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C1182" w14:textId="5AC3A709" w:rsidR="008F3353" w:rsidRDefault="001411C3" w:rsidP="00305431">
      <w:pPr>
        <w:spacing w:after="0" w:line="480" w:lineRule="auto"/>
        <w:rPr>
          <w:rFonts w:ascii="Arial" w:eastAsia="Calibri" w:hAnsi="Arial" w:cs="Arial"/>
          <w:b/>
        </w:rPr>
      </w:pPr>
      <w:r>
        <w:rPr>
          <w:rFonts w:ascii="Arial" w:eastAsia="Calibri" w:hAnsi="Arial" w:cs="Arial"/>
          <w:b/>
        </w:rPr>
        <w:t>RESEARCH</w:t>
      </w:r>
    </w:p>
    <w:p w14:paraId="0ABC42A5" w14:textId="77777777" w:rsidR="005C2685" w:rsidRDefault="005C2685" w:rsidP="00305431">
      <w:pPr>
        <w:spacing w:after="0" w:line="480" w:lineRule="auto"/>
        <w:rPr>
          <w:rFonts w:ascii="Arial" w:hAnsi="Arial" w:cs="Arial"/>
          <w:b/>
          <w:bCs/>
          <w:color w:val="000000" w:themeColor="text1"/>
          <w:sz w:val="24"/>
          <w:szCs w:val="24"/>
        </w:rPr>
      </w:pPr>
    </w:p>
    <w:p w14:paraId="6C42F007" w14:textId="4A9399D5" w:rsidR="00780314" w:rsidRPr="00844B66" w:rsidRDefault="00780314" w:rsidP="00305431">
      <w:pPr>
        <w:spacing w:after="0" w:line="480" w:lineRule="auto"/>
        <w:rPr>
          <w:rFonts w:ascii="Arial" w:hAnsi="Arial" w:cs="Arial"/>
          <w:b/>
          <w:bCs/>
          <w:color w:val="000000" w:themeColor="text1"/>
          <w:sz w:val="24"/>
          <w:szCs w:val="24"/>
        </w:rPr>
      </w:pPr>
      <w:r w:rsidRPr="00844B66">
        <w:rPr>
          <w:rFonts w:ascii="Arial" w:hAnsi="Arial" w:cs="Arial"/>
          <w:b/>
          <w:bCs/>
          <w:color w:val="000000" w:themeColor="text1"/>
          <w:sz w:val="24"/>
          <w:szCs w:val="24"/>
        </w:rPr>
        <w:t xml:space="preserve">COVID-19 severity and survival over time in </w:t>
      </w:r>
      <w:r w:rsidR="008D78F1" w:rsidRPr="00844B66">
        <w:rPr>
          <w:rFonts w:ascii="Arial" w:hAnsi="Arial" w:cs="Arial"/>
          <w:b/>
          <w:bCs/>
          <w:color w:val="000000" w:themeColor="text1"/>
          <w:sz w:val="24"/>
          <w:szCs w:val="24"/>
        </w:rPr>
        <w:t>p</w:t>
      </w:r>
      <w:r w:rsidRPr="00844B66">
        <w:rPr>
          <w:rFonts w:ascii="Arial" w:hAnsi="Arial" w:cs="Arial"/>
          <w:b/>
          <w:bCs/>
          <w:color w:val="000000" w:themeColor="text1"/>
          <w:sz w:val="24"/>
          <w:szCs w:val="24"/>
        </w:rPr>
        <w:t xml:space="preserve">atients with </w:t>
      </w:r>
      <w:r w:rsidR="008D78F1" w:rsidRPr="00844B66">
        <w:rPr>
          <w:rFonts w:ascii="Arial" w:hAnsi="Arial" w:cs="Arial"/>
          <w:b/>
          <w:bCs/>
          <w:color w:val="000000" w:themeColor="text1"/>
          <w:sz w:val="24"/>
          <w:szCs w:val="24"/>
        </w:rPr>
        <w:t>hematologic malignancies</w:t>
      </w:r>
      <w:r w:rsidRPr="00844B66">
        <w:rPr>
          <w:rFonts w:ascii="Arial" w:hAnsi="Arial" w:cs="Arial"/>
          <w:b/>
          <w:bCs/>
          <w:color w:val="000000" w:themeColor="text1"/>
          <w:sz w:val="24"/>
          <w:szCs w:val="24"/>
        </w:rPr>
        <w:t xml:space="preserve">: </w:t>
      </w:r>
      <w:r w:rsidR="008D78F1" w:rsidRPr="00844B66">
        <w:rPr>
          <w:rFonts w:ascii="Arial" w:hAnsi="Arial" w:cs="Arial"/>
          <w:b/>
          <w:bCs/>
          <w:color w:val="000000" w:themeColor="text1"/>
          <w:sz w:val="24"/>
          <w:szCs w:val="24"/>
        </w:rPr>
        <w:t>a</w:t>
      </w:r>
      <w:r w:rsidRPr="00844B66">
        <w:rPr>
          <w:rFonts w:ascii="Arial" w:hAnsi="Arial" w:cs="Arial"/>
          <w:b/>
          <w:bCs/>
          <w:color w:val="000000" w:themeColor="text1"/>
          <w:sz w:val="24"/>
          <w:szCs w:val="24"/>
        </w:rPr>
        <w:t xml:space="preserve"> </w:t>
      </w:r>
      <w:r w:rsidR="008D78F1" w:rsidRPr="00844B66">
        <w:rPr>
          <w:rFonts w:ascii="Arial" w:hAnsi="Arial" w:cs="Arial"/>
          <w:b/>
          <w:bCs/>
          <w:color w:val="000000" w:themeColor="text1"/>
          <w:sz w:val="24"/>
          <w:szCs w:val="24"/>
        </w:rPr>
        <w:t>p</w:t>
      </w:r>
      <w:r w:rsidRPr="00844B66">
        <w:rPr>
          <w:rFonts w:ascii="Arial" w:hAnsi="Arial" w:cs="Arial"/>
          <w:b/>
          <w:bCs/>
          <w:color w:val="000000" w:themeColor="text1"/>
          <w:sz w:val="24"/>
          <w:szCs w:val="24"/>
        </w:rPr>
        <w:t>opulation-</w:t>
      </w:r>
      <w:r w:rsidR="008D78F1" w:rsidRPr="00844B66">
        <w:rPr>
          <w:rFonts w:ascii="Arial" w:hAnsi="Arial" w:cs="Arial"/>
          <w:b/>
          <w:bCs/>
          <w:color w:val="000000" w:themeColor="text1"/>
          <w:sz w:val="24"/>
          <w:szCs w:val="24"/>
        </w:rPr>
        <w:t>based registry s</w:t>
      </w:r>
      <w:r w:rsidRPr="00844B66">
        <w:rPr>
          <w:rFonts w:ascii="Arial" w:hAnsi="Arial" w:cs="Arial"/>
          <w:b/>
          <w:bCs/>
          <w:color w:val="000000" w:themeColor="text1"/>
          <w:sz w:val="24"/>
          <w:szCs w:val="24"/>
        </w:rPr>
        <w:t>tudy</w:t>
      </w:r>
    </w:p>
    <w:p w14:paraId="26414629" w14:textId="77777777" w:rsidR="00F6621C" w:rsidRDefault="00F6621C" w:rsidP="00305431">
      <w:pPr>
        <w:spacing w:after="0" w:line="480" w:lineRule="auto"/>
        <w:rPr>
          <w:rFonts w:ascii="Arial" w:hAnsi="Arial" w:cs="Arial"/>
        </w:rPr>
      </w:pPr>
    </w:p>
    <w:p w14:paraId="61B827E1" w14:textId="04C023B5" w:rsidR="00F6621C" w:rsidRPr="009C2E45" w:rsidRDefault="00F6621C" w:rsidP="00305431">
      <w:pPr>
        <w:spacing w:after="0" w:line="480" w:lineRule="auto"/>
        <w:rPr>
          <w:rFonts w:ascii="Arial" w:eastAsia="SimSun" w:hAnsi="Arial" w:cs="Arial"/>
          <w:lang w:val="es-ES" w:eastAsia="en-GB"/>
        </w:rPr>
      </w:pPr>
      <w:r w:rsidRPr="009C2E45">
        <w:rPr>
          <w:rFonts w:ascii="Arial" w:eastAsia="SimSun" w:hAnsi="Arial" w:cs="Arial"/>
          <w:b/>
          <w:lang w:val="es-ES" w:eastAsia="en-GB"/>
        </w:rPr>
        <w:t>Authors:</w:t>
      </w:r>
      <w:r w:rsidRPr="009C2E45">
        <w:rPr>
          <w:rFonts w:ascii="Arial" w:eastAsia="SimSun" w:hAnsi="Arial" w:cs="Arial"/>
          <w:highlight w:val="yellow"/>
          <w:lang w:val="es-ES" w:eastAsia="en-GB"/>
        </w:rPr>
        <w:t xml:space="preserve"> </w:t>
      </w:r>
    </w:p>
    <w:p w14:paraId="3ECAC8C9" w14:textId="1EF1D01F" w:rsidR="00E20D25" w:rsidRDefault="00E20D25" w:rsidP="00305431">
      <w:pPr>
        <w:spacing w:after="0" w:line="480" w:lineRule="auto"/>
        <w:rPr>
          <w:rFonts w:ascii="Arial" w:eastAsia="SimSun" w:hAnsi="Arial" w:cs="Arial"/>
          <w:lang w:val="es-ES" w:eastAsia="en-GB"/>
        </w:rPr>
      </w:pPr>
      <w:r w:rsidRPr="00844B66">
        <w:rPr>
          <w:rFonts w:ascii="Arial" w:eastAsia="SimSun" w:hAnsi="Arial" w:cs="Arial"/>
          <w:lang w:val="es-ES" w:eastAsia="en-GB"/>
        </w:rPr>
        <w:t xml:space="preserve">Joaquín Martínez-López </w:t>
      </w:r>
      <w:r w:rsidR="002A6565" w:rsidRPr="002A6565">
        <w:rPr>
          <w:rFonts w:ascii="Arial" w:eastAsia="SimSun" w:hAnsi="Arial" w:cs="Arial"/>
          <w:vertAlign w:val="superscript"/>
          <w:lang w:val="es-ES" w:eastAsia="en-GB"/>
        </w:rPr>
        <w:t>†</w:t>
      </w:r>
      <w:r w:rsidRPr="00844B66">
        <w:rPr>
          <w:rFonts w:ascii="Arial" w:eastAsia="SimSun" w:hAnsi="Arial" w:cs="Arial"/>
          <w:vertAlign w:val="superscript"/>
          <w:lang w:val="es-ES" w:eastAsia="en-GB"/>
        </w:rPr>
        <w:t>1</w:t>
      </w:r>
      <w:r w:rsidRPr="00844B66">
        <w:rPr>
          <w:rFonts w:ascii="Arial" w:eastAsia="SimSun" w:hAnsi="Arial" w:cs="Arial"/>
          <w:lang w:val="es-ES" w:eastAsia="en-GB"/>
        </w:rPr>
        <w:t xml:space="preserve">, Javier De La Cruz </w:t>
      </w:r>
      <w:r w:rsidR="002A6565" w:rsidRPr="002A6565">
        <w:rPr>
          <w:rFonts w:ascii="Arial" w:eastAsia="SimSun" w:hAnsi="Arial" w:cs="Arial"/>
          <w:vertAlign w:val="superscript"/>
          <w:lang w:val="es-ES" w:eastAsia="en-GB"/>
        </w:rPr>
        <w:t>†</w:t>
      </w:r>
      <w:r w:rsidRPr="00844B66">
        <w:rPr>
          <w:rFonts w:ascii="Arial" w:eastAsia="SimSun" w:hAnsi="Arial" w:cs="Arial"/>
          <w:vertAlign w:val="superscript"/>
          <w:lang w:val="es-ES" w:eastAsia="en-GB"/>
        </w:rPr>
        <w:t>2</w:t>
      </w:r>
      <w:r w:rsidRPr="00844B66">
        <w:rPr>
          <w:rFonts w:ascii="Arial" w:eastAsia="SimSun" w:hAnsi="Arial" w:cs="Arial"/>
          <w:lang w:val="es-ES" w:eastAsia="en-GB"/>
        </w:rPr>
        <w:t xml:space="preserve">, Adrián Alegre </w:t>
      </w:r>
      <w:r w:rsidRPr="00844B66">
        <w:rPr>
          <w:rFonts w:ascii="Arial" w:eastAsia="SimSun" w:hAnsi="Arial" w:cs="Arial"/>
          <w:vertAlign w:val="superscript"/>
          <w:lang w:val="es-ES" w:eastAsia="en-GB"/>
        </w:rPr>
        <w:t>3</w:t>
      </w:r>
      <w:r w:rsidRPr="00844B66">
        <w:rPr>
          <w:rFonts w:ascii="Arial" w:eastAsia="SimSun" w:hAnsi="Arial" w:cs="Arial"/>
          <w:lang w:val="es-ES" w:eastAsia="en-GB"/>
        </w:rPr>
        <w:t xml:space="preserve">, Rodrigo Gil-Manso </w:t>
      </w:r>
      <w:r w:rsidRPr="00844B66">
        <w:rPr>
          <w:rFonts w:ascii="Arial" w:eastAsia="SimSun" w:hAnsi="Arial" w:cs="Arial"/>
          <w:vertAlign w:val="superscript"/>
          <w:lang w:val="es-ES" w:eastAsia="en-GB"/>
        </w:rPr>
        <w:t>1</w:t>
      </w:r>
      <w:r w:rsidRPr="00844B66">
        <w:rPr>
          <w:lang w:val="es-ES"/>
        </w:rPr>
        <w:t>,</w:t>
      </w:r>
      <w:r w:rsidRPr="00844B66">
        <w:rPr>
          <w:rFonts w:ascii="Arial" w:eastAsia="SimSun" w:hAnsi="Arial" w:cs="Arial"/>
          <w:lang w:val="es-ES" w:eastAsia="en-GB"/>
        </w:rPr>
        <w:t xml:space="preserve"> Javier Ortiz </w:t>
      </w:r>
      <w:r w:rsidRPr="00844B66">
        <w:rPr>
          <w:rFonts w:ascii="Arial" w:eastAsia="SimSun" w:hAnsi="Arial" w:cs="Arial"/>
          <w:vertAlign w:val="superscript"/>
          <w:lang w:val="es-ES" w:eastAsia="en-GB"/>
        </w:rPr>
        <w:t>3</w:t>
      </w:r>
      <w:r w:rsidRPr="00844B66">
        <w:rPr>
          <w:rFonts w:ascii="Arial" w:eastAsia="SimSun" w:hAnsi="Arial" w:cs="Arial"/>
          <w:lang w:val="es-ES" w:eastAsia="en-GB"/>
        </w:rPr>
        <w:t xml:space="preserve">, Pilar Llamas </w:t>
      </w:r>
      <w:r w:rsidRPr="00844B66">
        <w:rPr>
          <w:rFonts w:ascii="Arial" w:eastAsia="SimSun" w:hAnsi="Arial" w:cs="Arial"/>
          <w:vertAlign w:val="superscript"/>
          <w:lang w:val="es-ES" w:eastAsia="en-GB"/>
        </w:rPr>
        <w:t>4</w:t>
      </w:r>
      <w:r w:rsidRPr="00844B66">
        <w:rPr>
          <w:rFonts w:ascii="Arial" w:eastAsia="SimSun" w:hAnsi="Arial" w:cs="Arial"/>
          <w:lang w:val="es-ES" w:eastAsia="en-GB"/>
        </w:rPr>
        <w:t xml:space="preserve">, Yolanda Martínez </w:t>
      </w:r>
      <w:r w:rsidRPr="00844B66">
        <w:rPr>
          <w:rFonts w:ascii="Arial" w:eastAsia="SimSun" w:hAnsi="Arial" w:cs="Arial"/>
          <w:vertAlign w:val="superscript"/>
          <w:lang w:val="es-ES" w:eastAsia="en-GB"/>
        </w:rPr>
        <w:t>4</w:t>
      </w:r>
      <w:r w:rsidRPr="00844B66">
        <w:rPr>
          <w:lang w:val="es-ES"/>
        </w:rPr>
        <w:t xml:space="preserve">, </w:t>
      </w:r>
      <w:r w:rsidRPr="00844B66">
        <w:rPr>
          <w:rFonts w:ascii="Arial" w:eastAsia="SimSun" w:hAnsi="Arial" w:cs="Arial"/>
          <w:lang w:val="es-ES" w:eastAsia="en-GB"/>
        </w:rPr>
        <w:t xml:space="preserve">José-Ángel Hernández-Rivas </w:t>
      </w:r>
      <w:r w:rsidRPr="00844B66">
        <w:rPr>
          <w:rFonts w:ascii="Arial" w:eastAsia="SimSun" w:hAnsi="Arial" w:cs="Arial"/>
          <w:vertAlign w:val="superscript"/>
          <w:lang w:val="es-ES" w:eastAsia="en-GB"/>
        </w:rPr>
        <w:t>5</w:t>
      </w:r>
      <w:r w:rsidR="00DD40B9" w:rsidRPr="00844B66">
        <w:rPr>
          <w:rFonts w:ascii="Arial" w:eastAsia="SimSun" w:hAnsi="Arial" w:cs="Arial"/>
          <w:vertAlign w:val="superscript"/>
          <w:lang w:val="es-ES" w:eastAsia="en-GB"/>
        </w:rPr>
        <w:t>,9</w:t>
      </w:r>
      <w:r w:rsidRPr="00844B66">
        <w:rPr>
          <w:rFonts w:ascii="Arial" w:eastAsia="SimSun" w:hAnsi="Arial" w:cs="Arial"/>
          <w:lang w:val="es-ES" w:eastAsia="en-GB"/>
        </w:rPr>
        <w:t xml:space="preserve">, Isabel González-Gascón </w:t>
      </w:r>
      <w:r w:rsidRPr="00844B66">
        <w:rPr>
          <w:rFonts w:ascii="Arial" w:eastAsia="SimSun" w:hAnsi="Arial" w:cs="Arial"/>
          <w:vertAlign w:val="superscript"/>
          <w:lang w:val="es-ES" w:eastAsia="en-GB"/>
        </w:rPr>
        <w:t>5</w:t>
      </w:r>
      <w:r w:rsidRPr="00844B66">
        <w:rPr>
          <w:lang w:val="es-ES"/>
        </w:rPr>
        <w:t xml:space="preserve">, </w:t>
      </w:r>
      <w:r w:rsidRPr="00844B66">
        <w:rPr>
          <w:rFonts w:ascii="Arial" w:eastAsia="SimSun" w:hAnsi="Arial" w:cs="Arial"/>
          <w:lang w:val="es-ES" w:eastAsia="en-GB"/>
        </w:rPr>
        <w:t xml:space="preserve">Celina Benavente </w:t>
      </w:r>
      <w:r w:rsidRPr="00844B66">
        <w:rPr>
          <w:rFonts w:ascii="Arial" w:eastAsia="SimSun" w:hAnsi="Arial" w:cs="Arial"/>
          <w:vertAlign w:val="superscript"/>
          <w:lang w:val="es-ES" w:eastAsia="en-GB"/>
        </w:rPr>
        <w:t>6</w:t>
      </w:r>
      <w:r w:rsidRPr="00844B66">
        <w:rPr>
          <w:rFonts w:ascii="Arial" w:eastAsia="SimSun" w:hAnsi="Arial" w:cs="Arial"/>
          <w:lang w:val="es-ES" w:eastAsia="en-GB"/>
        </w:rPr>
        <w:t xml:space="preserve">, Pablo Estival Monteliu </w:t>
      </w:r>
      <w:r w:rsidRPr="00844B66">
        <w:rPr>
          <w:rFonts w:ascii="Arial" w:eastAsia="SimSun" w:hAnsi="Arial" w:cs="Arial"/>
          <w:vertAlign w:val="superscript"/>
          <w:lang w:val="es-ES" w:eastAsia="en-GB"/>
        </w:rPr>
        <w:t>6</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Víctor Jiménez-Yuste </w:t>
      </w:r>
      <w:r w:rsidRPr="00844B66">
        <w:rPr>
          <w:rFonts w:ascii="Arial" w:eastAsia="SimSun" w:hAnsi="Arial" w:cs="Arial"/>
          <w:vertAlign w:val="superscript"/>
          <w:lang w:val="es-ES" w:eastAsia="en-GB"/>
        </w:rPr>
        <w:t>7</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Miguel Canales </w:t>
      </w:r>
      <w:r w:rsidRPr="00844B66">
        <w:rPr>
          <w:rFonts w:ascii="Arial" w:eastAsia="SimSun" w:hAnsi="Arial" w:cs="Arial"/>
          <w:vertAlign w:val="superscript"/>
          <w:lang w:val="es-ES" w:eastAsia="en-GB"/>
        </w:rPr>
        <w:t>7</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Mariana Bastos </w:t>
      </w:r>
      <w:r w:rsidRPr="00844B66">
        <w:rPr>
          <w:rFonts w:ascii="Arial" w:eastAsia="SimSun" w:hAnsi="Arial" w:cs="Arial"/>
          <w:vertAlign w:val="superscript"/>
          <w:lang w:val="es-ES" w:eastAsia="en-GB"/>
        </w:rPr>
        <w:t>8,9</w:t>
      </w:r>
      <w:r w:rsidRPr="00844B66">
        <w:rPr>
          <w:rFonts w:ascii="Arial" w:eastAsia="SimSun" w:hAnsi="Arial" w:cs="Arial"/>
          <w:lang w:val="es-ES" w:eastAsia="en-GB"/>
        </w:rPr>
        <w:t xml:space="preserve">, Mi Kwon </w:t>
      </w:r>
      <w:r w:rsidRPr="00844B66">
        <w:rPr>
          <w:rFonts w:ascii="Arial" w:eastAsia="SimSun" w:hAnsi="Arial" w:cs="Arial"/>
          <w:vertAlign w:val="superscript"/>
          <w:lang w:val="es-ES" w:eastAsia="en-GB"/>
        </w:rPr>
        <w:t>8,9</w:t>
      </w:r>
      <w:r w:rsidRPr="00844B66">
        <w:rPr>
          <w:rFonts w:ascii="Arial" w:eastAsia="SimSun" w:hAnsi="Arial" w:cs="Arial"/>
          <w:lang w:val="es-ES" w:eastAsia="en-GB"/>
        </w:rPr>
        <w:t xml:space="preserve">, </w:t>
      </w:r>
      <w:r w:rsidRPr="00844B66">
        <w:rPr>
          <w:lang w:val="es-ES"/>
        </w:rPr>
        <w:t xml:space="preserve"> </w:t>
      </w:r>
      <w:r w:rsidRPr="00844B66">
        <w:rPr>
          <w:rFonts w:ascii="Arial" w:eastAsia="SimSun" w:hAnsi="Arial" w:cs="Arial"/>
          <w:lang w:val="es-ES" w:eastAsia="en-GB"/>
        </w:rPr>
        <w:t xml:space="preserve">Susana Valenciano </w:t>
      </w:r>
      <w:r w:rsidRPr="00844B66">
        <w:rPr>
          <w:rFonts w:ascii="Arial" w:eastAsia="SimSun" w:hAnsi="Arial" w:cs="Arial"/>
          <w:vertAlign w:val="superscript"/>
          <w:lang w:val="es-ES" w:eastAsia="en-GB"/>
        </w:rPr>
        <w:t>10</w:t>
      </w:r>
      <w:r w:rsidRPr="00844B66">
        <w:rPr>
          <w:rFonts w:ascii="Arial" w:eastAsia="SimSun" w:hAnsi="Arial" w:cs="Arial"/>
          <w:lang w:val="es-ES" w:eastAsia="en-GB"/>
        </w:rPr>
        <w:t xml:space="preserve">, Marta Callejas-Charavia </w:t>
      </w:r>
      <w:r w:rsidRPr="00844B66">
        <w:rPr>
          <w:rFonts w:ascii="Arial" w:eastAsia="SimSun" w:hAnsi="Arial" w:cs="Arial"/>
          <w:vertAlign w:val="superscript"/>
          <w:lang w:val="es-ES" w:eastAsia="en-GB"/>
        </w:rPr>
        <w:t>10</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Javier López-Jiménez </w:t>
      </w:r>
      <w:r w:rsidRPr="00844B66">
        <w:rPr>
          <w:rFonts w:ascii="Arial" w:eastAsia="SimSun" w:hAnsi="Arial" w:cs="Arial"/>
          <w:vertAlign w:val="superscript"/>
          <w:lang w:val="es-ES" w:eastAsia="en-GB"/>
        </w:rPr>
        <w:t>11</w:t>
      </w:r>
      <w:r w:rsidRPr="00844B66">
        <w:rPr>
          <w:rFonts w:ascii="Arial" w:eastAsia="SimSun" w:hAnsi="Arial" w:cs="Arial"/>
          <w:lang w:val="es-ES" w:eastAsia="en-GB"/>
        </w:rPr>
        <w:t xml:space="preserve">, Pilar Herrera </w:t>
      </w:r>
      <w:r w:rsidRPr="00844B66">
        <w:rPr>
          <w:rFonts w:ascii="Arial" w:eastAsia="SimSun" w:hAnsi="Arial" w:cs="Arial"/>
          <w:vertAlign w:val="superscript"/>
          <w:lang w:val="es-ES" w:eastAsia="en-GB"/>
        </w:rPr>
        <w:t>11</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Rafael Duarte </w:t>
      </w:r>
      <w:r w:rsidRPr="00844B66">
        <w:rPr>
          <w:rFonts w:ascii="Arial" w:eastAsia="SimSun" w:hAnsi="Arial" w:cs="Arial"/>
          <w:vertAlign w:val="superscript"/>
          <w:lang w:val="es-ES" w:eastAsia="en-GB"/>
        </w:rPr>
        <w:t>12</w:t>
      </w:r>
      <w:r w:rsidRPr="00844B66">
        <w:rPr>
          <w:rFonts w:ascii="Arial" w:eastAsia="SimSun" w:hAnsi="Arial" w:cs="Arial"/>
          <w:color w:val="C00000"/>
          <w:lang w:val="es-ES" w:eastAsia="en-GB"/>
        </w:rPr>
        <w:t>,</w:t>
      </w:r>
      <w:r w:rsidRPr="00844B66">
        <w:rPr>
          <w:color w:val="C00000"/>
          <w:lang w:val="es-ES"/>
        </w:rPr>
        <w:t xml:space="preserve"> </w:t>
      </w:r>
      <w:r w:rsidRPr="00CE0CB0">
        <w:rPr>
          <w:rFonts w:ascii="Arial" w:eastAsia="SimSun" w:hAnsi="Arial" w:cs="Arial"/>
          <w:lang w:val="es-ES" w:eastAsia="en-GB"/>
        </w:rPr>
        <w:t>Lucía Núñez Martín-Buitrago</w:t>
      </w:r>
      <w:r w:rsidRPr="00CE0CB0">
        <w:rPr>
          <w:rFonts w:ascii="Arial" w:eastAsia="SimSun" w:hAnsi="Arial" w:cs="Arial"/>
          <w:vertAlign w:val="superscript"/>
          <w:lang w:val="es-ES" w:eastAsia="en-GB"/>
        </w:rPr>
        <w:t>12</w:t>
      </w:r>
      <w:r w:rsidRPr="00CE0CB0">
        <w:rPr>
          <w:rFonts w:ascii="Arial" w:eastAsia="SimSun" w:hAnsi="Arial" w:cs="Arial"/>
          <w:lang w:val="es-ES" w:eastAsia="en-GB"/>
        </w:rPr>
        <w:t xml:space="preserve">, Pedro Sanchez Godoy </w:t>
      </w:r>
      <w:r w:rsidRPr="00CE0CB0">
        <w:rPr>
          <w:rFonts w:ascii="Arial" w:eastAsia="SimSun" w:hAnsi="Arial" w:cs="Arial"/>
          <w:vertAlign w:val="superscript"/>
          <w:lang w:val="es-ES" w:eastAsia="en-GB"/>
        </w:rPr>
        <w:t>13</w:t>
      </w:r>
      <w:r w:rsidRPr="00CE0CB0">
        <w:rPr>
          <w:rFonts w:ascii="Arial" w:eastAsia="SimSun" w:hAnsi="Arial" w:cs="Arial"/>
          <w:lang w:val="es-ES" w:eastAsia="en-GB"/>
        </w:rPr>
        <w:t>, Cristina Jacome Yerovi</w:t>
      </w:r>
      <w:r w:rsidRPr="00844B66">
        <w:rPr>
          <w:rFonts w:ascii="Arial" w:eastAsia="SimSun" w:hAnsi="Arial" w:cs="Arial"/>
          <w:lang w:val="es-ES" w:eastAsia="en-GB"/>
        </w:rPr>
        <w:t xml:space="preserve"> </w:t>
      </w:r>
      <w:r w:rsidRPr="00844B66">
        <w:rPr>
          <w:rFonts w:ascii="Arial" w:eastAsia="SimSun" w:hAnsi="Arial" w:cs="Arial"/>
          <w:vertAlign w:val="superscript"/>
          <w:lang w:val="es-ES" w:eastAsia="en-GB"/>
        </w:rPr>
        <w:t>13</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Pilar Martínez-Barranco </w:t>
      </w:r>
      <w:r w:rsidRPr="00844B66">
        <w:rPr>
          <w:rFonts w:ascii="Arial" w:eastAsia="SimSun" w:hAnsi="Arial" w:cs="Arial"/>
          <w:vertAlign w:val="superscript"/>
          <w:lang w:val="es-ES" w:eastAsia="en-GB"/>
        </w:rPr>
        <w:t>14</w:t>
      </w:r>
      <w:r w:rsidRPr="00844B66">
        <w:rPr>
          <w:rFonts w:ascii="Arial" w:eastAsia="SimSun" w:hAnsi="Arial" w:cs="Arial"/>
          <w:lang w:val="es-ES" w:eastAsia="en-GB"/>
        </w:rPr>
        <w:t xml:space="preserve">, María García Roa </w:t>
      </w:r>
      <w:r w:rsidRPr="00844B66">
        <w:rPr>
          <w:rFonts w:ascii="Arial" w:eastAsia="SimSun" w:hAnsi="Arial" w:cs="Arial"/>
          <w:vertAlign w:val="superscript"/>
          <w:lang w:val="es-ES" w:eastAsia="en-GB"/>
        </w:rPr>
        <w:t>14</w:t>
      </w:r>
      <w:r w:rsidRPr="00844B66">
        <w:rPr>
          <w:rFonts w:ascii="Arial" w:eastAsia="SimSun" w:hAnsi="Arial" w:cs="Arial"/>
          <w:lang w:val="es-ES" w:eastAsia="en-GB"/>
        </w:rPr>
        <w:t xml:space="preserve">, </w:t>
      </w:r>
      <w:r w:rsidRPr="00844B66">
        <w:rPr>
          <w:lang w:val="es-ES"/>
        </w:rPr>
        <w:t xml:space="preserve"> </w:t>
      </w:r>
      <w:r w:rsidRPr="00844B66">
        <w:rPr>
          <w:rFonts w:ascii="Arial" w:eastAsia="SimSun" w:hAnsi="Arial" w:cs="Arial"/>
          <w:lang w:val="es-ES" w:eastAsia="en-GB"/>
        </w:rPr>
        <w:t xml:space="preserve">Cristian Escolano Escobar </w:t>
      </w:r>
      <w:r w:rsidRPr="00844B66">
        <w:rPr>
          <w:rFonts w:ascii="Arial" w:eastAsia="SimSun" w:hAnsi="Arial" w:cs="Arial"/>
          <w:vertAlign w:val="superscript"/>
          <w:lang w:val="es-ES" w:eastAsia="en-GB"/>
        </w:rPr>
        <w:t>15</w:t>
      </w:r>
      <w:r w:rsidRPr="00844B66">
        <w:rPr>
          <w:rFonts w:ascii="Arial" w:eastAsia="SimSun" w:hAnsi="Arial" w:cs="Arial"/>
          <w:lang w:val="es-ES" w:eastAsia="en-GB"/>
        </w:rPr>
        <w:t xml:space="preserve">, </w:t>
      </w:r>
      <w:r w:rsidRPr="00844B66">
        <w:rPr>
          <w:lang w:val="es-ES"/>
        </w:rPr>
        <w:t xml:space="preserve"> </w:t>
      </w:r>
      <w:r w:rsidRPr="00844B66">
        <w:rPr>
          <w:rFonts w:ascii="Arial" w:eastAsia="SimSun" w:hAnsi="Arial" w:cs="Arial"/>
          <w:lang w:val="es-ES" w:eastAsia="en-GB"/>
        </w:rPr>
        <w:t xml:space="preserve">Arturo Matilla </w:t>
      </w:r>
      <w:r w:rsidRPr="00844B66">
        <w:rPr>
          <w:rFonts w:ascii="Arial" w:eastAsia="SimSun" w:hAnsi="Arial" w:cs="Arial"/>
          <w:vertAlign w:val="superscript"/>
          <w:lang w:val="es-ES" w:eastAsia="en-GB"/>
        </w:rPr>
        <w:t>16</w:t>
      </w:r>
      <w:r w:rsidRPr="00844B66">
        <w:rPr>
          <w:rFonts w:ascii="Arial" w:eastAsia="SimSun" w:hAnsi="Arial" w:cs="Arial"/>
          <w:lang w:val="es-ES" w:eastAsia="en-GB"/>
        </w:rPr>
        <w:t xml:space="preserve">, Belén Rosado Sierra </w:t>
      </w:r>
      <w:r w:rsidRPr="00844B66">
        <w:rPr>
          <w:rFonts w:ascii="Arial" w:eastAsia="SimSun" w:hAnsi="Arial" w:cs="Arial"/>
          <w:vertAlign w:val="superscript"/>
          <w:lang w:val="es-ES" w:eastAsia="en-GB"/>
        </w:rPr>
        <w:t>17</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María Concepción Aláez-Usón </w:t>
      </w:r>
      <w:r w:rsidRPr="00844B66">
        <w:rPr>
          <w:rFonts w:ascii="Arial" w:eastAsia="SimSun" w:hAnsi="Arial" w:cs="Arial"/>
          <w:vertAlign w:val="superscript"/>
          <w:lang w:val="es-ES" w:eastAsia="en-GB"/>
        </w:rPr>
        <w:t>18</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Keina Quiroz-Cervantes </w:t>
      </w:r>
      <w:r w:rsidRPr="00844B66">
        <w:rPr>
          <w:rFonts w:ascii="Arial" w:eastAsia="SimSun" w:hAnsi="Arial" w:cs="Arial"/>
          <w:vertAlign w:val="superscript"/>
          <w:lang w:val="es-ES" w:eastAsia="en-GB"/>
        </w:rPr>
        <w:t>19</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Carmen Martínez-Chamorro </w:t>
      </w:r>
      <w:r w:rsidRPr="00844B66">
        <w:rPr>
          <w:rFonts w:ascii="Arial" w:eastAsia="SimSun" w:hAnsi="Arial" w:cs="Arial"/>
          <w:vertAlign w:val="superscript"/>
          <w:lang w:val="es-ES" w:eastAsia="en-GB"/>
        </w:rPr>
        <w:t>20</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Jaime Pérez-Oteyza </w:t>
      </w:r>
      <w:r w:rsidRPr="00844B66">
        <w:rPr>
          <w:rFonts w:ascii="Arial" w:eastAsia="SimSun" w:hAnsi="Arial" w:cs="Arial"/>
          <w:vertAlign w:val="superscript"/>
          <w:lang w:val="es-ES" w:eastAsia="en-GB"/>
        </w:rPr>
        <w:t>21</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Rafael Martos-Martinez </w:t>
      </w:r>
      <w:r w:rsidRPr="00844B66">
        <w:rPr>
          <w:rFonts w:ascii="Arial" w:eastAsia="SimSun" w:hAnsi="Arial" w:cs="Arial"/>
          <w:vertAlign w:val="superscript"/>
          <w:lang w:val="es-ES" w:eastAsia="en-GB"/>
        </w:rPr>
        <w:t>22</w:t>
      </w:r>
      <w:r w:rsidRPr="00844B66">
        <w:rPr>
          <w:rFonts w:ascii="Arial" w:eastAsia="SimSun" w:hAnsi="Arial" w:cs="Arial"/>
          <w:lang w:val="es-ES" w:eastAsia="en-GB"/>
        </w:rPr>
        <w:t xml:space="preserve">, Regina Herráez </w:t>
      </w:r>
      <w:r w:rsidRPr="00844B66">
        <w:rPr>
          <w:rFonts w:ascii="Arial" w:eastAsia="SimSun" w:hAnsi="Arial" w:cs="Arial"/>
          <w:vertAlign w:val="superscript"/>
          <w:lang w:val="es-ES" w:eastAsia="en-GB"/>
        </w:rPr>
        <w:t>23</w:t>
      </w:r>
      <w:r w:rsidRPr="00844B66">
        <w:rPr>
          <w:rFonts w:ascii="Arial" w:eastAsia="SimSun" w:hAnsi="Arial" w:cs="Arial"/>
          <w:lang w:val="es-ES" w:eastAsia="en-GB"/>
        </w:rPr>
        <w:t xml:space="preserve">, </w:t>
      </w:r>
      <w:r w:rsidR="0013607A" w:rsidRPr="0013607A">
        <w:rPr>
          <w:rFonts w:ascii="Arial" w:eastAsia="SimSun" w:hAnsi="Arial" w:cs="Arial"/>
          <w:lang w:val="es-ES" w:eastAsia="en-GB"/>
        </w:rPr>
        <w:t>Clara González-Santillana</w:t>
      </w:r>
      <w:r w:rsidRPr="0013607A">
        <w:rPr>
          <w:rFonts w:ascii="Arial" w:eastAsia="SimSun" w:hAnsi="Arial" w:cs="Arial"/>
          <w:lang w:val="es-ES" w:eastAsia="en-GB"/>
        </w:rPr>
        <w:t xml:space="preserve"> </w:t>
      </w:r>
      <w:r w:rsidRPr="00844B66">
        <w:rPr>
          <w:rFonts w:ascii="Arial" w:eastAsia="SimSun" w:hAnsi="Arial" w:cs="Arial"/>
          <w:vertAlign w:val="superscript"/>
          <w:lang w:val="es-ES" w:eastAsia="en-GB"/>
        </w:rPr>
        <w:t>24</w:t>
      </w:r>
      <w:r w:rsidRPr="00844B66">
        <w:rPr>
          <w:rFonts w:ascii="Arial" w:eastAsia="SimSun" w:hAnsi="Arial" w:cs="Arial"/>
          <w:color w:val="C00000"/>
          <w:lang w:val="es-ES" w:eastAsia="en-GB"/>
        </w:rPr>
        <w:t xml:space="preserve">, </w:t>
      </w:r>
      <w:r w:rsidRPr="00844B66">
        <w:rPr>
          <w:rFonts w:ascii="Arial" w:eastAsia="SimSun" w:hAnsi="Arial" w:cs="Arial"/>
          <w:lang w:val="es-ES" w:eastAsia="en-GB"/>
        </w:rPr>
        <w:t xml:space="preserve">Juan Francisco Del Campo </w:t>
      </w:r>
      <w:r w:rsidRPr="00844B66">
        <w:rPr>
          <w:rFonts w:ascii="Arial" w:eastAsia="SimSun" w:hAnsi="Arial" w:cs="Arial"/>
          <w:vertAlign w:val="superscript"/>
          <w:lang w:val="es-ES" w:eastAsia="en-GB"/>
        </w:rPr>
        <w:t>25</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Arancha Alonso </w:t>
      </w:r>
      <w:r w:rsidRPr="00844B66">
        <w:rPr>
          <w:rFonts w:ascii="Arial" w:eastAsia="SimSun" w:hAnsi="Arial" w:cs="Arial"/>
          <w:vertAlign w:val="superscript"/>
          <w:lang w:val="es-ES" w:eastAsia="en-GB"/>
        </w:rPr>
        <w:t>26</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Adolfo de la Fuente </w:t>
      </w:r>
      <w:r w:rsidRPr="00844B66">
        <w:rPr>
          <w:rFonts w:ascii="Arial" w:eastAsia="SimSun" w:hAnsi="Arial" w:cs="Arial"/>
          <w:vertAlign w:val="superscript"/>
          <w:lang w:val="es-ES" w:eastAsia="en-GB"/>
        </w:rPr>
        <w:t>27</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Adriana Pascual </w:t>
      </w:r>
      <w:r w:rsidRPr="00844B66">
        <w:rPr>
          <w:rFonts w:ascii="Arial" w:eastAsia="SimSun" w:hAnsi="Arial" w:cs="Arial"/>
          <w:vertAlign w:val="superscript"/>
          <w:lang w:val="es-ES" w:eastAsia="en-GB"/>
        </w:rPr>
        <w:t>28</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Rosalía Bustelos-Rodriguez </w:t>
      </w:r>
      <w:r w:rsidRPr="00844B66">
        <w:rPr>
          <w:rFonts w:ascii="Arial" w:eastAsia="SimSun" w:hAnsi="Arial" w:cs="Arial"/>
          <w:vertAlign w:val="superscript"/>
          <w:lang w:val="es-ES" w:eastAsia="en-GB"/>
        </w:rPr>
        <w:t>29</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Ana Sebrango</w:t>
      </w:r>
      <w:r w:rsidRPr="00844B66">
        <w:rPr>
          <w:rFonts w:ascii="Arial" w:eastAsia="SimSun" w:hAnsi="Arial" w:cs="Arial"/>
          <w:color w:val="C00000"/>
          <w:lang w:val="es-ES" w:eastAsia="en-GB"/>
        </w:rPr>
        <w:t xml:space="preserve"> </w:t>
      </w:r>
      <w:r w:rsidRPr="00844B66">
        <w:rPr>
          <w:rFonts w:ascii="Arial" w:eastAsia="SimSun" w:hAnsi="Arial" w:cs="Arial"/>
          <w:vertAlign w:val="superscript"/>
          <w:lang w:val="es-ES" w:eastAsia="en-GB"/>
        </w:rPr>
        <w:t>30</w:t>
      </w:r>
      <w:r w:rsidRPr="00844B66">
        <w:rPr>
          <w:rFonts w:ascii="Arial" w:eastAsia="SimSun" w:hAnsi="Arial" w:cs="Arial"/>
          <w:color w:val="C00000"/>
          <w:lang w:val="es-ES" w:eastAsia="en-GB"/>
        </w:rPr>
        <w:t>,</w:t>
      </w:r>
      <w:r w:rsidRPr="00844B66">
        <w:rPr>
          <w:lang w:val="es-ES"/>
        </w:rPr>
        <w:t xml:space="preserve"> </w:t>
      </w:r>
      <w:r w:rsidRPr="00844B66">
        <w:rPr>
          <w:rFonts w:ascii="Arial" w:eastAsia="SimSun" w:hAnsi="Arial" w:cs="Arial"/>
          <w:lang w:val="es-ES" w:eastAsia="en-GB"/>
        </w:rPr>
        <w:t xml:space="preserve">Elena Ruiz </w:t>
      </w:r>
      <w:r w:rsidRPr="00844B66">
        <w:rPr>
          <w:rFonts w:ascii="Arial" w:eastAsia="SimSun" w:hAnsi="Arial" w:cs="Arial"/>
          <w:vertAlign w:val="superscript"/>
          <w:lang w:val="es-ES" w:eastAsia="en-GB"/>
        </w:rPr>
        <w:t>31</w:t>
      </w:r>
      <w:r w:rsidRPr="00844B66">
        <w:rPr>
          <w:rFonts w:ascii="Arial" w:eastAsia="SimSun" w:hAnsi="Arial" w:cs="Arial"/>
          <w:lang w:val="es-ES" w:eastAsia="en-GB"/>
        </w:rPr>
        <w:t xml:space="preserve">, Eriel Alexis Marcheco-Pupo </w:t>
      </w:r>
      <w:r w:rsidRPr="00844B66">
        <w:rPr>
          <w:rFonts w:ascii="Arial" w:eastAsia="SimSun" w:hAnsi="Arial" w:cs="Arial"/>
          <w:vertAlign w:val="superscript"/>
          <w:lang w:val="es-ES" w:eastAsia="en-GB"/>
        </w:rPr>
        <w:t>32</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Carlos Grande </w:t>
      </w:r>
      <w:r w:rsidRPr="00844B66">
        <w:rPr>
          <w:rFonts w:ascii="Arial" w:eastAsia="SimSun" w:hAnsi="Arial" w:cs="Arial"/>
          <w:vertAlign w:val="superscript"/>
          <w:lang w:val="es-ES" w:eastAsia="en-GB"/>
        </w:rPr>
        <w:t>33</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Ángel Cedillo </w:t>
      </w:r>
      <w:r w:rsidRPr="00844B66">
        <w:rPr>
          <w:rFonts w:ascii="Arial" w:eastAsia="SimSun" w:hAnsi="Arial" w:cs="Arial"/>
          <w:vertAlign w:val="superscript"/>
          <w:lang w:val="es-ES" w:eastAsia="en-GB"/>
        </w:rPr>
        <w:t>34</w:t>
      </w:r>
      <w:r w:rsidRPr="00844B66">
        <w:rPr>
          <w:rFonts w:ascii="Arial" w:eastAsia="SimSun" w:hAnsi="Arial" w:cs="Arial"/>
          <w:lang w:val="es-ES" w:eastAsia="en-GB"/>
        </w:rPr>
        <w:t>,</w:t>
      </w:r>
      <w:r w:rsidRPr="00844B66">
        <w:rPr>
          <w:lang w:val="es-ES"/>
        </w:rPr>
        <w:t xml:space="preserve"> </w:t>
      </w:r>
      <w:r w:rsidRPr="00844B66">
        <w:rPr>
          <w:rFonts w:ascii="Arial" w:eastAsia="SimSun" w:hAnsi="Arial" w:cs="Arial"/>
          <w:lang w:val="es-ES" w:eastAsia="en-GB"/>
        </w:rPr>
        <w:t xml:space="preserve">Carlos Lumbreras </w:t>
      </w:r>
      <w:r w:rsidRPr="00844B66">
        <w:rPr>
          <w:rFonts w:ascii="Arial" w:eastAsia="SimSun" w:hAnsi="Arial" w:cs="Arial"/>
          <w:vertAlign w:val="superscript"/>
          <w:lang w:val="es-ES" w:eastAsia="en-GB"/>
        </w:rPr>
        <w:t>35</w:t>
      </w:r>
      <w:r w:rsidRPr="00844B66">
        <w:rPr>
          <w:rFonts w:ascii="Arial" w:eastAsia="SimSun" w:hAnsi="Arial" w:cs="Arial"/>
          <w:lang w:val="es-ES" w:eastAsia="en-GB"/>
        </w:rPr>
        <w:t xml:space="preserve">, José Manuel Casas </w:t>
      </w:r>
      <w:r w:rsidRPr="00844B66">
        <w:rPr>
          <w:rFonts w:ascii="Arial" w:eastAsia="SimSun" w:hAnsi="Arial" w:cs="Arial"/>
          <w:vertAlign w:val="superscript"/>
          <w:lang w:val="es-ES" w:eastAsia="en-GB"/>
        </w:rPr>
        <w:t>35</w:t>
      </w:r>
      <w:r w:rsidRPr="00844B66">
        <w:rPr>
          <w:rFonts w:ascii="Arial" w:eastAsia="SimSun" w:hAnsi="Arial" w:cs="Arial"/>
          <w:lang w:val="es-ES" w:eastAsia="en-GB"/>
        </w:rPr>
        <w:t xml:space="preserve">, Maria Calbacho </w:t>
      </w:r>
      <w:r w:rsidRPr="00844B66">
        <w:rPr>
          <w:rFonts w:ascii="Arial" w:eastAsia="SimSun" w:hAnsi="Arial" w:cs="Arial"/>
          <w:vertAlign w:val="superscript"/>
          <w:lang w:val="es-ES" w:eastAsia="en-GB"/>
        </w:rPr>
        <w:t>1</w:t>
      </w:r>
      <w:r w:rsidRPr="00844B66">
        <w:rPr>
          <w:rFonts w:ascii="Arial" w:eastAsia="SimSun" w:hAnsi="Arial" w:cs="Arial"/>
          <w:lang w:val="es-ES" w:eastAsia="en-GB"/>
        </w:rPr>
        <w:t>, José</w:t>
      </w:r>
      <w:r w:rsidRPr="00844B66">
        <w:rPr>
          <w:rFonts w:ascii="Arial" w:eastAsia="SimSun" w:hAnsi="Arial" w:cs="Arial"/>
          <w:color w:val="000000" w:themeColor="text1"/>
          <w:lang w:val="es-ES" w:eastAsia="en-GB"/>
        </w:rPr>
        <w:t xml:space="preserve"> </w:t>
      </w:r>
      <w:r w:rsidRPr="00844B66">
        <w:rPr>
          <w:rFonts w:ascii="Arial" w:eastAsia="SimSun" w:hAnsi="Arial" w:cs="Arial"/>
          <w:lang w:val="es-ES" w:eastAsia="en-GB"/>
        </w:rPr>
        <w:t xml:space="preserve">Luis Diez-Martín </w:t>
      </w:r>
      <w:r w:rsidRPr="00844B66">
        <w:rPr>
          <w:rFonts w:ascii="Arial" w:eastAsia="SimSun" w:hAnsi="Arial" w:cs="Arial"/>
          <w:vertAlign w:val="superscript"/>
          <w:lang w:val="es-ES" w:eastAsia="en-GB"/>
        </w:rPr>
        <w:t>8,9</w:t>
      </w:r>
      <w:r w:rsidRPr="00844B66">
        <w:rPr>
          <w:rFonts w:ascii="Arial" w:eastAsia="SimSun" w:hAnsi="Arial" w:cs="Arial"/>
          <w:lang w:val="es-ES" w:eastAsia="en-GB"/>
        </w:rPr>
        <w:t xml:space="preserve">, Julio García-Suárez </w:t>
      </w:r>
      <w:r w:rsidRPr="00844B66">
        <w:rPr>
          <w:rFonts w:ascii="Arial" w:eastAsia="SimSun" w:hAnsi="Arial" w:cs="Arial"/>
          <w:vertAlign w:val="superscript"/>
          <w:lang w:val="es-ES" w:eastAsia="en-GB"/>
        </w:rPr>
        <w:t>10</w:t>
      </w:r>
      <w:r w:rsidRPr="00844B66">
        <w:rPr>
          <w:rFonts w:ascii="Arial" w:eastAsia="SimSun" w:hAnsi="Arial" w:cs="Arial"/>
          <w:lang w:val="es-ES" w:eastAsia="en-GB"/>
        </w:rPr>
        <w:t xml:space="preserve"> </w:t>
      </w:r>
      <w:r w:rsidR="002A6565">
        <w:rPr>
          <w:rFonts w:ascii="Arial" w:eastAsia="SimSun" w:hAnsi="Arial" w:cs="Arial"/>
          <w:lang w:val="es-ES" w:eastAsia="en-GB"/>
        </w:rPr>
        <w:t xml:space="preserve">on behalf of </w:t>
      </w:r>
      <w:r w:rsidRPr="00844B66">
        <w:rPr>
          <w:rFonts w:ascii="Helvetica" w:hAnsi="Helvetica"/>
          <w:color w:val="212121"/>
          <w:shd w:val="clear" w:color="auto" w:fill="FFFFFF"/>
          <w:lang w:val="es-ES"/>
        </w:rPr>
        <w:t>the Asociación Madrileña de Hematología y Hemoterapia (AMHH)</w:t>
      </w:r>
    </w:p>
    <w:p w14:paraId="4B83F3C6" w14:textId="77777777" w:rsidR="00674B36" w:rsidRPr="009F30E6" w:rsidRDefault="00674B36" w:rsidP="00305431">
      <w:pPr>
        <w:spacing w:after="0" w:line="480" w:lineRule="auto"/>
        <w:rPr>
          <w:rFonts w:ascii="Arial" w:eastAsia="SimSun" w:hAnsi="Arial" w:cs="Arial"/>
          <w:lang w:val="es-ES" w:eastAsia="en-GB"/>
        </w:rPr>
      </w:pPr>
    </w:p>
    <w:p w14:paraId="303ECC63" w14:textId="4CFF9C01" w:rsidR="00F6621C" w:rsidRPr="00EF05A6" w:rsidRDefault="00F6621C" w:rsidP="00305431">
      <w:pPr>
        <w:spacing w:after="0" w:line="480" w:lineRule="auto"/>
        <w:rPr>
          <w:rFonts w:ascii="Arial" w:eastAsia="SimSun" w:hAnsi="Arial" w:cs="Arial"/>
          <w:bCs/>
          <w:lang w:val="es-ES" w:eastAsia="en-GB"/>
        </w:rPr>
      </w:pPr>
      <w:r w:rsidRPr="00EF05A6">
        <w:rPr>
          <w:rFonts w:ascii="Arial" w:eastAsia="Calibri" w:hAnsi="Arial" w:cs="Arial"/>
          <w:b/>
          <w:lang w:val="es-ES"/>
        </w:rPr>
        <w:t xml:space="preserve">Affiliations: </w:t>
      </w:r>
    </w:p>
    <w:p w14:paraId="6B7FBF9D" w14:textId="20E07383" w:rsidR="00EE1143" w:rsidRPr="00EF05A6" w:rsidRDefault="00EE1143" w:rsidP="00305431">
      <w:pPr>
        <w:spacing w:after="0" w:line="480" w:lineRule="auto"/>
        <w:rPr>
          <w:rFonts w:ascii="Arial" w:hAnsi="Arial" w:cs="Arial"/>
          <w:lang w:val="es-ES"/>
        </w:rPr>
      </w:pPr>
      <w:bookmarkStart w:id="0" w:name="_Hlk101739812"/>
      <w:r w:rsidRPr="00EF05A6">
        <w:rPr>
          <w:rFonts w:ascii="Roboto" w:hAnsi="Roboto"/>
          <w:color w:val="444444"/>
          <w:sz w:val="21"/>
          <w:szCs w:val="21"/>
          <w:shd w:val="clear" w:color="auto" w:fill="FFFFFF"/>
          <w:vertAlign w:val="superscript"/>
          <w:lang w:val="es-ES"/>
        </w:rPr>
        <w:t>1</w:t>
      </w:r>
      <w:r w:rsidRPr="00EF05A6">
        <w:rPr>
          <w:rFonts w:ascii="Arial" w:hAnsi="Arial" w:cs="Arial"/>
          <w:lang w:val="es-ES"/>
        </w:rPr>
        <w:t xml:space="preserve"> Hematology Department, Hospital </w:t>
      </w:r>
      <w:r w:rsidR="002B555B">
        <w:rPr>
          <w:rFonts w:ascii="Arial" w:hAnsi="Arial" w:cs="Arial"/>
          <w:lang w:val="es-ES"/>
        </w:rPr>
        <w:t xml:space="preserve">Universitario </w:t>
      </w:r>
      <w:r w:rsidRPr="00EF05A6">
        <w:rPr>
          <w:rFonts w:ascii="Arial" w:hAnsi="Arial" w:cs="Arial"/>
          <w:lang w:val="es-ES"/>
        </w:rPr>
        <w:t xml:space="preserve">12 de Octubre, imas12 Madrid, </w:t>
      </w:r>
      <w:r w:rsidR="002B555B">
        <w:rPr>
          <w:rFonts w:ascii="Arial" w:hAnsi="Arial" w:cs="Arial"/>
          <w:lang w:val="es-ES"/>
        </w:rPr>
        <w:t xml:space="preserve">Universidad </w:t>
      </w:r>
      <w:r w:rsidRPr="00EF05A6">
        <w:rPr>
          <w:rFonts w:ascii="Arial" w:hAnsi="Arial" w:cs="Arial"/>
          <w:lang w:val="es-ES"/>
        </w:rPr>
        <w:t>Complutense, CNIO</w:t>
      </w:r>
      <w:r w:rsidRPr="00EF05A6">
        <w:rPr>
          <w:rFonts w:ascii="Cambria Math" w:hAnsi="Cambria Math" w:cs="Cambria Math"/>
          <w:lang w:val="es-ES"/>
        </w:rPr>
        <w:t>‑</w:t>
      </w:r>
      <w:r w:rsidRPr="00EF05A6">
        <w:rPr>
          <w:rFonts w:ascii="Arial" w:hAnsi="Arial" w:cs="Arial"/>
          <w:lang w:val="es-ES"/>
        </w:rPr>
        <w:t xml:space="preserve">ISCIII, CIBERONC, Madrid, Spain.  </w:t>
      </w:r>
    </w:p>
    <w:bookmarkEnd w:id="0"/>
    <w:p w14:paraId="1EE6DDA7" w14:textId="33F14B4A" w:rsidR="00EE1143" w:rsidRPr="00EF05A6" w:rsidRDefault="00EE1143" w:rsidP="00305431">
      <w:pPr>
        <w:spacing w:after="0" w:line="480" w:lineRule="auto"/>
        <w:rPr>
          <w:rFonts w:ascii="Arial" w:hAnsi="Arial" w:cs="Arial"/>
          <w:lang w:val="es-ES"/>
        </w:rPr>
      </w:pPr>
      <w:r w:rsidRPr="00EF05A6">
        <w:rPr>
          <w:rFonts w:ascii="Roboto" w:hAnsi="Roboto"/>
          <w:color w:val="444444"/>
          <w:sz w:val="21"/>
          <w:szCs w:val="21"/>
          <w:shd w:val="clear" w:color="auto" w:fill="FFFFFF"/>
          <w:vertAlign w:val="superscript"/>
          <w:lang w:val="es-ES"/>
        </w:rPr>
        <w:t>2</w:t>
      </w:r>
      <w:r w:rsidRPr="00EF05A6">
        <w:rPr>
          <w:rFonts w:ascii="Arial" w:hAnsi="Arial" w:cs="Arial"/>
          <w:lang w:val="es-ES"/>
        </w:rPr>
        <w:t xml:space="preserve"> </w:t>
      </w:r>
      <w:r w:rsidR="005C2685" w:rsidRPr="00EF05A6">
        <w:rPr>
          <w:rFonts w:ascii="Arial" w:hAnsi="Arial" w:cs="Arial"/>
          <w:lang w:val="es-ES"/>
        </w:rPr>
        <w:t>imas12</w:t>
      </w:r>
      <w:r w:rsidR="005C2685">
        <w:rPr>
          <w:rFonts w:ascii="Arial" w:hAnsi="Arial" w:cs="Arial"/>
          <w:lang w:val="es-ES"/>
        </w:rPr>
        <w:t xml:space="preserve"> </w:t>
      </w:r>
      <w:r w:rsidRPr="00EF05A6">
        <w:rPr>
          <w:rFonts w:ascii="Arial" w:hAnsi="Arial" w:cs="Arial"/>
          <w:lang w:val="es-ES"/>
        </w:rPr>
        <w:t xml:space="preserve">Research Institute, Hospital </w:t>
      </w:r>
      <w:r w:rsidR="00DD40B9">
        <w:rPr>
          <w:rFonts w:ascii="Arial" w:hAnsi="Arial" w:cs="Arial"/>
          <w:lang w:val="es-ES"/>
        </w:rPr>
        <w:t xml:space="preserve">Universitario </w:t>
      </w:r>
      <w:r w:rsidRPr="00EF05A6">
        <w:rPr>
          <w:rFonts w:ascii="Arial" w:hAnsi="Arial" w:cs="Arial"/>
          <w:lang w:val="es-ES"/>
        </w:rPr>
        <w:t>12 de Octubre, Madrid, Spain.</w:t>
      </w:r>
    </w:p>
    <w:p w14:paraId="19D20DA3" w14:textId="0B38B240" w:rsidR="00EE1143" w:rsidRPr="00DD40B9" w:rsidRDefault="00EE1143" w:rsidP="00305431">
      <w:pPr>
        <w:spacing w:after="0" w:line="480" w:lineRule="auto"/>
        <w:rPr>
          <w:rFonts w:ascii="Arial" w:hAnsi="Arial" w:cs="Arial"/>
          <w:lang w:val="es-ES"/>
        </w:rPr>
      </w:pPr>
      <w:r w:rsidRPr="00DD40B9">
        <w:rPr>
          <w:rFonts w:ascii="Roboto" w:hAnsi="Roboto"/>
          <w:color w:val="444444"/>
          <w:sz w:val="21"/>
          <w:szCs w:val="21"/>
          <w:shd w:val="clear" w:color="auto" w:fill="FFFFFF"/>
          <w:vertAlign w:val="superscript"/>
          <w:lang w:val="es-ES"/>
        </w:rPr>
        <w:t>3</w:t>
      </w:r>
      <w:r w:rsidRPr="00DD40B9">
        <w:rPr>
          <w:rFonts w:ascii="Arial" w:hAnsi="Arial" w:cs="Arial"/>
          <w:lang w:val="es-ES"/>
        </w:rPr>
        <w:t xml:space="preserve"> Hematology Department, </w:t>
      </w:r>
      <w:bookmarkStart w:id="1" w:name="_Hlk101707439"/>
      <w:r w:rsidRPr="00DD40B9">
        <w:rPr>
          <w:rFonts w:ascii="Arial" w:hAnsi="Arial" w:cs="Arial"/>
          <w:lang w:val="es-ES"/>
        </w:rPr>
        <w:t>Hospital</w:t>
      </w:r>
      <w:r w:rsidR="00DD40B9" w:rsidRPr="00EF05A6">
        <w:rPr>
          <w:rFonts w:ascii="Arial" w:hAnsi="Arial" w:cs="Arial"/>
          <w:lang w:val="es-ES"/>
        </w:rPr>
        <w:t xml:space="preserve"> </w:t>
      </w:r>
      <w:r w:rsidR="00DD40B9">
        <w:rPr>
          <w:rFonts w:ascii="Arial" w:hAnsi="Arial" w:cs="Arial"/>
          <w:lang w:val="es-ES"/>
        </w:rPr>
        <w:t>Universitario</w:t>
      </w:r>
      <w:r w:rsidRPr="00DD40B9">
        <w:rPr>
          <w:rFonts w:ascii="Arial" w:hAnsi="Arial" w:cs="Arial"/>
          <w:lang w:val="es-ES"/>
        </w:rPr>
        <w:t xml:space="preserve"> </w:t>
      </w:r>
      <w:bookmarkEnd w:id="1"/>
      <w:r w:rsidR="000E396B">
        <w:rPr>
          <w:rFonts w:ascii="Arial" w:hAnsi="Arial" w:cs="Arial"/>
          <w:lang w:val="es-ES"/>
        </w:rPr>
        <w:t xml:space="preserve">de </w:t>
      </w:r>
      <w:r w:rsidRPr="00DD40B9">
        <w:rPr>
          <w:rFonts w:ascii="Arial" w:hAnsi="Arial" w:cs="Arial"/>
          <w:lang w:val="es-ES"/>
        </w:rPr>
        <w:t xml:space="preserve">La Princesa, </w:t>
      </w:r>
      <w:r w:rsidR="00651E61" w:rsidRPr="00DD40B9">
        <w:rPr>
          <w:rFonts w:ascii="Arial" w:hAnsi="Arial" w:cs="Arial"/>
          <w:lang w:val="es-ES"/>
        </w:rPr>
        <w:t xml:space="preserve">IIS-HUP, </w:t>
      </w:r>
      <w:r w:rsidRPr="00DD40B9">
        <w:rPr>
          <w:rFonts w:ascii="Arial" w:hAnsi="Arial" w:cs="Arial"/>
          <w:lang w:val="es-ES"/>
        </w:rPr>
        <w:t>Madrid, Spain</w:t>
      </w:r>
    </w:p>
    <w:p w14:paraId="2A61E202" w14:textId="05D19E44" w:rsidR="00EE1143" w:rsidRPr="00842BC5" w:rsidRDefault="00EE1143" w:rsidP="00305431">
      <w:pPr>
        <w:spacing w:after="0" w:line="480" w:lineRule="auto"/>
        <w:rPr>
          <w:rFonts w:ascii="Arial" w:hAnsi="Arial" w:cs="Arial"/>
          <w:lang w:val="es-ES"/>
        </w:rPr>
      </w:pPr>
      <w:r w:rsidRPr="00842BC5">
        <w:rPr>
          <w:rFonts w:ascii="Roboto" w:hAnsi="Roboto"/>
          <w:color w:val="444444"/>
          <w:sz w:val="21"/>
          <w:szCs w:val="21"/>
          <w:shd w:val="clear" w:color="auto" w:fill="FFFFFF"/>
          <w:vertAlign w:val="superscript"/>
          <w:lang w:val="es-ES"/>
        </w:rPr>
        <w:lastRenderedPageBreak/>
        <w:t>4</w:t>
      </w:r>
      <w:r w:rsidRPr="00842BC5">
        <w:rPr>
          <w:rFonts w:ascii="Arial" w:hAnsi="Arial" w:cs="Arial"/>
          <w:lang w:val="es-ES"/>
        </w:rPr>
        <w:t xml:space="preserve"> Hematology Department, Hospital Fundación Jiménez Díaz, Health Research Institute IIS-FJD Madrid, Spain </w:t>
      </w:r>
    </w:p>
    <w:p w14:paraId="08283E9F" w14:textId="7369B4CE" w:rsidR="00EE1143" w:rsidRPr="00842BC5" w:rsidRDefault="00EE1143" w:rsidP="00305431">
      <w:pPr>
        <w:spacing w:after="0" w:line="480" w:lineRule="auto"/>
        <w:rPr>
          <w:rFonts w:ascii="Arial" w:hAnsi="Arial" w:cs="Arial"/>
          <w:shd w:val="clear" w:color="auto" w:fill="FFFFFF"/>
          <w:lang w:val="es-ES"/>
        </w:rPr>
      </w:pPr>
      <w:r w:rsidRPr="00842BC5">
        <w:rPr>
          <w:rFonts w:ascii="Roboto" w:hAnsi="Roboto"/>
          <w:color w:val="444444"/>
          <w:sz w:val="21"/>
          <w:szCs w:val="21"/>
          <w:shd w:val="clear" w:color="auto" w:fill="FFFFFF"/>
          <w:vertAlign w:val="superscript"/>
          <w:lang w:val="es-ES"/>
        </w:rPr>
        <w:t xml:space="preserve">5 </w:t>
      </w:r>
      <w:r w:rsidRPr="00842BC5">
        <w:rPr>
          <w:rFonts w:ascii="Arial" w:hAnsi="Arial" w:cs="Arial"/>
          <w:shd w:val="clear" w:color="auto" w:fill="FFFFFF"/>
          <w:lang w:val="es-ES"/>
        </w:rPr>
        <w:t xml:space="preserve">Hematology Department, Hospital </w:t>
      </w:r>
      <w:r w:rsidR="00DD40B9" w:rsidRPr="00842BC5">
        <w:rPr>
          <w:rFonts w:ascii="Arial" w:hAnsi="Arial" w:cs="Arial"/>
          <w:lang w:val="es-ES"/>
        </w:rPr>
        <w:t xml:space="preserve">Universitario </w:t>
      </w:r>
      <w:r w:rsidRPr="00842BC5">
        <w:rPr>
          <w:rFonts w:ascii="Arial" w:hAnsi="Arial" w:cs="Arial"/>
          <w:shd w:val="clear" w:color="auto" w:fill="FFFFFF"/>
          <w:lang w:val="es-ES"/>
        </w:rPr>
        <w:t>Infanta Leonor, Madrid, Spain</w:t>
      </w:r>
    </w:p>
    <w:p w14:paraId="0AF70FB7" w14:textId="6C90B08A" w:rsidR="00EE1143" w:rsidRPr="00842BC5" w:rsidRDefault="00EE1143" w:rsidP="00305431">
      <w:pPr>
        <w:spacing w:after="0" w:line="480" w:lineRule="auto"/>
        <w:rPr>
          <w:rFonts w:ascii="Arial" w:hAnsi="Arial" w:cs="Arial"/>
          <w:lang w:val="es-ES"/>
        </w:rPr>
      </w:pPr>
      <w:r w:rsidRPr="00842BC5">
        <w:rPr>
          <w:rFonts w:ascii="Roboto" w:hAnsi="Roboto"/>
          <w:color w:val="444444"/>
          <w:sz w:val="21"/>
          <w:szCs w:val="21"/>
          <w:shd w:val="clear" w:color="auto" w:fill="FFFFFF"/>
          <w:vertAlign w:val="superscript"/>
          <w:lang w:val="es-ES"/>
        </w:rPr>
        <w:t>6</w:t>
      </w:r>
      <w:r w:rsidRPr="00842BC5">
        <w:rPr>
          <w:rFonts w:ascii="Arial" w:hAnsi="Arial" w:cs="Arial"/>
          <w:lang w:val="es-ES"/>
        </w:rPr>
        <w:t xml:space="preserve"> Hematology Department, Hospital Clínico San Carlos, Madrid, Spain.</w:t>
      </w:r>
    </w:p>
    <w:p w14:paraId="43228A90" w14:textId="16F221B4" w:rsidR="00EE1143" w:rsidRPr="00842BC5" w:rsidRDefault="00EE1143" w:rsidP="00305431">
      <w:pPr>
        <w:spacing w:after="0" w:line="480" w:lineRule="auto"/>
        <w:rPr>
          <w:rFonts w:ascii="Arial" w:hAnsi="Arial" w:cs="Arial"/>
          <w:lang w:val="es-ES"/>
        </w:rPr>
      </w:pPr>
      <w:r w:rsidRPr="00842BC5">
        <w:rPr>
          <w:rFonts w:ascii="Roboto" w:hAnsi="Roboto"/>
          <w:color w:val="444444"/>
          <w:sz w:val="21"/>
          <w:szCs w:val="21"/>
          <w:shd w:val="clear" w:color="auto" w:fill="FFFFFF"/>
          <w:vertAlign w:val="superscript"/>
          <w:lang w:val="es-ES"/>
        </w:rPr>
        <w:t>7</w:t>
      </w:r>
      <w:r w:rsidRPr="00842BC5">
        <w:rPr>
          <w:rFonts w:ascii="Arial" w:hAnsi="Arial" w:cs="Arial"/>
          <w:lang w:val="es-ES"/>
        </w:rPr>
        <w:t xml:space="preserve"> Hematology Department, Hospital </w:t>
      </w:r>
      <w:r w:rsidR="00DD40B9" w:rsidRPr="00842BC5">
        <w:rPr>
          <w:rFonts w:ascii="Arial" w:hAnsi="Arial" w:cs="Arial"/>
          <w:lang w:val="es-ES"/>
        </w:rPr>
        <w:t xml:space="preserve">Universitario </w:t>
      </w:r>
      <w:r w:rsidRPr="00842BC5">
        <w:rPr>
          <w:rFonts w:ascii="Arial" w:hAnsi="Arial" w:cs="Arial"/>
          <w:lang w:val="es-ES"/>
        </w:rPr>
        <w:t>La Paz, Madrid, Spain.</w:t>
      </w:r>
    </w:p>
    <w:p w14:paraId="1F2AA12A" w14:textId="07EE6DCD" w:rsidR="00EE1143" w:rsidRPr="00844B66" w:rsidRDefault="00EE1143" w:rsidP="00305431">
      <w:pPr>
        <w:spacing w:after="0" w:line="480" w:lineRule="auto"/>
        <w:rPr>
          <w:rFonts w:ascii="Arial" w:hAnsi="Arial" w:cs="Arial"/>
          <w:lang w:val="es-ES"/>
        </w:rPr>
      </w:pPr>
      <w:r w:rsidRPr="00844B66">
        <w:rPr>
          <w:rFonts w:ascii="Roboto" w:hAnsi="Roboto"/>
          <w:color w:val="444444"/>
          <w:sz w:val="21"/>
          <w:szCs w:val="21"/>
          <w:shd w:val="clear" w:color="auto" w:fill="FFFFFF"/>
          <w:vertAlign w:val="superscript"/>
          <w:lang w:val="es-ES"/>
        </w:rPr>
        <w:t>8</w:t>
      </w:r>
      <w:r w:rsidRPr="00844B66">
        <w:rPr>
          <w:rFonts w:ascii="Arial" w:hAnsi="Arial" w:cs="Arial"/>
          <w:lang w:val="es-ES"/>
        </w:rPr>
        <w:t xml:space="preserve"> Hematology Department, Hospital </w:t>
      </w:r>
      <w:r w:rsidR="000242C2">
        <w:rPr>
          <w:rFonts w:ascii="Arial" w:hAnsi="Arial" w:cs="Arial"/>
          <w:lang w:val="es-ES"/>
        </w:rPr>
        <w:t xml:space="preserve">General Universitario </w:t>
      </w:r>
      <w:r w:rsidRPr="00844B66">
        <w:rPr>
          <w:rFonts w:ascii="Arial" w:hAnsi="Arial" w:cs="Arial"/>
          <w:lang w:val="es-ES"/>
        </w:rPr>
        <w:t xml:space="preserve">Gregorio Marañón, Instituto de Investigación Sanitaria Gregorio Marañón, Madrid, Spain. </w:t>
      </w:r>
      <w:bookmarkStart w:id="2" w:name="_Hlk101706207"/>
    </w:p>
    <w:p w14:paraId="41757C7C" w14:textId="0119AF85" w:rsidR="00EE1143" w:rsidRPr="0002483E" w:rsidRDefault="00EE1143" w:rsidP="00305431">
      <w:pPr>
        <w:spacing w:after="0" w:line="480" w:lineRule="auto"/>
        <w:rPr>
          <w:rFonts w:ascii="Arial" w:hAnsi="Arial" w:cs="Arial"/>
        </w:rPr>
      </w:pPr>
      <w:r w:rsidRPr="0002483E">
        <w:rPr>
          <w:rFonts w:ascii="Roboto" w:hAnsi="Roboto"/>
          <w:color w:val="444444"/>
          <w:sz w:val="21"/>
          <w:szCs w:val="21"/>
          <w:shd w:val="clear" w:color="auto" w:fill="FFFFFF"/>
          <w:vertAlign w:val="superscript"/>
        </w:rPr>
        <w:t>9</w:t>
      </w:r>
      <w:r w:rsidRPr="0002483E">
        <w:rPr>
          <w:rFonts w:ascii="Arial" w:hAnsi="Arial" w:cs="Arial"/>
        </w:rPr>
        <w:t xml:space="preserve"> Department of Medicine, Universi</w:t>
      </w:r>
      <w:r w:rsidR="000242C2">
        <w:rPr>
          <w:rFonts w:ascii="Arial" w:hAnsi="Arial" w:cs="Arial"/>
        </w:rPr>
        <w:t>dad Complutense</w:t>
      </w:r>
      <w:r w:rsidRPr="0002483E">
        <w:rPr>
          <w:rFonts w:ascii="Arial" w:hAnsi="Arial" w:cs="Arial"/>
        </w:rPr>
        <w:t>, Madrid, Spain</w:t>
      </w:r>
    </w:p>
    <w:p w14:paraId="53356BAD" w14:textId="6A9C78B8" w:rsidR="00EE1143" w:rsidRPr="000242C2" w:rsidRDefault="00EE1143" w:rsidP="00305431">
      <w:pPr>
        <w:spacing w:after="0" w:line="480" w:lineRule="auto"/>
        <w:rPr>
          <w:rFonts w:ascii="Arial" w:hAnsi="Arial" w:cs="Arial"/>
          <w:lang w:val="es-ES"/>
        </w:rPr>
      </w:pPr>
      <w:r w:rsidRPr="000242C2">
        <w:rPr>
          <w:rFonts w:ascii="Roboto" w:hAnsi="Roboto"/>
          <w:color w:val="444444"/>
          <w:sz w:val="21"/>
          <w:szCs w:val="21"/>
          <w:shd w:val="clear" w:color="auto" w:fill="FFFFFF"/>
          <w:vertAlign w:val="superscript"/>
          <w:lang w:val="es-ES"/>
        </w:rPr>
        <w:t>10</w:t>
      </w:r>
      <w:r w:rsidRPr="000242C2">
        <w:rPr>
          <w:rFonts w:ascii="Arial" w:hAnsi="Arial" w:cs="Arial"/>
          <w:lang w:val="es-ES"/>
        </w:rPr>
        <w:t xml:space="preserve"> Hematology Department, Hospital </w:t>
      </w:r>
      <w:r w:rsidR="000242C2">
        <w:rPr>
          <w:rFonts w:ascii="Arial" w:hAnsi="Arial" w:cs="Arial"/>
          <w:lang w:val="es-ES"/>
        </w:rPr>
        <w:t xml:space="preserve">Universitario </w:t>
      </w:r>
      <w:r w:rsidRPr="000242C2">
        <w:rPr>
          <w:rFonts w:ascii="Arial" w:hAnsi="Arial" w:cs="Arial"/>
          <w:lang w:val="es-ES"/>
        </w:rPr>
        <w:t>Príncipe de Asturias, Universi</w:t>
      </w:r>
      <w:r w:rsidR="000242C2" w:rsidRPr="000242C2">
        <w:rPr>
          <w:rFonts w:ascii="Arial" w:hAnsi="Arial" w:cs="Arial"/>
          <w:lang w:val="es-ES"/>
        </w:rPr>
        <w:t xml:space="preserve">dad </w:t>
      </w:r>
      <w:r w:rsidR="000242C2">
        <w:rPr>
          <w:rFonts w:ascii="Arial" w:hAnsi="Arial" w:cs="Arial"/>
          <w:lang w:val="es-ES"/>
        </w:rPr>
        <w:t>de Alcalá</w:t>
      </w:r>
      <w:r w:rsidRPr="000242C2">
        <w:rPr>
          <w:rFonts w:ascii="Arial" w:hAnsi="Arial" w:cs="Arial"/>
          <w:lang w:val="es-ES"/>
        </w:rPr>
        <w:t xml:space="preserve">, Alcalá de Henares, Madrid, Spain. </w:t>
      </w:r>
    </w:p>
    <w:bookmarkEnd w:id="2"/>
    <w:p w14:paraId="4370A264" w14:textId="3C44A8BE" w:rsidR="00EE1143" w:rsidRPr="000242C2" w:rsidRDefault="00EE1143" w:rsidP="00305431">
      <w:pPr>
        <w:spacing w:after="0" w:line="480" w:lineRule="auto"/>
        <w:rPr>
          <w:rFonts w:ascii="Arial" w:hAnsi="Arial" w:cs="Arial"/>
          <w:shd w:val="clear" w:color="auto" w:fill="FFFFFF"/>
          <w:lang w:val="es-ES"/>
        </w:rPr>
      </w:pPr>
      <w:r w:rsidRPr="000242C2">
        <w:rPr>
          <w:rFonts w:ascii="Roboto" w:hAnsi="Roboto"/>
          <w:color w:val="444444"/>
          <w:sz w:val="21"/>
          <w:szCs w:val="21"/>
          <w:shd w:val="clear" w:color="auto" w:fill="FFFFFF"/>
          <w:vertAlign w:val="superscript"/>
          <w:lang w:val="es-ES"/>
        </w:rPr>
        <w:t xml:space="preserve">11 </w:t>
      </w:r>
      <w:r w:rsidRPr="000242C2">
        <w:rPr>
          <w:rFonts w:ascii="Arial" w:hAnsi="Arial" w:cs="Arial"/>
          <w:shd w:val="clear" w:color="auto" w:fill="FFFFFF"/>
          <w:lang w:val="es-ES"/>
        </w:rPr>
        <w:t xml:space="preserve">Hematology Department, Hospital </w:t>
      </w:r>
      <w:r w:rsidR="000242C2">
        <w:rPr>
          <w:rFonts w:ascii="Arial" w:hAnsi="Arial" w:cs="Arial"/>
          <w:lang w:val="es-ES"/>
        </w:rPr>
        <w:t xml:space="preserve">Universitario </w:t>
      </w:r>
      <w:r w:rsidRPr="000242C2">
        <w:rPr>
          <w:rFonts w:ascii="Arial" w:hAnsi="Arial" w:cs="Arial"/>
          <w:shd w:val="clear" w:color="auto" w:fill="FFFFFF"/>
          <w:lang w:val="es-ES"/>
        </w:rPr>
        <w:t>Ramón Y Cajal, Madrid, Spain</w:t>
      </w:r>
    </w:p>
    <w:p w14:paraId="5312A84D" w14:textId="77018E4C" w:rsidR="00EE1143" w:rsidRPr="000242C2" w:rsidRDefault="00EE1143" w:rsidP="00305431">
      <w:pPr>
        <w:spacing w:after="0" w:line="480" w:lineRule="auto"/>
        <w:rPr>
          <w:rFonts w:ascii="Arial" w:hAnsi="Arial" w:cs="Arial"/>
          <w:shd w:val="clear" w:color="auto" w:fill="FFFFFF"/>
          <w:lang w:val="es-ES"/>
        </w:rPr>
      </w:pPr>
      <w:r w:rsidRPr="000242C2">
        <w:rPr>
          <w:rFonts w:ascii="Arial" w:hAnsi="Arial" w:cs="Arial"/>
          <w:sz w:val="18"/>
          <w:szCs w:val="18"/>
          <w:shd w:val="clear" w:color="auto" w:fill="FFFFFF"/>
          <w:vertAlign w:val="superscript"/>
          <w:lang w:val="es-ES"/>
        </w:rPr>
        <w:t xml:space="preserve">12 </w:t>
      </w:r>
      <w:r w:rsidRPr="000242C2">
        <w:rPr>
          <w:rFonts w:ascii="Arial" w:hAnsi="Arial" w:cs="Arial"/>
          <w:shd w:val="clear" w:color="auto" w:fill="FFFFFF"/>
          <w:lang w:val="es-ES"/>
        </w:rPr>
        <w:t xml:space="preserve">Hematology Department, Hospital </w:t>
      </w:r>
      <w:r w:rsidR="000242C2">
        <w:rPr>
          <w:rFonts w:ascii="Arial" w:hAnsi="Arial" w:cs="Arial"/>
          <w:lang w:val="es-ES"/>
        </w:rPr>
        <w:t xml:space="preserve">Universitario </w:t>
      </w:r>
      <w:r w:rsidRPr="000242C2">
        <w:rPr>
          <w:rFonts w:ascii="Arial" w:hAnsi="Arial" w:cs="Arial"/>
          <w:shd w:val="clear" w:color="auto" w:fill="FFFFFF"/>
          <w:lang w:val="es-ES"/>
        </w:rPr>
        <w:t>Puerta de Hierro Majadahonda, Madrid, Spain</w:t>
      </w:r>
    </w:p>
    <w:p w14:paraId="0DCF60E0" w14:textId="17D448D1" w:rsidR="00EE1143" w:rsidRPr="000242C2" w:rsidRDefault="00EE1143" w:rsidP="00305431">
      <w:pPr>
        <w:spacing w:after="0" w:line="480" w:lineRule="auto"/>
        <w:rPr>
          <w:rFonts w:ascii="Arial" w:hAnsi="Arial" w:cs="Arial"/>
          <w:shd w:val="clear" w:color="auto" w:fill="FFFFFF"/>
          <w:lang w:val="es-ES"/>
        </w:rPr>
      </w:pPr>
      <w:r w:rsidRPr="000242C2">
        <w:rPr>
          <w:rFonts w:ascii="Arial" w:hAnsi="Arial" w:cs="Arial"/>
          <w:sz w:val="18"/>
          <w:szCs w:val="18"/>
          <w:shd w:val="clear" w:color="auto" w:fill="FFFFFF"/>
          <w:vertAlign w:val="superscript"/>
          <w:lang w:val="es-ES"/>
        </w:rPr>
        <w:t>13</w:t>
      </w:r>
      <w:r w:rsidRPr="000242C2">
        <w:rPr>
          <w:rFonts w:ascii="Arial" w:hAnsi="Arial" w:cs="Arial"/>
          <w:shd w:val="clear" w:color="auto" w:fill="FFFFFF"/>
          <w:lang w:val="es-ES"/>
        </w:rPr>
        <w:t xml:space="preserve"> Hematology Department, Hospital </w:t>
      </w:r>
      <w:r w:rsidR="000242C2">
        <w:rPr>
          <w:rFonts w:ascii="Arial" w:hAnsi="Arial" w:cs="Arial"/>
          <w:lang w:val="es-ES"/>
        </w:rPr>
        <w:t xml:space="preserve">Universitario </w:t>
      </w:r>
      <w:r w:rsidRPr="000242C2">
        <w:rPr>
          <w:rFonts w:ascii="Arial" w:hAnsi="Arial" w:cs="Arial"/>
          <w:shd w:val="clear" w:color="auto" w:fill="FFFFFF"/>
          <w:lang w:val="es-ES"/>
        </w:rPr>
        <w:t>Severo Ochoa, Madrid, Spain</w:t>
      </w:r>
    </w:p>
    <w:p w14:paraId="67C42F1D" w14:textId="28E08346" w:rsidR="00EE1143" w:rsidRPr="000242C2" w:rsidRDefault="00EE1143" w:rsidP="00305431">
      <w:pPr>
        <w:spacing w:after="0" w:line="480" w:lineRule="auto"/>
        <w:rPr>
          <w:rFonts w:ascii="Arial" w:hAnsi="Arial" w:cs="Arial"/>
          <w:shd w:val="clear" w:color="auto" w:fill="FFFFFF"/>
          <w:lang w:val="es-ES"/>
        </w:rPr>
      </w:pPr>
      <w:r w:rsidRPr="000242C2">
        <w:rPr>
          <w:rFonts w:ascii="Roboto" w:hAnsi="Roboto"/>
          <w:color w:val="444444"/>
          <w:sz w:val="21"/>
          <w:szCs w:val="21"/>
          <w:shd w:val="clear" w:color="auto" w:fill="FFFFFF"/>
          <w:vertAlign w:val="superscript"/>
          <w:lang w:val="es-ES"/>
        </w:rPr>
        <w:t xml:space="preserve">14 </w:t>
      </w:r>
      <w:r w:rsidRPr="000242C2">
        <w:rPr>
          <w:rFonts w:ascii="Arial" w:hAnsi="Arial" w:cs="Arial"/>
          <w:shd w:val="clear" w:color="auto" w:fill="FFFFFF"/>
          <w:lang w:val="es-ES"/>
        </w:rPr>
        <w:t xml:space="preserve">Hematology Department, Hospital </w:t>
      </w:r>
      <w:r w:rsidR="000242C2">
        <w:rPr>
          <w:rFonts w:ascii="Arial" w:hAnsi="Arial" w:cs="Arial"/>
          <w:lang w:val="es-ES"/>
        </w:rPr>
        <w:t xml:space="preserve">Universitario </w:t>
      </w:r>
      <w:r w:rsidRPr="000242C2">
        <w:rPr>
          <w:rFonts w:ascii="Arial" w:hAnsi="Arial" w:cs="Arial"/>
          <w:shd w:val="clear" w:color="auto" w:fill="FFFFFF"/>
          <w:lang w:val="es-ES"/>
        </w:rPr>
        <w:t>Fundación Alcorcón, Madrid, Spain</w:t>
      </w:r>
    </w:p>
    <w:p w14:paraId="6C505F26" w14:textId="55B13B31" w:rsidR="00EE1143" w:rsidRPr="000242C2" w:rsidRDefault="00EE1143" w:rsidP="00305431">
      <w:pPr>
        <w:spacing w:after="0" w:line="480" w:lineRule="auto"/>
        <w:rPr>
          <w:rFonts w:ascii="Arial" w:hAnsi="Arial" w:cs="Arial"/>
          <w:shd w:val="clear" w:color="auto" w:fill="FFFFFF"/>
          <w:lang w:val="es-ES"/>
        </w:rPr>
      </w:pPr>
      <w:r w:rsidRPr="000242C2">
        <w:rPr>
          <w:rFonts w:ascii="Roboto" w:hAnsi="Roboto"/>
          <w:color w:val="444444"/>
          <w:sz w:val="21"/>
          <w:szCs w:val="21"/>
          <w:shd w:val="clear" w:color="auto" w:fill="FFFFFF"/>
          <w:vertAlign w:val="superscript"/>
          <w:lang w:val="es-ES"/>
        </w:rPr>
        <w:t xml:space="preserve">15 </w:t>
      </w:r>
      <w:r w:rsidRPr="000242C2">
        <w:rPr>
          <w:rFonts w:ascii="Arial" w:hAnsi="Arial" w:cs="Arial"/>
          <w:shd w:val="clear" w:color="auto" w:fill="FFFFFF"/>
          <w:lang w:val="es-ES"/>
        </w:rPr>
        <w:t xml:space="preserve">Hematology Department, Hospital </w:t>
      </w:r>
      <w:r w:rsidR="000242C2">
        <w:rPr>
          <w:rFonts w:ascii="Arial" w:hAnsi="Arial" w:cs="Arial"/>
          <w:lang w:val="es-ES"/>
        </w:rPr>
        <w:t xml:space="preserve">Universitario </w:t>
      </w:r>
      <w:r w:rsidR="000E396B">
        <w:rPr>
          <w:rFonts w:ascii="Arial" w:hAnsi="Arial" w:cs="Arial"/>
          <w:lang w:val="es-ES"/>
        </w:rPr>
        <w:t xml:space="preserve">de </w:t>
      </w:r>
      <w:r w:rsidRPr="000242C2">
        <w:rPr>
          <w:rFonts w:ascii="Arial" w:hAnsi="Arial" w:cs="Arial"/>
          <w:shd w:val="clear" w:color="auto" w:fill="FFFFFF"/>
          <w:lang w:val="es-ES"/>
        </w:rPr>
        <w:t>Getafe, Madrid, Spain</w:t>
      </w:r>
    </w:p>
    <w:p w14:paraId="625F190F" w14:textId="3CE2F5F2" w:rsidR="00EE1143" w:rsidRPr="000242C2" w:rsidRDefault="00EE1143" w:rsidP="00305431">
      <w:pPr>
        <w:spacing w:after="0" w:line="480" w:lineRule="auto"/>
        <w:rPr>
          <w:rFonts w:ascii="Arial" w:hAnsi="Arial" w:cs="Arial"/>
          <w:shd w:val="clear" w:color="auto" w:fill="FFFFFF"/>
          <w:lang w:val="es-ES"/>
        </w:rPr>
      </w:pPr>
      <w:r w:rsidRPr="000242C2">
        <w:rPr>
          <w:rFonts w:ascii="Roboto" w:hAnsi="Roboto"/>
          <w:color w:val="444444"/>
          <w:sz w:val="21"/>
          <w:szCs w:val="21"/>
          <w:shd w:val="clear" w:color="auto" w:fill="FFFFFF"/>
          <w:vertAlign w:val="superscript"/>
          <w:lang w:val="es-ES"/>
        </w:rPr>
        <w:t xml:space="preserve">16 </w:t>
      </w:r>
      <w:r w:rsidRPr="000242C2">
        <w:rPr>
          <w:rFonts w:ascii="Arial" w:hAnsi="Arial" w:cs="Arial"/>
          <w:shd w:val="clear" w:color="auto" w:fill="FFFFFF"/>
          <w:lang w:val="es-ES"/>
        </w:rPr>
        <w:t xml:space="preserve">Hematology Department, Hospital </w:t>
      </w:r>
      <w:r w:rsidR="000E396B">
        <w:rPr>
          <w:rFonts w:ascii="Arial" w:hAnsi="Arial" w:cs="Arial"/>
          <w:shd w:val="clear" w:color="auto" w:fill="FFFFFF"/>
          <w:lang w:val="es-ES"/>
        </w:rPr>
        <w:t>Central de l</w:t>
      </w:r>
      <w:r w:rsidRPr="000242C2">
        <w:rPr>
          <w:rFonts w:ascii="Arial" w:hAnsi="Arial" w:cs="Arial"/>
          <w:shd w:val="clear" w:color="auto" w:fill="FFFFFF"/>
          <w:lang w:val="es-ES"/>
        </w:rPr>
        <w:t>a Defensa Gómez Ulla, Madrid, Spain</w:t>
      </w:r>
    </w:p>
    <w:p w14:paraId="75512FC9" w14:textId="2F34115C" w:rsidR="00EE1143" w:rsidRPr="00DC6691" w:rsidRDefault="00EE1143" w:rsidP="00305431">
      <w:pPr>
        <w:spacing w:after="0" w:line="480" w:lineRule="auto"/>
        <w:rPr>
          <w:rFonts w:ascii="Arial" w:hAnsi="Arial" w:cs="Arial"/>
          <w:shd w:val="clear" w:color="auto" w:fill="FFFFFF"/>
          <w:lang w:val="es-ES"/>
        </w:rPr>
      </w:pPr>
      <w:r w:rsidRPr="00DC6691">
        <w:rPr>
          <w:rFonts w:ascii="Roboto" w:hAnsi="Roboto"/>
          <w:color w:val="444444"/>
          <w:sz w:val="21"/>
          <w:szCs w:val="21"/>
          <w:shd w:val="clear" w:color="auto" w:fill="FFFFFF"/>
          <w:vertAlign w:val="superscript"/>
          <w:lang w:val="es-ES"/>
        </w:rPr>
        <w:t xml:space="preserve">17 </w:t>
      </w:r>
      <w:r w:rsidRPr="00DC6691">
        <w:rPr>
          <w:rFonts w:ascii="Arial" w:hAnsi="Arial" w:cs="Arial"/>
          <w:shd w:val="clear" w:color="auto" w:fill="FFFFFF"/>
          <w:lang w:val="es-ES"/>
        </w:rPr>
        <w:t xml:space="preserve">Hematology Department, Hospital </w:t>
      </w:r>
      <w:r w:rsidR="000242C2" w:rsidRPr="00DC6691">
        <w:rPr>
          <w:rFonts w:ascii="Arial" w:hAnsi="Arial" w:cs="Arial"/>
          <w:lang w:val="es-ES"/>
        </w:rPr>
        <w:t xml:space="preserve">Universitario </w:t>
      </w:r>
      <w:r w:rsidRPr="00DC6691">
        <w:rPr>
          <w:rFonts w:ascii="Arial" w:hAnsi="Arial" w:cs="Arial"/>
          <w:shd w:val="clear" w:color="auto" w:fill="FFFFFF"/>
          <w:lang w:val="es-ES"/>
        </w:rPr>
        <w:t>Rey Juan Carlos, Móstoles, Madrid, Spain</w:t>
      </w:r>
    </w:p>
    <w:p w14:paraId="46A31BF8" w14:textId="1ECB10BA" w:rsidR="00EE1143" w:rsidRPr="00DC6691" w:rsidRDefault="00EE1143" w:rsidP="00305431">
      <w:pPr>
        <w:shd w:val="clear" w:color="auto" w:fill="FFFFFF"/>
        <w:spacing w:after="0" w:line="480" w:lineRule="auto"/>
        <w:rPr>
          <w:rFonts w:ascii="Arial" w:hAnsi="Arial" w:cs="Arial"/>
          <w:shd w:val="clear" w:color="auto" w:fill="FFFFFF"/>
          <w:lang w:val="es-ES"/>
        </w:rPr>
      </w:pPr>
      <w:r w:rsidRPr="00DC6691">
        <w:rPr>
          <w:rFonts w:ascii="Roboto" w:eastAsia="Times New Roman" w:hAnsi="Roboto" w:cs="Times New Roman"/>
          <w:color w:val="444444"/>
          <w:sz w:val="21"/>
          <w:szCs w:val="21"/>
          <w:vertAlign w:val="superscript"/>
          <w:lang w:val="es-ES" w:eastAsia="es-ES"/>
        </w:rPr>
        <w:t xml:space="preserve">18 </w:t>
      </w:r>
      <w:r w:rsidRPr="00DC6691">
        <w:rPr>
          <w:rFonts w:ascii="Arial" w:hAnsi="Arial" w:cs="Arial"/>
          <w:shd w:val="clear" w:color="auto" w:fill="FFFFFF"/>
          <w:lang w:val="es-ES"/>
        </w:rPr>
        <w:t xml:space="preserve">Hematology Department, Hospital HLA </w:t>
      </w:r>
      <w:r w:rsidR="000242C2" w:rsidRPr="00DC6691">
        <w:rPr>
          <w:rFonts w:ascii="Arial" w:hAnsi="Arial" w:cs="Arial"/>
          <w:shd w:val="clear" w:color="auto" w:fill="FFFFFF"/>
          <w:lang w:val="es-ES"/>
        </w:rPr>
        <w:t xml:space="preserve">Universitario </w:t>
      </w:r>
      <w:r w:rsidRPr="00DC6691">
        <w:rPr>
          <w:rFonts w:ascii="Arial" w:hAnsi="Arial" w:cs="Arial"/>
          <w:shd w:val="clear" w:color="auto" w:fill="FFFFFF"/>
          <w:lang w:val="es-ES"/>
        </w:rPr>
        <w:t>Moncloa, Madrid, Spain</w:t>
      </w:r>
    </w:p>
    <w:p w14:paraId="7A74CCEF" w14:textId="6A021E73" w:rsidR="00EE1143" w:rsidRPr="000E396B" w:rsidRDefault="00EE1143" w:rsidP="00305431">
      <w:pPr>
        <w:shd w:val="clear" w:color="auto" w:fill="FFFFFF"/>
        <w:spacing w:after="0" w:line="480" w:lineRule="auto"/>
        <w:rPr>
          <w:rFonts w:ascii="Arial" w:hAnsi="Arial" w:cs="Arial"/>
          <w:shd w:val="clear" w:color="auto" w:fill="FFFFFF"/>
          <w:lang w:val="es-ES"/>
        </w:rPr>
      </w:pPr>
      <w:r w:rsidRPr="000E396B">
        <w:rPr>
          <w:rFonts w:ascii="Roboto" w:hAnsi="Roboto"/>
          <w:color w:val="444444"/>
          <w:sz w:val="21"/>
          <w:szCs w:val="21"/>
          <w:shd w:val="clear" w:color="auto" w:fill="FFFFFF"/>
          <w:vertAlign w:val="superscript"/>
          <w:lang w:val="es-ES"/>
        </w:rPr>
        <w:t xml:space="preserve">19 </w:t>
      </w:r>
      <w:r w:rsidRPr="000E396B">
        <w:rPr>
          <w:rFonts w:ascii="Arial" w:hAnsi="Arial" w:cs="Arial"/>
          <w:shd w:val="clear" w:color="auto" w:fill="FFFFFF"/>
          <w:lang w:val="es-ES"/>
        </w:rPr>
        <w:t xml:space="preserve">Hematology Department, Hospital </w:t>
      </w:r>
      <w:r w:rsidR="000242C2" w:rsidRPr="000E396B">
        <w:rPr>
          <w:rFonts w:ascii="Arial" w:hAnsi="Arial" w:cs="Arial"/>
          <w:lang w:val="es-ES"/>
        </w:rPr>
        <w:t xml:space="preserve">Universitario </w:t>
      </w:r>
      <w:r w:rsidR="000E396B" w:rsidRPr="000E396B">
        <w:rPr>
          <w:rFonts w:ascii="Arial" w:hAnsi="Arial" w:cs="Arial"/>
          <w:lang w:val="es-ES"/>
        </w:rPr>
        <w:t xml:space="preserve">de </w:t>
      </w:r>
      <w:r w:rsidRPr="000E396B">
        <w:rPr>
          <w:rFonts w:ascii="Arial" w:hAnsi="Arial" w:cs="Arial"/>
          <w:shd w:val="clear" w:color="auto" w:fill="FFFFFF"/>
          <w:lang w:val="es-ES"/>
        </w:rPr>
        <w:t>Móstoles, Madrid, Spain</w:t>
      </w:r>
    </w:p>
    <w:p w14:paraId="6DE6F6D7" w14:textId="577C65EA" w:rsidR="00EE1143" w:rsidRPr="000E396B" w:rsidRDefault="00EE1143" w:rsidP="00305431">
      <w:pPr>
        <w:spacing w:after="0" w:line="480" w:lineRule="auto"/>
        <w:rPr>
          <w:rFonts w:ascii="Arial" w:hAnsi="Arial" w:cs="Arial"/>
          <w:shd w:val="clear" w:color="auto" w:fill="FFFFFF"/>
          <w:lang w:val="es-ES"/>
        </w:rPr>
      </w:pPr>
      <w:r w:rsidRPr="000E396B">
        <w:rPr>
          <w:rFonts w:ascii="Roboto" w:hAnsi="Roboto"/>
          <w:color w:val="444444"/>
          <w:sz w:val="21"/>
          <w:szCs w:val="21"/>
          <w:shd w:val="clear" w:color="auto" w:fill="FFFFFF"/>
          <w:vertAlign w:val="superscript"/>
          <w:lang w:val="es-ES"/>
        </w:rPr>
        <w:t xml:space="preserve">20 </w:t>
      </w:r>
      <w:r w:rsidRPr="000E396B">
        <w:rPr>
          <w:rFonts w:ascii="Arial" w:hAnsi="Arial" w:cs="Arial"/>
          <w:shd w:val="clear" w:color="auto" w:fill="FFFFFF"/>
          <w:lang w:val="es-ES"/>
        </w:rPr>
        <w:t xml:space="preserve">Hematology Department, Hospital </w:t>
      </w:r>
      <w:r w:rsidR="000E396B" w:rsidRPr="000E396B">
        <w:rPr>
          <w:rFonts w:ascii="Arial" w:hAnsi="Arial" w:cs="Arial"/>
          <w:lang w:val="es-ES"/>
        </w:rPr>
        <w:t xml:space="preserve">Universitario </w:t>
      </w:r>
      <w:r w:rsidRPr="000E396B">
        <w:rPr>
          <w:rFonts w:ascii="Arial" w:hAnsi="Arial" w:cs="Arial"/>
          <w:shd w:val="clear" w:color="auto" w:fill="FFFFFF"/>
          <w:lang w:val="es-ES"/>
        </w:rPr>
        <w:t>Quirónsalud</w:t>
      </w:r>
      <w:r w:rsidR="000E396B" w:rsidRPr="000E396B">
        <w:rPr>
          <w:rFonts w:ascii="Arial" w:hAnsi="Arial" w:cs="Arial"/>
          <w:shd w:val="clear" w:color="auto" w:fill="FFFFFF"/>
          <w:lang w:val="es-ES"/>
        </w:rPr>
        <w:t xml:space="preserve"> Madrid</w:t>
      </w:r>
      <w:r w:rsidRPr="000E396B">
        <w:rPr>
          <w:rFonts w:ascii="Arial" w:hAnsi="Arial" w:cs="Arial"/>
          <w:shd w:val="clear" w:color="auto" w:fill="FFFFFF"/>
          <w:lang w:val="es-ES"/>
        </w:rPr>
        <w:t>, Pozuelo de Alarcón, Madrid, Spain</w:t>
      </w:r>
    </w:p>
    <w:p w14:paraId="5098866C" w14:textId="428D63E5" w:rsidR="00EE1143" w:rsidRPr="0002483E" w:rsidRDefault="00EE1143" w:rsidP="00305431">
      <w:pPr>
        <w:spacing w:after="0" w:line="480" w:lineRule="auto"/>
        <w:rPr>
          <w:rFonts w:ascii="Arial" w:hAnsi="Arial" w:cs="Arial"/>
          <w:shd w:val="clear" w:color="auto" w:fill="FFFFFF"/>
        </w:rPr>
      </w:pPr>
      <w:r w:rsidRPr="0002483E">
        <w:rPr>
          <w:rFonts w:ascii="Roboto" w:hAnsi="Roboto"/>
          <w:color w:val="444444"/>
          <w:sz w:val="21"/>
          <w:szCs w:val="21"/>
          <w:shd w:val="clear" w:color="auto" w:fill="FFFFFF"/>
          <w:vertAlign w:val="superscript"/>
        </w:rPr>
        <w:t xml:space="preserve">21 </w:t>
      </w:r>
      <w:r w:rsidRPr="0002483E">
        <w:rPr>
          <w:rFonts w:ascii="Arial" w:hAnsi="Arial" w:cs="Arial"/>
          <w:shd w:val="clear" w:color="auto" w:fill="FFFFFF"/>
        </w:rPr>
        <w:t xml:space="preserve">Hematology Department, Hospital </w:t>
      </w:r>
      <w:r w:rsidR="000E396B">
        <w:rPr>
          <w:rFonts w:ascii="Arial" w:hAnsi="Arial" w:cs="Arial"/>
          <w:shd w:val="clear" w:color="auto" w:fill="FFFFFF"/>
        </w:rPr>
        <w:t xml:space="preserve">Universitario </w:t>
      </w:r>
      <w:r w:rsidRPr="0002483E">
        <w:rPr>
          <w:rFonts w:ascii="Arial" w:hAnsi="Arial" w:cs="Arial"/>
          <w:shd w:val="clear" w:color="auto" w:fill="FFFFFF"/>
        </w:rPr>
        <w:t>HM Sanchinarro, Madrid, Spain</w:t>
      </w:r>
    </w:p>
    <w:p w14:paraId="0669C1DE" w14:textId="1339D904" w:rsidR="00EE1143" w:rsidRPr="00DC6691" w:rsidRDefault="00EE1143" w:rsidP="00305431">
      <w:pPr>
        <w:spacing w:after="0" w:line="480" w:lineRule="auto"/>
        <w:rPr>
          <w:rFonts w:ascii="Arial" w:hAnsi="Arial" w:cs="Arial"/>
          <w:shd w:val="clear" w:color="auto" w:fill="FFFFFF"/>
          <w:lang w:val="es-ES"/>
        </w:rPr>
      </w:pPr>
      <w:r w:rsidRPr="00DC6691">
        <w:rPr>
          <w:rFonts w:ascii="Roboto" w:hAnsi="Roboto"/>
          <w:color w:val="444444"/>
          <w:sz w:val="21"/>
          <w:szCs w:val="21"/>
          <w:shd w:val="clear" w:color="auto" w:fill="FFFFFF"/>
          <w:vertAlign w:val="superscript"/>
          <w:lang w:val="es-ES"/>
        </w:rPr>
        <w:t xml:space="preserve">22 </w:t>
      </w:r>
      <w:r w:rsidRPr="00DC6691">
        <w:rPr>
          <w:rFonts w:ascii="Arial" w:hAnsi="Arial" w:cs="Arial"/>
          <w:shd w:val="clear" w:color="auto" w:fill="FFFFFF"/>
          <w:lang w:val="es-ES"/>
        </w:rPr>
        <w:t xml:space="preserve">Hematology Department, Hospital </w:t>
      </w:r>
      <w:r w:rsidR="002B555B" w:rsidRPr="00DC6691">
        <w:rPr>
          <w:rFonts w:ascii="Arial" w:hAnsi="Arial" w:cs="Arial"/>
          <w:shd w:val="clear" w:color="auto" w:fill="FFFFFF"/>
          <w:lang w:val="es-ES"/>
        </w:rPr>
        <w:t xml:space="preserve">Universitario General de </w:t>
      </w:r>
      <w:r w:rsidRPr="00DC6691">
        <w:rPr>
          <w:rFonts w:ascii="Arial" w:hAnsi="Arial" w:cs="Arial"/>
          <w:shd w:val="clear" w:color="auto" w:fill="FFFFFF"/>
          <w:lang w:val="es-ES"/>
        </w:rPr>
        <w:t>Villalba, Villalba, Madrid, Spain</w:t>
      </w:r>
    </w:p>
    <w:p w14:paraId="223F12F4" w14:textId="72270F38" w:rsidR="00EE1143" w:rsidRPr="002B555B" w:rsidRDefault="00EE1143" w:rsidP="00305431">
      <w:pPr>
        <w:shd w:val="clear" w:color="auto" w:fill="FFFFFF"/>
        <w:spacing w:after="0" w:line="480" w:lineRule="auto"/>
        <w:rPr>
          <w:rFonts w:ascii="Arial" w:hAnsi="Arial" w:cs="Arial"/>
          <w:shd w:val="clear" w:color="auto" w:fill="FFFFFF"/>
          <w:lang w:val="es-ES"/>
        </w:rPr>
      </w:pPr>
      <w:r w:rsidRPr="002B555B">
        <w:rPr>
          <w:rFonts w:ascii="Roboto" w:eastAsia="Times New Roman" w:hAnsi="Roboto" w:cs="Times New Roman"/>
          <w:color w:val="444444"/>
          <w:sz w:val="21"/>
          <w:szCs w:val="21"/>
          <w:vertAlign w:val="superscript"/>
          <w:lang w:val="es-ES" w:eastAsia="es-ES"/>
        </w:rPr>
        <w:t xml:space="preserve">23 </w:t>
      </w:r>
      <w:r w:rsidRPr="002B555B">
        <w:rPr>
          <w:rFonts w:ascii="Arial" w:hAnsi="Arial" w:cs="Arial"/>
          <w:shd w:val="clear" w:color="auto" w:fill="FFFFFF"/>
          <w:lang w:val="es-ES"/>
        </w:rPr>
        <w:t xml:space="preserve">Hematology Department, Hospital </w:t>
      </w:r>
      <w:r w:rsidR="002B555B" w:rsidRPr="002B555B">
        <w:rPr>
          <w:rFonts w:ascii="Arial" w:hAnsi="Arial" w:cs="Arial"/>
          <w:shd w:val="clear" w:color="auto" w:fill="FFFFFF"/>
          <w:lang w:val="es-ES"/>
        </w:rPr>
        <w:t xml:space="preserve">Universitario </w:t>
      </w:r>
      <w:r w:rsidRPr="002B555B">
        <w:rPr>
          <w:rFonts w:ascii="Arial" w:hAnsi="Arial" w:cs="Arial"/>
          <w:shd w:val="clear" w:color="auto" w:fill="FFFFFF"/>
          <w:lang w:val="es-ES"/>
        </w:rPr>
        <w:t>Infanta Sofía, San Sebastián de Los Reyes, Madrid, Spain</w:t>
      </w:r>
    </w:p>
    <w:p w14:paraId="68C6E20C" w14:textId="15FD8369" w:rsidR="00EE1143" w:rsidRPr="002B555B" w:rsidRDefault="00EE1143" w:rsidP="00305431">
      <w:pPr>
        <w:shd w:val="clear" w:color="auto" w:fill="FFFFFF"/>
        <w:spacing w:after="0" w:line="480" w:lineRule="auto"/>
        <w:rPr>
          <w:rFonts w:ascii="Roboto" w:eastAsia="Times New Roman" w:hAnsi="Roboto" w:cs="Times New Roman"/>
          <w:color w:val="444444"/>
          <w:sz w:val="28"/>
          <w:szCs w:val="28"/>
          <w:lang w:val="es-ES" w:eastAsia="es-ES"/>
        </w:rPr>
      </w:pPr>
      <w:r w:rsidRPr="002B555B">
        <w:rPr>
          <w:rFonts w:ascii="Roboto" w:eastAsia="Times New Roman" w:hAnsi="Roboto" w:cs="Times New Roman"/>
          <w:color w:val="444444"/>
          <w:sz w:val="21"/>
          <w:szCs w:val="21"/>
          <w:vertAlign w:val="superscript"/>
          <w:lang w:val="es-ES" w:eastAsia="es-ES"/>
        </w:rPr>
        <w:t xml:space="preserve">24 </w:t>
      </w:r>
      <w:r w:rsidRPr="002B555B">
        <w:rPr>
          <w:rFonts w:ascii="Arial" w:hAnsi="Arial" w:cs="Arial"/>
          <w:shd w:val="clear" w:color="auto" w:fill="FFFFFF"/>
          <w:lang w:val="es-ES"/>
        </w:rPr>
        <w:t xml:space="preserve">Hematology Department, Hospital </w:t>
      </w:r>
      <w:r w:rsidR="002B555B" w:rsidRPr="002B555B">
        <w:rPr>
          <w:rFonts w:ascii="Arial" w:hAnsi="Arial" w:cs="Arial"/>
          <w:shd w:val="clear" w:color="auto" w:fill="FFFFFF"/>
          <w:lang w:val="es-ES"/>
        </w:rPr>
        <w:t xml:space="preserve">Universitario de </w:t>
      </w:r>
      <w:r w:rsidRPr="002B555B">
        <w:rPr>
          <w:rFonts w:ascii="Arial" w:hAnsi="Arial" w:cs="Arial"/>
          <w:shd w:val="clear" w:color="auto" w:fill="FFFFFF"/>
          <w:lang w:val="es-ES"/>
        </w:rPr>
        <w:t>Fuenlabrada, Madrid, Spain</w:t>
      </w:r>
    </w:p>
    <w:p w14:paraId="30DAC42C" w14:textId="5023126E" w:rsidR="00EE1143" w:rsidRPr="0002483E" w:rsidRDefault="00EE1143" w:rsidP="00305431">
      <w:pPr>
        <w:shd w:val="clear" w:color="auto" w:fill="FFFFFF"/>
        <w:spacing w:after="0" w:line="480" w:lineRule="auto"/>
        <w:rPr>
          <w:rFonts w:ascii="Arial" w:hAnsi="Arial" w:cs="Arial"/>
          <w:shd w:val="clear" w:color="auto" w:fill="FFFFFF"/>
        </w:rPr>
      </w:pPr>
      <w:r w:rsidRPr="0002483E">
        <w:rPr>
          <w:rFonts w:ascii="Roboto" w:eastAsia="Times New Roman" w:hAnsi="Roboto" w:cs="Times New Roman"/>
          <w:color w:val="444444"/>
          <w:sz w:val="21"/>
          <w:szCs w:val="21"/>
          <w:vertAlign w:val="superscript"/>
          <w:lang w:eastAsia="es-ES"/>
        </w:rPr>
        <w:t xml:space="preserve">25 </w:t>
      </w:r>
      <w:r w:rsidRPr="0002483E">
        <w:rPr>
          <w:rFonts w:ascii="Arial" w:hAnsi="Arial" w:cs="Arial"/>
          <w:shd w:val="clear" w:color="auto" w:fill="FFFFFF"/>
        </w:rPr>
        <w:t xml:space="preserve">Hematology Department, Hospital </w:t>
      </w:r>
      <w:r w:rsidR="002B555B">
        <w:rPr>
          <w:rFonts w:ascii="Arial" w:hAnsi="Arial" w:cs="Arial"/>
          <w:shd w:val="clear" w:color="auto" w:fill="FFFFFF"/>
        </w:rPr>
        <w:t xml:space="preserve">Universitario del </w:t>
      </w:r>
      <w:r w:rsidRPr="0002483E">
        <w:rPr>
          <w:rFonts w:ascii="Arial" w:hAnsi="Arial" w:cs="Arial"/>
          <w:shd w:val="clear" w:color="auto" w:fill="FFFFFF"/>
        </w:rPr>
        <w:t>Henares, Coslada, Madrid, Spain</w:t>
      </w:r>
    </w:p>
    <w:p w14:paraId="53A48F58" w14:textId="77777777" w:rsidR="00EE1143" w:rsidRPr="0002483E" w:rsidRDefault="00EE1143" w:rsidP="00305431">
      <w:pPr>
        <w:shd w:val="clear" w:color="auto" w:fill="FFFFFF"/>
        <w:spacing w:after="0" w:line="480" w:lineRule="auto"/>
        <w:rPr>
          <w:rFonts w:ascii="Arial" w:hAnsi="Arial" w:cs="Arial"/>
          <w:shd w:val="clear" w:color="auto" w:fill="FFFFFF"/>
        </w:rPr>
      </w:pPr>
      <w:r w:rsidRPr="0002483E">
        <w:rPr>
          <w:rFonts w:ascii="Roboto" w:eastAsia="Times New Roman" w:hAnsi="Roboto" w:cs="Times New Roman"/>
          <w:color w:val="444444"/>
          <w:sz w:val="21"/>
          <w:szCs w:val="21"/>
          <w:vertAlign w:val="superscript"/>
          <w:lang w:eastAsia="es-ES"/>
        </w:rPr>
        <w:lastRenderedPageBreak/>
        <w:t xml:space="preserve">26 </w:t>
      </w:r>
      <w:r w:rsidRPr="0002483E">
        <w:rPr>
          <w:rFonts w:ascii="Arial" w:hAnsi="Arial" w:cs="Arial"/>
          <w:shd w:val="clear" w:color="auto" w:fill="FFFFFF"/>
        </w:rPr>
        <w:t>Hematology Department, Hospital Ruber, Madrid, Spain</w:t>
      </w:r>
    </w:p>
    <w:p w14:paraId="6B1C081F" w14:textId="77777777" w:rsidR="00EE1143" w:rsidRPr="0002483E" w:rsidRDefault="00EE1143" w:rsidP="00305431">
      <w:pPr>
        <w:shd w:val="clear" w:color="auto" w:fill="FFFFFF"/>
        <w:spacing w:after="0" w:line="480" w:lineRule="auto"/>
        <w:rPr>
          <w:rFonts w:ascii="Arial" w:hAnsi="Arial" w:cs="Arial"/>
          <w:shd w:val="clear" w:color="auto" w:fill="FFFFFF"/>
        </w:rPr>
      </w:pPr>
      <w:r w:rsidRPr="0002483E">
        <w:rPr>
          <w:rFonts w:ascii="Roboto" w:eastAsia="Times New Roman" w:hAnsi="Roboto" w:cs="Times New Roman"/>
          <w:color w:val="444444"/>
          <w:sz w:val="21"/>
          <w:szCs w:val="21"/>
          <w:vertAlign w:val="superscript"/>
          <w:lang w:eastAsia="es-ES"/>
        </w:rPr>
        <w:t xml:space="preserve">27 </w:t>
      </w:r>
      <w:r w:rsidRPr="0002483E">
        <w:rPr>
          <w:rFonts w:ascii="Arial" w:hAnsi="Arial" w:cs="Arial"/>
          <w:shd w:val="clear" w:color="auto" w:fill="FFFFFF"/>
        </w:rPr>
        <w:t>Hematology Department, MD Anderson Cancer Center Madrid, Madrid, Spain</w:t>
      </w:r>
    </w:p>
    <w:p w14:paraId="2D706F58" w14:textId="0F5E14F7" w:rsidR="00EE1143" w:rsidRPr="00842BC5" w:rsidRDefault="00EE1143" w:rsidP="00305431">
      <w:pPr>
        <w:shd w:val="clear" w:color="auto" w:fill="FFFFFF"/>
        <w:spacing w:after="0" w:line="480" w:lineRule="auto"/>
        <w:rPr>
          <w:rFonts w:ascii="Arial" w:hAnsi="Arial" w:cs="Arial"/>
          <w:shd w:val="clear" w:color="auto" w:fill="FFFFFF"/>
        </w:rPr>
      </w:pPr>
      <w:r w:rsidRPr="00842BC5">
        <w:rPr>
          <w:rFonts w:ascii="Roboto" w:eastAsia="Times New Roman" w:hAnsi="Roboto" w:cs="Times New Roman"/>
          <w:color w:val="444444"/>
          <w:sz w:val="21"/>
          <w:szCs w:val="21"/>
          <w:vertAlign w:val="superscript"/>
          <w:lang w:eastAsia="es-ES"/>
        </w:rPr>
        <w:t xml:space="preserve">28 </w:t>
      </w:r>
      <w:r w:rsidRPr="00842BC5">
        <w:rPr>
          <w:rFonts w:ascii="Arial" w:hAnsi="Arial" w:cs="Arial"/>
          <w:shd w:val="clear" w:color="auto" w:fill="FFFFFF"/>
        </w:rPr>
        <w:t xml:space="preserve">Hematology Department, Hospital </w:t>
      </w:r>
      <w:r w:rsidR="002B555B" w:rsidRPr="00842BC5">
        <w:rPr>
          <w:rFonts w:ascii="Arial" w:hAnsi="Arial" w:cs="Arial"/>
          <w:shd w:val="clear" w:color="auto" w:fill="FFFFFF"/>
        </w:rPr>
        <w:t xml:space="preserve">Universitario </w:t>
      </w:r>
      <w:r w:rsidRPr="00842BC5">
        <w:rPr>
          <w:rFonts w:ascii="Arial" w:hAnsi="Arial" w:cs="Arial"/>
          <w:shd w:val="clear" w:color="auto" w:fill="FFFFFF"/>
        </w:rPr>
        <w:t>Infanta Elena, Valdemoro, Madrid, Spain</w:t>
      </w:r>
    </w:p>
    <w:p w14:paraId="4D6C53F7" w14:textId="4E603864" w:rsidR="00EE1143" w:rsidRPr="00842BC5" w:rsidRDefault="00EE1143" w:rsidP="00305431">
      <w:pPr>
        <w:shd w:val="clear" w:color="auto" w:fill="FFFFFF"/>
        <w:spacing w:after="0" w:line="480" w:lineRule="auto"/>
        <w:rPr>
          <w:rFonts w:ascii="Arial" w:hAnsi="Arial" w:cs="Arial"/>
          <w:shd w:val="clear" w:color="auto" w:fill="FFFFFF"/>
        </w:rPr>
      </w:pPr>
      <w:bookmarkStart w:id="3" w:name="_Hlk101737928"/>
      <w:r w:rsidRPr="00842BC5">
        <w:rPr>
          <w:rFonts w:ascii="Roboto" w:eastAsia="Times New Roman" w:hAnsi="Roboto" w:cs="Times New Roman"/>
          <w:color w:val="444444"/>
          <w:sz w:val="21"/>
          <w:szCs w:val="21"/>
          <w:vertAlign w:val="superscript"/>
          <w:lang w:eastAsia="es-ES"/>
        </w:rPr>
        <w:t xml:space="preserve">29 </w:t>
      </w:r>
      <w:r w:rsidRPr="00842BC5">
        <w:rPr>
          <w:rFonts w:ascii="Arial" w:hAnsi="Arial" w:cs="Arial"/>
          <w:shd w:val="clear" w:color="auto" w:fill="FFFFFF"/>
        </w:rPr>
        <w:t xml:space="preserve">Hematology Department, Hospital </w:t>
      </w:r>
      <w:r w:rsidR="002B555B" w:rsidRPr="00842BC5">
        <w:rPr>
          <w:rFonts w:ascii="Arial" w:hAnsi="Arial" w:cs="Arial"/>
          <w:shd w:val="clear" w:color="auto" w:fill="FFFFFF"/>
        </w:rPr>
        <w:t xml:space="preserve">Universitario </w:t>
      </w:r>
      <w:r w:rsidRPr="00842BC5">
        <w:rPr>
          <w:rFonts w:ascii="Arial" w:hAnsi="Arial" w:cs="Arial"/>
          <w:shd w:val="clear" w:color="auto" w:fill="FFFFFF"/>
        </w:rPr>
        <w:t>del Sureste, Arganda del Rey, Madrid, Spain</w:t>
      </w:r>
    </w:p>
    <w:bookmarkEnd w:id="3"/>
    <w:p w14:paraId="4FDE1222" w14:textId="72E8E17F" w:rsidR="00EE1143" w:rsidRPr="00842BC5" w:rsidRDefault="00EE1143" w:rsidP="00305431">
      <w:pPr>
        <w:shd w:val="clear" w:color="auto" w:fill="FFFFFF"/>
        <w:spacing w:after="0" w:line="480" w:lineRule="auto"/>
        <w:rPr>
          <w:rFonts w:ascii="Arial" w:hAnsi="Arial" w:cs="Arial"/>
          <w:shd w:val="clear" w:color="auto" w:fill="FFFFFF"/>
        </w:rPr>
      </w:pPr>
      <w:r w:rsidRPr="00842BC5">
        <w:rPr>
          <w:rFonts w:ascii="Roboto" w:eastAsia="Times New Roman" w:hAnsi="Roboto" w:cs="Times New Roman"/>
          <w:color w:val="444444"/>
          <w:sz w:val="21"/>
          <w:szCs w:val="21"/>
          <w:vertAlign w:val="superscript"/>
          <w:lang w:eastAsia="es-ES"/>
        </w:rPr>
        <w:t xml:space="preserve">30 </w:t>
      </w:r>
      <w:r w:rsidRPr="00842BC5">
        <w:rPr>
          <w:rFonts w:ascii="Arial" w:hAnsi="Arial" w:cs="Arial"/>
          <w:shd w:val="clear" w:color="auto" w:fill="FFFFFF"/>
        </w:rPr>
        <w:t xml:space="preserve">Hematology Department, Hospital </w:t>
      </w:r>
      <w:r w:rsidR="002B555B" w:rsidRPr="00842BC5">
        <w:rPr>
          <w:rFonts w:ascii="Arial" w:hAnsi="Arial" w:cs="Arial"/>
          <w:shd w:val="clear" w:color="auto" w:fill="FFFFFF"/>
        </w:rPr>
        <w:t xml:space="preserve">Universitario </w:t>
      </w:r>
      <w:r w:rsidRPr="00842BC5">
        <w:rPr>
          <w:rFonts w:ascii="Arial" w:hAnsi="Arial" w:cs="Arial"/>
          <w:shd w:val="clear" w:color="auto" w:fill="FFFFFF"/>
        </w:rPr>
        <w:t>de Torrejón, Madrid, Spain</w:t>
      </w:r>
    </w:p>
    <w:p w14:paraId="156A6F4E" w14:textId="63EAF8A4" w:rsidR="00EE1143" w:rsidRPr="002B555B" w:rsidRDefault="00EE1143" w:rsidP="00305431">
      <w:pPr>
        <w:shd w:val="clear" w:color="auto" w:fill="FFFFFF"/>
        <w:spacing w:after="0" w:line="480" w:lineRule="auto"/>
        <w:rPr>
          <w:rFonts w:ascii="Arial" w:hAnsi="Arial" w:cs="Arial"/>
          <w:shd w:val="clear" w:color="auto" w:fill="FFFFFF"/>
          <w:lang w:val="es-ES"/>
        </w:rPr>
      </w:pPr>
      <w:r w:rsidRPr="002B555B">
        <w:rPr>
          <w:rFonts w:ascii="Roboto" w:eastAsia="Times New Roman" w:hAnsi="Roboto" w:cs="Times New Roman"/>
          <w:color w:val="444444"/>
          <w:sz w:val="21"/>
          <w:szCs w:val="21"/>
          <w:vertAlign w:val="superscript"/>
          <w:lang w:val="es-ES" w:eastAsia="es-ES"/>
        </w:rPr>
        <w:t xml:space="preserve">31 </w:t>
      </w:r>
      <w:r w:rsidRPr="002B555B">
        <w:rPr>
          <w:rFonts w:ascii="Arial" w:hAnsi="Arial" w:cs="Arial"/>
          <w:shd w:val="clear" w:color="auto" w:fill="FFFFFF"/>
          <w:lang w:val="es-ES"/>
        </w:rPr>
        <w:t xml:space="preserve">Hematology Department, Hospital </w:t>
      </w:r>
      <w:r w:rsidR="002B555B" w:rsidRPr="002B555B">
        <w:rPr>
          <w:rFonts w:ascii="Arial" w:hAnsi="Arial" w:cs="Arial"/>
          <w:shd w:val="clear" w:color="auto" w:fill="FFFFFF"/>
          <w:lang w:val="es-ES"/>
        </w:rPr>
        <w:t xml:space="preserve">Universitario del </w:t>
      </w:r>
      <w:r w:rsidRPr="002B555B">
        <w:rPr>
          <w:rFonts w:ascii="Arial" w:hAnsi="Arial" w:cs="Arial"/>
          <w:shd w:val="clear" w:color="auto" w:fill="FFFFFF"/>
          <w:lang w:val="es-ES"/>
        </w:rPr>
        <w:t>Tajo, Aranjuez, Madrid, Spain</w:t>
      </w:r>
    </w:p>
    <w:p w14:paraId="35EE4C1A" w14:textId="7F8E50F4" w:rsidR="00844B66" w:rsidRDefault="00EE1143" w:rsidP="00305431">
      <w:pPr>
        <w:shd w:val="clear" w:color="auto" w:fill="FFFFFF"/>
        <w:spacing w:after="0" w:line="480" w:lineRule="auto"/>
        <w:rPr>
          <w:rFonts w:ascii="Arial" w:hAnsi="Arial" w:cs="Arial"/>
          <w:shd w:val="clear" w:color="auto" w:fill="FFFFFF"/>
          <w:lang w:val="es-ES"/>
        </w:rPr>
      </w:pPr>
      <w:r w:rsidRPr="00844B66">
        <w:rPr>
          <w:rFonts w:ascii="Roboto" w:eastAsia="Times New Roman" w:hAnsi="Roboto" w:cs="Times New Roman"/>
          <w:color w:val="444444"/>
          <w:sz w:val="21"/>
          <w:szCs w:val="21"/>
          <w:vertAlign w:val="superscript"/>
          <w:lang w:val="es-ES" w:eastAsia="es-ES"/>
        </w:rPr>
        <w:t xml:space="preserve">32 </w:t>
      </w:r>
      <w:r w:rsidRPr="00844B66">
        <w:rPr>
          <w:rFonts w:ascii="Arial" w:hAnsi="Arial" w:cs="Arial"/>
          <w:shd w:val="clear" w:color="auto" w:fill="FFFFFF"/>
          <w:lang w:val="es-ES"/>
        </w:rPr>
        <w:t xml:space="preserve">Hematology Department, Hospital </w:t>
      </w:r>
      <w:r w:rsidR="002B555B" w:rsidRPr="00DC6691">
        <w:rPr>
          <w:rFonts w:ascii="Arial" w:hAnsi="Arial" w:cs="Arial"/>
          <w:shd w:val="clear" w:color="auto" w:fill="FFFFFF"/>
          <w:lang w:val="es-ES"/>
        </w:rPr>
        <w:t xml:space="preserve">Universitario </w:t>
      </w:r>
      <w:r w:rsidRPr="00844B66">
        <w:rPr>
          <w:rFonts w:ascii="Arial" w:hAnsi="Arial" w:cs="Arial"/>
          <w:shd w:val="clear" w:color="auto" w:fill="FFFFFF"/>
          <w:lang w:val="es-ES"/>
        </w:rPr>
        <w:t>Infanta Cristina, Parla, Madrid, Spain</w:t>
      </w:r>
    </w:p>
    <w:p w14:paraId="631F3AD5" w14:textId="77777777" w:rsidR="00844B66" w:rsidRDefault="00EE1143" w:rsidP="00305431">
      <w:pPr>
        <w:shd w:val="clear" w:color="auto" w:fill="FFFFFF"/>
        <w:spacing w:after="0" w:line="480" w:lineRule="auto"/>
        <w:rPr>
          <w:rFonts w:ascii="Arial" w:hAnsi="Arial" w:cs="Arial"/>
          <w:shd w:val="clear" w:color="auto" w:fill="FFFFFF"/>
          <w:lang w:val="es-ES"/>
        </w:rPr>
      </w:pPr>
      <w:r w:rsidRPr="00844B66">
        <w:rPr>
          <w:rFonts w:ascii="Roboto" w:eastAsia="Times New Roman" w:hAnsi="Roboto" w:cs="Times New Roman"/>
          <w:color w:val="444444"/>
          <w:sz w:val="21"/>
          <w:szCs w:val="21"/>
          <w:vertAlign w:val="superscript"/>
          <w:lang w:val="es-ES" w:eastAsia="es-ES"/>
        </w:rPr>
        <w:t>33</w:t>
      </w:r>
      <w:r w:rsidRPr="00844B66">
        <w:rPr>
          <w:rFonts w:ascii="Arial" w:hAnsi="Arial" w:cs="Arial"/>
          <w:shd w:val="clear" w:color="auto" w:fill="FFFFFF"/>
          <w:lang w:val="es-ES"/>
        </w:rPr>
        <w:t xml:space="preserve"> Hematology Department, Clínica Universidad de Navarra, Madrid, Spain.</w:t>
      </w:r>
    </w:p>
    <w:p w14:paraId="63650DAE" w14:textId="4020ED66" w:rsidR="00EE1143" w:rsidRPr="00844B66" w:rsidRDefault="00EE1143" w:rsidP="00305431">
      <w:pPr>
        <w:shd w:val="clear" w:color="auto" w:fill="FFFFFF"/>
        <w:spacing w:after="0" w:line="480" w:lineRule="auto"/>
        <w:rPr>
          <w:rFonts w:ascii="Arial" w:hAnsi="Arial" w:cs="Arial"/>
          <w:shd w:val="clear" w:color="auto" w:fill="FFFFFF"/>
          <w:lang w:val="es-ES"/>
        </w:rPr>
      </w:pPr>
      <w:r w:rsidRPr="00844B66">
        <w:rPr>
          <w:rFonts w:ascii="Roboto" w:eastAsia="Times New Roman" w:hAnsi="Roboto" w:cs="Times New Roman"/>
          <w:color w:val="444444"/>
          <w:sz w:val="21"/>
          <w:szCs w:val="21"/>
          <w:vertAlign w:val="superscript"/>
          <w:lang w:val="es-ES" w:eastAsia="es-ES"/>
        </w:rPr>
        <w:t>34</w:t>
      </w:r>
      <w:r w:rsidRPr="00844B66">
        <w:rPr>
          <w:rFonts w:ascii="Arial" w:hAnsi="Arial" w:cs="Arial"/>
          <w:shd w:val="clear" w:color="auto" w:fill="FFFFFF"/>
          <w:lang w:val="es-ES"/>
        </w:rPr>
        <w:t xml:space="preserve"> Asociación Madrileña de Hematología Y Hemoterapia (AMHH), Madrid, Spain</w:t>
      </w:r>
    </w:p>
    <w:p w14:paraId="36CAB63C" w14:textId="413B5AB1" w:rsidR="00EE1143" w:rsidRPr="00DC6691" w:rsidRDefault="00EE1143" w:rsidP="00305431">
      <w:pPr>
        <w:shd w:val="clear" w:color="auto" w:fill="FFFFFF"/>
        <w:spacing w:after="0" w:line="480" w:lineRule="auto"/>
        <w:rPr>
          <w:rFonts w:ascii="Arial" w:hAnsi="Arial" w:cs="Arial"/>
          <w:shd w:val="clear" w:color="auto" w:fill="FFFFFF"/>
          <w:lang w:val="es-ES"/>
        </w:rPr>
      </w:pPr>
      <w:r w:rsidRPr="00DC6691">
        <w:rPr>
          <w:rFonts w:ascii="Roboto" w:eastAsia="Times New Roman" w:hAnsi="Roboto" w:cs="Times New Roman"/>
          <w:color w:val="444444"/>
          <w:sz w:val="21"/>
          <w:szCs w:val="21"/>
          <w:vertAlign w:val="superscript"/>
          <w:lang w:val="es-ES" w:eastAsia="es-ES"/>
        </w:rPr>
        <w:t>35</w:t>
      </w:r>
      <w:r w:rsidRPr="00DC6691">
        <w:rPr>
          <w:rFonts w:ascii="Arial" w:hAnsi="Arial" w:cs="Arial"/>
          <w:shd w:val="clear" w:color="auto" w:fill="FFFFFF"/>
          <w:lang w:val="es-ES"/>
        </w:rPr>
        <w:t xml:space="preserve"> Internal Medicine Department, Hospital </w:t>
      </w:r>
      <w:r w:rsidR="002B555B" w:rsidRPr="00DC6691">
        <w:rPr>
          <w:rFonts w:ascii="Arial" w:hAnsi="Arial" w:cs="Arial"/>
          <w:shd w:val="clear" w:color="auto" w:fill="FFFFFF"/>
          <w:lang w:val="es-ES"/>
        </w:rPr>
        <w:t xml:space="preserve">Universitario </w:t>
      </w:r>
      <w:r w:rsidRPr="00DC6691">
        <w:rPr>
          <w:rFonts w:ascii="Arial" w:hAnsi="Arial" w:cs="Arial"/>
          <w:shd w:val="clear" w:color="auto" w:fill="FFFFFF"/>
          <w:lang w:val="es-ES"/>
        </w:rPr>
        <w:t xml:space="preserve">12 de Octubre, Madrid, Spain.  </w:t>
      </w:r>
    </w:p>
    <w:p w14:paraId="2EE6001D" w14:textId="77777777" w:rsidR="005C2685" w:rsidRDefault="005C2685" w:rsidP="00305431">
      <w:pPr>
        <w:spacing w:after="0" w:line="480" w:lineRule="auto"/>
        <w:rPr>
          <w:rFonts w:ascii="Arial" w:hAnsi="Arial" w:cs="Arial"/>
          <w:b/>
          <w:bCs/>
          <w:lang w:val="es-ES"/>
        </w:rPr>
      </w:pPr>
    </w:p>
    <w:p w14:paraId="202BE25A" w14:textId="77777777" w:rsidR="00674B36" w:rsidRDefault="00674B36" w:rsidP="00305431">
      <w:pPr>
        <w:spacing w:after="0" w:line="480" w:lineRule="auto"/>
        <w:rPr>
          <w:rFonts w:ascii="Arial" w:hAnsi="Arial" w:cs="Arial"/>
          <w:b/>
          <w:bCs/>
          <w:lang w:val="es-ES"/>
        </w:rPr>
      </w:pPr>
    </w:p>
    <w:p w14:paraId="4E974DFE" w14:textId="77777777" w:rsidR="00674B36" w:rsidRPr="00DC6691" w:rsidRDefault="00674B36" w:rsidP="00305431">
      <w:pPr>
        <w:spacing w:after="0" w:line="480" w:lineRule="auto"/>
        <w:rPr>
          <w:rFonts w:ascii="Arial" w:hAnsi="Arial" w:cs="Arial"/>
          <w:b/>
          <w:bCs/>
          <w:lang w:val="es-ES"/>
        </w:rPr>
      </w:pPr>
    </w:p>
    <w:p w14:paraId="6D6BC612" w14:textId="62F64407" w:rsidR="00F6621C" w:rsidRPr="00DC6691" w:rsidRDefault="00F6621C" w:rsidP="00305431">
      <w:pPr>
        <w:spacing w:after="0" w:line="480" w:lineRule="auto"/>
        <w:rPr>
          <w:rFonts w:ascii="Arial" w:hAnsi="Arial" w:cs="Arial"/>
          <w:lang w:val="es-ES"/>
        </w:rPr>
      </w:pPr>
      <w:r w:rsidRPr="00DC6691">
        <w:rPr>
          <w:rFonts w:ascii="Arial" w:hAnsi="Arial" w:cs="Arial"/>
          <w:b/>
          <w:bCs/>
          <w:lang w:val="es-ES"/>
        </w:rPr>
        <w:t>Corresponding author:</w:t>
      </w:r>
    </w:p>
    <w:p w14:paraId="1C9CB2A9" w14:textId="5F17A611" w:rsidR="00F6621C" w:rsidRPr="003E73CF" w:rsidRDefault="00783766" w:rsidP="00305431">
      <w:pPr>
        <w:spacing w:after="0" w:line="480" w:lineRule="auto"/>
        <w:rPr>
          <w:rFonts w:ascii="Arial" w:hAnsi="Arial" w:cs="Arial"/>
          <w:highlight w:val="yellow"/>
        </w:rPr>
      </w:pPr>
      <w:r w:rsidRPr="009F30E6">
        <w:rPr>
          <w:rFonts w:ascii="Arial" w:hAnsi="Arial" w:cs="Arial"/>
          <w:lang w:val="es-ES"/>
        </w:rPr>
        <w:t xml:space="preserve">Professor </w:t>
      </w:r>
      <w:r w:rsidRPr="009F30E6">
        <w:rPr>
          <w:rFonts w:ascii="Arial" w:eastAsia="SimSun" w:hAnsi="Arial" w:cs="Arial"/>
          <w:lang w:val="es-ES" w:eastAsia="en-GB"/>
        </w:rPr>
        <w:t xml:space="preserve">Joaquin Martinez-Lopez, </w:t>
      </w:r>
      <w:r w:rsidRPr="009F30E6">
        <w:rPr>
          <w:rFonts w:ascii="Arial" w:hAnsi="Arial" w:cs="Arial"/>
          <w:lang w:val="es-ES"/>
        </w:rPr>
        <w:t xml:space="preserve">Centro de Investigación Biomédica en Red Cáncer (CIBERONC), Hospital Universitario 12 de Octubre, </w:t>
      </w:r>
      <w:r w:rsidR="002B555B">
        <w:rPr>
          <w:rFonts w:ascii="Arial" w:hAnsi="Arial" w:cs="Arial"/>
          <w:lang w:val="es-ES"/>
        </w:rPr>
        <w:t xml:space="preserve">Universidad </w:t>
      </w:r>
      <w:r w:rsidRPr="009F30E6">
        <w:rPr>
          <w:rFonts w:ascii="Arial" w:hAnsi="Arial" w:cs="Arial"/>
          <w:lang w:val="es-ES"/>
        </w:rPr>
        <w:t xml:space="preserve">Complutense, CNIO, Planta Tercera Bloque D, Avd de Cordoba s/n, Madrid, 28041, Spain. </w:t>
      </w:r>
      <w:r w:rsidRPr="003E73CF">
        <w:rPr>
          <w:rFonts w:ascii="Arial" w:hAnsi="Arial" w:cs="Arial"/>
        </w:rPr>
        <w:t>Tel: +34 917792877. Email: jmarti01@med.ucm.es</w:t>
      </w:r>
    </w:p>
    <w:p w14:paraId="43F5063E" w14:textId="77777777" w:rsidR="002A6565" w:rsidRDefault="002A6565" w:rsidP="00305431">
      <w:pPr>
        <w:shd w:val="clear" w:color="auto" w:fill="FFFFFF"/>
        <w:spacing w:after="0" w:line="480" w:lineRule="auto"/>
        <w:rPr>
          <w:rFonts w:ascii="Georgia" w:eastAsia="Times New Roman" w:hAnsi="Georgia" w:cs="Times New Roman"/>
          <w:color w:val="333333"/>
          <w:sz w:val="27"/>
          <w:szCs w:val="27"/>
          <w:lang w:eastAsia="fr-FR"/>
        </w:rPr>
      </w:pPr>
    </w:p>
    <w:p w14:paraId="39D1E2C2" w14:textId="497BCBAA" w:rsidR="002A6565" w:rsidRPr="002A6565" w:rsidRDefault="002A6565" w:rsidP="00305431">
      <w:pPr>
        <w:spacing w:after="0" w:line="480" w:lineRule="auto"/>
        <w:rPr>
          <w:rFonts w:ascii="Arial" w:eastAsia="SimSun" w:hAnsi="Arial" w:cs="Arial"/>
          <w:bCs/>
          <w:lang w:eastAsia="en-GB"/>
        </w:rPr>
      </w:pPr>
      <w:r>
        <w:rPr>
          <w:rFonts w:ascii="Arial" w:eastAsia="SimSun" w:hAnsi="Arial" w:cs="Arial"/>
          <w:bCs/>
          <w:lang w:eastAsia="en-GB"/>
        </w:rPr>
        <w:t>†</w:t>
      </w:r>
      <w:r w:rsidRPr="002A6565">
        <w:rPr>
          <w:rFonts w:ascii="Arial" w:eastAsia="SimSun" w:hAnsi="Arial" w:cs="Arial"/>
          <w:bCs/>
          <w:lang w:eastAsia="en-GB"/>
        </w:rPr>
        <w:t xml:space="preserve">Joaquín Martínez-López and </w:t>
      </w:r>
      <w:r>
        <w:rPr>
          <w:rFonts w:ascii="Arial" w:eastAsia="SimSun" w:hAnsi="Arial" w:cs="Arial"/>
          <w:bCs/>
          <w:lang w:eastAsia="en-GB"/>
        </w:rPr>
        <w:t>†</w:t>
      </w:r>
      <w:r w:rsidRPr="002A6565">
        <w:rPr>
          <w:rFonts w:ascii="Arial" w:eastAsia="SimSun" w:hAnsi="Arial" w:cs="Arial"/>
          <w:bCs/>
          <w:lang w:eastAsia="en-GB"/>
        </w:rPr>
        <w:t>Javier de la Cruz shared as joint first author</w:t>
      </w:r>
    </w:p>
    <w:p w14:paraId="7577D469" w14:textId="77777777" w:rsidR="00F6621C" w:rsidRDefault="00F6621C" w:rsidP="00305431">
      <w:pPr>
        <w:spacing w:after="0" w:line="480" w:lineRule="auto"/>
        <w:rPr>
          <w:rFonts w:ascii="Arial" w:hAnsi="Arial" w:cs="Arial"/>
          <w:highlight w:val="yellow"/>
        </w:rPr>
      </w:pPr>
    </w:p>
    <w:p w14:paraId="6E725C14" w14:textId="77777777" w:rsidR="00674B36" w:rsidRDefault="00674B36" w:rsidP="00305431">
      <w:pPr>
        <w:spacing w:after="0" w:line="480" w:lineRule="auto"/>
        <w:rPr>
          <w:rFonts w:ascii="Arial" w:eastAsia="SimSun" w:hAnsi="Arial" w:cs="Arial"/>
          <w:b/>
          <w:lang w:eastAsia="en-GB"/>
        </w:rPr>
      </w:pPr>
    </w:p>
    <w:p w14:paraId="757E6E43" w14:textId="6EEBFDBE" w:rsidR="00F6621C" w:rsidRPr="003E73CF" w:rsidRDefault="00F6621C" w:rsidP="00305431">
      <w:pPr>
        <w:spacing w:after="0" w:line="480" w:lineRule="auto"/>
        <w:rPr>
          <w:rFonts w:ascii="Arial" w:eastAsia="SimSun" w:hAnsi="Arial" w:cs="Arial"/>
          <w:b/>
          <w:lang w:eastAsia="en-GB"/>
        </w:rPr>
      </w:pPr>
      <w:r w:rsidRPr="003E73CF">
        <w:rPr>
          <w:rFonts w:ascii="Arial" w:eastAsia="SimSun" w:hAnsi="Arial" w:cs="Arial"/>
          <w:b/>
          <w:lang w:eastAsia="en-GB"/>
        </w:rPr>
        <w:t xml:space="preserve">Journal: </w:t>
      </w:r>
      <w:r w:rsidR="00674B36">
        <w:rPr>
          <w:rFonts w:ascii="Arial" w:eastAsia="SimSun" w:hAnsi="Arial" w:cs="Arial"/>
          <w:bCs/>
          <w:lang w:eastAsia="en-GB"/>
        </w:rPr>
        <w:t>Journal of Hematology and Oncology</w:t>
      </w:r>
      <w:r w:rsidRPr="003E73CF">
        <w:rPr>
          <w:rFonts w:ascii="Arial" w:eastAsia="SimSun" w:hAnsi="Arial" w:cs="Arial"/>
          <w:bCs/>
          <w:lang w:eastAsia="en-GB"/>
        </w:rPr>
        <w:t xml:space="preserve">. </w:t>
      </w:r>
      <w:r w:rsidRPr="003E73CF">
        <w:rPr>
          <w:rFonts w:ascii="Arial" w:eastAsia="SimSun" w:hAnsi="Arial" w:cs="Arial"/>
          <w:b/>
          <w:lang w:eastAsia="en-GB"/>
        </w:rPr>
        <w:t xml:space="preserve">Article type: </w:t>
      </w:r>
      <w:r w:rsidRPr="003E73CF">
        <w:rPr>
          <w:rFonts w:ascii="Arial" w:eastAsia="SimSun" w:hAnsi="Arial" w:cs="Arial"/>
          <w:lang w:eastAsia="en-GB"/>
        </w:rPr>
        <w:t>Re</w:t>
      </w:r>
      <w:r w:rsidR="00674B36">
        <w:rPr>
          <w:rFonts w:ascii="Arial" w:eastAsia="SimSun" w:hAnsi="Arial" w:cs="Arial"/>
          <w:lang w:eastAsia="en-GB"/>
        </w:rPr>
        <w:t>search</w:t>
      </w:r>
      <w:r w:rsidR="00F91C1B">
        <w:rPr>
          <w:rFonts w:ascii="Arial" w:eastAsia="SimSun" w:hAnsi="Arial" w:cs="Arial"/>
          <w:lang w:eastAsia="en-GB"/>
        </w:rPr>
        <w:t>.</w:t>
      </w:r>
    </w:p>
    <w:p w14:paraId="52A7ED83" w14:textId="1C6C2C0C" w:rsidR="00F6621C" w:rsidRPr="00674B36" w:rsidRDefault="00F6621C" w:rsidP="00BD089F">
      <w:pPr>
        <w:spacing w:after="0" w:line="480" w:lineRule="auto"/>
        <w:rPr>
          <w:rFonts w:ascii="Arial" w:eastAsia="SimSun" w:hAnsi="Arial" w:cs="Arial"/>
          <w:lang w:eastAsia="en-GB"/>
        </w:rPr>
      </w:pPr>
      <w:r w:rsidRPr="003E73CF">
        <w:rPr>
          <w:rFonts w:ascii="Arial" w:eastAsia="SimSun" w:hAnsi="Arial" w:cs="Arial"/>
          <w:b/>
          <w:lang w:eastAsia="en-GB"/>
        </w:rPr>
        <w:t xml:space="preserve">Abstract word count: </w:t>
      </w:r>
      <w:r w:rsidR="00230053">
        <w:rPr>
          <w:rFonts w:ascii="Arial" w:eastAsia="SimSun" w:hAnsi="Arial" w:cs="Arial"/>
          <w:lang w:eastAsia="en-GB"/>
        </w:rPr>
        <w:t>3</w:t>
      </w:r>
      <w:r w:rsidR="00220528">
        <w:rPr>
          <w:rFonts w:ascii="Arial" w:eastAsia="SimSun" w:hAnsi="Arial" w:cs="Arial"/>
          <w:lang w:eastAsia="en-GB"/>
        </w:rPr>
        <w:t>34</w:t>
      </w:r>
      <w:r w:rsidR="00230053">
        <w:rPr>
          <w:rFonts w:ascii="Arial" w:eastAsia="SimSun" w:hAnsi="Arial" w:cs="Arial"/>
          <w:lang w:eastAsia="en-GB"/>
        </w:rPr>
        <w:t xml:space="preserve"> </w:t>
      </w:r>
      <w:r w:rsidR="009C2E45">
        <w:rPr>
          <w:rFonts w:ascii="Arial" w:eastAsia="SimSun" w:hAnsi="Arial" w:cs="Arial"/>
          <w:lang w:eastAsia="en-GB"/>
        </w:rPr>
        <w:t>words (max 3</w:t>
      </w:r>
      <w:r w:rsidRPr="003E73CF">
        <w:rPr>
          <w:rFonts w:ascii="Arial" w:eastAsia="SimSun" w:hAnsi="Arial" w:cs="Arial"/>
          <w:lang w:eastAsia="en-GB"/>
        </w:rPr>
        <w:t>50)</w:t>
      </w:r>
      <w:r w:rsidR="00BE47BA" w:rsidRPr="003E73CF">
        <w:rPr>
          <w:rFonts w:ascii="Arial" w:eastAsia="SimSun" w:hAnsi="Arial" w:cs="Arial"/>
          <w:lang w:eastAsia="en-GB"/>
        </w:rPr>
        <w:t>.</w:t>
      </w:r>
      <w:r w:rsidR="00F91C1B">
        <w:rPr>
          <w:rFonts w:ascii="Arial" w:eastAsia="SimSun" w:hAnsi="Arial" w:cs="Arial"/>
          <w:b/>
          <w:lang w:eastAsia="en-GB"/>
        </w:rPr>
        <w:t xml:space="preserve"> </w:t>
      </w:r>
      <w:r w:rsidRPr="003E73CF">
        <w:rPr>
          <w:rFonts w:ascii="Arial" w:eastAsia="SimSun" w:hAnsi="Arial" w:cs="Arial"/>
          <w:b/>
          <w:lang w:eastAsia="en-GB"/>
        </w:rPr>
        <w:t>Manuscript word count:</w:t>
      </w:r>
      <w:r w:rsidRPr="003E73CF">
        <w:rPr>
          <w:rFonts w:ascii="Arial" w:eastAsia="SimSun" w:hAnsi="Arial" w:cs="Arial"/>
          <w:lang w:eastAsia="en-GB"/>
        </w:rPr>
        <w:t xml:space="preserve"> </w:t>
      </w:r>
      <w:r w:rsidR="00EC0279">
        <w:rPr>
          <w:rFonts w:ascii="Arial" w:eastAsia="SimSun" w:hAnsi="Arial" w:cs="Arial"/>
          <w:lang w:eastAsia="en-GB"/>
        </w:rPr>
        <w:t xml:space="preserve">4178 </w:t>
      </w:r>
      <w:r w:rsidRPr="003E73CF">
        <w:rPr>
          <w:rFonts w:ascii="Arial" w:eastAsia="SimSun" w:hAnsi="Arial" w:cs="Arial"/>
          <w:lang w:eastAsia="en-GB"/>
        </w:rPr>
        <w:t>words</w:t>
      </w:r>
      <w:r w:rsidR="00BE47BA" w:rsidRPr="003E73CF">
        <w:rPr>
          <w:rFonts w:ascii="Arial" w:eastAsia="SimSun" w:hAnsi="Arial" w:cs="Arial"/>
          <w:lang w:eastAsia="en-GB"/>
        </w:rPr>
        <w:t>.</w:t>
      </w:r>
      <w:r w:rsidR="00F91C1B">
        <w:rPr>
          <w:rFonts w:ascii="Arial" w:eastAsia="SimSun" w:hAnsi="Arial" w:cs="Arial"/>
          <w:b/>
          <w:lang w:eastAsia="en-GB"/>
        </w:rPr>
        <w:t xml:space="preserve"> </w:t>
      </w:r>
      <w:r w:rsidRPr="00674B36">
        <w:rPr>
          <w:rFonts w:ascii="Arial" w:eastAsia="SimSun" w:hAnsi="Arial" w:cs="Arial"/>
          <w:b/>
          <w:lang w:eastAsia="en-GB"/>
        </w:rPr>
        <w:t>Tables/Figures:</w:t>
      </w:r>
      <w:r w:rsidRPr="00674B36">
        <w:rPr>
          <w:rFonts w:ascii="Arial" w:eastAsia="SimSun" w:hAnsi="Arial" w:cs="Arial"/>
          <w:lang w:eastAsia="en-GB"/>
        </w:rPr>
        <w:t xml:space="preserve"> </w:t>
      </w:r>
      <w:r w:rsidR="00283470" w:rsidRPr="00674B36">
        <w:rPr>
          <w:rFonts w:ascii="Arial" w:eastAsia="SimSun" w:hAnsi="Arial" w:cs="Arial"/>
          <w:lang w:eastAsia="en-GB"/>
        </w:rPr>
        <w:t>5</w:t>
      </w:r>
      <w:r w:rsidRPr="00674B36">
        <w:rPr>
          <w:rFonts w:ascii="Arial" w:eastAsia="SimSun" w:hAnsi="Arial" w:cs="Arial"/>
          <w:lang w:eastAsia="en-GB"/>
        </w:rPr>
        <w:t>/</w:t>
      </w:r>
      <w:r w:rsidR="00283470" w:rsidRPr="00674B36">
        <w:rPr>
          <w:rFonts w:ascii="Arial" w:eastAsia="SimSun" w:hAnsi="Arial" w:cs="Arial"/>
          <w:lang w:eastAsia="en-GB"/>
        </w:rPr>
        <w:t>2</w:t>
      </w:r>
      <w:r w:rsidR="00BE47BA" w:rsidRPr="00674B36">
        <w:rPr>
          <w:rFonts w:ascii="Arial" w:eastAsia="SimSun" w:hAnsi="Arial" w:cs="Arial"/>
          <w:lang w:eastAsia="en-GB"/>
        </w:rPr>
        <w:t xml:space="preserve">. </w:t>
      </w:r>
      <w:r w:rsidRPr="00674B36">
        <w:rPr>
          <w:rFonts w:ascii="Arial" w:eastAsia="SimSun" w:hAnsi="Arial" w:cs="Arial"/>
          <w:b/>
          <w:lang w:eastAsia="en-GB"/>
        </w:rPr>
        <w:t xml:space="preserve">References: </w:t>
      </w:r>
      <w:r w:rsidR="002E0F22" w:rsidRPr="00674B36">
        <w:rPr>
          <w:rFonts w:ascii="Arial" w:eastAsia="SimSun" w:hAnsi="Arial" w:cs="Arial"/>
          <w:lang w:eastAsia="en-GB"/>
        </w:rPr>
        <w:t>3</w:t>
      </w:r>
      <w:r w:rsidR="007D7690" w:rsidRPr="00674B36">
        <w:rPr>
          <w:rFonts w:ascii="Arial" w:eastAsia="SimSun" w:hAnsi="Arial" w:cs="Arial"/>
          <w:lang w:eastAsia="en-GB"/>
        </w:rPr>
        <w:t>6</w:t>
      </w:r>
      <w:r w:rsidR="00BE47BA" w:rsidRPr="00674B36">
        <w:rPr>
          <w:rFonts w:ascii="Arial" w:eastAsia="SimSun" w:hAnsi="Arial" w:cs="Arial"/>
          <w:lang w:eastAsia="en-GB"/>
        </w:rPr>
        <w:t>.</w:t>
      </w:r>
    </w:p>
    <w:p w14:paraId="07514DAC" w14:textId="6B71B5AE" w:rsidR="00674B36" w:rsidRDefault="00674B36" w:rsidP="00305431">
      <w:pPr>
        <w:spacing w:after="0" w:line="480" w:lineRule="auto"/>
        <w:rPr>
          <w:rFonts w:ascii="Arial" w:eastAsia="SimSun" w:hAnsi="Arial" w:cs="Arial"/>
          <w:lang w:eastAsia="en-GB"/>
        </w:rPr>
      </w:pPr>
      <w:r w:rsidRPr="00674B36">
        <w:rPr>
          <w:rFonts w:ascii="Arial" w:eastAsia="SimSun" w:hAnsi="Arial" w:cs="Arial"/>
          <w:b/>
          <w:lang w:eastAsia="en-GB"/>
        </w:rPr>
        <w:t>Add</w:t>
      </w:r>
      <w:r>
        <w:rPr>
          <w:rFonts w:ascii="Arial" w:eastAsia="SimSun" w:hAnsi="Arial" w:cs="Arial"/>
          <w:b/>
          <w:lang w:eastAsia="en-GB"/>
        </w:rPr>
        <w:t>i</w:t>
      </w:r>
      <w:r w:rsidRPr="00674B36">
        <w:rPr>
          <w:rFonts w:ascii="Arial" w:eastAsia="SimSun" w:hAnsi="Arial" w:cs="Arial"/>
          <w:b/>
          <w:lang w:eastAsia="en-GB"/>
        </w:rPr>
        <w:t xml:space="preserve">tional </w:t>
      </w:r>
      <w:r w:rsidR="00F6621C" w:rsidRPr="00674B36">
        <w:rPr>
          <w:rFonts w:ascii="Arial" w:eastAsia="SimSun" w:hAnsi="Arial" w:cs="Arial"/>
          <w:b/>
          <w:lang w:eastAsia="en-GB"/>
        </w:rPr>
        <w:t>Data:</w:t>
      </w:r>
      <w:r w:rsidR="00F6621C" w:rsidRPr="00674B36">
        <w:rPr>
          <w:rFonts w:ascii="Arial" w:eastAsia="SimSun" w:hAnsi="Arial" w:cs="Arial"/>
          <w:lang w:eastAsia="en-GB"/>
        </w:rPr>
        <w:t xml:space="preserve"> </w:t>
      </w:r>
      <w:r w:rsidR="00283470" w:rsidRPr="00674B36">
        <w:rPr>
          <w:rFonts w:ascii="Arial" w:eastAsia="SimSun" w:hAnsi="Arial" w:cs="Arial"/>
          <w:lang w:eastAsia="en-GB"/>
        </w:rPr>
        <w:t>1</w:t>
      </w:r>
      <w:r w:rsidR="00F6621C" w:rsidRPr="00674B36">
        <w:rPr>
          <w:rFonts w:ascii="Arial" w:eastAsia="SimSun" w:hAnsi="Arial" w:cs="Arial"/>
          <w:lang w:eastAsia="en-GB"/>
        </w:rPr>
        <w:t xml:space="preserve"> table/</w:t>
      </w:r>
      <w:r w:rsidR="00CE0CB0" w:rsidRPr="00674B36">
        <w:rPr>
          <w:rFonts w:ascii="Arial" w:eastAsia="SimSun" w:hAnsi="Arial" w:cs="Arial"/>
          <w:lang w:eastAsia="en-GB"/>
        </w:rPr>
        <w:t>1</w:t>
      </w:r>
      <w:r w:rsidR="00F6621C" w:rsidRPr="00674B36">
        <w:rPr>
          <w:rFonts w:ascii="Arial" w:eastAsia="SimSun" w:hAnsi="Arial" w:cs="Arial"/>
          <w:lang w:eastAsia="en-GB"/>
        </w:rPr>
        <w:t xml:space="preserve"> figure</w:t>
      </w:r>
      <w:r w:rsidRPr="00674B36">
        <w:rPr>
          <w:rFonts w:ascii="Arial" w:eastAsia="SimSun" w:hAnsi="Arial" w:cs="Arial"/>
          <w:lang w:eastAsia="en-GB"/>
        </w:rPr>
        <w:t>, p</w:t>
      </w:r>
      <w:r>
        <w:rPr>
          <w:rFonts w:ascii="Arial" w:eastAsia="SimSun" w:hAnsi="Arial" w:cs="Arial"/>
          <w:lang w:eastAsia="en-GB"/>
        </w:rPr>
        <w:t>resented in Additional_File_1</w:t>
      </w:r>
      <w:r w:rsidRPr="00674B36">
        <w:rPr>
          <w:rFonts w:ascii="Arial" w:eastAsia="SimSun" w:hAnsi="Arial" w:cs="Arial"/>
          <w:lang w:eastAsia="en-GB"/>
        </w:rPr>
        <w:t>.pdf</w:t>
      </w:r>
      <w:r w:rsidRPr="00674B36">
        <w:rPr>
          <w:rFonts w:ascii="Arial" w:eastAsia="SimSun" w:hAnsi="Arial" w:cs="Arial"/>
          <w:b/>
          <w:lang w:eastAsia="en-GB"/>
        </w:rPr>
        <w:t xml:space="preserve"> </w:t>
      </w:r>
    </w:p>
    <w:p w14:paraId="7BC35CCB" w14:textId="58EBD9BC" w:rsidR="00BE47BA" w:rsidRPr="00305431" w:rsidRDefault="00F6621C" w:rsidP="00305431">
      <w:pPr>
        <w:spacing w:after="0" w:line="480" w:lineRule="auto"/>
        <w:rPr>
          <w:rFonts w:ascii="Arial" w:hAnsi="Arial" w:cs="Arial"/>
          <w:highlight w:val="yellow"/>
        </w:rPr>
      </w:pPr>
      <w:r w:rsidRPr="00674B36">
        <w:rPr>
          <w:rFonts w:ascii="Arial" w:hAnsi="Arial" w:cs="Arial"/>
          <w:highlight w:val="yellow"/>
        </w:rPr>
        <w:br w:type="page"/>
      </w:r>
      <w:r w:rsidR="00BE47BA" w:rsidRPr="003E73CF">
        <w:rPr>
          <w:rFonts w:ascii="Arial" w:hAnsi="Arial" w:cs="Arial"/>
          <w:b/>
          <w:bCs/>
          <w:sz w:val="24"/>
          <w:szCs w:val="24"/>
        </w:rPr>
        <w:lastRenderedPageBreak/>
        <w:t>Abstract:</w:t>
      </w:r>
    </w:p>
    <w:p w14:paraId="274CB4B4" w14:textId="77777777" w:rsidR="009C2E45" w:rsidRDefault="009C2E45" w:rsidP="00305431">
      <w:pPr>
        <w:spacing w:after="0" w:line="480" w:lineRule="auto"/>
        <w:rPr>
          <w:rFonts w:ascii="Arial" w:hAnsi="Arial" w:cs="Arial"/>
        </w:rPr>
      </w:pPr>
      <w:r w:rsidRPr="009C2E45">
        <w:rPr>
          <w:rFonts w:ascii="Arial" w:hAnsi="Arial" w:cs="Arial"/>
          <w:b/>
        </w:rPr>
        <w:t>Background:</w:t>
      </w:r>
      <w:r>
        <w:rPr>
          <w:rFonts w:ascii="Arial" w:hAnsi="Arial" w:cs="Arial"/>
        </w:rPr>
        <w:t xml:space="preserve"> </w:t>
      </w:r>
      <w:r w:rsidR="00A45590">
        <w:rPr>
          <w:rFonts w:ascii="Arial" w:hAnsi="Arial" w:cs="Arial"/>
        </w:rPr>
        <w:t>M</w:t>
      </w:r>
      <w:r w:rsidR="007B14AB">
        <w:rPr>
          <w:rFonts w:ascii="Arial" w:hAnsi="Arial" w:cs="Arial"/>
        </w:rPr>
        <w:t xml:space="preserve">ortality rates </w:t>
      </w:r>
      <w:r w:rsidR="00A45590">
        <w:rPr>
          <w:rFonts w:ascii="Arial" w:hAnsi="Arial" w:cs="Arial"/>
        </w:rPr>
        <w:t xml:space="preserve">for coronavirus disease 2019 (COVID-19) </w:t>
      </w:r>
      <w:r w:rsidR="007B14AB">
        <w:rPr>
          <w:rFonts w:ascii="Arial" w:hAnsi="Arial" w:cs="Arial"/>
        </w:rPr>
        <w:t xml:space="preserve">have declined over time in the general population, </w:t>
      </w:r>
      <w:r w:rsidR="0028642C">
        <w:rPr>
          <w:rFonts w:ascii="Arial" w:hAnsi="Arial" w:cs="Arial"/>
        </w:rPr>
        <w:t xml:space="preserve">but data in </w:t>
      </w:r>
      <w:r w:rsidR="007B14AB" w:rsidRPr="003E73CF">
        <w:rPr>
          <w:rFonts w:ascii="Arial" w:hAnsi="Arial" w:cs="Arial"/>
        </w:rPr>
        <w:t>patients</w:t>
      </w:r>
      <w:r w:rsidR="0028642C" w:rsidRPr="0028642C">
        <w:rPr>
          <w:rFonts w:ascii="Arial" w:hAnsi="Arial" w:cs="Arial"/>
        </w:rPr>
        <w:t xml:space="preserve"> </w:t>
      </w:r>
      <w:r w:rsidR="0028642C">
        <w:rPr>
          <w:rFonts w:ascii="Arial" w:hAnsi="Arial" w:cs="Arial"/>
        </w:rPr>
        <w:t>with hematologic malignancies are contradictory</w:t>
      </w:r>
      <w:r w:rsidR="007B14AB">
        <w:rPr>
          <w:rFonts w:ascii="Arial" w:hAnsi="Arial" w:cs="Arial"/>
        </w:rPr>
        <w:t>.</w:t>
      </w:r>
      <w:r w:rsidR="00783766" w:rsidRPr="003E73CF">
        <w:rPr>
          <w:rFonts w:ascii="Arial" w:hAnsi="Arial" w:cs="Arial"/>
        </w:rPr>
        <w:t xml:space="preserve"> </w:t>
      </w:r>
      <w:r w:rsidR="007B14AB">
        <w:rPr>
          <w:rFonts w:ascii="Arial" w:hAnsi="Arial" w:cs="Arial"/>
        </w:rPr>
        <w:t xml:space="preserve">This analysis of the HEMATO-MADRID COVID-19 registry </w:t>
      </w:r>
      <w:r w:rsidR="007B14AB" w:rsidRPr="003E73CF">
        <w:rPr>
          <w:rFonts w:ascii="Arial" w:hAnsi="Arial" w:cs="Arial"/>
        </w:rPr>
        <w:t>identif</w:t>
      </w:r>
      <w:r w:rsidR="001754BC">
        <w:rPr>
          <w:rFonts w:ascii="Arial" w:hAnsi="Arial" w:cs="Arial"/>
        </w:rPr>
        <w:t>ied</w:t>
      </w:r>
      <w:r w:rsidR="007B14AB" w:rsidRPr="003E73CF">
        <w:rPr>
          <w:rFonts w:ascii="Arial" w:hAnsi="Arial" w:cs="Arial"/>
        </w:rPr>
        <w:t xml:space="preserve"> independent prognostic factors for </w:t>
      </w:r>
      <w:r w:rsidR="007B14AB">
        <w:rPr>
          <w:rFonts w:ascii="Arial" w:hAnsi="Arial" w:cs="Arial"/>
        </w:rPr>
        <w:t xml:space="preserve">COVID-19 </w:t>
      </w:r>
      <w:r w:rsidR="007B14AB" w:rsidRPr="003E73CF">
        <w:rPr>
          <w:rFonts w:ascii="Arial" w:hAnsi="Arial" w:cs="Arial"/>
        </w:rPr>
        <w:t>severity and survival</w:t>
      </w:r>
      <w:r w:rsidR="0028642C">
        <w:rPr>
          <w:rFonts w:ascii="Arial" w:hAnsi="Arial" w:cs="Arial"/>
        </w:rPr>
        <w:t xml:space="preserve"> in patients</w:t>
      </w:r>
      <w:r>
        <w:rPr>
          <w:rFonts w:ascii="Arial" w:hAnsi="Arial" w:cs="Arial"/>
        </w:rPr>
        <w:t xml:space="preserve"> with hematologic malignancies</w:t>
      </w:r>
      <w:r w:rsidR="007B14AB">
        <w:rPr>
          <w:rFonts w:ascii="Arial" w:hAnsi="Arial" w:cs="Arial"/>
        </w:rPr>
        <w:t>, compare</w:t>
      </w:r>
      <w:r w:rsidR="001754BC">
        <w:rPr>
          <w:rFonts w:ascii="Arial" w:hAnsi="Arial" w:cs="Arial"/>
        </w:rPr>
        <w:t>d</w:t>
      </w:r>
      <w:r w:rsidR="007B14AB">
        <w:rPr>
          <w:rFonts w:ascii="Arial" w:hAnsi="Arial" w:cs="Arial"/>
        </w:rPr>
        <w:t xml:space="preserve"> mortality rates over time</w:t>
      </w:r>
      <w:r w:rsidR="00877EAD">
        <w:rPr>
          <w:rFonts w:ascii="Arial" w:hAnsi="Arial" w:cs="Arial"/>
        </w:rPr>
        <w:t xml:space="preserve"> and versus non-cancer inpatients</w:t>
      </w:r>
      <w:r w:rsidR="007B14AB">
        <w:rPr>
          <w:rFonts w:ascii="Arial" w:hAnsi="Arial" w:cs="Arial"/>
        </w:rPr>
        <w:t>, and investigate</w:t>
      </w:r>
      <w:r w:rsidR="001754BC">
        <w:rPr>
          <w:rFonts w:ascii="Arial" w:hAnsi="Arial" w:cs="Arial"/>
        </w:rPr>
        <w:t>d</w:t>
      </w:r>
      <w:r>
        <w:rPr>
          <w:rFonts w:ascii="Arial" w:hAnsi="Arial" w:cs="Arial"/>
        </w:rPr>
        <w:t xml:space="preserve"> post COVID-19 condition</w:t>
      </w:r>
      <w:r w:rsidR="007B14AB">
        <w:rPr>
          <w:rFonts w:ascii="Arial" w:hAnsi="Arial" w:cs="Arial"/>
        </w:rPr>
        <w:t xml:space="preserve">. </w:t>
      </w:r>
    </w:p>
    <w:p w14:paraId="3BAF4B58" w14:textId="646BED88" w:rsidR="009C2E45" w:rsidRDefault="009C2E45" w:rsidP="00305431">
      <w:pPr>
        <w:spacing w:after="0" w:line="480" w:lineRule="auto"/>
        <w:rPr>
          <w:rFonts w:ascii="Arial" w:hAnsi="Arial" w:cs="Arial"/>
        </w:rPr>
      </w:pPr>
      <w:r w:rsidRPr="009C2E45">
        <w:rPr>
          <w:rFonts w:ascii="Arial" w:hAnsi="Arial" w:cs="Arial"/>
          <w:b/>
        </w:rPr>
        <w:t>Methods:</w:t>
      </w:r>
      <w:r>
        <w:rPr>
          <w:rFonts w:ascii="Arial" w:hAnsi="Arial" w:cs="Arial"/>
        </w:rPr>
        <w:t xml:space="preserve"> </w:t>
      </w:r>
      <w:r w:rsidR="001754BC">
        <w:rPr>
          <w:rFonts w:ascii="Arial" w:hAnsi="Arial" w:cs="Arial"/>
        </w:rPr>
        <w:t>Data</w:t>
      </w:r>
      <w:r w:rsidR="00783766" w:rsidRPr="003E73CF">
        <w:rPr>
          <w:rFonts w:ascii="Arial" w:hAnsi="Arial" w:cs="Arial"/>
        </w:rPr>
        <w:t xml:space="preserve"> </w:t>
      </w:r>
      <w:r w:rsidR="0086369D">
        <w:rPr>
          <w:rFonts w:ascii="Arial" w:hAnsi="Arial" w:cs="Arial"/>
        </w:rPr>
        <w:t>were analyzed from 1166 consecutive, eligible</w:t>
      </w:r>
      <w:r w:rsidR="00783766" w:rsidRPr="003E73CF">
        <w:rPr>
          <w:rFonts w:ascii="Arial" w:hAnsi="Arial" w:cs="Arial"/>
        </w:rPr>
        <w:t xml:space="preserve"> patients </w:t>
      </w:r>
      <w:r>
        <w:rPr>
          <w:rFonts w:ascii="Arial" w:hAnsi="Arial" w:cs="Arial"/>
        </w:rPr>
        <w:t xml:space="preserve">with hematologic malignancies </w:t>
      </w:r>
      <w:r w:rsidR="0086369D">
        <w:rPr>
          <w:rFonts w:ascii="Arial" w:hAnsi="Arial" w:cs="Arial"/>
        </w:rPr>
        <w:t xml:space="preserve">in the </w:t>
      </w:r>
      <w:r>
        <w:rPr>
          <w:rFonts w:ascii="Arial" w:hAnsi="Arial" w:cs="Arial"/>
        </w:rPr>
        <w:t xml:space="preserve">Madrid region, Spain, </w:t>
      </w:r>
      <w:r w:rsidR="0086369D" w:rsidRPr="003E73CF">
        <w:rPr>
          <w:rFonts w:ascii="Arial" w:hAnsi="Arial" w:cs="Arial"/>
        </w:rPr>
        <w:t xml:space="preserve">with </w:t>
      </w:r>
      <w:r w:rsidR="0086369D">
        <w:rPr>
          <w:rFonts w:ascii="Arial" w:hAnsi="Arial" w:cs="Arial"/>
        </w:rPr>
        <w:t>COVID-19</w:t>
      </w:r>
      <w:r w:rsidR="00783766" w:rsidRPr="003E73CF">
        <w:rPr>
          <w:rFonts w:ascii="Arial" w:hAnsi="Arial" w:cs="Arial"/>
        </w:rPr>
        <w:t xml:space="preserve"> </w:t>
      </w:r>
      <w:r w:rsidR="0086369D">
        <w:rPr>
          <w:rFonts w:ascii="Arial" w:hAnsi="Arial" w:cs="Arial"/>
        </w:rPr>
        <w:t>prior to vaccination roll-out, stratified into early (February 2</w:t>
      </w:r>
      <w:r w:rsidR="00877EAD">
        <w:rPr>
          <w:rFonts w:ascii="Arial" w:hAnsi="Arial" w:cs="Arial"/>
        </w:rPr>
        <w:t>8</w:t>
      </w:r>
      <w:r w:rsidR="0086369D">
        <w:rPr>
          <w:rFonts w:ascii="Arial" w:hAnsi="Arial" w:cs="Arial"/>
        </w:rPr>
        <w:t>-June 30, 2020) and later (July 1, 2020-February 18, 2021) cohorts</w:t>
      </w:r>
      <w:r w:rsidR="00783766" w:rsidRPr="003E73CF">
        <w:rPr>
          <w:rFonts w:ascii="Arial" w:hAnsi="Arial" w:cs="Arial"/>
        </w:rPr>
        <w:t>.</w:t>
      </w:r>
      <w:r>
        <w:rPr>
          <w:rFonts w:ascii="Arial" w:hAnsi="Arial" w:cs="Arial"/>
        </w:rPr>
        <w:t xml:space="preserve"> Propensity-score matched </w:t>
      </w:r>
      <w:r w:rsidR="0088762D">
        <w:rPr>
          <w:rFonts w:ascii="Arial" w:hAnsi="Arial" w:cs="Arial"/>
        </w:rPr>
        <w:t xml:space="preserve">non-cancer patients were identified from the SEMI-COVID registry. Prognostic factors analysis was performed with Cox proportional-hazards and logistic regression models. </w:t>
      </w:r>
    </w:p>
    <w:p w14:paraId="55601342" w14:textId="1F415577" w:rsidR="00230053" w:rsidRPr="00780314" w:rsidRDefault="009C2E45" w:rsidP="00230053">
      <w:pPr>
        <w:spacing w:after="0" w:line="480" w:lineRule="auto"/>
        <w:rPr>
          <w:rFonts w:ascii="Arial" w:hAnsi="Arial" w:cs="Arial"/>
        </w:rPr>
      </w:pPr>
      <w:r w:rsidRPr="009C2E45">
        <w:rPr>
          <w:rFonts w:ascii="Arial" w:hAnsi="Arial" w:cs="Arial"/>
          <w:b/>
        </w:rPr>
        <w:t>Results:</w:t>
      </w:r>
      <w:r>
        <w:rPr>
          <w:rFonts w:ascii="Arial" w:hAnsi="Arial" w:cs="Arial"/>
        </w:rPr>
        <w:t xml:space="preserve"> </w:t>
      </w:r>
      <w:r w:rsidR="0086369D">
        <w:rPr>
          <w:rFonts w:ascii="Arial" w:hAnsi="Arial" w:cs="Arial"/>
        </w:rPr>
        <w:t xml:space="preserve">Common </w:t>
      </w:r>
      <w:r>
        <w:rPr>
          <w:rFonts w:ascii="Arial" w:hAnsi="Arial" w:cs="Arial"/>
        </w:rPr>
        <w:t>hematologic malignancies</w:t>
      </w:r>
      <w:r w:rsidR="0086369D">
        <w:rPr>
          <w:rFonts w:ascii="Arial" w:hAnsi="Arial" w:cs="Arial"/>
        </w:rPr>
        <w:t xml:space="preserve"> included </w:t>
      </w:r>
      <w:r w:rsidR="00783766" w:rsidRPr="003E73CF">
        <w:rPr>
          <w:rFonts w:ascii="Arial" w:hAnsi="Arial" w:cs="Arial"/>
        </w:rPr>
        <w:t>non-Hodgkin lymphoma</w:t>
      </w:r>
      <w:r w:rsidR="0086369D">
        <w:rPr>
          <w:rFonts w:ascii="Arial" w:hAnsi="Arial" w:cs="Arial"/>
        </w:rPr>
        <w:t xml:space="preserve"> (27.9%)</w:t>
      </w:r>
      <w:r w:rsidR="00783766" w:rsidRPr="003E73CF">
        <w:rPr>
          <w:rFonts w:ascii="Arial" w:hAnsi="Arial" w:cs="Arial"/>
        </w:rPr>
        <w:t>, multiple myeloma</w:t>
      </w:r>
      <w:r w:rsidR="00483A17">
        <w:rPr>
          <w:rFonts w:ascii="Arial" w:hAnsi="Arial" w:cs="Arial"/>
        </w:rPr>
        <w:t xml:space="preserve"> (22.6%),</w:t>
      </w:r>
      <w:r w:rsidR="00783766" w:rsidRPr="003E73CF">
        <w:rPr>
          <w:rFonts w:ascii="Arial" w:hAnsi="Arial" w:cs="Arial"/>
        </w:rPr>
        <w:t xml:space="preserve"> and </w:t>
      </w:r>
      <w:r w:rsidR="00483A17">
        <w:rPr>
          <w:rFonts w:ascii="Arial" w:hAnsi="Arial" w:cs="Arial"/>
        </w:rPr>
        <w:t>chronic lymphocytic leukemia (</w:t>
      </w:r>
      <w:r w:rsidR="007E3B3C">
        <w:rPr>
          <w:rFonts w:ascii="Arial" w:hAnsi="Arial" w:cs="Arial"/>
        </w:rPr>
        <w:t xml:space="preserve">CLL; </w:t>
      </w:r>
      <w:r w:rsidR="00483A17">
        <w:rPr>
          <w:rFonts w:ascii="Arial" w:hAnsi="Arial" w:cs="Arial"/>
        </w:rPr>
        <w:t>15.0%).</w:t>
      </w:r>
      <w:r w:rsidR="00783766" w:rsidRPr="003E73CF">
        <w:rPr>
          <w:rFonts w:ascii="Arial" w:hAnsi="Arial" w:cs="Arial"/>
        </w:rPr>
        <w:t xml:space="preserve"> COVID-19 was </w:t>
      </w:r>
      <w:r w:rsidR="00483A17">
        <w:rPr>
          <w:rFonts w:ascii="Arial" w:hAnsi="Arial" w:cs="Arial"/>
        </w:rPr>
        <w:t>severe/</w:t>
      </w:r>
      <w:r w:rsidR="00783766" w:rsidRPr="003E73CF">
        <w:rPr>
          <w:rFonts w:ascii="Arial" w:hAnsi="Arial" w:cs="Arial"/>
        </w:rPr>
        <w:t xml:space="preserve">critical in </w:t>
      </w:r>
      <w:r w:rsidR="007E3B3C">
        <w:rPr>
          <w:rFonts w:ascii="Arial" w:hAnsi="Arial" w:cs="Arial"/>
        </w:rPr>
        <w:t>55</w:t>
      </w:r>
      <w:r w:rsidR="00483A17">
        <w:rPr>
          <w:rFonts w:ascii="Arial" w:hAnsi="Arial" w:cs="Arial"/>
        </w:rPr>
        <w:t>.</w:t>
      </w:r>
      <w:r w:rsidR="007E3B3C">
        <w:rPr>
          <w:rFonts w:ascii="Arial" w:hAnsi="Arial" w:cs="Arial"/>
        </w:rPr>
        <w:t>1</w:t>
      </w:r>
      <w:r w:rsidR="00483A17">
        <w:rPr>
          <w:rFonts w:ascii="Arial" w:hAnsi="Arial" w:cs="Arial"/>
        </w:rPr>
        <w:t xml:space="preserve">% </w:t>
      </w:r>
      <w:r w:rsidR="00783766" w:rsidRPr="003E73CF">
        <w:rPr>
          <w:rFonts w:ascii="Arial" w:hAnsi="Arial" w:cs="Arial"/>
        </w:rPr>
        <w:t>of patients</w:t>
      </w:r>
      <w:r w:rsidR="00483A17">
        <w:rPr>
          <w:rFonts w:ascii="Arial" w:hAnsi="Arial" w:cs="Arial"/>
        </w:rPr>
        <w:t xml:space="preserve"> (</w:t>
      </w:r>
      <w:r w:rsidR="0028642C">
        <w:rPr>
          <w:rFonts w:ascii="Arial" w:hAnsi="Arial" w:cs="Arial"/>
        </w:rPr>
        <w:t>61.8</w:t>
      </w:r>
      <w:r w:rsidR="00483A17">
        <w:rPr>
          <w:rFonts w:ascii="Arial" w:hAnsi="Arial" w:cs="Arial"/>
        </w:rPr>
        <w:t>%</w:t>
      </w:r>
      <w:r w:rsidR="0028642C">
        <w:rPr>
          <w:rFonts w:ascii="Arial" w:hAnsi="Arial" w:cs="Arial"/>
        </w:rPr>
        <w:t xml:space="preserve"> vs</w:t>
      </w:r>
      <w:r w:rsidR="00483A17">
        <w:rPr>
          <w:rFonts w:ascii="Arial" w:hAnsi="Arial" w:cs="Arial"/>
        </w:rPr>
        <w:t xml:space="preserve"> </w:t>
      </w:r>
      <w:r w:rsidR="0028642C">
        <w:rPr>
          <w:rFonts w:ascii="Arial" w:hAnsi="Arial" w:cs="Arial"/>
        </w:rPr>
        <w:t>41.2</w:t>
      </w:r>
      <w:r w:rsidR="00483A17">
        <w:rPr>
          <w:rFonts w:ascii="Arial" w:hAnsi="Arial" w:cs="Arial"/>
        </w:rPr>
        <w:t xml:space="preserve">%, </w:t>
      </w:r>
      <w:r w:rsidR="0028642C">
        <w:rPr>
          <w:rFonts w:ascii="Arial" w:hAnsi="Arial" w:cs="Arial"/>
        </w:rPr>
        <w:t xml:space="preserve">early vs </w:t>
      </w:r>
      <w:r w:rsidR="00483A17">
        <w:rPr>
          <w:rFonts w:ascii="Arial" w:hAnsi="Arial" w:cs="Arial"/>
        </w:rPr>
        <w:t>later cohort); age ≥60 years, presence of ≥1 comorbidity, acute myeloid leukemia (AML)</w:t>
      </w:r>
      <w:r w:rsidR="001754BC">
        <w:rPr>
          <w:rFonts w:ascii="Arial" w:hAnsi="Arial" w:cs="Arial"/>
        </w:rPr>
        <w:t>,</w:t>
      </w:r>
      <w:r w:rsidR="00483A17">
        <w:rPr>
          <w:rFonts w:ascii="Arial" w:hAnsi="Arial" w:cs="Arial"/>
        </w:rPr>
        <w:t xml:space="preserve"> acute lymphoblastic leukemia (ALL)</w:t>
      </w:r>
      <w:r w:rsidR="007E3B3C">
        <w:rPr>
          <w:rFonts w:ascii="Arial" w:hAnsi="Arial" w:cs="Arial"/>
        </w:rPr>
        <w:t>, and CLL</w:t>
      </w:r>
      <w:r w:rsidR="00483A17">
        <w:rPr>
          <w:rFonts w:ascii="Arial" w:hAnsi="Arial" w:cs="Arial"/>
        </w:rPr>
        <w:t xml:space="preserve"> were associated with severe/critical COVID-19. Overall mortality rate was 32.7%; 30-</w:t>
      </w:r>
      <w:r w:rsidR="001754BC">
        <w:rPr>
          <w:rFonts w:ascii="Arial" w:hAnsi="Arial" w:cs="Arial"/>
        </w:rPr>
        <w:t>/</w:t>
      </w:r>
      <w:r w:rsidR="00483A17">
        <w:rPr>
          <w:rFonts w:ascii="Arial" w:hAnsi="Arial" w:cs="Arial"/>
        </w:rPr>
        <w:t>60-day survival probabilities were 68.4%</w:t>
      </w:r>
      <w:r w:rsidR="001754BC">
        <w:rPr>
          <w:rFonts w:ascii="Arial" w:hAnsi="Arial" w:cs="Arial"/>
        </w:rPr>
        <w:t>/</w:t>
      </w:r>
      <w:r w:rsidR="00483A17">
        <w:rPr>
          <w:rFonts w:ascii="Arial" w:hAnsi="Arial" w:cs="Arial"/>
        </w:rPr>
        <w:t xml:space="preserve">56.3%. Mortality risk was higher in </w:t>
      </w:r>
      <w:bookmarkStart w:id="4" w:name="_Hlk100959162"/>
      <w:r w:rsidR="00483A17">
        <w:rPr>
          <w:rFonts w:ascii="Arial" w:hAnsi="Arial" w:cs="Arial"/>
        </w:rPr>
        <w:t>patients</w:t>
      </w:r>
      <w:r w:rsidR="00E123E2">
        <w:rPr>
          <w:rFonts w:ascii="Arial" w:hAnsi="Arial" w:cs="Arial"/>
        </w:rPr>
        <w:t>:</w:t>
      </w:r>
      <w:r w:rsidR="00483A17">
        <w:rPr>
          <w:rFonts w:ascii="Arial" w:hAnsi="Arial" w:cs="Arial"/>
        </w:rPr>
        <w:t xml:space="preserve"> aged ≥60 years</w:t>
      </w:r>
      <w:r w:rsidR="00E123E2">
        <w:rPr>
          <w:rFonts w:ascii="Arial" w:hAnsi="Arial" w:cs="Arial"/>
        </w:rPr>
        <w:t>;</w:t>
      </w:r>
      <w:r w:rsidR="00483A17">
        <w:rPr>
          <w:rFonts w:ascii="Arial" w:hAnsi="Arial" w:cs="Arial"/>
        </w:rPr>
        <w:t xml:space="preserve"> </w:t>
      </w:r>
      <w:r w:rsidR="00483A17" w:rsidRPr="003E73CF">
        <w:rPr>
          <w:rFonts w:ascii="Arial" w:hAnsi="Arial" w:cs="Arial"/>
        </w:rPr>
        <w:t xml:space="preserve">with </w:t>
      </w:r>
      <w:r w:rsidR="00483A17">
        <w:rPr>
          <w:rFonts w:ascii="Arial" w:hAnsi="Arial" w:cs="Arial"/>
        </w:rPr>
        <w:t>≥</w:t>
      </w:r>
      <w:r w:rsidR="00483A17" w:rsidRPr="003E73CF">
        <w:rPr>
          <w:rFonts w:ascii="Arial" w:hAnsi="Arial" w:cs="Arial"/>
        </w:rPr>
        <w:t>3 comorbidities</w:t>
      </w:r>
      <w:r w:rsidR="00E123E2">
        <w:rPr>
          <w:rFonts w:ascii="Arial" w:hAnsi="Arial" w:cs="Arial"/>
        </w:rPr>
        <w:t>;</w:t>
      </w:r>
      <w:r w:rsidR="00483A17">
        <w:rPr>
          <w:rFonts w:ascii="Arial" w:hAnsi="Arial" w:cs="Arial"/>
        </w:rPr>
        <w:t xml:space="preserve"> with AML</w:t>
      </w:r>
      <w:r w:rsidR="00BD5AB5">
        <w:rPr>
          <w:rFonts w:ascii="Arial" w:hAnsi="Arial" w:cs="Arial"/>
        </w:rPr>
        <w:t>/</w:t>
      </w:r>
      <w:r w:rsidR="00483A17">
        <w:rPr>
          <w:rFonts w:ascii="Arial" w:hAnsi="Arial" w:cs="Arial"/>
        </w:rPr>
        <w:t>ALL</w:t>
      </w:r>
      <w:r w:rsidR="00E123E2">
        <w:rPr>
          <w:rFonts w:ascii="Arial" w:hAnsi="Arial" w:cs="Arial"/>
        </w:rPr>
        <w:t>;</w:t>
      </w:r>
      <w:r w:rsidR="00483A17">
        <w:rPr>
          <w:rFonts w:ascii="Arial" w:hAnsi="Arial" w:cs="Arial"/>
        </w:rPr>
        <w:t xml:space="preserve"> </w:t>
      </w:r>
      <w:r w:rsidR="00483A17" w:rsidRPr="003E73CF">
        <w:rPr>
          <w:rFonts w:ascii="Arial" w:hAnsi="Arial" w:cs="Arial"/>
        </w:rPr>
        <w:t xml:space="preserve">treated with conventional chemotherapy </w:t>
      </w:r>
      <w:r w:rsidR="00483A17">
        <w:rPr>
          <w:rFonts w:ascii="Arial" w:hAnsi="Arial" w:cs="Arial"/>
        </w:rPr>
        <w:t xml:space="preserve">within </w:t>
      </w:r>
      <w:r w:rsidR="00483A17" w:rsidRPr="003E73CF">
        <w:rPr>
          <w:rFonts w:ascii="Arial" w:hAnsi="Arial" w:cs="Arial"/>
        </w:rPr>
        <w:t xml:space="preserve">30 days </w:t>
      </w:r>
      <w:r w:rsidR="00483A17">
        <w:rPr>
          <w:rFonts w:ascii="Arial" w:hAnsi="Arial" w:cs="Arial"/>
        </w:rPr>
        <w:t>of COVID-19 diagnosis</w:t>
      </w:r>
      <w:r w:rsidR="00E123E2">
        <w:rPr>
          <w:rFonts w:ascii="Arial" w:hAnsi="Arial" w:cs="Arial"/>
        </w:rPr>
        <w:t>;</w:t>
      </w:r>
      <w:r w:rsidR="00483A17">
        <w:rPr>
          <w:rFonts w:ascii="Arial" w:hAnsi="Arial" w:cs="Arial"/>
        </w:rPr>
        <w:t xml:space="preserve"> and </w:t>
      </w:r>
      <w:r w:rsidR="00483A17" w:rsidRPr="003E73CF">
        <w:rPr>
          <w:rFonts w:ascii="Arial" w:hAnsi="Arial" w:cs="Arial"/>
        </w:rPr>
        <w:t xml:space="preserve">who received systemic corticosteroid therapy </w:t>
      </w:r>
      <w:r w:rsidR="00483A17">
        <w:rPr>
          <w:rFonts w:ascii="Arial" w:hAnsi="Arial" w:cs="Arial"/>
        </w:rPr>
        <w:t>for COVID-19</w:t>
      </w:r>
      <w:bookmarkEnd w:id="4"/>
      <w:r w:rsidR="00A45590">
        <w:rPr>
          <w:rFonts w:ascii="Arial" w:hAnsi="Arial" w:cs="Arial"/>
        </w:rPr>
        <w:t xml:space="preserve">. </w:t>
      </w:r>
      <w:r w:rsidR="00741F92">
        <w:rPr>
          <w:rFonts w:ascii="Arial" w:hAnsi="Arial" w:cs="Arial"/>
        </w:rPr>
        <w:t xml:space="preserve">The reduced </w:t>
      </w:r>
      <w:r w:rsidR="009F7EB5">
        <w:rPr>
          <w:rFonts w:ascii="Arial" w:hAnsi="Arial" w:cs="Arial"/>
        </w:rPr>
        <w:t xml:space="preserve">30-day </w:t>
      </w:r>
      <w:r w:rsidR="00741F92">
        <w:rPr>
          <w:rFonts w:ascii="Arial" w:hAnsi="Arial" w:cs="Arial"/>
        </w:rPr>
        <w:t>m</w:t>
      </w:r>
      <w:r w:rsidR="00A45590">
        <w:rPr>
          <w:rFonts w:ascii="Arial" w:hAnsi="Arial" w:cs="Arial"/>
        </w:rPr>
        <w:t xml:space="preserve">ortality </w:t>
      </w:r>
      <w:r w:rsidR="00741F92">
        <w:rPr>
          <w:rFonts w:ascii="Arial" w:hAnsi="Arial" w:cs="Arial"/>
        </w:rPr>
        <w:t>between early and later cohorts of non-cancer inpatients (</w:t>
      </w:r>
      <w:r w:rsidR="00423BBE">
        <w:rPr>
          <w:rFonts w:ascii="Arial" w:hAnsi="Arial" w:cs="Arial"/>
        </w:rPr>
        <w:t xml:space="preserve">29.6% vs 12.6%, </w:t>
      </w:r>
      <w:r>
        <w:rPr>
          <w:rFonts w:ascii="Arial" w:hAnsi="Arial" w:cs="Arial"/>
        </w:rPr>
        <w:t>odds ratio</w:t>
      </w:r>
      <w:r w:rsidR="00423BBE">
        <w:rPr>
          <w:rFonts w:ascii="Arial" w:hAnsi="Arial" w:cs="Arial"/>
        </w:rPr>
        <w:t xml:space="preserve"> </w:t>
      </w:r>
      <w:r w:rsidR="00230053">
        <w:rPr>
          <w:rFonts w:ascii="Arial" w:hAnsi="Arial" w:cs="Arial"/>
        </w:rPr>
        <w:t xml:space="preserve">[95% confidence interval], </w:t>
      </w:r>
      <w:r w:rsidR="00423BBE">
        <w:rPr>
          <w:rFonts w:ascii="Arial" w:hAnsi="Arial" w:cs="Arial"/>
        </w:rPr>
        <w:t>0.34</w:t>
      </w:r>
      <w:r w:rsidR="00230053">
        <w:rPr>
          <w:rFonts w:ascii="Arial" w:hAnsi="Arial" w:cs="Arial"/>
        </w:rPr>
        <w:t xml:space="preserve"> [</w:t>
      </w:r>
      <w:r w:rsidR="00230053" w:rsidRPr="00780314">
        <w:rPr>
          <w:rFonts w:ascii="Arial" w:hAnsi="Arial" w:cs="Arial"/>
        </w:rPr>
        <w:t>0.22-0.53</w:t>
      </w:r>
      <w:r w:rsidR="00230053">
        <w:rPr>
          <w:rFonts w:ascii="Arial" w:hAnsi="Arial" w:cs="Arial"/>
        </w:rPr>
        <w:t>]</w:t>
      </w:r>
      <w:r w:rsidR="00741F92">
        <w:rPr>
          <w:rFonts w:ascii="Arial" w:hAnsi="Arial" w:cs="Arial"/>
        </w:rPr>
        <w:t>)</w:t>
      </w:r>
      <w:r w:rsidR="00A45590">
        <w:rPr>
          <w:rFonts w:ascii="Arial" w:hAnsi="Arial" w:cs="Arial"/>
        </w:rPr>
        <w:t xml:space="preserve"> </w:t>
      </w:r>
      <w:r w:rsidR="00741F92">
        <w:rPr>
          <w:rFonts w:ascii="Arial" w:hAnsi="Arial" w:cs="Arial"/>
        </w:rPr>
        <w:t xml:space="preserve">was not paralleled in inpatients </w:t>
      </w:r>
      <w:r>
        <w:rPr>
          <w:rFonts w:ascii="Arial" w:hAnsi="Arial" w:cs="Arial"/>
        </w:rPr>
        <w:t xml:space="preserve">with hematologic malignancies </w:t>
      </w:r>
      <w:r w:rsidR="00741F92">
        <w:rPr>
          <w:rFonts w:ascii="Arial" w:hAnsi="Arial" w:cs="Arial"/>
        </w:rPr>
        <w:t>(</w:t>
      </w:r>
      <w:r>
        <w:rPr>
          <w:rFonts w:ascii="Arial" w:hAnsi="Arial" w:cs="Arial"/>
        </w:rPr>
        <w:t>32.3% vs 34.8%, odds ratio</w:t>
      </w:r>
      <w:r w:rsidR="00423BBE">
        <w:rPr>
          <w:rFonts w:ascii="Arial" w:hAnsi="Arial" w:cs="Arial"/>
        </w:rPr>
        <w:t xml:space="preserve"> 1.12</w:t>
      </w:r>
      <w:r w:rsidR="00230053">
        <w:rPr>
          <w:rFonts w:ascii="Arial" w:hAnsi="Arial" w:cs="Arial"/>
        </w:rPr>
        <w:t xml:space="preserve"> [</w:t>
      </w:r>
      <w:r w:rsidR="00230053" w:rsidRPr="00780314">
        <w:rPr>
          <w:rFonts w:ascii="Arial" w:hAnsi="Arial" w:cs="Arial"/>
        </w:rPr>
        <w:t>0.81-1.5</w:t>
      </w:r>
      <w:r w:rsidR="00230053">
        <w:rPr>
          <w:rFonts w:ascii="Arial" w:hAnsi="Arial" w:cs="Arial"/>
        </w:rPr>
        <w:t>]</w:t>
      </w:r>
      <w:r w:rsidR="00741F92">
        <w:rPr>
          <w:rFonts w:ascii="Arial" w:hAnsi="Arial" w:cs="Arial"/>
        </w:rPr>
        <w:t>)</w:t>
      </w:r>
      <w:r w:rsidR="00A45590">
        <w:rPr>
          <w:rFonts w:ascii="Arial" w:hAnsi="Arial" w:cs="Arial"/>
        </w:rPr>
        <w:t xml:space="preserve">. Among evaluable patients, 27.3% had </w:t>
      </w:r>
      <w:r>
        <w:rPr>
          <w:rFonts w:ascii="Arial" w:hAnsi="Arial" w:cs="Arial"/>
        </w:rPr>
        <w:t>post COVID-19 condition</w:t>
      </w:r>
      <w:r w:rsidR="00A45590">
        <w:rPr>
          <w:rFonts w:ascii="Arial" w:hAnsi="Arial" w:cs="Arial"/>
        </w:rPr>
        <w:t xml:space="preserve">; </w:t>
      </w:r>
      <w:r w:rsidR="00A45590" w:rsidRPr="007942BE">
        <w:rPr>
          <w:rFonts w:ascii="Arial" w:hAnsi="Arial" w:cs="Arial"/>
        </w:rPr>
        <w:t>independent prognostic factors</w:t>
      </w:r>
      <w:r w:rsidR="00A45590">
        <w:rPr>
          <w:rFonts w:ascii="Arial" w:hAnsi="Arial" w:cs="Arial"/>
        </w:rPr>
        <w:t xml:space="preserve"> included respiratory disease, </w:t>
      </w:r>
      <w:r w:rsidR="00A45590" w:rsidRPr="007942BE">
        <w:rPr>
          <w:rFonts w:ascii="Arial" w:hAnsi="Arial" w:cs="Arial"/>
        </w:rPr>
        <w:t>hospitaliz</w:t>
      </w:r>
      <w:r w:rsidR="00A45590">
        <w:rPr>
          <w:rFonts w:ascii="Arial" w:hAnsi="Arial" w:cs="Arial"/>
        </w:rPr>
        <w:t>ation</w:t>
      </w:r>
      <w:r w:rsidR="00A45590" w:rsidRPr="007942BE">
        <w:rPr>
          <w:rFonts w:ascii="Arial" w:hAnsi="Arial" w:cs="Arial"/>
        </w:rPr>
        <w:t xml:space="preserve">, critical </w:t>
      </w:r>
      <w:r w:rsidR="00A45590">
        <w:rPr>
          <w:rFonts w:ascii="Arial" w:hAnsi="Arial" w:cs="Arial"/>
        </w:rPr>
        <w:t>COVID-19</w:t>
      </w:r>
      <w:r w:rsidR="00A45590" w:rsidRPr="007942BE">
        <w:rPr>
          <w:rFonts w:ascii="Arial" w:hAnsi="Arial" w:cs="Arial"/>
        </w:rPr>
        <w:t>,</w:t>
      </w:r>
      <w:r w:rsidR="00A45590">
        <w:rPr>
          <w:rFonts w:ascii="Arial" w:hAnsi="Arial" w:cs="Arial"/>
        </w:rPr>
        <w:t xml:space="preserve"> and receipt of </w:t>
      </w:r>
      <w:r w:rsidR="00A45590" w:rsidRPr="00EF23EE">
        <w:rPr>
          <w:rFonts w:ascii="Arial" w:hAnsi="Arial" w:cs="Arial"/>
        </w:rPr>
        <w:t>antivirals</w:t>
      </w:r>
      <w:r w:rsidR="00E123E2">
        <w:rPr>
          <w:rFonts w:ascii="Arial" w:hAnsi="Arial" w:cs="Arial"/>
        </w:rPr>
        <w:t>/</w:t>
      </w:r>
      <w:r w:rsidR="00A45590" w:rsidRPr="00EF23EE">
        <w:rPr>
          <w:rFonts w:ascii="Arial" w:hAnsi="Arial" w:cs="Arial"/>
        </w:rPr>
        <w:t>anti</w:t>
      </w:r>
      <w:r w:rsidR="00A45590">
        <w:rPr>
          <w:rFonts w:ascii="Arial" w:hAnsi="Arial" w:cs="Arial"/>
        </w:rPr>
        <w:t>-</w:t>
      </w:r>
      <w:r w:rsidR="00A45590" w:rsidRPr="00EF23EE">
        <w:rPr>
          <w:rFonts w:ascii="Arial" w:hAnsi="Arial" w:cs="Arial"/>
        </w:rPr>
        <w:t>inflammatory agents</w:t>
      </w:r>
      <w:r w:rsidR="00A45590">
        <w:rPr>
          <w:rFonts w:ascii="Arial" w:hAnsi="Arial" w:cs="Arial"/>
        </w:rPr>
        <w:t xml:space="preserve">. </w:t>
      </w:r>
    </w:p>
    <w:p w14:paraId="2DC6CB02" w14:textId="77777777" w:rsidR="009C2E45" w:rsidRDefault="009C2E45" w:rsidP="00305431">
      <w:pPr>
        <w:spacing w:after="0" w:line="480" w:lineRule="auto"/>
        <w:rPr>
          <w:rFonts w:ascii="Arial" w:hAnsi="Arial" w:cs="Arial"/>
        </w:rPr>
      </w:pPr>
    </w:p>
    <w:p w14:paraId="104C781D" w14:textId="51F3B9C9" w:rsidR="00BE47BA" w:rsidRPr="00A45590" w:rsidRDefault="009C2E45" w:rsidP="00305431">
      <w:pPr>
        <w:spacing w:after="0" w:line="480" w:lineRule="auto"/>
        <w:rPr>
          <w:rFonts w:ascii="Arial" w:hAnsi="Arial" w:cs="Arial"/>
        </w:rPr>
      </w:pPr>
      <w:r w:rsidRPr="009C2E45">
        <w:rPr>
          <w:rFonts w:ascii="Arial" w:hAnsi="Arial" w:cs="Arial"/>
          <w:b/>
        </w:rPr>
        <w:t>Conclusions:</w:t>
      </w:r>
      <w:r>
        <w:rPr>
          <w:rFonts w:ascii="Arial" w:hAnsi="Arial" w:cs="Arial"/>
        </w:rPr>
        <w:t xml:space="preserve"> </w:t>
      </w:r>
      <w:r w:rsidR="0088762D">
        <w:rPr>
          <w:rFonts w:ascii="Arial" w:hAnsi="Arial" w:cs="Arial"/>
          <w:bCs/>
        </w:rPr>
        <w:t xml:space="preserve">COVID-19 mortality risk in unvaccinated patients </w:t>
      </w:r>
      <w:r w:rsidR="00F4519C">
        <w:rPr>
          <w:rFonts w:ascii="Arial" w:hAnsi="Arial" w:cs="Arial"/>
          <w:bCs/>
        </w:rPr>
        <w:t xml:space="preserve">with </w:t>
      </w:r>
      <w:r w:rsidR="00F4519C">
        <w:rPr>
          <w:rFonts w:ascii="Arial" w:hAnsi="Arial" w:cs="Arial"/>
        </w:rPr>
        <w:t xml:space="preserve">hematologic malignancies </w:t>
      </w:r>
      <w:r w:rsidR="0088762D">
        <w:rPr>
          <w:rFonts w:ascii="Arial" w:hAnsi="Arial" w:cs="Arial"/>
          <w:bCs/>
        </w:rPr>
        <w:t xml:space="preserve">was high and similar during wave 1 and wave 2/3, in contrast to the decline </w:t>
      </w:r>
      <w:r w:rsidR="00F4519C">
        <w:rPr>
          <w:rFonts w:ascii="Arial" w:hAnsi="Arial" w:cs="Arial"/>
          <w:bCs/>
        </w:rPr>
        <w:t xml:space="preserve">observed </w:t>
      </w:r>
      <w:r w:rsidR="0088762D">
        <w:rPr>
          <w:rFonts w:ascii="Arial" w:hAnsi="Arial" w:cs="Arial"/>
          <w:bCs/>
        </w:rPr>
        <w:t>in non-cancer inpatients</w:t>
      </w:r>
      <w:r w:rsidR="00F4519C">
        <w:rPr>
          <w:rFonts w:ascii="Arial" w:hAnsi="Arial" w:cs="Arial"/>
          <w:bCs/>
        </w:rPr>
        <w:t xml:space="preserve">. </w:t>
      </w:r>
      <w:r w:rsidR="00220528">
        <w:rPr>
          <w:rFonts w:ascii="Arial" w:hAnsi="Arial" w:cs="Arial"/>
          <w:bCs/>
        </w:rPr>
        <w:t xml:space="preserve">One in four patients reported </w:t>
      </w:r>
      <w:r w:rsidR="00220528">
        <w:rPr>
          <w:rFonts w:ascii="Arial" w:hAnsi="Arial" w:cs="Arial"/>
        </w:rPr>
        <w:t xml:space="preserve">post COVID-19 condition at 4 or 6 months. </w:t>
      </w:r>
      <w:r w:rsidR="001754BC">
        <w:rPr>
          <w:rFonts w:ascii="Arial" w:hAnsi="Arial" w:cs="Arial"/>
        </w:rPr>
        <w:t xml:space="preserve">These findings will help inform </w:t>
      </w:r>
      <w:r w:rsidR="001754BC" w:rsidRPr="003E73CF">
        <w:rPr>
          <w:rFonts w:ascii="Arial" w:hAnsi="Arial" w:cs="Arial"/>
        </w:rPr>
        <w:t>evidence-based preventive and therapeutic strategies for patients</w:t>
      </w:r>
      <w:r w:rsidR="00651E61">
        <w:rPr>
          <w:rFonts w:ascii="Arial" w:hAnsi="Arial" w:cs="Arial"/>
        </w:rPr>
        <w:t xml:space="preserve"> </w:t>
      </w:r>
      <w:r>
        <w:rPr>
          <w:rFonts w:ascii="Arial" w:hAnsi="Arial" w:cs="Arial"/>
        </w:rPr>
        <w:t xml:space="preserve">with hematologic malignancies and </w:t>
      </w:r>
      <w:r w:rsidR="00651E61">
        <w:rPr>
          <w:rFonts w:ascii="Arial" w:hAnsi="Arial" w:cs="Arial"/>
        </w:rPr>
        <w:t>COVID-19 diagnosis</w:t>
      </w:r>
      <w:r w:rsidR="001754BC">
        <w:rPr>
          <w:rFonts w:ascii="Arial" w:hAnsi="Arial" w:cs="Arial"/>
        </w:rPr>
        <w:t>.</w:t>
      </w:r>
    </w:p>
    <w:p w14:paraId="419D2DC5" w14:textId="77777777" w:rsidR="00BE47BA" w:rsidRPr="003E73CF" w:rsidRDefault="00BE47BA" w:rsidP="00305431">
      <w:pPr>
        <w:spacing w:after="0" w:line="480" w:lineRule="auto"/>
        <w:rPr>
          <w:rFonts w:ascii="Arial" w:hAnsi="Arial" w:cs="Arial"/>
          <w:highlight w:val="yellow"/>
        </w:rPr>
      </w:pPr>
    </w:p>
    <w:p w14:paraId="57A8CD2C" w14:textId="0CFAC5DA" w:rsidR="00BE47BA" w:rsidRPr="003E73CF" w:rsidRDefault="00BE47BA" w:rsidP="00305431">
      <w:pPr>
        <w:spacing w:after="0" w:line="480" w:lineRule="auto"/>
        <w:rPr>
          <w:rFonts w:ascii="Arial" w:hAnsi="Arial" w:cs="Arial"/>
        </w:rPr>
      </w:pPr>
      <w:r w:rsidRPr="00A45590">
        <w:rPr>
          <w:rFonts w:ascii="Arial" w:hAnsi="Arial" w:cs="Arial"/>
          <w:b/>
        </w:rPr>
        <w:t>Trial registration:</w:t>
      </w:r>
      <w:r w:rsidRPr="00A45590">
        <w:rPr>
          <w:rFonts w:ascii="Arial" w:hAnsi="Arial" w:cs="Arial"/>
        </w:rPr>
        <w:t xml:space="preserve"> </w:t>
      </w:r>
      <w:r w:rsidR="00A45590" w:rsidRPr="00A45590">
        <w:rPr>
          <w:rFonts w:ascii="Arial" w:hAnsi="Arial" w:cs="Arial"/>
        </w:rPr>
        <w:t>Not applicable</w:t>
      </w:r>
    </w:p>
    <w:p w14:paraId="01D3F458" w14:textId="77777777" w:rsidR="00BE47BA" w:rsidRPr="003E73CF" w:rsidRDefault="00BE47BA" w:rsidP="00305431">
      <w:pPr>
        <w:spacing w:after="0" w:line="480" w:lineRule="auto"/>
        <w:rPr>
          <w:rFonts w:ascii="Arial" w:hAnsi="Arial" w:cs="Arial"/>
        </w:rPr>
      </w:pPr>
    </w:p>
    <w:p w14:paraId="326A0B3E" w14:textId="0354CE60" w:rsidR="00F6621C" w:rsidRDefault="00BE47BA" w:rsidP="00305431">
      <w:pPr>
        <w:spacing w:after="0" w:line="480" w:lineRule="auto"/>
        <w:rPr>
          <w:rFonts w:ascii="Arial" w:hAnsi="Arial" w:cs="Arial"/>
          <w:bCs/>
        </w:rPr>
      </w:pPr>
      <w:r w:rsidRPr="0049586C">
        <w:rPr>
          <w:rFonts w:ascii="Arial" w:hAnsi="Arial" w:cs="Arial"/>
          <w:b/>
        </w:rPr>
        <w:t xml:space="preserve">Keywords: </w:t>
      </w:r>
      <w:r w:rsidRPr="0049586C">
        <w:rPr>
          <w:rFonts w:ascii="Arial" w:hAnsi="Arial" w:cs="Arial"/>
          <w:bCs/>
        </w:rPr>
        <w:t>(</w:t>
      </w:r>
      <w:r w:rsidR="00F4519C">
        <w:rPr>
          <w:rFonts w:ascii="Arial" w:hAnsi="Arial" w:cs="Arial"/>
          <w:bCs/>
        </w:rPr>
        <w:t>3 to 10</w:t>
      </w:r>
      <w:r w:rsidRPr="0049586C">
        <w:rPr>
          <w:rFonts w:ascii="Arial" w:hAnsi="Arial" w:cs="Arial"/>
          <w:bCs/>
        </w:rPr>
        <w:t xml:space="preserve">) </w:t>
      </w:r>
      <w:r w:rsidR="0049586C">
        <w:rPr>
          <w:rFonts w:ascii="Arial" w:hAnsi="Arial" w:cs="Arial"/>
          <w:bCs/>
        </w:rPr>
        <w:t xml:space="preserve">hematologic malignancy; </w:t>
      </w:r>
      <w:r w:rsidR="00F4519C">
        <w:rPr>
          <w:rFonts w:ascii="Arial" w:hAnsi="Arial" w:cs="Arial"/>
          <w:bCs/>
        </w:rPr>
        <w:t xml:space="preserve">COVID-19; severity; mortality; </w:t>
      </w:r>
      <w:r w:rsidR="0049586C">
        <w:rPr>
          <w:rFonts w:ascii="Arial" w:hAnsi="Arial" w:cs="Arial"/>
          <w:bCs/>
        </w:rPr>
        <w:t xml:space="preserve">post COVID-19 condition; </w:t>
      </w:r>
      <w:r w:rsidR="00F4519C">
        <w:rPr>
          <w:rFonts w:ascii="Arial" w:hAnsi="Arial" w:cs="Arial"/>
          <w:bCs/>
        </w:rPr>
        <w:t xml:space="preserve">prognostic factors; therapy;  </w:t>
      </w:r>
    </w:p>
    <w:p w14:paraId="6B0CD5F7" w14:textId="77777777" w:rsidR="00305431" w:rsidRDefault="00305431" w:rsidP="00305431">
      <w:pPr>
        <w:spacing w:after="0" w:line="480" w:lineRule="auto"/>
        <w:rPr>
          <w:rFonts w:ascii="Arial" w:hAnsi="Arial" w:cs="Arial"/>
          <w:bCs/>
        </w:rPr>
      </w:pPr>
    </w:p>
    <w:p w14:paraId="55D7E7F9" w14:textId="77777777" w:rsidR="00305431" w:rsidRPr="003E73CF" w:rsidRDefault="00305431" w:rsidP="00305431">
      <w:pPr>
        <w:spacing w:after="0" w:line="480" w:lineRule="auto"/>
        <w:rPr>
          <w:rFonts w:ascii="Arial" w:hAnsi="Arial" w:cs="Arial"/>
          <w:highlight w:val="yellow"/>
        </w:rPr>
      </w:pPr>
    </w:p>
    <w:p w14:paraId="4E3EFE25" w14:textId="312D5030" w:rsidR="00C06300" w:rsidRPr="00674B36" w:rsidRDefault="00F92995" w:rsidP="00305431">
      <w:pPr>
        <w:spacing w:after="0" w:line="480" w:lineRule="auto"/>
        <w:rPr>
          <w:rFonts w:ascii="Arial" w:hAnsi="Arial" w:cs="Arial"/>
          <w:b/>
          <w:bCs/>
          <w:color w:val="000000" w:themeColor="text1"/>
          <w:sz w:val="24"/>
          <w:szCs w:val="24"/>
        </w:rPr>
      </w:pPr>
      <w:r w:rsidRPr="00674B36">
        <w:rPr>
          <w:rFonts w:ascii="Arial" w:hAnsi="Arial" w:cs="Arial"/>
          <w:b/>
          <w:bCs/>
          <w:color w:val="000000" w:themeColor="text1"/>
          <w:sz w:val="24"/>
          <w:szCs w:val="24"/>
        </w:rPr>
        <w:t>Introduction</w:t>
      </w:r>
    </w:p>
    <w:p w14:paraId="7C20E227" w14:textId="118BC9C7" w:rsidR="00904E84" w:rsidRPr="003E73CF" w:rsidRDefault="00861F04" w:rsidP="00305431">
      <w:pPr>
        <w:spacing w:after="0" w:line="480" w:lineRule="auto"/>
        <w:rPr>
          <w:rFonts w:ascii="Arial" w:hAnsi="Arial" w:cs="Arial"/>
        </w:rPr>
      </w:pPr>
      <w:r w:rsidRPr="003E73CF">
        <w:rPr>
          <w:rFonts w:ascii="Arial" w:hAnsi="Arial" w:cs="Arial"/>
        </w:rPr>
        <w:t xml:space="preserve">Despite increasing vaccine availability, the </w:t>
      </w:r>
      <w:r w:rsidR="00A6103B">
        <w:rPr>
          <w:rFonts w:ascii="Arial" w:hAnsi="Arial" w:cs="Arial"/>
        </w:rPr>
        <w:t>coronavirus disease-2019 (</w:t>
      </w:r>
      <w:r w:rsidRPr="003E73CF">
        <w:rPr>
          <w:rFonts w:ascii="Arial" w:hAnsi="Arial" w:cs="Arial"/>
        </w:rPr>
        <w:t>COVID-19</w:t>
      </w:r>
      <w:r w:rsidR="00A6103B">
        <w:rPr>
          <w:rFonts w:ascii="Arial" w:hAnsi="Arial" w:cs="Arial"/>
        </w:rPr>
        <w:t>)</w:t>
      </w:r>
      <w:r w:rsidRPr="003E73CF">
        <w:rPr>
          <w:rFonts w:ascii="Arial" w:hAnsi="Arial" w:cs="Arial"/>
        </w:rPr>
        <w:t xml:space="preserve"> pandemic continues to </w:t>
      </w:r>
      <w:r w:rsidR="00F91C1B">
        <w:rPr>
          <w:rFonts w:ascii="Arial" w:hAnsi="Arial" w:cs="Arial"/>
        </w:rPr>
        <w:t xml:space="preserve">cause </w:t>
      </w:r>
      <w:r w:rsidRPr="003E73CF">
        <w:rPr>
          <w:rFonts w:ascii="Arial" w:hAnsi="Arial" w:cs="Arial"/>
        </w:rPr>
        <w:t xml:space="preserve">substantial </w:t>
      </w:r>
      <w:r w:rsidR="00F91C1B">
        <w:rPr>
          <w:rFonts w:ascii="Arial" w:hAnsi="Arial" w:cs="Arial"/>
        </w:rPr>
        <w:t xml:space="preserve">morbidity and mortality </w:t>
      </w:r>
      <w:r w:rsidRPr="003E73CF">
        <w:rPr>
          <w:rFonts w:ascii="Arial" w:hAnsi="Arial" w:cs="Arial"/>
        </w:rPr>
        <w:t>worldwide. As of</w:t>
      </w:r>
      <w:r w:rsidR="00BA2D14">
        <w:rPr>
          <w:rFonts w:ascii="Arial" w:hAnsi="Arial" w:cs="Arial"/>
        </w:rPr>
        <w:t xml:space="preserve"> June</w:t>
      </w:r>
      <w:r w:rsidR="00773B4A">
        <w:rPr>
          <w:rFonts w:ascii="Arial" w:hAnsi="Arial" w:cs="Arial"/>
        </w:rPr>
        <w:t xml:space="preserve"> </w:t>
      </w:r>
      <w:r w:rsidR="00BA2D14">
        <w:rPr>
          <w:rFonts w:ascii="Arial" w:hAnsi="Arial" w:cs="Arial"/>
        </w:rPr>
        <w:t>2</w:t>
      </w:r>
      <w:r w:rsidRPr="003E73CF">
        <w:rPr>
          <w:rFonts w:ascii="Arial" w:hAnsi="Arial" w:cs="Arial"/>
        </w:rPr>
        <w:t>, 202</w:t>
      </w:r>
      <w:r w:rsidR="006513EF">
        <w:rPr>
          <w:rFonts w:ascii="Arial" w:hAnsi="Arial" w:cs="Arial"/>
        </w:rPr>
        <w:t>2</w:t>
      </w:r>
      <w:r w:rsidRPr="003E73CF">
        <w:rPr>
          <w:rFonts w:ascii="Arial" w:hAnsi="Arial" w:cs="Arial"/>
        </w:rPr>
        <w:t xml:space="preserve">, </w:t>
      </w:r>
      <w:r w:rsidR="00BA2D14">
        <w:rPr>
          <w:rFonts w:ascii="Arial" w:hAnsi="Arial" w:cs="Arial"/>
        </w:rPr>
        <w:t>527</w:t>
      </w:r>
      <w:r w:rsidR="006513EF">
        <w:rPr>
          <w:rFonts w:ascii="Arial" w:hAnsi="Arial" w:cs="Arial"/>
        </w:rPr>
        <w:t>,</w:t>
      </w:r>
      <w:r w:rsidR="00BA2D14">
        <w:rPr>
          <w:rFonts w:ascii="Arial" w:hAnsi="Arial" w:cs="Arial"/>
        </w:rPr>
        <w:t>878</w:t>
      </w:r>
      <w:r w:rsidR="006513EF">
        <w:rPr>
          <w:rFonts w:ascii="Arial" w:hAnsi="Arial" w:cs="Arial"/>
        </w:rPr>
        <w:t>,</w:t>
      </w:r>
      <w:r w:rsidR="00BA2D14">
        <w:rPr>
          <w:rFonts w:ascii="Arial" w:hAnsi="Arial" w:cs="Arial"/>
        </w:rPr>
        <w:t>071</w:t>
      </w:r>
      <w:r w:rsidR="006513EF">
        <w:rPr>
          <w:rFonts w:ascii="Arial" w:hAnsi="Arial" w:cs="Arial"/>
        </w:rPr>
        <w:t xml:space="preserve"> </w:t>
      </w:r>
      <w:r w:rsidRPr="003E73CF">
        <w:rPr>
          <w:rFonts w:ascii="Arial" w:hAnsi="Arial" w:cs="Arial"/>
        </w:rPr>
        <w:t>cases of COVID-19 ha</w:t>
      </w:r>
      <w:r w:rsidR="00F91C1B">
        <w:rPr>
          <w:rFonts w:ascii="Arial" w:hAnsi="Arial" w:cs="Arial"/>
        </w:rPr>
        <w:t>d</w:t>
      </w:r>
      <w:r w:rsidRPr="003E73CF">
        <w:rPr>
          <w:rFonts w:ascii="Arial" w:hAnsi="Arial" w:cs="Arial"/>
        </w:rPr>
        <w:t xml:space="preserve"> been reported, including </w:t>
      </w:r>
      <w:r w:rsidR="006513EF" w:rsidRPr="006513EF">
        <w:rPr>
          <w:rFonts w:ascii="Arial" w:hAnsi="Arial" w:cs="Arial"/>
        </w:rPr>
        <w:t>6</w:t>
      </w:r>
      <w:r w:rsidR="006513EF">
        <w:rPr>
          <w:rFonts w:ascii="Arial" w:hAnsi="Arial" w:cs="Arial"/>
        </w:rPr>
        <w:t>,</w:t>
      </w:r>
      <w:r w:rsidR="00BA2D14">
        <w:rPr>
          <w:rFonts w:ascii="Arial" w:hAnsi="Arial" w:cs="Arial"/>
        </w:rPr>
        <w:t>302</w:t>
      </w:r>
      <w:r w:rsidR="006513EF">
        <w:rPr>
          <w:rFonts w:ascii="Arial" w:hAnsi="Arial" w:cs="Arial"/>
        </w:rPr>
        <w:t>,</w:t>
      </w:r>
      <w:r w:rsidR="00BA2D14">
        <w:rPr>
          <w:rFonts w:ascii="Arial" w:hAnsi="Arial" w:cs="Arial"/>
        </w:rPr>
        <w:t>819</w:t>
      </w:r>
      <w:r w:rsidR="006513EF">
        <w:rPr>
          <w:rFonts w:ascii="Arial" w:hAnsi="Arial" w:cs="Arial"/>
        </w:rPr>
        <w:t xml:space="preserve"> </w:t>
      </w:r>
      <w:r w:rsidRPr="003E73CF">
        <w:rPr>
          <w:rFonts w:ascii="Arial" w:hAnsi="Arial" w:cs="Arial"/>
        </w:rPr>
        <w:t>deaths.</w:t>
      </w:r>
      <w:r w:rsidR="006513EF">
        <w:rPr>
          <w:rFonts w:ascii="Arial" w:hAnsi="Arial" w:cs="Arial"/>
        </w:rPr>
        <w:fldChar w:fldCharType="begin"/>
      </w:r>
      <w:r w:rsidR="009F17DF">
        <w:rPr>
          <w:rFonts w:ascii="Arial" w:hAnsi="Arial" w:cs="Arial"/>
        </w:rPr>
        <w:instrText xml:space="preserve"> ADDIN EN.CITE &lt;EndNote&gt;&lt;Cite&gt;&lt;Author&gt;European Centre for Disease Prevention and Control&lt;/Author&gt;&lt;Year&gt;2022&lt;/Year&gt;&lt;RecNum&gt;1&lt;/RecNum&gt;&lt;DisplayText&gt;(1)&lt;/DisplayText&gt;&lt;record&gt;&lt;rec-number&gt;1&lt;/rec-number&gt;&lt;foreign-keys&gt;&lt;key app="EN" db-id="ewz5swr2922vd0efwss5esey2x0fpsv999s0" timestamp="1648648485"&gt;1&lt;/key&gt;&lt;/foreign-keys&gt;&lt;ref-type name="Electronic Article"&gt;43&lt;/ref-type&gt;&lt;contributors&gt;&lt;authors&gt;&lt;author&gt;European Centre for Disease Prevention and Control,&lt;/author&gt;&lt;/authors&gt;&lt;/contributors&gt;&lt;titles&gt;&lt;title&gt;COVID-19 situation update worldwide, as of week 14, updated 14 April 2022&lt;/title&gt;&lt;/titles&gt;&lt;dates&gt;&lt;year&gt;2022&lt;/year&gt;&lt;pub-dates&gt;&lt;date&gt;April 20, 2022&lt;/date&gt;&lt;/pub-dates&gt;&lt;/dates&gt;&lt;pub-location&gt;https://www.ecdc.europa.eu/en/geographical-distribution-2019-ncov-cases&lt;/pub-location&gt;&lt;publisher&gt;European Centre for Disease Prevention and Control&lt;/publisher&gt;&lt;urls&gt;&lt;related-urls&gt;&lt;url&gt;https://www.ecdc.europa.eu/en/geographical-distribution-2019-ncov-cases&lt;/url&gt;&lt;/related-urls&gt;&lt;/urls&gt;&lt;/record&gt;&lt;/Cite&gt;&lt;/EndNote&gt;</w:instrText>
      </w:r>
      <w:r w:rsidR="006513EF">
        <w:rPr>
          <w:rFonts w:ascii="Arial" w:hAnsi="Arial" w:cs="Arial"/>
        </w:rPr>
        <w:fldChar w:fldCharType="separate"/>
      </w:r>
      <w:r w:rsidR="009F17DF">
        <w:rPr>
          <w:rFonts w:ascii="Arial" w:hAnsi="Arial" w:cs="Arial"/>
          <w:noProof/>
        </w:rPr>
        <w:t>(1)</w:t>
      </w:r>
      <w:r w:rsidR="006513EF">
        <w:rPr>
          <w:rFonts w:ascii="Arial" w:hAnsi="Arial" w:cs="Arial"/>
        </w:rPr>
        <w:fldChar w:fldCharType="end"/>
      </w:r>
      <w:r w:rsidR="00F12EDB">
        <w:rPr>
          <w:rFonts w:ascii="Arial" w:hAnsi="Arial" w:cs="Arial"/>
        </w:rPr>
        <w:t xml:space="preserve"> </w:t>
      </w:r>
      <w:r w:rsidR="00576930">
        <w:rPr>
          <w:rFonts w:ascii="Arial" w:hAnsi="Arial" w:cs="Arial"/>
        </w:rPr>
        <w:t>Some</w:t>
      </w:r>
      <w:r w:rsidR="00576930" w:rsidRPr="003E73CF">
        <w:rPr>
          <w:rFonts w:ascii="Arial" w:hAnsi="Arial" w:cs="Arial"/>
        </w:rPr>
        <w:t xml:space="preserve"> </w:t>
      </w:r>
      <w:r w:rsidR="00F91C1B">
        <w:rPr>
          <w:rFonts w:ascii="Arial" w:hAnsi="Arial" w:cs="Arial"/>
        </w:rPr>
        <w:t>w</w:t>
      </w:r>
      <w:r w:rsidRPr="003E73CF">
        <w:rPr>
          <w:rFonts w:ascii="Arial" w:hAnsi="Arial" w:cs="Arial"/>
        </w:rPr>
        <w:t xml:space="preserve">estern European countries </w:t>
      </w:r>
      <w:r w:rsidR="00F91C1B">
        <w:rPr>
          <w:rFonts w:ascii="Arial" w:hAnsi="Arial" w:cs="Arial"/>
        </w:rPr>
        <w:t xml:space="preserve">saw </w:t>
      </w:r>
      <w:r w:rsidRPr="003E73CF">
        <w:rPr>
          <w:rFonts w:ascii="Arial" w:hAnsi="Arial" w:cs="Arial"/>
        </w:rPr>
        <w:t>three</w:t>
      </w:r>
      <w:r w:rsidR="00F91C1B">
        <w:rPr>
          <w:rFonts w:ascii="Arial" w:hAnsi="Arial" w:cs="Arial"/>
        </w:rPr>
        <w:t xml:space="preserve"> </w:t>
      </w:r>
      <w:r w:rsidRPr="003E73CF">
        <w:rPr>
          <w:rFonts w:ascii="Arial" w:hAnsi="Arial" w:cs="Arial"/>
        </w:rPr>
        <w:t>wave</w:t>
      </w:r>
      <w:r w:rsidR="00F91C1B">
        <w:rPr>
          <w:rFonts w:ascii="Arial" w:hAnsi="Arial" w:cs="Arial"/>
        </w:rPr>
        <w:t>s</w:t>
      </w:r>
      <w:r w:rsidRPr="003E73CF">
        <w:rPr>
          <w:rFonts w:ascii="Arial" w:hAnsi="Arial" w:cs="Arial"/>
        </w:rPr>
        <w:t xml:space="preserve"> of </w:t>
      </w:r>
      <w:r w:rsidR="00520A72">
        <w:rPr>
          <w:rFonts w:ascii="Arial" w:hAnsi="Arial" w:cs="Arial"/>
        </w:rPr>
        <w:t xml:space="preserve">COVID-19 </w:t>
      </w:r>
      <w:r w:rsidRPr="003E73CF">
        <w:rPr>
          <w:rFonts w:ascii="Arial" w:hAnsi="Arial" w:cs="Arial"/>
        </w:rPr>
        <w:t>before vaccination campaign</w:t>
      </w:r>
      <w:r w:rsidR="00F91C1B">
        <w:rPr>
          <w:rFonts w:ascii="Arial" w:hAnsi="Arial" w:cs="Arial"/>
        </w:rPr>
        <w:t>s</w:t>
      </w:r>
      <w:r w:rsidRPr="003E73CF">
        <w:rPr>
          <w:rFonts w:ascii="Arial" w:hAnsi="Arial" w:cs="Arial"/>
        </w:rPr>
        <w:t xml:space="preserve"> started in 2021. </w:t>
      </w:r>
      <w:r w:rsidR="00752CA1" w:rsidRPr="003E73CF">
        <w:rPr>
          <w:rFonts w:ascii="Arial" w:hAnsi="Arial" w:cs="Arial"/>
        </w:rPr>
        <w:t xml:space="preserve">In Spain, the first wave commenced in </w:t>
      </w:r>
      <w:r w:rsidR="00D86920">
        <w:rPr>
          <w:rFonts w:ascii="Arial" w:hAnsi="Arial" w:cs="Arial"/>
        </w:rPr>
        <w:t xml:space="preserve">February </w:t>
      </w:r>
      <w:r w:rsidR="00752CA1" w:rsidRPr="003E73CF">
        <w:rPr>
          <w:rFonts w:ascii="Arial" w:hAnsi="Arial" w:cs="Arial"/>
        </w:rPr>
        <w:t>2020 and lasted for 3 months</w:t>
      </w:r>
      <w:r w:rsidR="00752CA1">
        <w:rPr>
          <w:rFonts w:ascii="Arial" w:hAnsi="Arial" w:cs="Arial"/>
        </w:rPr>
        <w:t xml:space="preserve"> before</w:t>
      </w:r>
      <w:r w:rsidR="00752CA1" w:rsidRPr="003E73CF">
        <w:rPr>
          <w:rFonts w:ascii="Arial" w:hAnsi="Arial" w:cs="Arial"/>
        </w:rPr>
        <w:t xml:space="preserve"> abat</w:t>
      </w:r>
      <w:r w:rsidR="00752CA1">
        <w:rPr>
          <w:rFonts w:ascii="Arial" w:hAnsi="Arial" w:cs="Arial"/>
        </w:rPr>
        <w:t>ing</w:t>
      </w:r>
      <w:r w:rsidR="00752CA1" w:rsidRPr="003E73CF">
        <w:rPr>
          <w:rFonts w:ascii="Arial" w:hAnsi="Arial" w:cs="Arial"/>
        </w:rPr>
        <w:t xml:space="preserve"> due to strict lockdown </w:t>
      </w:r>
      <w:r w:rsidR="00752CA1">
        <w:rPr>
          <w:rFonts w:ascii="Arial" w:hAnsi="Arial" w:cs="Arial"/>
        </w:rPr>
        <w:t>measures</w:t>
      </w:r>
      <w:r w:rsidR="00752CA1" w:rsidRPr="003E73CF">
        <w:rPr>
          <w:rFonts w:ascii="Arial" w:hAnsi="Arial" w:cs="Arial"/>
        </w:rPr>
        <w:t xml:space="preserve">. Following relaxation of </w:t>
      </w:r>
      <w:r w:rsidR="00752CA1">
        <w:rPr>
          <w:rFonts w:ascii="Arial" w:hAnsi="Arial" w:cs="Arial"/>
        </w:rPr>
        <w:t xml:space="preserve">these </w:t>
      </w:r>
      <w:r w:rsidR="00752CA1" w:rsidRPr="003E73CF">
        <w:rPr>
          <w:rFonts w:ascii="Arial" w:hAnsi="Arial" w:cs="Arial"/>
        </w:rPr>
        <w:t xml:space="preserve">measures, a second wave commenced in August 2020 and </w:t>
      </w:r>
      <w:r w:rsidR="00752CA1">
        <w:rPr>
          <w:rFonts w:ascii="Arial" w:hAnsi="Arial" w:cs="Arial"/>
        </w:rPr>
        <w:t xml:space="preserve">lasted </w:t>
      </w:r>
      <w:r w:rsidR="00752CA1" w:rsidRPr="003E73CF">
        <w:rPr>
          <w:rFonts w:ascii="Arial" w:hAnsi="Arial" w:cs="Arial"/>
        </w:rPr>
        <w:t xml:space="preserve">until </w:t>
      </w:r>
      <w:r w:rsidR="00752CA1">
        <w:rPr>
          <w:rFonts w:ascii="Arial" w:hAnsi="Arial" w:cs="Arial"/>
        </w:rPr>
        <w:t xml:space="preserve">December </w:t>
      </w:r>
      <w:r w:rsidR="00752CA1" w:rsidRPr="003E73CF">
        <w:rPr>
          <w:rFonts w:ascii="Arial" w:hAnsi="Arial" w:cs="Arial"/>
        </w:rPr>
        <w:t>2020</w:t>
      </w:r>
      <w:r w:rsidR="00752CA1">
        <w:rPr>
          <w:rFonts w:ascii="Arial" w:hAnsi="Arial" w:cs="Arial"/>
        </w:rPr>
        <w:t xml:space="preserve">, and </w:t>
      </w:r>
      <w:r w:rsidR="00752CA1" w:rsidRPr="003E73CF">
        <w:rPr>
          <w:rFonts w:ascii="Arial" w:hAnsi="Arial" w:cs="Arial"/>
        </w:rPr>
        <w:t xml:space="preserve">a third wave </w:t>
      </w:r>
      <w:r w:rsidR="00752CA1">
        <w:rPr>
          <w:rFonts w:ascii="Arial" w:hAnsi="Arial" w:cs="Arial"/>
        </w:rPr>
        <w:t xml:space="preserve">occurred </w:t>
      </w:r>
      <w:r w:rsidR="00752CA1" w:rsidRPr="003E73CF">
        <w:rPr>
          <w:rFonts w:ascii="Arial" w:hAnsi="Arial" w:cs="Arial"/>
        </w:rPr>
        <w:t>in January–February 2021.</w:t>
      </w:r>
      <w:r w:rsidR="00752CA1">
        <w:rPr>
          <w:rFonts w:ascii="Arial" w:hAnsi="Arial" w:cs="Arial"/>
        </w:rPr>
        <w:fldChar w:fldCharType="begin"/>
      </w:r>
      <w:r w:rsidR="009F17DF">
        <w:rPr>
          <w:rFonts w:ascii="Arial" w:hAnsi="Arial" w:cs="Arial"/>
        </w:rPr>
        <w:instrText xml:space="preserve"> ADDIN EN.CITE &lt;EndNote&gt;&lt;Cite&gt;&lt;Author&gt;Spanish Ministry of Health Social Services and Equality&lt;/Author&gt;&lt;Year&gt;2022&lt;/Year&gt;&lt;RecNum&gt;8&lt;/RecNum&gt;&lt;DisplayText&gt;(2, 3)&lt;/DisplayText&gt;&lt;record&gt;&lt;rec-number&gt;8&lt;/rec-number&gt;&lt;foreign-keys&gt;&lt;key app="EN" db-id="ewz5swr2922vd0efwss5esey2x0fpsv999s0" timestamp="1648649608"&gt;8&lt;/key&gt;&lt;/foreign-keys&gt;&lt;ref-type name="Electronic Article"&gt;43&lt;/ref-type&gt;&lt;contributors&gt;&lt;authors&gt;&lt;author&gt;Spanish Ministry of Health Social Services and Equality,&lt;/author&gt;&lt;/authors&gt;&lt;/contributors&gt;&lt;titles&gt;&lt;title&gt;Madrid - The evolution of the coronavirus in each community&lt;/title&gt;&lt;/titles&gt;&lt;dates&gt;&lt;year&gt;2022&lt;/year&gt;&lt;pub-dates&gt;&lt;date&gt;March 30, 2022&lt;/date&gt;&lt;/pub-dates&gt;&lt;/dates&gt;&lt;pub-location&gt;https://www.epdata.es/datos/evolucion-coronavirus-cada-comunidad/518/madrid/304&lt;/pub-location&gt;&lt;urls&gt;&lt;related-urls&gt;&lt;url&gt;https://www.epdata.es/datos/evolucion-coronavirus-cada-comunidad/518/madrid/304&lt;/url&gt;&lt;/related-urls&gt;&lt;/urls&gt;&lt;/record&gt;&lt;/Cite&gt;&lt;Cite&gt;&lt;Author&gt;Spanish National Statistics Institute (Instituto Nacional de Estadística)&lt;/Author&gt;&lt;Year&gt;2022&lt;/Year&gt;&lt;RecNum&gt;9&lt;/RecNum&gt;&lt;record&gt;&lt;rec-number&gt;9&lt;/rec-number&gt;&lt;foreign-keys&gt;&lt;key app="EN" db-id="ewz5swr2922vd0efwss5esey2x0fpsv999s0" timestamp="1648649716"&gt;9&lt;/key&gt;&lt;/foreign-keys&gt;&lt;ref-type name="Electronic Article"&gt;43&lt;/ref-type&gt;&lt;contributors&gt;&lt;authors&gt;&lt;author&gt;Spanish National Statistics Institute (Instituto Nacional de Estadística),&lt;/author&gt;&lt;/authors&gt;&lt;/contributors&gt;&lt;titles&gt;&lt;title&gt;Statistical information for the analysis of the impact of the COVID-19 crisis&lt;/title&gt;&lt;/titles&gt;&lt;dates&gt;&lt;year&gt;2022&lt;/year&gt;&lt;pub-dates&gt;&lt;date&gt;March 30, 2022&lt;/date&gt;&lt;/pub-dates&gt;&lt;/dates&gt;&lt;pub-location&gt;https://www.ine.es/en/covid/covid_inicio_en.htm&lt;/pub-location&gt;&lt;urls&gt;&lt;related-urls&gt;&lt;url&gt;https://www.ine.es/en/covid/covid_inicio_en.htm&lt;/url&gt;&lt;/related-urls&gt;&lt;/urls&gt;&lt;/record&gt;&lt;/Cite&gt;&lt;/EndNote&gt;</w:instrText>
      </w:r>
      <w:r w:rsidR="00752CA1">
        <w:rPr>
          <w:rFonts w:ascii="Arial" w:hAnsi="Arial" w:cs="Arial"/>
        </w:rPr>
        <w:fldChar w:fldCharType="separate"/>
      </w:r>
      <w:r w:rsidR="009F17DF">
        <w:rPr>
          <w:rFonts w:ascii="Arial" w:hAnsi="Arial" w:cs="Arial"/>
          <w:noProof/>
        </w:rPr>
        <w:t>(2, 3)</w:t>
      </w:r>
      <w:r w:rsidR="00752CA1">
        <w:rPr>
          <w:rFonts w:ascii="Arial" w:hAnsi="Arial" w:cs="Arial"/>
        </w:rPr>
        <w:fldChar w:fldCharType="end"/>
      </w:r>
      <w:r w:rsidR="00752CA1" w:rsidRPr="003E73CF">
        <w:rPr>
          <w:rFonts w:ascii="Arial" w:hAnsi="Arial" w:cs="Arial"/>
        </w:rPr>
        <w:t xml:space="preserve"> Th</w:t>
      </w:r>
      <w:r w:rsidR="00752CA1">
        <w:rPr>
          <w:rFonts w:ascii="Arial" w:hAnsi="Arial" w:cs="Arial"/>
        </w:rPr>
        <w:t>e</w:t>
      </w:r>
      <w:r w:rsidR="00752CA1" w:rsidRPr="003E73CF">
        <w:rPr>
          <w:rFonts w:ascii="Arial" w:hAnsi="Arial" w:cs="Arial"/>
        </w:rPr>
        <w:t>s</w:t>
      </w:r>
      <w:r w:rsidR="00752CA1">
        <w:rPr>
          <w:rFonts w:ascii="Arial" w:hAnsi="Arial" w:cs="Arial"/>
        </w:rPr>
        <w:t>e</w:t>
      </w:r>
      <w:r w:rsidR="00752CA1" w:rsidRPr="003E73CF">
        <w:rPr>
          <w:rFonts w:ascii="Arial" w:hAnsi="Arial" w:cs="Arial"/>
        </w:rPr>
        <w:t xml:space="preserve"> observation</w:t>
      </w:r>
      <w:r w:rsidR="00752CA1">
        <w:rPr>
          <w:rFonts w:ascii="Arial" w:hAnsi="Arial" w:cs="Arial"/>
        </w:rPr>
        <w:t>s</w:t>
      </w:r>
      <w:r w:rsidR="00752CA1" w:rsidRPr="003E73CF">
        <w:rPr>
          <w:rFonts w:ascii="Arial" w:hAnsi="Arial" w:cs="Arial"/>
        </w:rPr>
        <w:t xml:space="preserve"> </w:t>
      </w:r>
      <w:r w:rsidR="00C03034">
        <w:rPr>
          <w:rFonts w:ascii="Arial" w:hAnsi="Arial" w:cs="Arial"/>
        </w:rPr>
        <w:t>align</w:t>
      </w:r>
      <w:r w:rsidR="00752CA1" w:rsidRPr="003E73CF">
        <w:rPr>
          <w:rFonts w:ascii="Arial" w:hAnsi="Arial" w:cs="Arial"/>
        </w:rPr>
        <w:t xml:space="preserve"> with th</w:t>
      </w:r>
      <w:r w:rsidR="00752CA1">
        <w:rPr>
          <w:rFonts w:ascii="Arial" w:hAnsi="Arial" w:cs="Arial"/>
        </w:rPr>
        <w:t>ose</w:t>
      </w:r>
      <w:r w:rsidR="00752CA1" w:rsidRPr="003E73CF">
        <w:rPr>
          <w:rFonts w:ascii="Arial" w:hAnsi="Arial" w:cs="Arial"/>
        </w:rPr>
        <w:t xml:space="preserve"> </w:t>
      </w:r>
      <w:r w:rsidR="00752CA1">
        <w:rPr>
          <w:rFonts w:ascii="Arial" w:hAnsi="Arial" w:cs="Arial"/>
        </w:rPr>
        <w:t xml:space="preserve">for </w:t>
      </w:r>
      <w:r w:rsidR="00752CA1" w:rsidRPr="003E73CF">
        <w:rPr>
          <w:rFonts w:ascii="Arial" w:hAnsi="Arial" w:cs="Arial"/>
        </w:rPr>
        <w:t xml:space="preserve">other </w:t>
      </w:r>
      <w:r w:rsidR="00752CA1">
        <w:rPr>
          <w:rFonts w:ascii="Arial" w:hAnsi="Arial" w:cs="Arial"/>
        </w:rPr>
        <w:t>w</w:t>
      </w:r>
      <w:r w:rsidR="00752CA1" w:rsidRPr="003E73CF">
        <w:rPr>
          <w:rFonts w:ascii="Arial" w:hAnsi="Arial" w:cs="Arial"/>
        </w:rPr>
        <w:t>estern European countries.</w:t>
      </w:r>
      <w:r w:rsidR="00752CA1">
        <w:rPr>
          <w:rFonts w:ascii="Arial" w:hAnsi="Arial" w:cs="Arial"/>
        </w:rPr>
        <w:fldChar w:fldCharType="begin">
          <w:fldData xml:space="preserve">PEVuZE5vdGU+PENpdGU+PEF1dGhvcj5EZW5uaXM8L0F1dGhvcj48WWVhcj4yMDIxPC9ZZWFyPjxS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PEVuZE5vdGU+PENpdGU+PEF1dGhvcj5EZW5uaXM8L0F1dGhvcj48WWVhcj4yMDIxPC9ZZWFyPjxS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752CA1">
        <w:rPr>
          <w:rFonts w:ascii="Arial" w:hAnsi="Arial" w:cs="Arial"/>
        </w:rPr>
      </w:r>
      <w:r w:rsidR="00752CA1">
        <w:rPr>
          <w:rFonts w:ascii="Arial" w:hAnsi="Arial" w:cs="Arial"/>
        </w:rPr>
        <w:fldChar w:fldCharType="separate"/>
      </w:r>
      <w:r w:rsidR="009F17DF">
        <w:rPr>
          <w:rFonts w:ascii="Arial" w:hAnsi="Arial" w:cs="Arial"/>
          <w:noProof/>
        </w:rPr>
        <w:t>(4-6)</w:t>
      </w:r>
      <w:r w:rsidR="00752CA1">
        <w:rPr>
          <w:rFonts w:ascii="Arial" w:hAnsi="Arial" w:cs="Arial"/>
        </w:rPr>
        <w:fldChar w:fldCharType="end"/>
      </w:r>
      <w:r w:rsidR="00752CA1">
        <w:rPr>
          <w:rFonts w:ascii="Arial" w:hAnsi="Arial" w:cs="Arial"/>
        </w:rPr>
        <w:t xml:space="preserve"> </w:t>
      </w:r>
      <w:r w:rsidRPr="003E73CF">
        <w:rPr>
          <w:rFonts w:ascii="Arial" w:hAnsi="Arial" w:cs="Arial"/>
        </w:rPr>
        <w:t xml:space="preserve">However, trends </w:t>
      </w:r>
      <w:r w:rsidR="00F91C1B">
        <w:rPr>
          <w:rFonts w:ascii="Arial" w:hAnsi="Arial" w:cs="Arial"/>
        </w:rPr>
        <w:t xml:space="preserve">over time </w:t>
      </w:r>
      <w:r w:rsidRPr="003E73CF">
        <w:rPr>
          <w:rFonts w:ascii="Arial" w:hAnsi="Arial" w:cs="Arial"/>
        </w:rPr>
        <w:t xml:space="preserve">in </w:t>
      </w:r>
      <w:r w:rsidR="00A724F7">
        <w:rPr>
          <w:rFonts w:ascii="Arial" w:hAnsi="Arial" w:cs="Arial"/>
        </w:rPr>
        <w:t xml:space="preserve">COVID-19 </w:t>
      </w:r>
      <w:r w:rsidRPr="003E73CF">
        <w:rPr>
          <w:rFonts w:ascii="Arial" w:hAnsi="Arial" w:cs="Arial"/>
        </w:rPr>
        <w:t>natural history, clinical course</w:t>
      </w:r>
      <w:r w:rsidR="00A6103B">
        <w:rPr>
          <w:rFonts w:ascii="Arial" w:hAnsi="Arial" w:cs="Arial"/>
        </w:rPr>
        <w:t>,</w:t>
      </w:r>
      <w:r w:rsidRPr="003E73CF">
        <w:rPr>
          <w:rFonts w:ascii="Arial" w:hAnsi="Arial" w:cs="Arial"/>
        </w:rPr>
        <w:t xml:space="preserve"> and </w:t>
      </w:r>
      <w:r w:rsidR="00F91C1B">
        <w:rPr>
          <w:rFonts w:ascii="Arial" w:hAnsi="Arial" w:cs="Arial"/>
        </w:rPr>
        <w:t>outcomes</w:t>
      </w:r>
      <w:r w:rsidRPr="003E73CF">
        <w:rPr>
          <w:rFonts w:ascii="Arial" w:hAnsi="Arial" w:cs="Arial"/>
        </w:rPr>
        <w:t xml:space="preserve"> are not completely understood.</w:t>
      </w:r>
      <w:r w:rsidR="00F12EDB">
        <w:rPr>
          <w:rFonts w:ascii="Arial" w:hAnsi="Arial" w:cs="Arial"/>
        </w:rPr>
        <w:fldChar w:fldCharType="begin"/>
      </w:r>
      <w:r w:rsidR="009F17DF">
        <w:rPr>
          <w:rFonts w:ascii="Arial" w:hAnsi="Arial" w:cs="Arial"/>
        </w:rPr>
        <w:instrText xml:space="preserve"> ADDIN EN.CITE &lt;EndNote&gt;&lt;Cite&gt;&lt;Author&gt;The Royal Society&lt;/Author&gt;&lt;Year&gt;2020&lt;/Year&gt;&lt;RecNum&gt;2&lt;/RecNum&gt;&lt;DisplayText&gt;(7)&lt;/DisplayText&gt;&lt;record&gt;&lt;rec-number&gt;2&lt;/rec-number&gt;&lt;foreign-keys&gt;&lt;key app="EN" db-id="ewz5swr2922vd0efwss5esey2x0fpsv999s0" timestamp="1648649272"&gt;2&lt;/key&gt;&lt;/foreign-keys&gt;&lt;ref-type name="Electronic Article"&gt;43&lt;/ref-type&gt;&lt;contributors&gt;&lt;authors&gt;&lt;author&gt;The Royal Society,&lt;/author&gt;&lt;/authors&gt;&lt;/contributors&gt;&lt;titles&gt;&lt;title&gt;Long Covid: what is it, and what is needed?&lt;/title&gt;&lt;/titles&gt;&lt;dates&gt;&lt;year&gt;2020&lt;/year&gt;&lt;pub-dates&gt;&lt;date&gt;March 30, 2022&lt;/date&gt;&lt;/pub-dates&gt;&lt;/dates&gt;&lt;pub-location&gt;https://royalsociety.org/-/media/policy/projects/set-c/set-c-long-covid.pdf&lt;/pub-location&gt;&lt;urls&gt;&lt;related-urls&gt;&lt;url&gt;https://royalsociety.org/-/media/policy/projects/set-c/set-c-long-covid.pdf&lt;/url&gt;&lt;/related-urls&gt;&lt;/urls&gt;&lt;/record&gt;&lt;/Cite&gt;&lt;/EndNote&gt;</w:instrText>
      </w:r>
      <w:r w:rsidR="00F12EDB">
        <w:rPr>
          <w:rFonts w:ascii="Arial" w:hAnsi="Arial" w:cs="Arial"/>
        </w:rPr>
        <w:fldChar w:fldCharType="separate"/>
      </w:r>
      <w:r w:rsidR="009F17DF">
        <w:rPr>
          <w:rFonts w:ascii="Arial" w:hAnsi="Arial" w:cs="Arial"/>
          <w:noProof/>
        </w:rPr>
        <w:t>(7)</w:t>
      </w:r>
      <w:r w:rsidR="00F12EDB">
        <w:rPr>
          <w:rFonts w:ascii="Arial" w:hAnsi="Arial" w:cs="Arial"/>
        </w:rPr>
        <w:fldChar w:fldCharType="end"/>
      </w:r>
      <w:r w:rsidRPr="003E73CF">
        <w:rPr>
          <w:rFonts w:ascii="Arial" w:hAnsi="Arial" w:cs="Arial"/>
        </w:rPr>
        <w:t xml:space="preserve"> Empirical data suggest that mortality rates </w:t>
      </w:r>
      <w:r w:rsidR="00126F8A">
        <w:rPr>
          <w:rFonts w:ascii="Arial" w:hAnsi="Arial" w:cs="Arial"/>
        </w:rPr>
        <w:t xml:space="preserve">have </w:t>
      </w:r>
      <w:r w:rsidRPr="003E73CF">
        <w:rPr>
          <w:rFonts w:ascii="Arial" w:hAnsi="Arial" w:cs="Arial"/>
        </w:rPr>
        <w:t xml:space="preserve">declined over time, likely reflecting </w:t>
      </w:r>
      <w:r w:rsidR="00126F8A">
        <w:rPr>
          <w:rFonts w:ascii="Arial" w:hAnsi="Arial" w:cs="Arial"/>
        </w:rPr>
        <w:t xml:space="preserve">changes in </w:t>
      </w:r>
      <w:r w:rsidRPr="003E73CF">
        <w:rPr>
          <w:rFonts w:ascii="Arial" w:hAnsi="Arial" w:cs="Arial"/>
        </w:rPr>
        <w:t xml:space="preserve">transmission and </w:t>
      </w:r>
      <w:r w:rsidR="00126F8A">
        <w:rPr>
          <w:rFonts w:ascii="Arial" w:hAnsi="Arial" w:cs="Arial"/>
        </w:rPr>
        <w:t xml:space="preserve">case </w:t>
      </w:r>
      <w:r w:rsidRPr="003E73CF">
        <w:rPr>
          <w:rFonts w:ascii="Arial" w:hAnsi="Arial" w:cs="Arial"/>
        </w:rPr>
        <w:t>demographic</w:t>
      </w:r>
      <w:r w:rsidR="00126F8A">
        <w:rPr>
          <w:rFonts w:ascii="Arial" w:hAnsi="Arial" w:cs="Arial"/>
        </w:rPr>
        <w:t>s,</w:t>
      </w:r>
      <w:r w:rsidRPr="003E73CF">
        <w:rPr>
          <w:rFonts w:ascii="Arial" w:hAnsi="Arial" w:cs="Arial"/>
        </w:rPr>
        <w:t xml:space="preserve"> a</w:t>
      </w:r>
      <w:r w:rsidR="00126F8A">
        <w:rPr>
          <w:rFonts w:ascii="Arial" w:hAnsi="Arial" w:cs="Arial"/>
        </w:rPr>
        <w:t>s well as</w:t>
      </w:r>
      <w:r w:rsidRPr="003E73CF">
        <w:rPr>
          <w:rFonts w:ascii="Arial" w:hAnsi="Arial" w:cs="Arial"/>
        </w:rPr>
        <w:t xml:space="preserve"> advances in detection, prevention</w:t>
      </w:r>
      <w:r w:rsidR="00A6103B">
        <w:rPr>
          <w:rFonts w:ascii="Arial" w:hAnsi="Arial" w:cs="Arial"/>
        </w:rPr>
        <w:t>,</w:t>
      </w:r>
      <w:r w:rsidRPr="003E73CF">
        <w:rPr>
          <w:rFonts w:ascii="Arial" w:hAnsi="Arial" w:cs="Arial"/>
        </w:rPr>
        <w:t xml:space="preserve"> and treatment.</w:t>
      </w:r>
      <w:r w:rsidR="00F12EDB">
        <w:rPr>
          <w:rFonts w:ascii="Arial" w:hAnsi="Arial" w:cs="Arial"/>
        </w:rPr>
        <w:fldChar w:fldCharType="begin">
          <w:fldData xml:space="preserve">PEVuZE5vdGU+PENpdGU+PEF1dGhvcj5Bc2NoPC9BdXRob3I+PFllYXI+MjAyMTwvWWVhcj48UmVj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=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PEVuZE5vdGU+PENpdGU+PEF1dGhvcj5Bc2NoPC9BdXRob3I+PFllYXI+MjAyMTwvWWVhcj48UmVj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=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12EDB">
        <w:rPr>
          <w:rFonts w:ascii="Arial" w:hAnsi="Arial" w:cs="Arial"/>
        </w:rPr>
      </w:r>
      <w:r w:rsidR="00F12EDB">
        <w:rPr>
          <w:rFonts w:ascii="Arial" w:hAnsi="Arial" w:cs="Arial"/>
        </w:rPr>
        <w:fldChar w:fldCharType="separate"/>
      </w:r>
      <w:r w:rsidR="009F17DF">
        <w:rPr>
          <w:rFonts w:ascii="Arial" w:hAnsi="Arial" w:cs="Arial"/>
          <w:noProof/>
        </w:rPr>
        <w:t>(4-6, 8)</w:t>
      </w:r>
      <w:r w:rsidR="00F12EDB">
        <w:rPr>
          <w:rFonts w:ascii="Arial" w:hAnsi="Arial" w:cs="Arial"/>
        </w:rPr>
        <w:fldChar w:fldCharType="end"/>
      </w:r>
      <w:r w:rsidRPr="003E73CF">
        <w:rPr>
          <w:rFonts w:ascii="Arial" w:hAnsi="Arial" w:cs="Arial"/>
        </w:rPr>
        <w:t xml:space="preserve"> </w:t>
      </w:r>
      <w:r w:rsidR="00126F8A">
        <w:rPr>
          <w:rFonts w:ascii="Arial" w:hAnsi="Arial" w:cs="Arial"/>
        </w:rPr>
        <w:lastRenderedPageBreak/>
        <w:t>Additionally</w:t>
      </w:r>
      <w:r w:rsidRPr="003E73CF">
        <w:rPr>
          <w:rFonts w:ascii="Arial" w:hAnsi="Arial" w:cs="Arial"/>
        </w:rPr>
        <w:t xml:space="preserve">, new coronavirus </w:t>
      </w:r>
      <w:r w:rsidR="00126F8A" w:rsidRPr="003E73CF">
        <w:rPr>
          <w:rFonts w:ascii="Arial" w:hAnsi="Arial" w:cs="Arial"/>
        </w:rPr>
        <w:t xml:space="preserve">variants </w:t>
      </w:r>
      <w:r w:rsidR="00126F8A">
        <w:rPr>
          <w:rFonts w:ascii="Arial" w:hAnsi="Arial" w:cs="Arial"/>
        </w:rPr>
        <w:t>have resulted in</w:t>
      </w:r>
      <w:r w:rsidRPr="003E73CF">
        <w:rPr>
          <w:rFonts w:ascii="Arial" w:hAnsi="Arial" w:cs="Arial"/>
        </w:rPr>
        <w:t xml:space="preserve"> differences in clinical characteristics and outcomes between waves.</w:t>
      </w:r>
      <w:r w:rsidR="00F12EDB">
        <w:rPr>
          <w:rFonts w:ascii="Arial" w:hAnsi="Arial" w:cs="Arial"/>
        </w:rPr>
        <w:fldChar w:fldCharType="begin"/>
      </w:r>
      <w:r w:rsidR="009F17DF">
        <w:rPr>
          <w:rFonts w:ascii="Arial" w:hAnsi="Arial" w:cs="Arial"/>
        </w:rPr>
        <w:instrText xml:space="preserve"> ADDIN EN.CITE &lt;EndNote&gt;&lt;Cite&gt;&lt;Author&gt;Galloway&lt;/Author&gt;&lt;Year&gt;2021&lt;/Year&gt;&lt;RecNum&gt;7&lt;/RecNum&gt;&lt;DisplayText&gt;(9)&lt;/DisplayText&gt;&lt;record&gt;&lt;rec-number&gt;7&lt;/rec-number&gt;&lt;foreign-keys&gt;&lt;key app="EN" db-id="ewz5swr2922vd0efwss5esey2x0fpsv999s0" timestamp="1648649442"&gt;7&lt;/key&gt;&lt;/foreign-keys&gt;&lt;ref-type name="Journal Article"&gt;17&lt;/ref-type&gt;&lt;contributors&gt;&lt;authors&gt;&lt;author&gt;Galloway, S. E.&lt;/author&gt;&lt;author&gt;Paul, P.&lt;/author&gt;&lt;author&gt;MacCannell, D. R.&lt;/author&gt;&lt;author&gt;Johansson, M. A.&lt;/author&gt;&lt;author&gt;Brooks, J. T.&lt;/author&gt;&lt;author&gt;MacNeil, A.&lt;/author&gt;&lt;author&gt;Slayton, R. B.&lt;/author&gt;&lt;author&gt;Tong, S.&lt;/author&gt;&lt;author&gt;Silk, B. J.&lt;/author&gt;&lt;author&gt;Armstrong, G. L.&lt;/author&gt;&lt;author&gt;Biggerstaff, M.&lt;/author&gt;&lt;author&gt;Dugan, V. G.&lt;/author&gt;&lt;/authors&gt;&lt;/contributors&gt;&lt;titles&gt;&lt;title&gt;Emergence of SARS-CoV-2 B.1.1.7 Lineage - United States, December 29, 2020-January 12, 2021&lt;/title&gt;&lt;secondary-title&gt;MMWR Morb Mortal Wkly Rep&lt;/secondary-title&gt;&lt;/titles&gt;&lt;periodical&gt;&lt;full-title&gt;MMWR Morb Mortal Wkly Rep&lt;/full-title&gt;&lt;/periodical&gt;&lt;pages&gt;95-99&lt;/pages&gt;&lt;volume&gt;70&lt;/volume&gt;&lt;number&gt;3&lt;/number&gt;&lt;edition&gt;2021/01/22&lt;/edition&gt;&lt;keywords&gt;&lt;keyword&gt;COVID-19/*epidemiology/transmission/*virology&lt;/keyword&gt;&lt;keyword&gt;Genome, Viral&lt;/keyword&gt;&lt;keyword&gt;Humans&lt;/keyword&gt;&lt;keyword&gt;Mutation&lt;/keyword&gt;&lt;keyword&gt;SARS-CoV-2/*genetics&lt;/keyword&gt;&lt;keyword&gt;United States/epidemiology&lt;/keyword&gt;&lt;/keywords&gt;&lt;dates&gt;&lt;year&gt;2021&lt;/year&gt;&lt;pub-dates&gt;&lt;date&gt;Jan 22&lt;/date&gt;&lt;/pub-dates&gt;&lt;/dates&gt;&lt;isbn&gt;1545-861X (Electronic)&amp;#xD;0149-2195 (Linking)&lt;/isbn&gt;&lt;accession-num&gt;33476315&lt;/accession-num&gt;&lt;urls&gt;&lt;related-urls&gt;&lt;url&gt;https://www.ncbi.nlm.nih.gov/pubmed/33476315&lt;/url&gt;&lt;/related-urls&gt;&lt;/urls&gt;&lt;custom2&gt;PMC7821772 Journal Editors form for disclosure of potential conflicts of interest. No potential conflicts of interest were disclosed.&lt;/custom2&gt;&lt;electronic-resource-num&gt;10.15585/mmwr.mm7003e2&lt;/electronic-resource-num&gt;&lt;/record&gt;&lt;/Cite&gt;&lt;/EndNote&gt;</w:instrText>
      </w:r>
      <w:r w:rsidR="00F12EDB">
        <w:rPr>
          <w:rFonts w:ascii="Arial" w:hAnsi="Arial" w:cs="Arial"/>
        </w:rPr>
        <w:fldChar w:fldCharType="separate"/>
      </w:r>
      <w:r w:rsidR="009F17DF">
        <w:rPr>
          <w:rFonts w:ascii="Arial" w:hAnsi="Arial" w:cs="Arial"/>
          <w:noProof/>
        </w:rPr>
        <w:t>(9)</w:t>
      </w:r>
      <w:r w:rsidR="00F12EDB">
        <w:rPr>
          <w:rFonts w:ascii="Arial" w:hAnsi="Arial" w:cs="Arial"/>
        </w:rPr>
        <w:fldChar w:fldCharType="end"/>
      </w:r>
    </w:p>
    <w:p w14:paraId="56678AC4" w14:textId="77777777" w:rsidR="009361B2" w:rsidRPr="003E73CF" w:rsidRDefault="009361B2" w:rsidP="00305431">
      <w:pPr>
        <w:spacing w:after="0" w:line="480" w:lineRule="auto"/>
        <w:rPr>
          <w:rFonts w:ascii="Arial" w:hAnsi="Arial" w:cs="Arial"/>
        </w:rPr>
      </w:pPr>
    </w:p>
    <w:p w14:paraId="40F87DE8" w14:textId="3DC4EF78" w:rsidR="00965651" w:rsidRPr="003E73CF" w:rsidRDefault="00861F04" w:rsidP="00305431">
      <w:pPr>
        <w:spacing w:after="0" w:line="480" w:lineRule="auto"/>
        <w:rPr>
          <w:rFonts w:ascii="Arial" w:hAnsi="Arial" w:cs="Arial"/>
        </w:rPr>
      </w:pPr>
      <w:r w:rsidRPr="003E73CF">
        <w:rPr>
          <w:rFonts w:ascii="Arial" w:hAnsi="Arial" w:cs="Arial"/>
        </w:rPr>
        <w:t xml:space="preserve">Patients with hematologic malignancies (HM) </w:t>
      </w:r>
      <w:r w:rsidR="007639C5">
        <w:rPr>
          <w:rFonts w:ascii="Arial" w:hAnsi="Arial" w:cs="Arial"/>
        </w:rPr>
        <w:t>have an elevated</w:t>
      </w:r>
      <w:r w:rsidRPr="003E73CF">
        <w:rPr>
          <w:rFonts w:ascii="Arial" w:hAnsi="Arial" w:cs="Arial"/>
        </w:rPr>
        <w:t xml:space="preserve"> risk of developing severe and life-threatening infections because of immune deficiency and </w:t>
      </w:r>
      <w:r w:rsidR="007639C5">
        <w:rPr>
          <w:rFonts w:ascii="Arial" w:hAnsi="Arial" w:cs="Arial"/>
        </w:rPr>
        <w:t xml:space="preserve">use of </w:t>
      </w:r>
      <w:r w:rsidRPr="003E73CF">
        <w:rPr>
          <w:rFonts w:ascii="Arial" w:hAnsi="Arial" w:cs="Arial"/>
        </w:rPr>
        <w:t xml:space="preserve">immunosuppressive treatments. </w:t>
      </w:r>
      <w:r w:rsidR="003C78B8">
        <w:rPr>
          <w:rFonts w:ascii="Arial" w:hAnsi="Arial" w:cs="Arial"/>
        </w:rPr>
        <w:t>F</w:t>
      </w:r>
      <w:r w:rsidRPr="003E73CF">
        <w:rPr>
          <w:rFonts w:ascii="Arial" w:hAnsi="Arial" w:cs="Arial"/>
        </w:rPr>
        <w:t xml:space="preserve">our large studies and a meta-analysis of 3377 </w:t>
      </w:r>
      <w:r w:rsidR="00A6103B" w:rsidRPr="003E73CF">
        <w:rPr>
          <w:rFonts w:ascii="Arial" w:hAnsi="Arial" w:cs="Arial"/>
        </w:rPr>
        <w:t xml:space="preserve">HM </w:t>
      </w:r>
      <w:r w:rsidRPr="003E73CF">
        <w:rPr>
          <w:rFonts w:ascii="Arial" w:hAnsi="Arial" w:cs="Arial"/>
        </w:rPr>
        <w:t xml:space="preserve">patients with COVID-19 </w:t>
      </w:r>
      <w:r w:rsidR="003C78B8">
        <w:rPr>
          <w:rFonts w:ascii="Arial" w:hAnsi="Arial" w:cs="Arial"/>
        </w:rPr>
        <w:t xml:space="preserve">during the first wave </w:t>
      </w:r>
      <w:r w:rsidRPr="003E73CF">
        <w:rPr>
          <w:rFonts w:ascii="Arial" w:hAnsi="Arial" w:cs="Arial"/>
        </w:rPr>
        <w:t xml:space="preserve">reported a 33-40% </w:t>
      </w:r>
      <w:r w:rsidR="007639C5">
        <w:rPr>
          <w:rFonts w:ascii="Arial" w:hAnsi="Arial" w:cs="Arial"/>
        </w:rPr>
        <w:t>mortality rate</w:t>
      </w:r>
      <w:r w:rsidRPr="003E73CF">
        <w:rPr>
          <w:rFonts w:ascii="Arial" w:hAnsi="Arial" w:cs="Arial"/>
        </w:rPr>
        <w:t>, with patients with acute myeloid leukemia</w:t>
      </w:r>
      <w:r w:rsidR="00A6103B">
        <w:rPr>
          <w:rFonts w:ascii="Arial" w:hAnsi="Arial" w:cs="Arial"/>
        </w:rPr>
        <w:t xml:space="preserve"> (AML)</w:t>
      </w:r>
      <w:r w:rsidR="007639C5">
        <w:rPr>
          <w:rFonts w:ascii="Arial" w:hAnsi="Arial" w:cs="Arial"/>
        </w:rPr>
        <w:t xml:space="preserve"> at </w:t>
      </w:r>
      <w:r w:rsidR="007639C5" w:rsidRPr="003E73CF">
        <w:rPr>
          <w:rFonts w:ascii="Arial" w:hAnsi="Arial" w:cs="Arial"/>
        </w:rPr>
        <w:t>particularly high risk</w:t>
      </w:r>
      <w:r w:rsidRPr="003E73CF">
        <w:rPr>
          <w:rFonts w:ascii="Arial" w:hAnsi="Arial" w:cs="Arial"/>
        </w:rPr>
        <w:t>.</w:t>
      </w:r>
      <w:r w:rsidR="00F12EDB">
        <w:rPr>
          <w:rFonts w:ascii="Arial" w:hAnsi="Arial" w:cs="Arial"/>
        </w:rPr>
        <w:fldChar w:fldCharType="begin">
          <w:fldData xml:space="preserve">PEVuZE5vdGU+PENpdGU+PEF1dGhvcj5Cb290aDwvQXV0aG9yPjxZZWFyPjIwMjI8L1llYXI+PFJl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PEVuZE5vdGU+PENpdGU+PEF1dGhvcj5Cb290aDwvQXV0aG9yPjxZZWFyPjIwMjI8L1llYXI+PFJl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12EDB">
        <w:rPr>
          <w:rFonts w:ascii="Arial" w:hAnsi="Arial" w:cs="Arial"/>
        </w:rPr>
      </w:r>
      <w:r w:rsidR="00F12EDB">
        <w:rPr>
          <w:rFonts w:ascii="Arial" w:hAnsi="Arial" w:cs="Arial"/>
        </w:rPr>
        <w:fldChar w:fldCharType="separate"/>
      </w:r>
      <w:r w:rsidR="009F17DF">
        <w:rPr>
          <w:rFonts w:ascii="Arial" w:hAnsi="Arial" w:cs="Arial"/>
          <w:noProof/>
        </w:rPr>
        <w:t>(10-14)</w:t>
      </w:r>
      <w:r w:rsidR="00F12EDB">
        <w:rPr>
          <w:rFonts w:ascii="Arial" w:hAnsi="Arial" w:cs="Arial"/>
        </w:rPr>
        <w:fldChar w:fldCharType="end"/>
      </w:r>
      <w:r w:rsidRPr="003E73CF">
        <w:rPr>
          <w:rFonts w:ascii="Arial" w:hAnsi="Arial" w:cs="Arial"/>
        </w:rPr>
        <w:t xml:space="preserve"> The</w:t>
      </w:r>
      <w:r w:rsidR="007639C5">
        <w:rPr>
          <w:rFonts w:ascii="Arial" w:hAnsi="Arial" w:cs="Arial"/>
        </w:rPr>
        <w:t>se</w:t>
      </w:r>
      <w:r w:rsidRPr="003E73CF">
        <w:rPr>
          <w:rFonts w:ascii="Arial" w:hAnsi="Arial" w:cs="Arial"/>
        </w:rPr>
        <w:t xml:space="preserve"> rate</w:t>
      </w:r>
      <w:r w:rsidR="007639C5">
        <w:rPr>
          <w:rFonts w:ascii="Arial" w:hAnsi="Arial" w:cs="Arial"/>
        </w:rPr>
        <w:t>s</w:t>
      </w:r>
      <w:r w:rsidRPr="003E73CF">
        <w:rPr>
          <w:rFonts w:ascii="Arial" w:hAnsi="Arial" w:cs="Arial"/>
        </w:rPr>
        <w:t xml:space="preserve"> w</w:t>
      </w:r>
      <w:r w:rsidR="007639C5">
        <w:rPr>
          <w:rFonts w:ascii="Arial" w:hAnsi="Arial" w:cs="Arial"/>
        </w:rPr>
        <w:t>ere</w:t>
      </w:r>
      <w:r w:rsidRPr="003E73CF">
        <w:rPr>
          <w:rFonts w:ascii="Arial" w:hAnsi="Arial" w:cs="Arial"/>
        </w:rPr>
        <w:t xml:space="preserve"> </w:t>
      </w:r>
      <w:r w:rsidR="00752CA1">
        <w:rPr>
          <w:rFonts w:ascii="Arial" w:hAnsi="Arial" w:cs="Arial"/>
        </w:rPr>
        <w:t>up to</w:t>
      </w:r>
      <w:r w:rsidRPr="003E73CF">
        <w:rPr>
          <w:rFonts w:ascii="Arial" w:hAnsi="Arial" w:cs="Arial"/>
        </w:rPr>
        <w:t xml:space="preserve"> 10</w:t>
      </w:r>
      <w:r w:rsidR="00752CA1">
        <w:rPr>
          <w:rFonts w:ascii="Arial" w:hAnsi="Arial" w:cs="Arial"/>
        </w:rPr>
        <w:t>-</w:t>
      </w:r>
      <w:r w:rsidRPr="003E73CF">
        <w:rPr>
          <w:rFonts w:ascii="Arial" w:hAnsi="Arial" w:cs="Arial"/>
        </w:rPr>
        <w:t xml:space="preserve">40 times higher than </w:t>
      </w:r>
      <w:r w:rsidR="007639C5">
        <w:rPr>
          <w:rFonts w:ascii="Arial" w:hAnsi="Arial" w:cs="Arial"/>
        </w:rPr>
        <w:t xml:space="preserve">those </w:t>
      </w:r>
      <w:r w:rsidRPr="003E73CF">
        <w:rPr>
          <w:rFonts w:ascii="Arial" w:hAnsi="Arial" w:cs="Arial"/>
        </w:rPr>
        <w:t>in the general population.</w:t>
      </w:r>
      <w:r w:rsidR="00F12EDB">
        <w:rPr>
          <w:rFonts w:ascii="Arial" w:hAnsi="Arial" w:cs="Arial"/>
        </w:rPr>
        <w:fldChar w:fldCharType="begin"/>
      </w:r>
      <w:r w:rsidR="009F17DF">
        <w:rPr>
          <w:rFonts w:ascii="Arial" w:hAnsi="Arial" w:cs="Arial"/>
        </w:rPr>
        <w:instrText xml:space="preserve"> ADDIN EN.CITE &lt;EndNote&gt;&lt;Cite&gt;&lt;Author&gt;Johns Hopkins University of Medicine - Coronavirus Resource Center&lt;/Author&gt;&lt;Year&gt;2022&lt;/Year&gt;&lt;RecNum&gt;15&lt;/RecNum&gt;&lt;DisplayText&gt;(15)&lt;/DisplayText&gt;&lt;record&gt;&lt;rec-number&gt;15&lt;/rec-number&gt;&lt;foreign-keys&gt;&lt;key app="EN" db-id="ewz5swr2922vd0efwss5esey2x0fpsv999s0" timestamp="1648649907"&gt;15&lt;/key&gt;&lt;/foreign-keys&gt;&lt;ref-type name="Electronic Article"&gt;43&lt;/ref-type&gt;&lt;contributors&gt;&lt;authors&gt;&lt;author&gt;Johns Hopkins University of Medicine - Coronavirus Resource Center,&lt;/author&gt;&lt;/authors&gt;&lt;/contributors&gt;&lt;titles&gt;&lt;title&gt;Mortality Analyses&lt;/title&gt;&lt;/titles&gt;&lt;dates&gt;&lt;year&gt;2022&lt;/year&gt;&lt;pub-dates&gt;&lt;date&gt;March 30, 2022&lt;/date&gt;&lt;/pub-dates&gt;&lt;/dates&gt;&lt;urls&gt;&lt;related-urls&gt;&lt;url&gt;https://coronavirus.jhu.edu/data/mortality&lt;/url&gt;&lt;/related-urls&gt;&lt;/urls&gt;&lt;/record&gt;&lt;/Cite&gt;&lt;/EndNote&gt;</w:instrText>
      </w:r>
      <w:r w:rsidR="00F12EDB">
        <w:rPr>
          <w:rFonts w:ascii="Arial" w:hAnsi="Arial" w:cs="Arial"/>
        </w:rPr>
        <w:fldChar w:fldCharType="separate"/>
      </w:r>
      <w:r w:rsidR="009F17DF">
        <w:rPr>
          <w:rFonts w:ascii="Arial" w:hAnsi="Arial" w:cs="Arial"/>
          <w:noProof/>
        </w:rPr>
        <w:t>(15)</w:t>
      </w:r>
      <w:r w:rsidR="00F12EDB">
        <w:rPr>
          <w:rFonts w:ascii="Arial" w:hAnsi="Arial" w:cs="Arial"/>
        </w:rPr>
        <w:fldChar w:fldCharType="end"/>
      </w:r>
      <w:r w:rsidRPr="003E73CF">
        <w:rPr>
          <w:rFonts w:ascii="Arial" w:hAnsi="Arial" w:cs="Arial"/>
        </w:rPr>
        <w:t xml:space="preserve"> </w:t>
      </w:r>
      <w:r w:rsidR="00A6103B">
        <w:rPr>
          <w:rFonts w:ascii="Arial" w:hAnsi="Arial" w:cs="Arial"/>
        </w:rPr>
        <w:t>HM p</w:t>
      </w:r>
      <w:r w:rsidRPr="003E73CF">
        <w:rPr>
          <w:rFonts w:ascii="Arial" w:hAnsi="Arial" w:cs="Arial"/>
        </w:rPr>
        <w:t>atients also ha</w:t>
      </w:r>
      <w:r w:rsidR="007639C5">
        <w:rPr>
          <w:rFonts w:ascii="Arial" w:hAnsi="Arial" w:cs="Arial"/>
        </w:rPr>
        <w:t>d</w:t>
      </w:r>
      <w:r w:rsidRPr="003E73CF">
        <w:rPr>
          <w:rFonts w:ascii="Arial" w:hAnsi="Arial" w:cs="Arial"/>
        </w:rPr>
        <w:t xml:space="preserve"> an increased mortality </w:t>
      </w:r>
      <w:r w:rsidR="007639C5">
        <w:rPr>
          <w:rFonts w:ascii="Arial" w:hAnsi="Arial" w:cs="Arial"/>
        </w:rPr>
        <w:t>rate compared with</w:t>
      </w:r>
      <w:r w:rsidRPr="003E73CF">
        <w:rPr>
          <w:rFonts w:ascii="Arial" w:hAnsi="Arial" w:cs="Arial"/>
        </w:rPr>
        <w:t xml:space="preserve"> patients with solid tumors (</w:t>
      </w:r>
      <w:r w:rsidR="007639C5">
        <w:rPr>
          <w:rFonts w:ascii="Arial" w:hAnsi="Arial" w:cs="Arial"/>
        </w:rPr>
        <w:t>~</w:t>
      </w:r>
      <w:r w:rsidRPr="003E73CF">
        <w:rPr>
          <w:rFonts w:ascii="Arial" w:hAnsi="Arial" w:cs="Arial"/>
        </w:rPr>
        <w:t>1.7 times higher), independent of potential confounders such as performance status.</w:t>
      </w:r>
      <w:r w:rsidR="00F12EDB">
        <w:rPr>
          <w:rFonts w:ascii="Arial" w:hAnsi="Arial" w:cs="Arial"/>
        </w:rPr>
        <w:fldChar w:fldCharType="begin">
          <w:fldData xml:space="preserve">PEVuZE5vdGU+PENpdGU+PEF1dGhvcj5MZWU8L0F1dGhvcj48WWVhcj4yMDIwPC9ZZWFyPjxSZWNO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==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PEVuZE5vdGU+PENpdGU+PEF1dGhvcj5MZWU8L0F1dGhvcj48WWVhcj4yMDIwPC9ZZWFyPjxSZWNO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==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12EDB">
        <w:rPr>
          <w:rFonts w:ascii="Arial" w:hAnsi="Arial" w:cs="Arial"/>
        </w:rPr>
      </w:r>
      <w:r w:rsidR="00F12EDB">
        <w:rPr>
          <w:rFonts w:ascii="Arial" w:hAnsi="Arial" w:cs="Arial"/>
        </w:rPr>
        <w:fldChar w:fldCharType="separate"/>
      </w:r>
      <w:r w:rsidR="009F17DF">
        <w:rPr>
          <w:rFonts w:ascii="Arial" w:hAnsi="Arial" w:cs="Arial"/>
          <w:noProof/>
        </w:rPr>
        <w:t>(16)</w:t>
      </w:r>
      <w:r w:rsidR="00F12EDB">
        <w:rPr>
          <w:rFonts w:ascii="Arial" w:hAnsi="Arial" w:cs="Arial"/>
        </w:rPr>
        <w:fldChar w:fldCharType="end"/>
      </w:r>
      <w:r w:rsidR="00520A72">
        <w:rPr>
          <w:rFonts w:ascii="Arial" w:hAnsi="Arial" w:cs="Arial"/>
        </w:rPr>
        <w:t xml:space="preserve"> </w:t>
      </w:r>
      <w:r w:rsidRPr="003E73CF">
        <w:rPr>
          <w:rFonts w:ascii="Arial" w:hAnsi="Arial" w:cs="Arial"/>
        </w:rPr>
        <w:t xml:space="preserve">It is unclear if </w:t>
      </w:r>
      <w:r w:rsidR="007639C5">
        <w:rPr>
          <w:rFonts w:ascii="Arial" w:hAnsi="Arial" w:cs="Arial"/>
        </w:rPr>
        <w:t>increased</w:t>
      </w:r>
      <w:r w:rsidRPr="003E73CF">
        <w:rPr>
          <w:rFonts w:ascii="Arial" w:hAnsi="Arial" w:cs="Arial"/>
        </w:rPr>
        <w:t xml:space="preserve"> clinical experience and knowledge </w:t>
      </w:r>
      <w:r w:rsidR="007639C5">
        <w:rPr>
          <w:rFonts w:ascii="Arial" w:hAnsi="Arial" w:cs="Arial"/>
        </w:rPr>
        <w:t xml:space="preserve">of </w:t>
      </w:r>
      <w:r w:rsidR="00A724F7">
        <w:rPr>
          <w:rFonts w:ascii="Arial" w:hAnsi="Arial" w:cs="Arial"/>
        </w:rPr>
        <w:t xml:space="preserve">COVID-19 </w:t>
      </w:r>
      <w:r w:rsidRPr="003E73CF">
        <w:rPr>
          <w:rFonts w:ascii="Arial" w:hAnsi="Arial" w:cs="Arial"/>
        </w:rPr>
        <w:t>management ha</w:t>
      </w:r>
      <w:r w:rsidR="007639C5">
        <w:rPr>
          <w:rFonts w:ascii="Arial" w:hAnsi="Arial" w:cs="Arial"/>
        </w:rPr>
        <w:t>s</w:t>
      </w:r>
      <w:r w:rsidRPr="003E73CF">
        <w:rPr>
          <w:rFonts w:ascii="Arial" w:hAnsi="Arial" w:cs="Arial"/>
        </w:rPr>
        <w:t xml:space="preserve"> changed outcomes in HM patients. Three studies compared trends in mortality between the first and the second/third waves of the pandemic. </w:t>
      </w:r>
      <w:r w:rsidR="00A724F7">
        <w:rPr>
          <w:rFonts w:ascii="Arial" w:hAnsi="Arial" w:cs="Arial"/>
        </w:rPr>
        <w:t xml:space="preserve">Data </w:t>
      </w:r>
      <w:r w:rsidR="007639C5">
        <w:rPr>
          <w:rFonts w:ascii="Arial" w:hAnsi="Arial" w:cs="Arial"/>
        </w:rPr>
        <w:t>from an</w:t>
      </w:r>
      <w:r w:rsidRPr="003E73CF">
        <w:rPr>
          <w:rFonts w:ascii="Arial" w:hAnsi="Arial" w:cs="Arial"/>
        </w:rPr>
        <w:t xml:space="preserve"> </w:t>
      </w:r>
      <w:r w:rsidR="007639C5" w:rsidRPr="003E73CF">
        <w:rPr>
          <w:rFonts w:ascii="Arial" w:hAnsi="Arial" w:cs="Arial"/>
        </w:rPr>
        <w:t xml:space="preserve">ongoing </w:t>
      </w:r>
      <w:r w:rsidRPr="003E73CF">
        <w:rPr>
          <w:rFonts w:ascii="Arial" w:hAnsi="Arial" w:cs="Arial"/>
        </w:rPr>
        <w:t>European Hematology Association (EHA)</w:t>
      </w:r>
      <w:r w:rsidR="007639C5" w:rsidRPr="007639C5">
        <w:rPr>
          <w:rFonts w:ascii="Arial" w:hAnsi="Arial" w:cs="Arial"/>
        </w:rPr>
        <w:t xml:space="preserve"> </w:t>
      </w:r>
      <w:r w:rsidR="00D5662A" w:rsidRPr="00D5662A">
        <w:rPr>
          <w:rFonts w:ascii="Arial" w:hAnsi="Arial" w:cs="Arial"/>
        </w:rPr>
        <w:t xml:space="preserve">EPICOVIDEHA </w:t>
      </w:r>
      <w:r w:rsidR="007639C5" w:rsidRPr="003E73CF">
        <w:rPr>
          <w:rFonts w:ascii="Arial" w:hAnsi="Arial" w:cs="Arial"/>
        </w:rPr>
        <w:t>registry</w:t>
      </w:r>
      <w:r w:rsidRPr="003E73CF">
        <w:rPr>
          <w:rFonts w:ascii="Arial" w:hAnsi="Arial" w:cs="Arial"/>
        </w:rPr>
        <w:t xml:space="preserve"> </w:t>
      </w:r>
      <w:r w:rsidR="007639C5">
        <w:rPr>
          <w:rFonts w:ascii="Arial" w:hAnsi="Arial" w:cs="Arial"/>
        </w:rPr>
        <w:t xml:space="preserve">demonstrated </w:t>
      </w:r>
      <w:r w:rsidRPr="003E73CF">
        <w:rPr>
          <w:rFonts w:ascii="Arial" w:hAnsi="Arial" w:cs="Arial"/>
        </w:rPr>
        <w:t>a high</w:t>
      </w:r>
      <w:r w:rsidR="008119F6">
        <w:rPr>
          <w:rFonts w:ascii="Arial" w:hAnsi="Arial" w:cs="Arial"/>
        </w:rPr>
        <w:t>er</w:t>
      </w:r>
      <w:r w:rsidRPr="003E73CF">
        <w:rPr>
          <w:rFonts w:ascii="Arial" w:hAnsi="Arial" w:cs="Arial"/>
        </w:rPr>
        <w:t xml:space="preserve"> mortality </w:t>
      </w:r>
      <w:r w:rsidR="007639C5">
        <w:rPr>
          <w:rFonts w:ascii="Arial" w:hAnsi="Arial" w:cs="Arial"/>
        </w:rPr>
        <w:t xml:space="preserve">rate </w:t>
      </w:r>
      <w:r w:rsidRPr="003E73CF">
        <w:rPr>
          <w:rFonts w:ascii="Arial" w:hAnsi="Arial" w:cs="Arial"/>
        </w:rPr>
        <w:t>in HM patients with COVID-19 during the first (</w:t>
      </w:r>
      <w:r w:rsidR="008119F6" w:rsidRPr="003E73CF">
        <w:rPr>
          <w:rFonts w:ascii="Arial" w:hAnsi="Arial" w:cs="Arial"/>
        </w:rPr>
        <w:t>40.7%</w:t>
      </w:r>
      <w:r w:rsidRPr="003E73CF">
        <w:rPr>
          <w:rFonts w:ascii="Arial" w:hAnsi="Arial" w:cs="Arial"/>
        </w:rPr>
        <w:t xml:space="preserve">) </w:t>
      </w:r>
      <w:r w:rsidR="008119F6">
        <w:rPr>
          <w:rFonts w:ascii="Arial" w:hAnsi="Arial" w:cs="Arial"/>
        </w:rPr>
        <w:t xml:space="preserve">versus </w:t>
      </w:r>
      <w:r w:rsidRPr="003E73CF">
        <w:rPr>
          <w:rFonts w:ascii="Arial" w:hAnsi="Arial" w:cs="Arial"/>
        </w:rPr>
        <w:t>the second (24.8%)</w:t>
      </w:r>
      <w:r w:rsidR="00A724F7" w:rsidRPr="00A724F7">
        <w:rPr>
          <w:rFonts w:ascii="Arial" w:hAnsi="Arial" w:cs="Arial"/>
        </w:rPr>
        <w:t xml:space="preserve"> </w:t>
      </w:r>
      <w:r w:rsidR="00A724F7" w:rsidRPr="003E73CF">
        <w:rPr>
          <w:rFonts w:ascii="Arial" w:hAnsi="Arial" w:cs="Arial"/>
        </w:rPr>
        <w:t>wave</w:t>
      </w:r>
      <w:r w:rsidRPr="003E73CF">
        <w:rPr>
          <w:rFonts w:ascii="Arial" w:hAnsi="Arial" w:cs="Arial"/>
        </w:rPr>
        <w:t>.</w:t>
      </w:r>
      <w:r w:rsidR="00F12EDB">
        <w:rPr>
          <w:rFonts w:ascii="Arial" w:hAnsi="Arial" w:cs="Arial"/>
        </w:rPr>
        <w:fldChar w:fldCharType="begin">
          <w:fldData xml:space="preserve">PEVuZE5vdGU+PENpdGU+PEF1dGhvcj5QYWdhbm88L0F1dGhvcj48WWVhcj4yMDIxPC9ZZWFyPjxS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PEVuZE5vdGU+PENpdGU+PEF1dGhvcj5QYWdhbm88L0F1dGhvcj48WWVhcj4yMDIxPC9ZZWFyPjxS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12EDB">
        <w:rPr>
          <w:rFonts w:ascii="Arial" w:hAnsi="Arial" w:cs="Arial"/>
        </w:rPr>
      </w:r>
      <w:r w:rsidR="00F12EDB">
        <w:rPr>
          <w:rFonts w:ascii="Arial" w:hAnsi="Arial" w:cs="Arial"/>
        </w:rPr>
        <w:fldChar w:fldCharType="separate"/>
      </w:r>
      <w:r w:rsidR="009F17DF">
        <w:rPr>
          <w:rFonts w:ascii="Arial" w:hAnsi="Arial" w:cs="Arial"/>
          <w:noProof/>
        </w:rPr>
        <w:t>(17)</w:t>
      </w:r>
      <w:r w:rsidR="00F12EDB">
        <w:rPr>
          <w:rFonts w:ascii="Arial" w:hAnsi="Arial" w:cs="Arial"/>
        </w:rPr>
        <w:fldChar w:fldCharType="end"/>
      </w:r>
      <w:r w:rsidRPr="003E73CF">
        <w:rPr>
          <w:rFonts w:ascii="Arial" w:hAnsi="Arial" w:cs="Arial"/>
        </w:rPr>
        <w:t xml:space="preserve"> This is consistent with data </w:t>
      </w:r>
      <w:r w:rsidR="008119F6">
        <w:rPr>
          <w:rFonts w:ascii="Arial" w:hAnsi="Arial" w:cs="Arial"/>
        </w:rPr>
        <w:t xml:space="preserve">on </w:t>
      </w:r>
      <w:r w:rsidRPr="003E73CF">
        <w:rPr>
          <w:rFonts w:ascii="Arial" w:hAnsi="Arial" w:cs="Arial"/>
        </w:rPr>
        <w:t>a cohort of chronic lymphoid leukemia (CLL) patients with COVID-19</w:t>
      </w:r>
      <w:r w:rsidR="008119F6">
        <w:rPr>
          <w:rFonts w:ascii="Arial" w:hAnsi="Arial" w:cs="Arial"/>
        </w:rPr>
        <w:t>, which showed that</w:t>
      </w:r>
      <w:r w:rsidRPr="003E73CF">
        <w:rPr>
          <w:rFonts w:ascii="Arial" w:hAnsi="Arial" w:cs="Arial"/>
        </w:rPr>
        <w:t xml:space="preserve"> </w:t>
      </w:r>
      <w:r w:rsidR="008119F6">
        <w:rPr>
          <w:rFonts w:ascii="Arial" w:hAnsi="Arial" w:cs="Arial"/>
        </w:rPr>
        <w:t>m</w:t>
      </w:r>
      <w:r w:rsidRPr="003E73CF">
        <w:rPr>
          <w:rFonts w:ascii="Arial" w:hAnsi="Arial" w:cs="Arial"/>
        </w:rPr>
        <w:t>ortality rate</w:t>
      </w:r>
      <w:r w:rsidR="008119F6">
        <w:rPr>
          <w:rFonts w:ascii="Arial" w:hAnsi="Arial" w:cs="Arial"/>
        </w:rPr>
        <w:t xml:space="preserve"> was 35%</w:t>
      </w:r>
      <w:r w:rsidRPr="003E73CF">
        <w:rPr>
          <w:rFonts w:ascii="Arial" w:hAnsi="Arial" w:cs="Arial"/>
        </w:rPr>
        <w:t xml:space="preserve"> </w:t>
      </w:r>
      <w:r w:rsidR="008119F6">
        <w:rPr>
          <w:rFonts w:ascii="Arial" w:hAnsi="Arial" w:cs="Arial"/>
        </w:rPr>
        <w:t xml:space="preserve">versus 11% </w:t>
      </w:r>
      <w:r w:rsidRPr="003E73CF">
        <w:rPr>
          <w:rFonts w:ascii="Arial" w:hAnsi="Arial" w:cs="Arial"/>
        </w:rPr>
        <w:t xml:space="preserve">in </w:t>
      </w:r>
      <w:r w:rsidR="008119F6">
        <w:rPr>
          <w:rFonts w:ascii="Arial" w:hAnsi="Arial" w:cs="Arial"/>
        </w:rPr>
        <w:t>an</w:t>
      </w:r>
      <w:r w:rsidR="008119F6" w:rsidRPr="003E73CF">
        <w:rPr>
          <w:rFonts w:ascii="Arial" w:hAnsi="Arial" w:cs="Arial"/>
        </w:rPr>
        <w:t xml:space="preserve"> </w:t>
      </w:r>
      <w:r w:rsidRPr="003E73CF">
        <w:rPr>
          <w:rFonts w:ascii="Arial" w:hAnsi="Arial" w:cs="Arial"/>
        </w:rPr>
        <w:t>earl</w:t>
      </w:r>
      <w:r w:rsidR="008119F6">
        <w:rPr>
          <w:rFonts w:ascii="Arial" w:hAnsi="Arial" w:cs="Arial"/>
        </w:rPr>
        <w:t>ier</w:t>
      </w:r>
      <w:r w:rsidRPr="003E73CF">
        <w:rPr>
          <w:rFonts w:ascii="Arial" w:hAnsi="Arial" w:cs="Arial"/>
        </w:rPr>
        <w:t xml:space="preserve"> </w:t>
      </w:r>
      <w:r w:rsidR="008119F6">
        <w:rPr>
          <w:rFonts w:ascii="Arial" w:hAnsi="Arial" w:cs="Arial"/>
        </w:rPr>
        <w:t xml:space="preserve">versus a </w:t>
      </w:r>
      <w:r w:rsidRPr="003E73CF">
        <w:rPr>
          <w:rFonts w:ascii="Arial" w:hAnsi="Arial" w:cs="Arial"/>
        </w:rPr>
        <w:t xml:space="preserve">later </w:t>
      </w:r>
      <w:r w:rsidR="008119F6">
        <w:rPr>
          <w:rFonts w:ascii="Arial" w:hAnsi="Arial" w:cs="Arial"/>
        </w:rPr>
        <w:t>cohort</w:t>
      </w:r>
      <w:r w:rsidRPr="003E73CF">
        <w:rPr>
          <w:rFonts w:ascii="Arial" w:hAnsi="Arial" w:cs="Arial"/>
        </w:rPr>
        <w:t>.</w:t>
      </w:r>
      <w:r w:rsidR="00F12EDB">
        <w:rPr>
          <w:rFonts w:ascii="Arial" w:hAnsi="Arial" w:cs="Arial"/>
        </w:rPr>
        <w:fldChar w:fldCharType="begin">
          <w:fldData xml:space="preserve">PEVuZE5vdGU+PENpdGU+PEF1dGhvcj5Sb2VrZXI8L0F1dGhvcj48WWVhcj4yMDIxPC9ZZWFyPjxS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PEVuZE5vdGU+PENpdGU+PEF1dGhvcj5Sb2VrZXI8L0F1dGhvcj48WWVhcj4yMDIxPC9ZZWFyPjxS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12EDB">
        <w:rPr>
          <w:rFonts w:ascii="Arial" w:hAnsi="Arial" w:cs="Arial"/>
        </w:rPr>
      </w:r>
      <w:r w:rsidR="00F12EDB">
        <w:rPr>
          <w:rFonts w:ascii="Arial" w:hAnsi="Arial" w:cs="Arial"/>
        </w:rPr>
        <w:fldChar w:fldCharType="separate"/>
      </w:r>
      <w:r w:rsidR="009F17DF">
        <w:rPr>
          <w:rFonts w:ascii="Arial" w:hAnsi="Arial" w:cs="Arial"/>
          <w:noProof/>
        </w:rPr>
        <w:t>(18)</w:t>
      </w:r>
      <w:r w:rsidR="00F12EDB">
        <w:rPr>
          <w:rFonts w:ascii="Arial" w:hAnsi="Arial" w:cs="Arial"/>
        </w:rPr>
        <w:fldChar w:fldCharType="end"/>
      </w:r>
      <w:r w:rsidRPr="003E73CF">
        <w:rPr>
          <w:rFonts w:ascii="Arial" w:hAnsi="Arial" w:cs="Arial"/>
        </w:rPr>
        <w:t xml:space="preserve"> In contrast, updated results on 656 patients from the </w:t>
      </w:r>
      <w:r w:rsidR="00D5662A">
        <w:rPr>
          <w:rFonts w:ascii="Arial" w:hAnsi="Arial" w:cs="Arial"/>
        </w:rPr>
        <w:t>American Society of Hematology (</w:t>
      </w:r>
      <w:r w:rsidRPr="003E73CF">
        <w:rPr>
          <w:rFonts w:ascii="Arial" w:hAnsi="Arial" w:cs="Arial"/>
        </w:rPr>
        <w:t>ASH</w:t>
      </w:r>
      <w:r w:rsidR="00D5662A">
        <w:rPr>
          <w:rFonts w:ascii="Arial" w:hAnsi="Arial" w:cs="Arial"/>
        </w:rPr>
        <w:t>)</w:t>
      </w:r>
      <w:r w:rsidRPr="003E73CF">
        <w:rPr>
          <w:rFonts w:ascii="Arial" w:hAnsi="Arial" w:cs="Arial"/>
        </w:rPr>
        <w:t xml:space="preserve"> R</w:t>
      </w:r>
      <w:r w:rsidR="00A6103B">
        <w:rPr>
          <w:rFonts w:ascii="Arial" w:hAnsi="Arial" w:cs="Arial"/>
        </w:rPr>
        <w:t xml:space="preserve">esearch </w:t>
      </w:r>
      <w:r w:rsidRPr="003E73CF">
        <w:rPr>
          <w:rFonts w:ascii="Arial" w:hAnsi="Arial" w:cs="Arial"/>
        </w:rPr>
        <w:t>C</w:t>
      </w:r>
      <w:r w:rsidR="00A6103B">
        <w:rPr>
          <w:rFonts w:ascii="Arial" w:hAnsi="Arial" w:cs="Arial"/>
        </w:rPr>
        <w:t>ollaborative</w:t>
      </w:r>
      <w:r w:rsidRPr="003E73CF">
        <w:rPr>
          <w:rFonts w:ascii="Arial" w:hAnsi="Arial" w:cs="Arial"/>
        </w:rPr>
        <w:t xml:space="preserve"> </w:t>
      </w:r>
      <w:r w:rsidR="00A6103B">
        <w:rPr>
          <w:rFonts w:ascii="Arial" w:hAnsi="Arial" w:cs="Arial"/>
        </w:rPr>
        <w:t xml:space="preserve">Data Hub </w:t>
      </w:r>
      <w:r w:rsidRPr="003E73CF">
        <w:rPr>
          <w:rFonts w:ascii="Arial" w:hAnsi="Arial" w:cs="Arial"/>
        </w:rPr>
        <w:t>COVID</w:t>
      </w:r>
      <w:r w:rsidR="00A6103B">
        <w:rPr>
          <w:rFonts w:ascii="Arial" w:hAnsi="Arial" w:cs="Arial"/>
        </w:rPr>
        <w:t>-</w:t>
      </w:r>
      <w:r w:rsidRPr="003E73CF">
        <w:rPr>
          <w:rFonts w:ascii="Arial" w:hAnsi="Arial" w:cs="Arial"/>
        </w:rPr>
        <w:t xml:space="preserve">19 registry showed a continued high risk of death among </w:t>
      </w:r>
      <w:r w:rsidR="00A6103B">
        <w:rPr>
          <w:rFonts w:ascii="Arial" w:hAnsi="Arial" w:cs="Arial"/>
        </w:rPr>
        <w:t xml:space="preserve">HM </w:t>
      </w:r>
      <w:r w:rsidRPr="003E73CF">
        <w:rPr>
          <w:rFonts w:ascii="Arial" w:hAnsi="Arial" w:cs="Arial"/>
        </w:rPr>
        <w:t xml:space="preserve">patients with COVID-19, with a 33% mortality rate among </w:t>
      </w:r>
      <w:r w:rsidR="00FA446E">
        <w:rPr>
          <w:rFonts w:ascii="Arial" w:hAnsi="Arial" w:cs="Arial"/>
        </w:rPr>
        <w:t>patients</w:t>
      </w:r>
      <w:r w:rsidRPr="003E73CF">
        <w:rPr>
          <w:rFonts w:ascii="Arial" w:hAnsi="Arial" w:cs="Arial"/>
        </w:rPr>
        <w:t xml:space="preserve"> hospitalized with COVID-19.</w:t>
      </w:r>
      <w:r w:rsidR="00F53E58">
        <w:rPr>
          <w:rFonts w:ascii="Arial" w:hAnsi="Arial" w:cs="Arial"/>
        </w:rPr>
        <w:fldChar w:fldCharType="begin">
          <w:fldData xml:space="preserve">PEVuZE5vdGU+PENpdGU+PEF1dGhvcj5Xb29kPC9BdXRob3I+PFllYXI+MjAyMDwvWWVhcj48UmVj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PEVuZE5vdGU+PENpdGU+PEF1dGhvcj5Xb29kPC9BdXRob3I+PFllYXI+MjAyMDwvWWVhcj48UmVj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53E58">
        <w:rPr>
          <w:rFonts w:ascii="Arial" w:hAnsi="Arial" w:cs="Arial"/>
        </w:rPr>
      </w:r>
      <w:r w:rsidR="00F53E58">
        <w:rPr>
          <w:rFonts w:ascii="Arial" w:hAnsi="Arial" w:cs="Arial"/>
        </w:rPr>
        <w:fldChar w:fldCharType="separate"/>
      </w:r>
      <w:r w:rsidR="009F17DF">
        <w:rPr>
          <w:rFonts w:ascii="Arial" w:hAnsi="Arial" w:cs="Arial"/>
          <w:noProof/>
        </w:rPr>
        <w:t>(19, 20)</w:t>
      </w:r>
      <w:r w:rsidR="00F53E58">
        <w:rPr>
          <w:rFonts w:ascii="Arial" w:hAnsi="Arial" w:cs="Arial"/>
        </w:rPr>
        <w:fldChar w:fldCharType="end"/>
      </w:r>
      <w:r w:rsidRPr="003E73CF">
        <w:rPr>
          <w:rFonts w:ascii="Arial" w:hAnsi="Arial" w:cs="Arial"/>
        </w:rPr>
        <w:t xml:space="preserve"> Further studies are urgently needed to clarify this important issue.</w:t>
      </w:r>
    </w:p>
    <w:p w14:paraId="456B7B8E" w14:textId="77777777" w:rsidR="009361B2" w:rsidRPr="003E73CF" w:rsidRDefault="009361B2" w:rsidP="00305431">
      <w:pPr>
        <w:spacing w:after="0" w:line="480" w:lineRule="auto"/>
        <w:rPr>
          <w:rFonts w:ascii="Arial" w:hAnsi="Arial" w:cs="Arial"/>
        </w:rPr>
      </w:pPr>
    </w:p>
    <w:p w14:paraId="3213EA8A" w14:textId="4DF39B2B" w:rsidR="0055616F" w:rsidRPr="003E73CF" w:rsidRDefault="002E02AC" w:rsidP="00305431">
      <w:pPr>
        <w:spacing w:after="0" w:line="480" w:lineRule="auto"/>
        <w:rPr>
          <w:rFonts w:ascii="Arial" w:hAnsi="Arial" w:cs="Arial"/>
        </w:rPr>
      </w:pPr>
      <w:r>
        <w:rPr>
          <w:rFonts w:ascii="Arial" w:hAnsi="Arial" w:cs="Arial"/>
        </w:rPr>
        <w:t>A</w:t>
      </w:r>
      <w:r w:rsidR="00861F04" w:rsidRPr="003E73CF">
        <w:rPr>
          <w:rFonts w:ascii="Arial" w:hAnsi="Arial" w:cs="Arial"/>
        </w:rPr>
        <w:t>p</w:t>
      </w:r>
      <w:r>
        <w:rPr>
          <w:rFonts w:ascii="Arial" w:hAnsi="Arial" w:cs="Arial"/>
        </w:rPr>
        <w:t>proximately</w:t>
      </w:r>
      <w:r w:rsidR="00861F04" w:rsidRPr="003E73CF">
        <w:rPr>
          <w:rFonts w:ascii="Arial" w:hAnsi="Arial" w:cs="Arial"/>
        </w:rPr>
        <w:t xml:space="preserve"> 50% of COVID-19 survivors </w:t>
      </w:r>
      <w:r w:rsidR="00EF23EE">
        <w:rPr>
          <w:rFonts w:ascii="Arial" w:hAnsi="Arial" w:cs="Arial"/>
        </w:rPr>
        <w:t xml:space="preserve">have </w:t>
      </w:r>
      <w:r>
        <w:rPr>
          <w:rFonts w:ascii="Arial" w:hAnsi="Arial" w:cs="Arial"/>
        </w:rPr>
        <w:t>prolonged sequelae through</w:t>
      </w:r>
      <w:r w:rsidR="00861F04" w:rsidRPr="003E73CF">
        <w:rPr>
          <w:rFonts w:ascii="Arial" w:hAnsi="Arial" w:cs="Arial"/>
        </w:rPr>
        <w:t xml:space="preserve"> </w:t>
      </w:r>
      <w:r>
        <w:rPr>
          <w:rFonts w:ascii="Arial" w:hAnsi="Arial" w:cs="Arial"/>
        </w:rPr>
        <w:t>6</w:t>
      </w:r>
      <w:r w:rsidR="00A6103B">
        <w:rPr>
          <w:rFonts w:ascii="Arial" w:hAnsi="Arial" w:cs="Arial"/>
        </w:rPr>
        <w:t xml:space="preserve"> </w:t>
      </w:r>
      <w:r w:rsidR="00861F04" w:rsidRPr="003E73CF">
        <w:rPr>
          <w:rFonts w:ascii="Arial" w:hAnsi="Arial" w:cs="Arial"/>
        </w:rPr>
        <w:t xml:space="preserve">months </w:t>
      </w:r>
      <w:r>
        <w:rPr>
          <w:rFonts w:ascii="Arial" w:hAnsi="Arial" w:cs="Arial"/>
        </w:rPr>
        <w:t>post-recovery</w:t>
      </w:r>
      <w:r w:rsidR="00861F04" w:rsidRPr="003E73CF">
        <w:rPr>
          <w:rFonts w:ascii="Arial" w:hAnsi="Arial" w:cs="Arial"/>
        </w:rPr>
        <w:t>.</w:t>
      </w:r>
      <w:r w:rsidR="00F53E58">
        <w:rPr>
          <w:rFonts w:ascii="Arial" w:hAnsi="Arial" w:cs="Arial"/>
        </w:rPr>
        <w:fldChar w:fldCharType="begin">
          <w:fldData xml:space="preserve">PEVuZE5vdGU+PENpdGU+PEF1dGhvcj5Hcm9mZjwvQXV0aG9yPjxZZWFyPjIwMjE8L1llYXI+PFJl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PEVuZE5vdGU+PENpdGU+PEF1dGhvcj5Hcm9mZjwvQXV0aG9yPjxZZWFyPjIwMjE8L1llYXI+PFJl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53E58">
        <w:rPr>
          <w:rFonts w:ascii="Arial" w:hAnsi="Arial" w:cs="Arial"/>
        </w:rPr>
      </w:r>
      <w:r w:rsidR="00F53E58">
        <w:rPr>
          <w:rFonts w:ascii="Arial" w:hAnsi="Arial" w:cs="Arial"/>
        </w:rPr>
        <w:fldChar w:fldCharType="separate"/>
      </w:r>
      <w:r w:rsidR="009F17DF">
        <w:rPr>
          <w:rFonts w:ascii="Arial" w:hAnsi="Arial" w:cs="Arial"/>
          <w:noProof/>
        </w:rPr>
        <w:t>(21)</w:t>
      </w:r>
      <w:r w:rsidR="00F53E58">
        <w:rPr>
          <w:rFonts w:ascii="Arial" w:hAnsi="Arial" w:cs="Arial"/>
        </w:rPr>
        <w:fldChar w:fldCharType="end"/>
      </w:r>
      <w:r w:rsidR="00861F04" w:rsidRPr="003E73CF">
        <w:rPr>
          <w:rFonts w:ascii="Arial" w:hAnsi="Arial" w:cs="Arial"/>
        </w:rPr>
        <w:t xml:space="preserve"> This is now </w:t>
      </w:r>
      <w:r>
        <w:rPr>
          <w:rFonts w:ascii="Arial" w:hAnsi="Arial" w:cs="Arial"/>
        </w:rPr>
        <w:t>termed</w:t>
      </w:r>
      <w:r w:rsidRPr="003E73CF">
        <w:rPr>
          <w:rFonts w:ascii="Arial" w:hAnsi="Arial" w:cs="Arial"/>
        </w:rPr>
        <w:t xml:space="preserve"> </w:t>
      </w:r>
      <w:r w:rsidR="00A6103B">
        <w:rPr>
          <w:rFonts w:ascii="Arial" w:hAnsi="Arial" w:cs="Arial"/>
        </w:rPr>
        <w:t>p</w:t>
      </w:r>
      <w:r w:rsidR="00861F04" w:rsidRPr="003E73CF">
        <w:rPr>
          <w:rFonts w:ascii="Arial" w:hAnsi="Arial" w:cs="Arial"/>
        </w:rPr>
        <w:t>ost</w:t>
      </w:r>
      <w:r>
        <w:rPr>
          <w:rFonts w:ascii="Arial" w:hAnsi="Arial" w:cs="Arial"/>
        </w:rPr>
        <w:t xml:space="preserve"> </w:t>
      </w:r>
      <w:r w:rsidR="00861F04" w:rsidRPr="003E73CF">
        <w:rPr>
          <w:rFonts w:ascii="Arial" w:hAnsi="Arial" w:cs="Arial"/>
        </w:rPr>
        <w:t xml:space="preserve">COVID-19 </w:t>
      </w:r>
      <w:r>
        <w:rPr>
          <w:rFonts w:ascii="Arial" w:hAnsi="Arial" w:cs="Arial"/>
        </w:rPr>
        <w:t xml:space="preserve">condition </w:t>
      </w:r>
      <w:r w:rsidR="00861F04" w:rsidRPr="003E73CF">
        <w:rPr>
          <w:rFonts w:ascii="Arial" w:hAnsi="Arial" w:cs="Arial"/>
        </w:rPr>
        <w:t>(PC</w:t>
      </w:r>
      <w:r w:rsidR="00B56AFD">
        <w:rPr>
          <w:rFonts w:ascii="Arial" w:hAnsi="Arial" w:cs="Arial"/>
        </w:rPr>
        <w:t>C</w:t>
      </w:r>
      <w:r w:rsidR="00861F04" w:rsidRPr="003E73CF">
        <w:rPr>
          <w:rFonts w:ascii="Arial" w:hAnsi="Arial" w:cs="Arial"/>
        </w:rPr>
        <w:t xml:space="preserve">) </w:t>
      </w:r>
      <w:r w:rsidR="00B56AFD">
        <w:rPr>
          <w:rFonts w:ascii="Arial" w:hAnsi="Arial" w:cs="Arial"/>
        </w:rPr>
        <w:t>by t</w:t>
      </w:r>
      <w:r w:rsidR="00861F04" w:rsidRPr="003E73CF">
        <w:rPr>
          <w:rFonts w:ascii="Arial" w:hAnsi="Arial" w:cs="Arial"/>
        </w:rPr>
        <w:t>he World Health Organization (WHO).</w:t>
      </w:r>
      <w:r w:rsidR="00F53E58">
        <w:rPr>
          <w:rFonts w:ascii="Arial" w:hAnsi="Arial" w:cs="Arial"/>
        </w:rPr>
        <w:fldChar w:fldCharType="begin"/>
      </w:r>
      <w:r w:rsidR="009F17DF">
        <w:rPr>
          <w:rFonts w:ascii="Arial" w:hAnsi="Arial" w:cs="Arial"/>
        </w:rPr>
        <w:instrText xml:space="preserve"> ADDIN EN.CITE &lt;EndNote&gt;&lt;Cite&gt;&lt;Author&gt;World Health Organization&lt;/Author&gt;&lt;Year&gt;2021&lt;/Year&gt;&lt;RecNum&gt;21&lt;/RecNum&gt;&lt;DisplayText&gt;(22)&lt;/DisplayText&gt;&lt;record&gt;&lt;rec-number&gt;21&lt;/rec-number&gt;&lt;foreign-keys&gt;&lt;key app="EN" db-id="ewz5swr2922vd0efwss5esey2x0fpsv999s0" timestamp="1648650136"&gt;21&lt;/key&gt;&lt;/foreign-keys&gt;&lt;ref-type name="Electronic Article"&gt;43&lt;/ref-type&gt;&lt;contributors&gt;&lt;authors&gt;&lt;author&gt;World Health Organization,&lt;/author&gt;&lt;/authors&gt;&lt;/contributors&gt;&lt;titles&gt;&lt;title&gt;A clinical case definition of post COVID-19 condition by a Delphi consensus, 6 October 2021&lt;/title&gt;&lt;/titles&gt;&lt;dates&gt;&lt;year&gt;2021&lt;/year&gt;&lt;pub-dates&gt;&lt;date&gt;March 30, 2022&lt;/date&gt;&lt;/pub-dates&gt;&lt;/dates&gt;&lt;pub-location&gt;https://www.who.int/publications/i/item/WHO-2019-nCoV-Post_COVID-19_condition-Clinical_case_definition-2021.1&lt;/pub-location&gt;&lt;urls&gt;&lt;related-urls&gt;&lt;url&gt;https://www.who.int/publications/i/item/WHO-2019-nCoV-Post_COVID-19_condition-Clinical_case_definition-2021.1&lt;/url&gt;&lt;/related-urls&gt;&lt;/urls&gt;&lt;/record&gt;&lt;/Cite&gt;&lt;/EndNote&gt;</w:instrText>
      </w:r>
      <w:r w:rsidR="00F53E58">
        <w:rPr>
          <w:rFonts w:ascii="Arial" w:hAnsi="Arial" w:cs="Arial"/>
        </w:rPr>
        <w:fldChar w:fldCharType="separate"/>
      </w:r>
      <w:r w:rsidR="009F17DF">
        <w:rPr>
          <w:rFonts w:ascii="Arial" w:hAnsi="Arial" w:cs="Arial"/>
          <w:noProof/>
        </w:rPr>
        <w:t>(22)</w:t>
      </w:r>
      <w:r w:rsidR="00F53E58">
        <w:rPr>
          <w:rFonts w:ascii="Arial" w:hAnsi="Arial" w:cs="Arial"/>
        </w:rPr>
        <w:fldChar w:fldCharType="end"/>
      </w:r>
      <w:r w:rsidR="00861F04" w:rsidRPr="003E73CF">
        <w:rPr>
          <w:rFonts w:ascii="Arial" w:hAnsi="Arial" w:cs="Arial"/>
        </w:rPr>
        <w:t xml:space="preserve"> It has been speculated that P</w:t>
      </w:r>
      <w:r w:rsidR="00B56AFD">
        <w:rPr>
          <w:rFonts w:ascii="Arial" w:hAnsi="Arial" w:cs="Arial"/>
        </w:rPr>
        <w:t>C</w:t>
      </w:r>
      <w:r w:rsidR="00861F04" w:rsidRPr="003E73CF">
        <w:rPr>
          <w:rFonts w:ascii="Arial" w:hAnsi="Arial" w:cs="Arial"/>
        </w:rPr>
        <w:t>C could be more frequent in cancer patients due to a variety of mechanisms including their impaired immune response.</w:t>
      </w:r>
      <w:r w:rsidR="00A94FF0">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A94FF0">
        <w:rPr>
          <w:rFonts w:ascii="Arial" w:hAnsi="Arial" w:cs="Arial"/>
        </w:rPr>
      </w:r>
      <w:r w:rsidR="00A94FF0">
        <w:rPr>
          <w:rFonts w:ascii="Arial" w:hAnsi="Arial" w:cs="Arial"/>
        </w:rPr>
        <w:fldChar w:fldCharType="separate"/>
      </w:r>
      <w:r w:rsidR="009F17DF">
        <w:rPr>
          <w:rFonts w:ascii="Arial" w:hAnsi="Arial" w:cs="Arial"/>
          <w:noProof/>
        </w:rPr>
        <w:t>(23)</w:t>
      </w:r>
      <w:r w:rsidR="00A94FF0">
        <w:rPr>
          <w:rFonts w:ascii="Arial" w:hAnsi="Arial" w:cs="Arial"/>
        </w:rPr>
        <w:fldChar w:fldCharType="end"/>
      </w:r>
      <w:r w:rsidR="00861F04" w:rsidRPr="003E73CF">
        <w:rPr>
          <w:rFonts w:ascii="Arial" w:hAnsi="Arial" w:cs="Arial"/>
        </w:rPr>
        <w:t xml:space="preserve"> However, the OnCovid European </w:t>
      </w:r>
      <w:r w:rsidR="00A94FF0">
        <w:rPr>
          <w:rFonts w:ascii="Arial" w:hAnsi="Arial" w:cs="Arial"/>
        </w:rPr>
        <w:t xml:space="preserve">retrospective </w:t>
      </w:r>
      <w:r w:rsidR="00861F04" w:rsidRPr="003E73CF">
        <w:rPr>
          <w:rFonts w:ascii="Arial" w:hAnsi="Arial" w:cs="Arial"/>
        </w:rPr>
        <w:t xml:space="preserve">registry </w:t>
      </w:r>
      <w:r w:rsidR="00A94FF0">
        <w:rPr>
          <w:rFonts w:ascii="Arial" w:hAnsi="Arial" w:cs="Arial"/>
        </w:rPr>
        <w:t xml:space="preserve">study </w:t>
      </w:r>
      <w:r w:rsidR="00861F04" w:rsidRPr="003E73CF">
        <w:rPr>
          <w:rFonts w:ascii="Arial" w:hAnsi="Arial" w:cs="Arial"/>
        </w:rPr>
        <w:t>o</w:t>
      </w:r>
      <w:r w:rsidR="00A94FF0">
        <w:rPr>
          <w:rFonts w:ascii="Arial" w:hAnsi="Arial" w:cs="Arial"/>
        </w:rPr>
        <w:t>f</w:t>
      </w:r>
      <w:r w:rsidR="00861F04" w:rsidRPr="003E73CF">
        <w:rPr>
          <w:rFonts w:ascii="Arial" w:hAnsi="Arial" w:cs="Arial"/>
        </w:rPr>
        <w:t xml:space="preserve"> cancer patients </w:t>
      </w:r>
      <w:r w:rsidR="00A94FF0">
        <w:rPr>
          <w:rFonts w:ascii="Arial" w:hAnsi="Arial" w:cs="Arial"/>
        </w:rPr>
        <w:t>with COVID-</w:t>
      </w:r>
      <w:r w:rsidR="00A94FF0">
        <w:rPr>
          <w:rFonts w:ascii="Arial" w:hAnsi="Arial" w:cs="Arial"/>
        </w:rPr>
        <w:lastRenderedPageBreak/>
        <w:t xml:space="preserve">19 showed </w:t>
      </w:r>
      <w:r w:rsidR="00861F04" w:rsidRPr="003E73CF">
        <w:rPr>
          <w:rFonts w:ascii="Arial" w:hAnsi="Arial" w:cs="Arial"/>
        </w:rPr>
        <w:t xml:space="preserve">that, </w:t>
      </w:r>
      <w:r w:rsidR="000B2E40">
        <w:rPr>
          <w:rFonts w:ascii="Arial" w:hAnsi="Arial" w:cs="Arial"/>
        </w:rPr>
        <w:t>with</w:t>
      </w:r>
      <w:r w:rsidR="000B2E40" w:rsidRPr="003E73CF">
        <w:rPr>
          <w:rFonts w:ascii="Arial" w:hAnsi="Arial" w:cs="Arial"/>
        </w:rPr>
        <w:t xml:space="preserve"> </w:t>
      </w:r>
      <w:r w:rsidR="00861F04" w:rsidRPr="003E73CF">
        <w:rPr>
          <w:rFonts w:ascii="Arial" w:hAnsi="Arial" w:cs="Arial"/>
        </w:rPr>
        <w:t xml:space="preserve">a median </w:t>
      </w:r>
      <w:r w:rsidR="000B2E40">
        <w:rPr>
          <w:rFonts w:ascii="Arial" w:hAnsi="Arial" w:cs="Arial"/>
        </w:rPr>
        <w:t xml:space="preserve">post-COVID-19 </w:t>
      </w:r>
      <w:r w:rsidR="00861F04" w:rsidRPr="003E73CF">
        <w:rPr>
          <w:rFonts w:ascii="Arial" w:hAnsi="Arial" w:cs="Arial"/>
        </w:rPr>
        <w:t xml:space="preserve">follow-up period of 4 months, only 15% of </w:t>
      </w:r>
      <w:r w:rsidR="000B2E40">
        <w:rPr>
          <w:rFonts w:ascii="Arial" w:hAnsi="Arial" w:cs="Arial"/>
        </w:rPr>
        <w:t xml:space="preserve">1557 </w:t>
      </w:r>
      <w:r w:rsidR="00861F04" w:rsidRPr="003E73CF">
        <w:rPr>
          <w:rFonts w:ascii="Arial" w:hAnsi="Arial" w:cs="Arial"/>
        </w:rPr>
        <w:t>COVID-19 survivor patients had sequelae (3</w:t>
      </w:r>
      <w:r w:rsidR="003607C1">
        <w:rPr>
          <w:rFonts w:ascii="Arial" w:hAnsi="Arial" w:cs="Arial"/>
        </w:rPr>
        <w:t>-</w:t>
      </w:r>
      <w:r w:rsidR="00861F04" w:rsidRPr="003E73CF">
        <w:rPr>
          <w:rFonts w:ascii="Arial" w:hAnsi="Arial" w:cs="Arial"/>
        </w:rPr>
        <w:t>5 months from COVID-19</w:t>
      </w:r>
      <w:r w:rsidR="000B2E40" w:rsidRPr="000B2E40">
        <w:rPr>
          <w:rFonts w:ascii="Arial" w:hAnsi="Arial" w:cs="Arial"/>
        </w:rPr>
        <w:t xml:space="preserve"> </w:t>
      </w:r>
      <w:r w:rsidR="000B2E40" w:rsidRPr="003E73CF">
        <w:rPr>
          <w:rFonts w:ascii="Arial" w:hAnsi="Arial" w:cs="Arial"/>
        </w:rPr>
        <w:t>onset</w:t>
      </w:r>
      <w:r w:rsidR="00861F04" w:rsidRPr="003E73CF">
        <w:rPr>
          <w:rFonts w:ascii="Arial" w:hAnsi="Arial" w:cs="Arial"/>
        </w:rPr>
        <w:t>). Long-term sequelae (</w:t>
      </w:r>
      <w:r w:rsidR="000B2E40">
        <w:rPr>
          <w:rFonts w:ascii="Arial" w:hAnsi="Arial" w:cs="Arial"/>
        </w:rPr>
        <w:t>≥</w:t>
      </w:r>
      <w:r w:rsidR="00861F04" w:rsidRPr="003E73CF">
        <w:rPr>
          <w:rFonts w:ascii="Arial" w:hAnsi="Arial" w:cs="Arial"/>
        </w:rPr>
        <w:t>6 months from onset) were not assessed.</w:t>
      </w:r>
      <w:r w:rsidR="00F53E58">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53E58">
        <w:rPr>
          <w:rFonts w:ascii="Arial" w:hAnsi="Arial" w:cs="Arial"/>
        </w:rPr>
      </w:r>
      <w:r w:rsidR="00F53E58">
        <w:rPr>
          <w:rFonts w:ascii="Arial" w:hAnsi="Arial" w:cs="Arial"/>
        </w:rPr>
        <w:fldChar w:fldCharType="separate"/>
      </w:r>
      <w:r w:rsidR="009F17DF">
        <w:rPr>
          <w:rFonts w:ascii="Arial" w:hAnsi="Arial" w:cs="Arial"/>
          <w:noProof/>
        </w:rPr>
        <w:t>(23)</w:t>
      </w:r>
      <w:r w:rsidR="00F53E58">
        <w:rPr>
          <w:rFonts w:ascii="Arial" w:hAnsi="Arial" w:cs="Arial"/>
        </w:rPr>
        <w:fldChar w:fldCharType="end"/>
      </w:r>
      <w:r w:rsidR="00861F04" w:rsidRPr="003E73CF">
        <w:rPr>
          <w:rFonts w:ascii="Arial" w:hAnsi="Arial" w:cs="Arial"/>
        </w:rPr>
        <w:t xml:space="preserve"> </w:t>
      </w:r>
      <w:r w:rsidR="000B2E40">
        <w:rPr>
          <w:rFonts w:ascii="Arial" w:hAnsi="Arial" w:cs="Arial"/>
        </w:rPr>
        <w:t>I</w:t>
      </w:r>
      <w:r w:rsidR="00861F04" w:rsidRPr="003E73CF">
        <w:rPr>
          <w:rFonts w:ascii="Arial" w:hAnsi="Arial" w:cs="Arial"/>
        </w:rPr>
        <w:t xml:space="preserve">mportantly, this study </w:t>
      </w:r>
      <w:r w:rsidR="000B2E40">
        <w:rPr>
          <w:rFonts w:ascii="Arial" w:hAnsi="Arial" w:cs="Arial"/>
        </w:rPr>
        <w:t xml:space="preserve">demonstrated an </w:t>
      </w:r>
      <w:r w:rsidR="00861F04" w:rsidRPr="003E73CF">
        <w:rPr>
          <w:rFonts w:ascii="Arial" w:hAnsi="Arial" w:cs="Arial"/>
        </w:rPr>
        <w:t>association between P</w:t>
      </w:r>
      <w:r w:rsidR="000B2E40">
        <w:rPr>
          <w:rFonts w:ascii="Arial" w:hAnsi="Arial" w:cs="Arial"/>
        </w:rPr>
        <w:t>C</w:t>
      </w:r>
      <w:r w:rsidR="00861F04" w:rsidRPr="003E73CF">
        <w:rPr>
          <w:rFonts w:ascii="Arial" w:hAnsi="Arial" w:cs="Arial"/>
        </w:rPr>
        <w:t xml:space="preserve">C and worse survival. </w:t>
      </w:r>
      <w:r w:rsidR="000B2E40">
        <w:rPr>
          <w:rFonts w:ascii="Arial" w:hAnsi="Arial" w:cs="Arial"/>
        </w:rPr>
        <w:t xml:space="preserve">However, </w:t>
      </w:r>
      <w:r w:rsidR="00BA36F5">
        <w:rPr>
          <w:rFonts w:ascii="Arial" w:hAnsi="Arial" w:cs="Arial"/>
        </w:rPr>
        <w:t>no</w:t>
      </w:r>
      <w:r w:rsidR="00861F04" w:rsidRPr="003E73CF">
        <w:rPr>
          <w:rFonts w:ascii="Arial" w:hAnsi="Arial" w:cs="Arial"/>
        </w:rPr>
        <w:t xml:space="preserve"> studies looking at risk factors for P</w:t>
      </w:r>
      <w:r w:rsidR="000B2E40">
        <w:rPr>
          <w:rFonts w:ascii="Arial" w:hAnsi="Arial" w:cs="Arial"/>
        </w:rPr>
        <w:t>C</w:t>
      </w:r>
      <w:r w:rsidR="00861F04" w:rsidRPr="003E73CF">
        <w:rPr>
          <w:rFonts w:ascii="Arial" w:hAnsi="Arial" w:cs="Arial"/>
        </w:rPr>
        <w:t xml:space="preserve">C in </w:t>
      </w:r>
      <w:r w:rsidR="000B2E40">
        <w:rPr>
          <w:rFonts w:ascii="Arial" w:hAnsi="Arial" w:cs="Arial"/>
        </w:rPr>
        <w:t xml:space="preserve">a </w:t>
      </w:r>
      <w:r w:rsidR="00861F04" w:rsidRPr="003E73CF">
        <w:rPr>
          <w:rFonts w:ascii="Arial" w:hAnsi="Arial" w:cs="Arial"/>
        </w:rPr>
        <w:t xml:space="preserve">cancer </w:t>
      </w:r>
      <w:r w:rsidR="000B2E40">
        <w:rPr>
          <w:rFonts w:ascii="Arial" w:hAnsi="Arial" w:cs="Arial"/>
        </w:rPr>
        <w:t xml:space="preserve">patient </w:t>
      </w:r>
      <w:r w:rsidR="00861F04" w:rsidRPr="003E73CF">
        <w:rPr>
          <w:rFonts w:ascii="Arial" w:hAnsi="Arial" w:cs="Arial"/>
        </w:rPr>
        <w:t>population</w:t>
      </w:r>
      <w:r w:rsidR="00BA36F5">
        <w:rPr>
          <w:rFonts w:ascii="Arial" w:hAnsi="Arial" w:cs="Arial"/>
        </w:rPr>
        <w:t xml:space="preserve"> were identified</w:t>
      </w:r>
      <w:r w:rsidR="00861F04" w:rsidRPr="003E73CF">
        <w:rPr>
          <w:rFonts w:ascii="Arial" w:hAnsi="Arial" w:cs="Arial"/>
        </w:rPr>
        <w:t>.</w:t>
      </w:r>
      <w:r w:rsidR="000B2E40">
        <w:rPr>
          <w:rFonts w:ascii="Arial" w:hAnsi="Arial" w:cs="Arial"/>
        </w:rPr>
        <w:t xml:space="preserve"> </w:t>
      </w:r>
    </w:p>
    <w:p w14:paraId="152A878A" w14:textId="77777777" w:rsidR="009361B2" w:rsidRPr="003E73CF" w:rsidRDefault="009361B2" w:rsidP="00305431">
      <w:pPr>
        <w:spacing w:after="0" w:line="480" w:lineRule="auto"/>
        <w:rPr>
          <w:rFonts w:ascii="Arial" w:hAnsi="Arial" w:cs="Arial"/>
        </w:rPr>
      </w:pPr>
    </w:p>
    <w:p w14:paraId="2B51BC30" w14:textId="48D7B04F" w:rsidR="00B366C7" w:rsidRPr="003E73CF" w:rsidRDefault="00861F04" w:rsidP="00305431">
      <w:pPr>
        <w:spacing w:after="0" w:line="480" w:lineRule="auto"/>
        <w:rPr>
          <w:rFonts w:ascii="Arial" w:hAnsi="Arial" w:cs="Arial"/>
        </w:rPr>
      </w:pPr>
      <w:r w:rsidRPr="003E73CF">
        <w:rPr>
          <w:rFonts w:ascii="Arial" w:hAnsi="Arial" w:cs="Arial"/>
        </w:rPr>
        <w:t>HEMATO-MADRID COVID-19 is an ongoing prospective</w:t>
      </w:r>
      <w:r w:rsidR="006A6968">
        <w:rPr>
          <w:rFonts w:ascii="Arial" w:hAnsi="Arial" w:cs="Arial"/>
        </w:rPr>
        <w:t>,</w:t>
      </w:r>
      <w:r w:rsidRPr="003E73CF">
        <w:rPr>
          <w:rFonts w:ascii="Arial" w:hAnsi="Arial" w:cs="Arial"/>
        </w:rPr>
        <w:t xml:space="preserve"> observational</w:t>
      </w:r>
      <w:r w:rsidR="006A6968">
        <w:rPr>
          <w:rFonts w:ascii="Arial" w:hAnsi="Arial" w:cs="Arial"/>
        </w:rPr>
        <w:t>,</w:t>
      </w:r>
      <w:r w:rsidRPr="003E73CF">
        <w:rPr>
          <w:rFonts w:ascii="Arial" w:hAnsi="Arial" w:cs="Arial"/>
        </w:rPr>
        <w:t xml:space="preserve"> </w:t>
      </w:r>
      <w:r w:rsidR="00955C14" w:rsidRPr="003E73CF">
        <w:rPr>
          <w:rFonts w:ascii="Arial" w:hAnsi="Arial" w:cs="Arial"/>
        </w:rPr>
        <w:t>multicenter</w:t>
      </w:r>
      <w:r w:rsidR="00955C14">
        <w:rPr>
          <w:rFonts w:ascii="Arial" w:hAnsi="Arial" w:cs="Arial"/>
        </w:rPr>
        <w:t>,</w:t>
      </w:r>
      <w:r w:rsidR="00955C14" w:rsidRPr="003E73CF">
        <w:rPr>
          <w:rFonts w:ascii="Arial" w:hAnsi="Arial" w:cs="Arial"/>
        </w:rPr>
        <w:t xml:space="preserve"> </w:t>
      </w:r>
      <w:r w:rsidRPr="003E73CF">
        <w:rPr>
          <w:rFonts w:ascii="Arial" w:hAnsi="Arial" w:cs="Arial"/>
        </w:rPr>
        <w:t xml:space="preserve">population-based cohort study sponsored by </w:t>
      </w:r>
      <w:r w:rsidR="006A6968">
        <w:rPr>
          <w:rFonts w:ascii="Arial" w:hAnsi="Arial" w:cs="Arial"/>
        </w:rPr>
        <w:t xml:space="preserve">the </w:t>
      </w:r>
      <w:r w:rsidRPr="003E73CF">
        <w:rPr>
          <w:rFonts w:ascii="Arial" w:hAnsi="Arial" w:cs="Arial"/>
        </w:rPr>
        <w:t>Madrid Society of Hematology (Asociación Madrileña de Hematología y Hemoterapia, AMHH)</w:t>
      </w:r>
      <w:r w:rsidR="00D56F5C">
        <w:rPr>
          <w:rFonts w:ascii="Arial" w:hAnsi="Arial" w:cs="Arial"/>
        </w:rPr>
        <w:t>, Spain,</w:t>
      </w:r>
      <w:r w:rsidRPr="003E73CF">
        <w:rPr>
          <w:rFonts w:ascii="Arial" w:hAnsi="Arial" w:cs="Arial"/>
        </w:rPr>
        <w:t xml:space="preserve"> that was initiated in March 2020 with the aim of captur</w:t>
      </w:r>
      <w:r w:rsidR="006A6968">
        <w:rPr>
          <w:rFonts w:ascii="Arial" w:hAnsi="Arial" w:cs="Arial"/>
        </w:rPr>
        <w:t>ing</w:t>
      </w:r>
      <w:r w:rsidRPr="003E73CF">
        <w:rPr>
          <w:rFonts w:ascii="Arial" w:hAnsi="Arial" w:cs="Arial"/>
        </w:rPr>
        <w:t xml:space="preserve"> longitudinal data regarding the consequences of COVID-19 for patient care and outcomes during and after the acute phase of COVID-19 </w:t>
      </w:r>
      <w:r w:rsidR="006A6968">
        <w:rPr>
          <w:rFonts w:ascii="Arial" w:hAnsi="Arial" w:cs="Arial"/>
        </w:rPr>
        <w:t xml:space="preserve">in </w:t>
      </w:r>
      <w:r w:rsidRPr="003E73CF">
        <w:rPr>
          <w:rFonts w:ascii="Arial" w:hAnsi="Arial" w:cs="Arial"/>
        </w:rPr>
        <w:t>HM patients. Initial results from the first 697 patients were published in October 2020.</w:t>
      </w:r>
      <w:r w:rsidR="00F53E58">
        <w:rPr>
          <w:rFonts w:ascii="Arial" w:hAnsi="Arial" w:cs="Arial"/>
        </w:rPr>
        <w:fldChar w:fldCharType="begin">
          <w:fldData xml:space="preserve">PEVuZE5vdGU+PENpdGU+PEF1dGhvcj5HYXJjaWEtU3VhcmV6PC9BdXRob3I+PFllYXI+MjAyMDwv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PEVuZE5vdGU+PENpdGU+PEF1dGhvcj5HYXJjaWEtU3VhcmV6PC9BdXRob3I+PFllYXI+MjAyMDwv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F53E58">
        <w:rPr>
          <w:rFonts w:ascii="Arial" w:hAnsi="Arial" w:cs="Arial"/>
        </w:rPr>
      </w:r>
      <w:r w:rsidR="00F53E58">
        <w:rPr>
          <w:rFonts w:ascii="Arial" w:hAnsi="Arial" w:cs="Arial"/>
        </w:rPr>
        <w:fldChar w:fldCharType="separate"/>
      </w:r>
      <w:r w:rsidR="009F17DF">
        <w:rPr>
          <w:rFonts w:ascii="Arial" w:hAnsi="Arial" w:cs="Arial"/>
          <w:noProof/>
        </w:rPr>
        <w:t>(11)</w:t>
      </w:r>
      <w:r w:rsidR="00F53E58">
        <w:rPr>
          <w:rFonts w:ascii="Arial" w:hAnsi="Arial" w:cs="Arial"/>
        </w:rPr>
        <w:fldChar w:fldCharType="end"/>
      </w:r>
      <w:r w:rsidRPr="003E73CF">
        <w:rPr>
          <w:rFonts w:ascii="Arial" w:hAnsi="Arial" w:cs="Arial"/>
        </w:rPr>
        <w:t xml:space="preserve"> The overall mortality rate was 33%, with the greatest risk observed among older </w:t>
      </w:r>
      <w:r w:rsidR="006A6968">
        <w:rPr>
          <w:rFonts w:ascii="Arial" w:hAnsi="Arial" w:cs="Arial"/>
        </w:rPr>
        <w:t>patients</w:t>
      </w:r>
      <w:r w:rsidRPr="003E73CF">
        <w:rPr>
          <w:rFonts w:ascii="Arial" w:hAnsi="Arial" w:cs="Arial"/>
        </w:rPr>
        <w:t xml:space="preserve">, </w:t>
      </w:r>
      <w:r w:rsidR="006A6968">
        <w:rPr>
          <w:rFonts w:ascii="Arial" w:hAnsi="Arial" w:cs="Arial"/>
        </w:rPr>
        <w:t>those with &gt;</w:t>
      </w:r>
      <w:r w:rsidRPr="003E73CF">
        <w:rPr>
          <w:rFonts w:ascii="Arial" w:hAnsi="Arial" w:cs="Arial"/>
        </w:rPr>
        <w:t xml:space="preserve">2 comorbidities, </w:t>
      </w:r>
      <w:r w:rsidR="003607C1">
        <w:rPr>
          <w:rFonts w:ascii="Arial" w:hAnsi="Arial" w:cs="Arial"/>
        </w:rPr>
        <w:t xml:space="preserve">AML </w:t>
      </w:r>
      <w:r w:rsidR="006A6968">
        <w:rPr>
          <w:rFonts w:ascii="Arial" w:hAnsi="Arial" w:cs="Arial"/>
        </w:rPr>
        <w:t xml:space="preserve">patients, </w:t>
      </w:r>
      <w:r w:rsidRPr="003E73CF">
        <w:rPr>
          <w:rFonts w:ascii="Arial" w:hAnsi="Arial" w:cs="Arial"/>
        </w:rPr>
        <w:t xml:space="preserve">and </w:t>
      </w:r>
      <w:r w:rsidR="006A6968">
        <w:rPr>
          <w:rFonts w:ascii="Arial" w:hAnsi="Arial" w:cs="Arial"/>
        </w:rPr>
        <w:t xml:space="preserve">those receiving </w:t>
      </w:r>
      <w:r w:rsidRPr="003E73CF">
        <w:rPr>
          <w:rFonts w:ascii="Arial" w:hAnsi="Arial" w:cs="Arial"/>
        </w:rPr>
        <w:t>active antineoplastic treatment with monoclonal antibodies.</w:t>
      </w:r>
      <w:r w:rsidR="00884531">
        <w:rPr>
          <w:rFonts w:ascii="Arial" w:hAnsi="Arial" w:cs="Arial"/>
        </w:rPr>
        <w:t xml:space="preserve"> </w:t>
      </w:r>
      <w:r w:rsidRPr="003E73CF">
        <w:rPr>
          <w:rFonts w:ascii="Arial" w:hAnsi="Arial" w:cs="Arial"/>
        </w:rPr>
        <w:t xml:space="preserve">In this </w:t>
      </w:r>
      <w:r w:rsidR="006A6968">
        <w:rPr>
          <w:rFonts w:ascii="Arial" w:hAnsi="Arial" w:cs="Arial"/>
        </w:rPr>
        <w:t>analysis</w:t>
      </w:r>
      <w:r w:rsidRPr="003E73CF">
        <w:rPr>
          <w:rFonts w:ascii="Arial" w:hAnsi="Arial" w:cs="Arial"/>
        </w:rPr>
        <w:t xml:space="preserve">, using an updated dataset with extended registration and follow-up periods, we aimed to identify independent prognostic factors for </w:t>
      </w:r>
      <w:r w:rsidR="006A6968">
        <w:rPr>
          <w:rFonts w:ascii="Arial" w:hAnsi="Arial" w:cs="Arial"/>
        </w:rPr>
        <w:t xml:space="preserve">COVID-19 </w:t>
      </w:r>
      <w:r w:rsidRPr="003E73CF">
        <w:rPr>
          <w:rFonts w:ascii="Arial" w:hAnsi="Arial" w:cs="Arial"/>
        </w:rPr>
        <w:t>severity and survival</w:t>
      </w:r>
      <w:r w:rsidR="006A6968">
        <w:rPr>
          <w:rFonts w:ascii="Arial" w:hAnsi="Arial" w:cs="Arial"/>
        </w:rPr>
        <w:t>.</w:t>
      </w:r>
      <w:r w:rsidRPr="003E73CF">
        <w:rPr>
          <w:rFonts w:ascii="Arial" w:hAnsi="Arial" w:cs="Arial"/>
        </w:rPr>
        <w:t xml:space="preserve"> </w:t>
      </w:r>
      <w:r w:rsidR="006A6968">
        <w:rPr>
          <w:rFonts w:ascii="Arial" w:hAnsi="Arial" w:cs="Arial"/>
        </w:rPr>
        <w:t xml:space="preserve">We </w:t>
      </w:r>
      <w:r w:rsidRPr="003E73CF">
        <w:rPr>
          <w:rFonts w:ascii="Arial" w:hAnsi="Arial" w:cs="Arial"/>
        </w:rPr>
        <w:t>compare</w:t>
      </w:r>
      <w:r w:rsidR="006A6968">
        <w:rPr>
          <w:rFonts w:ascii="Arial" w:hAnsi="Arial" w:cs="Arial"/>
        </w:rPr>
        <w:t>d</w:t>
      </w:r>
      <w:r w:rsidRPr="003E73CF">
        <w:rPr>
          <w:rFonts w:ascii="Arial" w:hAnsi="Arial" w:cs="Arial"/>
        </w:rPr>
        <w:t xml:space="preserve"> patient mortality between </w:t>
      </w:r>
      <w:r w:rsidR="006A6968">
        <w:rPr>
          <w:rFonts w:ascii="Arial" w:hAnsi="Arial" w:cs="Arial"/>
        </w:rPr>
        <w:t>those diagnosed with COVID-19 ear</w:t>
      </w:r>
      <w:r w:rsidR="00884531">
        <w:rPr>
          <w:rFonts w:ascii="Arial" w:hAnsi="Arial" w:cs="Arial"/>
        </w:rPr>
        <w:t>ly</w:t>
      </w:r>
      <w:r w:rsidR="006A6968">
        <w:rPr>
          <w:rFonts w:ascii="Arial" w:hAnsi="Arial" w:cs="Arial"/>
        </w:rPr>
        <w:t xml:space="preserve"> (during </w:t>
      </w:r>
      <w:r w:rsidRPr="003E73CF">
        <w:rPr>
          <w:rFonts w:ascii="Arial" w:hAnsi="Arial" w:cs="Arial"/>
        </w:rPr>
        <w:t xml:space="preserve">the first </w:t>
      </w:r>
      <w:r w:rsidR="006A6968">
        <w:rPr>
          <w:rFonts w:ascii="Arial" w:hAnsi="Arial" w:cs="Arial"/>
        </w:rPr>
        <w:t xml:space="preserve">wave) or later (during </w:t>
      </w:r>
      <w:r w:rsidRPr="003E73CF">
        <w:rPr>
          <w:rFonts w:ascii="Arial" w:hAnsi="Arial" w:cs="Arial"/>
        </w:rPr>
        <w:t>the second</w:t>
      </w:r>
      <w:r w:rsidR="006B332D">
        <w:rPr>
          <w:rFonts w:ascii="Arial" w:hAnsi="Arial" w:cs="Arial"/>
        </w:rPr>
        <w:t>/</w:t>
      </w:r>
      <w:r w:rsidRPr="003E73CF">
        <w:rPr>
          <w:rFonts w:ascii="Arial" w:hAnsi="Arial" w:cs="Arial"/>
        </w:rPr>
        <w:t>third wave</w:t>
      </w:r>
      <w:r w:rsidR="006B332D">
        <w:rPr>
          <w:rFonts w:ascii="Arial" w:hAnsi="Arial" w:cs="Arial"/>
        </w:rPr>
        <w:t>s</w:t>
      </w:r>
      <w:r w:rsidR="006A6968">
        <w:rPr>
          <w:rFonts w:ascii="Arial" w:hAnsi="Arial" w:cs="Arial"/>
        </w:rPr>
        <w:t>)</w:t>
      </w:r>
      <w:r w:rsidRPr="003E73CF">
        <w:rPr>
          <w:rFonts w:ascii="Arial" w:hAnsi="Arial" w:cs="Arial"/>
        </w:rPr>
        <w:t xml:space="preserve"> and </w:t>
      </w:r>
      <w:r w:rsidR="006A6968">
        <w:rPr>
          <w:rFonts w:ascii="Arial" w:hAnsi="Arial" w:cs="Arial"/>
        </w:rPr>
        <w:t xml:space="preserve">between </w:t>
      </w:r>
      <w:r w:rsidR="00BB51B3">
        <w:rPr>
          <w:rFonts w:ascii="Arial" w:hAnsi="Arial" w:cs="Arial"/>
        </w:rPr>
        <w:t xml:space="preserve">unvaccinated </w:t>
      </w:r>
      <w:r w:rsidRPr="003E73CF">
        <w:rPr>
          <w:rFonts w:ascii="Arial" w:hAnsi="Arial" w:cs="Arial"/>
        </w:rPr>
        <w:t xml:space="preserve">HM </w:t>
      </w:r>
      <w:r w:rsidR="006A6968">
        <w:rPr>
          <w:rFonts w:ascii="Arial" w:hAnsi="Arial" w:cs="Arial"/>
        </w:rPr>
        <w:t xml:space="preserve">inpatients </w:t>
      </w:r>
      <w:r w:rsidRPr="003E73CF">
        <w:rPr>
          <w:rFonts w:ascii="Arial" w:hAnsi="Arial" w:cs="Arial"/>
        </w:rPr>
        <w:t xml:space="preserve">and matched non-cancer COVID-19 inpatients. </w:t>
      </w:r>
      <w:r w:rsidR="00EF23EE">
        <w:rPr>
          <w:rFonts w:ascii="Arial" w:hAnsi="Arial" w:cs="Arial"/>
        </w:rPr>
        <w:t xml:space="preserve">We also </w:t>
      </w:r>
      <w:r w:rsidR="00EF23EE" w:rsidRPr="00EF23EE">
        <w:rPr>
          <w:rFonts w:ascii="Arial" w:hAnsi="Arial" w:cs="Arial"/>
        </w:rPr>
        <w:t xml:space="preserve">sought to describe the </w:t>
      </w:r>
      <w:r w:rsidR="00BD5AB5">
        <w:rPr>
          <w:rFonts w:ascii="Arial" w:hAnsi="Arial" w:cs="Arial"/>
        </w:rPr>
        <w:t>occurrence</w:t>
      </w:r>
      <w:r w:rsidR="00EF23EE" w:rsidRPr="00EF23EE">
        <w:rPr>
          <w:rFonts w:ascii="Arial" w:hAnsi="Arial" w:cs="Arial"/>
        </w:rPr>
        <w:t xml:space="preserve"> </w:t>
      </w:r>
      <w:r w:rsidR="00EF23EE">
        <w:rPr>
          <w:rFonts w:ascii="Arial" w:hAnsi="Arial" w:cs="Arial"/>
        </w:rPr>
        <w:t xml:space="preserve">of </w:t>
      </w:r>
      <w:r w:rsidR="00EF23EE" w:rsidRPr="00EF23EE">
        <w:rPr>
          <w:rFonts w:ascii="Arial" w:hAnsi="Arial" w:cs="Arial"/>
        </w:rPr>
        <w:t>and prognostic factors for P</w:t>
      </w:r>
      <w:r w:rsidR="00EF23EE">
        <w:rPr>
          <w:rFonts w:ascii="Arial" w:hAnsi="Arial" w:cs="Arial"/>
        </w:rPr>
        <w:t>C</w:t>
      </w:r>
      <w:r w:rsidR="00EF23EE" w:rsidRPr="00EF23EE">
        <w:rPr>
          <w:rFonts w:ascii="Arial" w:hAnsi="Arial" w:cs="Arial"/>
        </w:rPr>
        <w:t>C</w:t>
      </w:r>
      <w:r w:rsidR="00EF23EE">
        <w:rPr>
          <w:rFonts w:ascii="Arial" w:hAnsi="Arial" w:cs="Arial"/>
        </w:rPr>
        <w:t>.</w:t>
      </w:r>
      <w:r w:rsidR="00EF23EE" w:rsidRPr="00EF23EE" w:rsidDel="006A6968">
        <w:rPr>
          <w:rFonts w:ascii="Arial" w:hAnsi="Arial" w:cs="Arial"/>
        </w:rPr>
        <w:t xml:space="preserve"> </w:t>
      </w:r>
    </w:p>
    <w:p w14:paraId="633D4122" w14:textId="77777777" w:rsidR="009361B2" w:rsidRPr="003E73CF" w:rsidRDefault="009361B2" w:rsidP="00305431">
      <w:pPr>
        <w:spacing w:after="0" w:line="480" w:lineRule="auto"/>
        <w:rPr>
          <w:rFonts w:ascii="Arial" w:hAnsi="Arial" w:cs="Arial"/>
        </w:rPr>
      </w:pPr>
    </w:p>
    <w:p w14:paraId="08172632" w14:textId="77777777" w:rsidR="00B366C7" w:rsidRPr="003E73CF" w:rsidRDefault="00B366C7" w:rsidP="00305431">
      <w:pPr>
        <w:spacing w:after="0" w:line="480" w:lineRule="auto"/>
        <w:rPr>
          <w:rFonts w:ascii="Arial" w:hAnsi="Arial" w:cs="Arial"/>
        </w:rPr>
      </w:pPr>
    </w:p>
    <w:p w14:paraId="6ACD6E0D" w14:textId="77777777" w:rsidR="009361B2" w:rsidRPr="00F4519C" w:rsidRDefault="009361B2" w:rsidP="00305431">
      <w:pPr>
        <w:spacing w:after="0" w:line="480" w:lineRule="auto"/>
        <w:rPr>
          <w:rFonts w:ascii="Arial" w:hAnsi="Arial" w:cs="Arial"/>
          <w:b/>
          <w:bCs/>
          <w:color w:val="000000" w:themeColor="text1"/>
          <w:sz w:val="24"/>
          <w:szCs w:val="24"/>
        </w:rPr>
      </w:pPr>
      <w:r w:rsidRPr="00F4519C">
        <w:rPr>
          <w:rFonts w:ascii="Arial" w:hAnsi="Arial" w:cs="Arial"/>
          <w:b/>
          <w:bCs/>
          <w:color w:val="000000" w:themeColor="text1"/>
          <w:sz w:val="24"/>
          <w:szCs w:val="24"/>
        </w:rPr>
        <w:t>Material and Methods</w:t>
      </w:r>
    </w:p>
    <w:p w14:paraId="7CD0216E" w14:textId="77777777" w:rsidR="00467F61" w:rsidRPr="003E73CF" w:rsidRDefault="00467F61" w:rsidP="00305431">
      <w:pPr>
        <w:spacing w:after="0" w:line="480" w:lineRule="auto"/>
        <w:rPr>
          <w:rFonts w:ascii="Arial" w:hAnsi="Arial" w:cs="Arial"/>
          <w:b/>
          <w:bCs/>
        </w:rPr>
      </w:pPr>
      <w:r w:rsidRPr="003E73CF">
        <w:rPr>
          <w:rFonts w:ascii="Arial" w:hAnsi="Arial" w:cs="Arial"/>
          <w:b/>
          <w:bCs/>
        </w:rPr>
        <w:t>Study design and participants</w:t>
      </w:r>
    </w:p>
    <w:p w14:paraId="28ABBA36" w14:textId="62AD520D" w:rsidR="00E371C5" w:rsidRDefault="003607C1" w:rsidP="00305431">
      <w:pPr>
        <w:spacing w:after="0" w:line="480" w:lineRule="auto"/>
        <w:rPr>
          <w:rFonts w:ascii="Arial" w:hAnsi="Arial" w:cs="Arial"/>
        </w:rPr>
      </w:pPr>
      <w:r w:rsidRPr="003E73CF">
        <w:rPr>
          <w:rFonts w:ascii="Arial" w:hAnsi="Arial" w:cs="Arial"/>
        </w:rPr>
        <w:t xml:space="preserve">HEMATO-MADRID COVID-19 </w:t>
      </w:r>
      <w:r w:rsidR="00955C14">
        <w:rPr>
          <w:rFonts w:ascii="Arial" w:hAnsi="Arial" w:cs="Arial"/>
        </w:rPr>
        <w:t>include</w:t>
      </w:r>
      <w:r w:rsidR="00423B1E">
        <w:rPr>
          <w:rFonts w:ascii="Arial" w:hAnsi="Arial" w:cs="Arial"/>
        </w:rPr>
        <w:t xml:space="preserve">s </w:t>
      </w:r>
      <w:r w:rsidR="00912FA1">
        <w:rPr>
          <w:rFonts w:ascii="Arial" w:hAnsi="Arial" w:cs="Arial"/>
        </w:rPr>
        <w:t xml:space="preserve">deidentified data on </w:t>
      </w:r>
      <w:r w:rsidR="00423B1E">
        <w:rPr>
          <w:rFonts w:ascii="Arial" w:hAnsi="Arial" w:cs="Arial"/>
        </w:rPr>
        <w:t>patients</w:t>
      </w:r>
      <w:r w:rsidR="00955C14">
        <w:rPr>
          <w:rFonts w:ascii="Arial" w:hAnsi="Arial" w:cs="Arial"/>
        </w:rPr>
        <w:t xml:space="preserve"> </w:t>
      </w:r>
      <w:r w:rsidR="00861F04" w:rsidRPr="003E73CF">
        <w:rPr>
          <w:rFonts w:ascii="Arial" w:hAnsi="Arial" w:cs="Arial"/>
        </w:rPr>
        <w:t xml:space="preserve">from 32 </w:t>
      </w:r>
      <w:r w:rsidR="00955C14">
        <w:rPr>
          <w:rFonts w:ascii="Arial" w:hAnsi="Arial" w:cs="Arial"/>
        </w:rPr>
        <w:t xml:space="preserve">reporting </w:t>
      </w:r>
      <w:r w:rsidR="00861F04" w:rsidRPr="003E73CF">
        <w:rPr>
          <w:rFonts w:ascii="Arial" w:hAnsi="Arial" w:cs="Arial"/>
        </w:rPr>
        <w:t>healthcare centers with AMHH</w:t>
      </w:r>
      <w:r>
        <w:rPr>
          <w:rFonts w:ascii="Arial" w:hAnsi="Arial" w:cs="Arial"/>
        </w:rPr>
        <w:t>-</w:t>
      </w:r>
      <w:r w:rsidR="00861F04" w:rsidRPr="003E73CF">
        <w:rPr>
          <w:rFonts w:ascii="Arial" w:hAnsi="Arial" w:cs="Arial"/>
        </w:rPr>
        <w:t xml:space="preserve">affiliated hematologists </w:t>
      </w:r>
      <w:r w:rsidR="00053C18">
        <w:rPr>
          <w:rFonts w:ascii="Arial" w:hAnsi="Arial" w:cs="Arial"/>
        </w:rPr>
        <w:t>throughout the</w:t>
      </w:r>
      <w:r w:rsidR="00053C18" w:rsidRPr="003E73CF">
        <w:rPr>
          <w:rFonts w:ascii="Arial" w:hAnsi="Arial" w:cs="Arial"/>
        </w:rPr>
        <w:t xml:space="preserve"> </w:t>
      </w:r>
      <w:r w:rsidR="00861F04" w:rsidRPr="003E73CF">
        <w:rPr>
          <w:rFonts w:ascii="Arial" w:hAnsi="Arial" w:cs="Arial"/>
        </w:rPr>
        <w:t>Madrid region</w:t>
      </w:r>
      <w:r w:rsidR="00BB51B3">
        <w:rPr>
          <w:rFonts w:ascii="Arial" w:hAnsi="Arial" w:cs="Arial"/>
        </w:rPr>
        <w:t xml:space="preserve">, </w:t>
      </w:r>
      <w:r w:rsidR="00D56F5C">
        <w:rPr>
          <w:rFonts w:ascii="Arial" w:hAnsi="Arial" w:cs="Arial"/>
        </w:rPr>
        <w:t xml:space="preserve">Spain, </w:t>
      </w:r>
      <w:r w:rsidR="00BB51B3">
        <w:rPr>
          <w:rFonts w:ascii="Arial" w:hAnsi="Arial" w:cs="Arial"/>
        </w:rPr>
        <w:t xml:space="preserve">covering </w:t>
      </w:r>
      <w:r w:rsidR="00BB51B3" w:rsidRPr="00D56F5C">
        <w:rPr>
          <w:rFonts w:ascii="Arial" w:hAnsi="Arial" w:cs="Arial"/>
        </w:rPr>
        <w:t>6.</w:t>
      </w:r>
      <w:r w:rsidR="00B74A6B" w:rsidRPr="00D56F5C">
        <w:rPr>
          <w:rFonts w:ascii="Arial" w:hAnsi="Arial" w:cs="Arial"/>
        </w:rPr>
        <w:t>75</w:t>
      </w:r>
      <w:r w:rsidR="00BB51B3" w:rsidRPr="00D56F5C">
        <w:rPr>
          <w:rFonts w:ascii="Arial" w:hAnsi="Arial" w:cs="Arial"/>
        </w:rPr>
        <w:t xml:space="preserve"> million inhabitants</w:t>
      </w:r>
      <w:r w:rsidR="00861F04" w:rsidRPr="003E73CF">
        <w:rPr>
          <w:rFonts w:ascii="Arial" w:hAnsi="Arial" w:cs="Arial"/>
        </w:rPr>
        <w:t xml:space="preserve">. </w:t>
      </w:r>
      <w:r w:rsidR="00E371C5">
        <w:rPr>
          <w:rFonts w:ascii="Arial" w:hAnsi="Arial" w:cs="Arial"/>
        </w:rPr>
        <w:t>Study m</w:t>
      </w:r>
      <w:r w:rsidR="00E371C5" w:rsidRPr="009361B2">
        <w:rPr>
          <w:rFonts w:ascii="Arial" w:hAnsi="Arial" w:cs="Arial"/>
        </w:rPr>
        <w:t>ethod</w:t>
      </w:r>
      <w:r w:rsidR="00E371C5">
        <w:rPr>
          <w:rFonts w:ascii="Arial" w:hAnsi="Arial" w:cs="Arial"/>
        </w:rPr>
        <w:t>ology</w:t>
      </w:r>
      <w:r w:rsidR="00E371C5" w:rsidRPr="009361B2">
        <w:rPr>
          <w:rFonts w:ascii="Arial" w:hAnsi="Arial" w:cs="Arial"/>
        </w:rPr>
        <w:t xml:space="preserve"> ha</w:t>
      </w:r>
      <w:r w:rsidR="00E371C5">
        <w:rPr>
          <w:rFonts w:ascii="Arial" w:hAnsi="Arial" w:cs="Arial"/>
        </w:rPr>
        <w:t>s</w:t>
      </w:r>
      <w:r w:rsidR="00E371C5" w:rsidRPr="009361B2">
        <w:rPr>
          <w:rFonts w:ascii="Arial" w:hAnsi="Arial" w:cs="Arial"/>
        </w:rPr>
        <w:t xml:space="preserve"> been published</w:t>
      </w:r>
      <w:r w:rsidR="00E371C5" w:rsidRPr="00E371C5">
        <w:rPr>
          <w:rFonts w:ascii="Arial" w:hAnsi="Arial" w:cs="Arial"/>
        </w:rPr>
        <w:t xml:space="preserve"> </w:t>
      </w:r>
      <w:r w:rsidR="00E371C5" w:rsidRPr="009361B2">
        <w:rPr>
          <w:rFonts w:ascii="Arial" w:hAnsi="Arial" w:cs="Arial"/>
        </w:rPr>
        <w:t>previously.</w:t>
      </w:r>
      <w:r w:rsidR="00E371C5">
        <w:rPr>
          <w:rFonts w:ascii="Arial" w:hAnsi="Arial" w:cs="Arial"/>
        </w:rPr>
        <w:fldChar w:fldCharType="begin">
          <w:fldData xml:space="preserve">PEVuZE5vdGU+PENpdGU+PEF1dGhvcj5HYXJjaWEtU3VhcmV6PC9BdXRob3I+PFllYXI+MjAyMDwv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PEVuZE5vdGU+PENpdGU+PEF1dGhvcj5HYXJjaWEtU3VhcmV6PC9BdXRob3I+PFllYXI+MjAyMDwv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E371C5">
        <w:rPr>
          <w:rFonts w:ascii="Arial" w:hAnsi="Arial" w:cs="Arial"/>
        </w:rPr>
      </w:r>
      <w:r w:rsidR="00E371C5">
        <w:rPr>
          <w:rFonts w:ascii="Arial" w:hAnsi="Arial" w:cs="Arial"/>
        </w:rPr>
        <w:fldChar w:fldCharType="separate"/>
      </w:r>
      <w:r w:rsidR="009F17DF">
        <w:rPr>
          <w:rFonts w:ascii="Arial" w:hAnsi="Arial" w:cs="Arial"/>
          <w:noProof/>
        </w:rPr>
        <w:t>(11)</w:t>
      </w:r>
      <w:r w:rsidR="00E371C5">
        <w:rPr>
          <w:rFonts w:ascii="Arial" w:hAnsi="Arial" w:cs="Arial"/>
        </w:rPr>
        <w:fldChar w:fldCharType="end"/>
      </w:r>
      <w:r w:rsidR="00E371C5" w:rsidRPr="009361B2">
        <w:rPr>
          <w:rFonts w:ascii="Arial" w:hAnsi="Arial" w:cs="Arial"/>
        </w:rPr>
        <w:t xml:space="preserve"> </w:t>
      </w:r>
      <w:r w:rsidR="00861F04" w:rsidRPr="003E73CF">
        <w:rPr>
          <w:rFonts w:ascii="Arial" w:hAnsi="Arial" w:cs="Arial"/>
        </w:rPr>
        <w:lastRenderedPageBreak/>
        <w:t xml:space="preserve">The inclusion criteria were: age </w:t>
      </w:r>
      <w:r w:rsidR="00053C18">
        <w:rPr>
          <w:rFonts w:ascii="Arial" w:hAnsi="Arial" w:cs="Arial"/>
        </w:rPr>
        <w:t>≥</w:t>
      </w:r>
      <w:r w:rsidR="00861F04" w:rsidRPr="003E73CF">
        <w:rPr>
          <w:rFonts w:ascii="Arial" w:hAnsi="Arial" w:cs="Arial"/>
        </w:rPr>
        <w:t>18 years, diagnosis of SARS-CoV-2 infection confirmed by reverse transcription–polymerase chain reaction of a nasopharyngeal swab</w:t>
      </w:r>
      <w:r>
        <w:rPr>
          <w:rFonts w:ascii="Arial" w:hAnsi="Arial" w:cs="Arial"/>
        </w:rPr>
        <w:fldChar w:fldCharType="begin">
          <w:fldData xml:space="preserve">PEVuZE5vdGU+PENpdGU+PEF1dGhvcj5UYW5nPC9BdXRob3I+PFllYXI+MjAyMDwvWWVhcj48UmVj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PEVuZE5vdGU+PENpdGU+PEF1dGhvcj5UYW5nPC9BdXRob3I+PFllYXI+MjAyMDwvWWVhcj48UmVj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Pr>
          <w:rFonts w:ascii="Arial" w:hAnsi="Arial" w:cs="Arial"/>
        </w:rPr>
      </w:r>
      <w:r>
        <w:rPr>
          <w:rFonts w:ascii="Arial" w:hAnsi="Arial" w:cs="Arial"/>
        </w:rPr>
        <w:fldChar w:fldCharType="separate"/>
      </w:r>
      <w:r w:rsidR="009F17DF">
        <w:rPr>
          <w:rFonts w:ascii="Arial" w:hAnsi="Arial" w:cs="Arial"/>
          <w:noProof/>
        </w:rPr>
        <w:t>(24)</w:t>
      </w:r>
      <w:r>
        <w:rPr>
          <w:rFonts w:ascii="Arial" w:hAnsi="Arial" w:cs="Arial"/>
        </w:rPr>
        <w:fldChar w:fldCharType="end"/>
      </w:r>
      <w:r w:rsidR="00861F04" w:rsidRPr="003E73CF">
        <w:rPr>
          <w:rFonts w:ascii="Arial" w:hAnsi="Arial" w:cs="Arial"/>
        </w:rPr>
        <w:t xml:space="preserve"> </w:t>
      </w:r>
      <w:r w:rsidR="00053C18">
        <w:rPr>
          <w:rFonts w:ascii="Arial" w:hAnsi="Arial" w:cs="Arial"/>
        </w:rPr>
        <w:t xml:space="preserve">taken from patients </w:t>
      </w:r>
      <w:r w:rsidR="00861F04" w:rsidRPr="003E73CF">
        <w:rPr>
          <w:rFonts w:ascii="Arial" w:hAnsi="Arial" w:cs="Arial"/>
        </w:rPr>
        <w:t>in emergency departments, hospital wards (patients infected while hospitalized)</w:t>
      </w:r>
      <w:r w:rsidR="00053C18">
        <w:rPr>
          <w:rFonts w:ascii="Arial" w:hAnsi="Arial" w:cs="Arial"/>
        </w:rPr>
        <w:t>,</w:t>
      </w:r>
      <w:r w:rsidR="00861F04" w:rsidRPr="003E73CF">
        <w:rPr>
          <w:rFonts w:ascii="Arial" w:hAnsi="Arial" w:cs="Arial"/>
        </w:rPr>
        <w:t xml:space="preserve"> or outpatient clinics</w:t>
      </w:r>
      <w:r w:rsidR="00053C18">
        <w:rPr>
          <w:rFonts w:ascii="Arial" w:hAnsi="Arial" w:cs="Arial"/>
        </w:rPr>
        <w:t xml:space="preserve"> of participating centers</w:t>
      </w:r>
      <w:r w:rsidR="00861F04" w:rsidRPr="003E73CF">
        <w:rPr>
          <w:rFonts w:ascii="Arial" w:hAnsi="Arial" w:cs="Arial"/>
        </w:rPr>
        <w:t xml:space="preserve">, and </w:t>
      </w:r>
      <w:r w:rsidR="00053C18">
        <w:rPr>
          <w:rFonts w:ascii="Arial" w:hAnsi="Arial" w:cs="Arial"/>
        </w:rPr>
        <w:t xml:space="preserve">a </w:t>
      </w:r>
      <w:r w:rsidR="00861F04" w:rsidRPr="003E73CF">
        <w:rPr>
          <w:rFonts w:ascii="Arial" w:hAnsi="Arial" w:cs="Arial"/>
        </w:rPr>
        <w:t xml:space="preserve">history of HM at any time, </w:t>
      </w:r>
      <w:r w:rsidR="00053C18">
        <w:rPr>
          <w:rFonts w:ascii="Arial" w:hAnsi="Arial" w:cs="Arial"/>
        </w:rPr>
        <w:t xml:space="preserve">which could be </w:t>
      </w:r>
      <w:r w:rsidR="00861F04" w:rsidRPr="003E73CF">
        <w:rPr>
          <w:rFonts w:ascii="Arial" w:hAnsi="Arial" w:cs="Arial"/>
        </w:rPr>
        <w:t>active or in remission at the time of COVID-19 diagnosis.</w:t>
      </w:r>
      <w:r w:rsidR="00E371C5" w:rsidRPr="009361B2">
        <w:rPr>
          <w:rFonts w:ascii="Arial" w:hAnsi="Arial" w:cs="Arial"/>
        </w:rPr>
        <w:t xml:space="preserve"> COVID-19 diagnosis was </w:t>
      </w:r>
      <w:r w:rsidR="00E371C5">
        <w:rPr>
          <w:rFonts w:ascii="Arial" w:hAnsi="Arial" w:cs="Arial"/>
        </w:rPr>
        <w:t xml:space="preserve">determined </w:t>
      </w:r>
      <w:r w:rsidR="00E371C5" w:rsidRPr="009361B2">
        <w:rPr>
          <w:rFonts w:ascii="Arial" w:hAnsi="Arial" w:cs="Arial"/>
        </w:rPr>
        <w:t>according to WHO</w:t>
      </w:r>
      <w:r w:rsidR="00E371C5" w:rsidRPr="009361B2" w:rsidDel="00E371C5">
        <w:rPr>
          <w:rFonts w:ascii="Arial" w:hAnsi="Arial" w:cs="Arial"/>
        </w:rPr>
        <w:t xml:space="preserve"> </w:t>
      </w:r>
      <w:r w:rsidR="00E371C5" w:rsidRPr="009361B2">
        <w:rPr>
          <w:rFonts w:ascii="Arial" w:hAnsi="Arial" w:cs="Arial"/>
        </w:rPr>
        <w:t>international recommendations.</w:t>
      </w:r>
      <w:r w:rsidR="00E371C5">
        <w:rPr>
          <w:rFonts w:ascii="Arial" w:hAnsi="Arial" w:cs="Arial"/>
        </w:rPr>
        <w:fldChar w:fldCharType="begin"/>
      </w:r>
      <w:r w:rsidR="009F17DF">
        <w:rPr>
          <w:rFonts w:ascii="Arial" w:hAnsi="Arial" w:cs="Arial"/>
        </w:rPr>
        <w:instrText xml:space="preserve"> ADDIN EN.CITE &lt;EndNote&gt;&lt;Cite&gt;&lt;Author&gt;World Health Organization&lt;/Author&gt;&lt;Year&gt;2020&lt;/Year&gt;&lt;RecNum&gt;28&lt;/RecNum&gt;&lt;DisplayText&gt;(25)&lt;/DisplayText&gt;&lt;record&gt;&lt;rec-number&gt;28&lt;/rec-number&gt;&lt;foreign-keys&gt;&lt;key app="EN" db-id="ewz5swr2922vd0efwss5esey2x0fpsv999s0" timestamp="1648653009"&gt;28&lt;/key&gt;&lt;/foreign-keys&gt;&lt;ref-type name="Electronic Article"&gt;43&lt;/ref-type&gt;&lt;contributors&gt;&lt;authors&gt;&lt;author&gt;World Health Organization,&lt;/author&gt;&lt;/authors&gt;&lt;/contributors&gt;&lt;titles&gt;&lt;title&gt;WHO COVID-19: Case Definitions, Updated in Public health surveillance for COVID-19, published 7 August 2020&lt;/title&gt;&lt;/titles&gt;&lt;dates&gt;&lt;year&gt;2020&lt;/year&gt;&lt;pub-dates&gt;&lt;date&gt;March 30, 2022&lt;/date&gt;&lt;/pub-dates&gt;&lt;/dates&gt;&lt;pub-location&gt;https://apps.who.int/iris/bitstream/handle/10665/333912/WHO-2019-nCoV-Surveillance_Case_Definition-2020.1-eng.pdf&lt;/pub-location&gt;&lt;urls&gt;&lt;related-urls&gt;&lt;url&gt;https://apps.who.int/iris/bitstream/handle/10665/333912/WHO-2019-nCoV-Surveillance_Case_Definition-2020.1-eng.pdf&lt;/url&gt;&lt;/related-urls&gt;&lt;/urls&gt;&lt;/record&gt;&lt;/Cite&gt;&lt;/EndNote&gt;</w:instrText>
      </w:r>
      <w:r w:rsidR="00E371C5">
        <w:rPr>
          <w:rFonts w:ascii="Arial" w:hAnsi="Arial" w:cs="Arial"/>
        </w:rPr>
        <w:fldChar w:fldCharType="separate"/>
      </w:r>
      <w:r w:rsidR="009F17DF">
        <w:rPr>
          <w:rFonts w:ascii="Arial" w:hAnsi="Arial" w:cs="Arial"/>
          <w:noProof/>
        </w:rPr>
        <w:t>(25)</w:t>
      </w:r>
      <w:r w:rsidR="00E371C5">
        <w:rPr>
          <w:rFonts w:ascii="Arial" w:hAnsi="Arial" w:cs="Arial"/>
        </w:rPr>
        <w:fldChar w:fldCharType="end"/>
      </w:r>
      <w:r w:rsidR="00E371C5" w:rsidRPr="009361B2">
        <w:rPr>
          <w:rFonts w:ascii="Arial" w:hAnsi="Arial" w:cs="Arial"/>
        </w:rPr>
        <w:t xml:space="preserve"> Decisions about hospital</w:t>
      </w:r>
      <w:r w:rsidR="00E371C5">
        <w:rPr>
          <w:rFonts w:ascii="Arial" w:hAnsi="Arial" w:cs="Arial"/>
        </w:rPr>
        <w:t>ization and intensive care unit (</w:t>
      </w:r>
      <w:r w:rsidR="00E371C5" w:rsidRPr="009361B2">
        <w:rPr>
          <w:rFonts w:ascii="Arial" w:hAnsi="Arial" w:cs="Arial"/>
        </w:rPr>
        <w:t>ICU</w:t>
      </w:r>
      <w:r w:rsidR="00E371C5">
        <w:rPr>
          <w:rFonts w:ascii="Arial" w:hAnsi="Arial" w:cs="Arial"/>
        </w:rPr>
        <w:t>)</w:t>
      </w:r>
      <w:r w:rsidR="00E371C5" w:rsidRPr="009361B2">
        <w:rPr>
          <w:rFonts w:ascii="Arial" w:hAnsi="Arial" w:cs="Arial"/>
        </w:rPr>
        <w:t xml:space="preserve"> admission were made locally based on criteria </w:t>
      </w:r>
      <w:r w:rsidR="00E371C5">
        <w:rPr>
          <w:rFonts w:ascii="Arial" w:hAnsi="Arial" w:cs="Arial"/>
        </w:rPr>
        <w:t xml:space="preserve">that were updated daily </w:t>
      </w:r>
      <w:r w:rsidR="00E371C5" w:rsidRPr="009361B2">
        <w:rPr>
          <w:rFonts w:ascii="Arial" w:hAnsi="Arial" w:cs="Arial"/>
        </w:rPr>
        <w:t xml:space="preserve">during the </w:t>
      </w:r>
      <w:r w:rsidR="00912FA1">
        <w:rPr>
          <w:rFonts w:ascii="Arial" w:hAnsi="Arial" w:cs="Arial"/>
        </w:rPr>
        <w:t>pandemic</w:t>
      </w:r>
      <w:r w:rsidR="00E371C5" w:rsidRPr="009361B2">
        <w:rPr>
          <w:rFonts w:ascii="Arial" w:hAnsi="Arial" w:cs="Arial"/>
        </w:rPr>
        <w:t>. Patients were evaluated by investigators at each participating institution per local practice</w:t>
      </w:r>
      <w:r w:rsidR="00E371C5">
        <w:rPr>
          <w:rFonts w:ascii="Arial" w:hAnsi="Arial" w:cs="Arial"/>
        </w:rPr>
        <w:t xml:space="preserve"> and</w:t>
      </w:r>
      <w:r w:rsidR="00E371C5" w:rsidRPr="009361B2">
        <w:rPr>
          <w:rFonts w:ascii="Arial" w:hAnsi="Arial" w:cs="Arial"/>
        </w:rPr>
        <w:t xml:space="preserve"> when clinically indicated.</w:t>
      </w:r>
    </w:p>
    <w:p w14:paraId="05CD290C" w14:textId="77777777" w:rsidR="00E371C5" w:rsidRDefault="00E371C5" w:rsidP="00305431">
      <w:pPr>
        <w:spacing w:after="0" w:line="480" w:lineRule="auto"/>
        <w:rPr>
          <w:rFonts w:ascii="Arial" w:hAnsi="Arial" w:cs="Arial"/>
        </w:rPr>
      </w:pPr>
    </w:p>
    <w:p w14:paraId="65C440AD" w14:textId="1BF933B0" w:rsidR="009361B2" w:rsidRPr="003E73CF" w:rsidRDefault="00861F04" w:rsidP="00305431">
      <w:pPr>
        <w:spacing w:after="0" w:line="480" w:lineRule="auto"/>
        <w:rPr>
          <w:rFonts w:ascii="Arial" w:hAnsi="Arial" w:cs="Arial"/>
        </w:rPr>
      </w:pPr>
      <w:r w:rsidRPr="003E73CF">
        <w:rPr>
          <w:rFonts w:ascii="Arial" w:hAnsi="Arial" w:cs="Arial"/>
        </w:rPr>
        <w:t>The study was</w:t>
      </w:r>
      <w:r w:rsidR="00B668F2">
        <w:rPr>
          <w:rFonts w:ascii="Arial" w:hAnsi="Arial" w:cs="Arial"/>
        </w:rPr>
        <w:t xml:space="preserve"> funded </w:t>
      </w:r>
      <w:r w:rsidRPr="003E73CF">
        <w:rPr>
          <w:rFonts w:ascii="Arial" w:hAnsi="Arial" w:cs="Arial"/>
        </w:rPr>
        <w:t>by the Fundación Madrileña de Hematología y Hemoterapia and the Fundación Leucemia y Linfoma. The study protocol was approved by the Institutional Review Board (IRB) and Ethics Committee of the University Hospital 12 de Octubre</w:t>
      </w:r>
      <w:r w:rsidR="00D56F5C">
        <w:rPr>
          <w:rFonts w:ascii="Arial" w:hAnsi="Arial" w:cs="Arial"/>
        </w:rPr>
        <w:t>, Madrid, Spain</w:t>
      </w:r>
      <w:r w:rsidRPr="003E73CF">
        <w:rPr>
          <w:rFonts w:ascii="Arial" w:hAnsi="Arial" w:cs="Arial"/>
        </w:rPr>
        <w:t xml:space="preserve"> (Study ID: n</w:t>
      </w:r>
      <w:r w:rsidR="0020024C">
        <w:rPr>
          <w:rFonts w:ascii="Arial" w:hAnsi="Arial" w:cs="Arial"/>
        </w:rPr>
        <w:t>#</w:t>
      </w:r>
      <w:r w:rsidRPr="003E73CF">
        <w:rPr>
          <w:rFonts w:ascii="Arial" w:hAnsi="Arial" w:cs="Arial"/>
        </w:rPr>
        <w:t>20/189) and then by the IRBs of all participating centers. Written informed consent was waived. The study was performed in accordance with the principles of the Declaration of Helsinki and the International Conference on Harmonization Good Clinical Practice guidelines.</w:t>
      </w:r>
    </w:p>
    <w:p w14:paraId="2379CED6" w14:textId="77777777" w:rsidR="009361B2" w:rsidRPr="009361B2" w:rsidRDefault="009361B2" w:rsidP="00305431">
      <w:pPr>
        <w:spacing w:after="0" w:line="480" w:lineRule="auto"/>
        <w:rPr>
          <w:rFonts w:ascii="Arial" w:hAnsi="Arial" w:cs="Arial"/>
        </w:rPr>
      </w:pPr>
    </w:p>
    <w:p w14:paraId="34F22269" w14:textId="28FBA332" w:rsidR="009361B2" w:rsidRPr="009361B2" w:rsidRDefault="00C753A0" w:rsidP="00305431">
      <w:pPr>
        <w:spacing w:after="0" w:line="480" w:lineRule="auto"/>
        <w:rPr>
          <w:rFonts w:ascii="Arial" w:hAnsi="Arial" w:cs="Arial"/>
          <w:b/>
          <w:bCs/>
        </w:rPr>
      </w:pPr>
      <w:r>
        <w:rPr>
          <w:rFonts w:ascii="Arial" w:hAnsi="Arial" w:cs="Arial"/>
          <w:b/>
          <w:bCs/>
        </w:rPr>
        <w:t>Data collection and end points</w:t>
      </w:r>
    </w:p>
    <w:p w14:paraId="1CB459E2" w14:textId="6908801C" w:rsidR="009D1460" w:rsidRDefault="005C42E1" w:rsidP="00305431">
      <w:pPr>
        <w:spacing w:after="0" w:line="480" w:lineRule="auto"/>
        <w:rPr>
          <w:rFonts w:ascii="Arial" w:hAnsi="Arial" w:cs="Arial"/>
        </w:rPr>
      </w:pPr>
      <w:r w:rsidRPr="003E73CF">
        <w:rPr>
          <w:rFonts w:ascii="Arial" w:hAnsi="Arial" w:cs="Arial"/>
        </w:rPr>
        <w:t>Between Feb</w:t>
      </w:r>
      <w:r>
        <w:rPr>
          <w:rFonts w:ascii="Arial" w:hAnsi="Arial" w:cs="Arial"/>
        </w:rPr>
        <w:t>ruary</w:t>
      </w:r>
      <w:r w:rsidRPr="003E73CF">
        <w:rPr>
          <w:rFonts w:ascii="Arial" w:hAnsi="Arial" w:cs="Arial"/>
        </w:rPr>
        <w:t xml:space="preserve"> 2</w:t>
      </w:r>
      <w:r w:rsidR="00BD5AB5">
        <w:rPr>
          <w:rFonts w:ascii="Arial" w:hAnsi="Arial" w:cs="Arial"/>
        </w:rPr>
        <w:t>8</w:t>
      </w:r>
      <w:r w:rsidRPr="003E73CF">
        <w:rPr>
          <w:rFonts w:ascii="Arial" w:hAnsi="Arial" w:cs="Arial"/>
        </w:rPr>
        <w:t>, 2020, and Feb</w:t>
      </w:r>
      <w:r>
        <w:rPr>
          <w:rFonts w:ascii="Arial" w:hAnsi="Arial" w:cs="Arial"/>
        </w:rPr>
        <w:t>ruary</w:t>
      </w:r>
      <w:r w:rsidRPr="003E73CF">
        <w:rPr>
          <w:rFonts w:ascii="Arial" w:hAnsi="Arial" w:cs="Arial"/>
        </w:rPr>
        <w:t xml:space="preserve"> 18, 2021, consecutive HM patients fulfilling the inclusion criteria were entered </w:t>
      </w:r>
      <w:r w:rsidR="0020024C">
        <w:rPr>
          <w:rFonts w:ascii="Arial" w:hAnsi="Arial" w:cs="Arial"/>
        </w:rPr>
        <w:t xml:space="preserve">online </w:t>
      </w:r>
      <w:r w:rsidRPr="003E73CF">
        <w:rPr>
          <w:rFonts w:ascii="Arial" w:hAnsi="Arial" w:cs="Arial"/>
        </w:rPr>
        <w:t xml:space="preserve">into the registry by local investigators and </w:t>
      </w:r>
      <w:r>
        <w:rPr>
          <w:rFonts w:ascii="Arial" w:hAnsi="Arial" w:cs="Arial"/>
        </w:rPr>
        <w:t xml:space="preserve">records were </w:t>
      </w:r>
      <w:r w:rsidRPr="003E73CF">
        <w:rPr>
          <w:rFonts w:ascii="Arial" w:hAnsi="Arial" w:cs="Arial"/>
        </w:rPr>
        <w:t xml:space="preserve">updated </w:t>
      </w:r>
      <w:r>
        <w:rPr>
          <w:rFonts w:ascii="Arial" w:hAnsi="Arial" w:cs="Arial"/>
        </w:rPr>
        <w:t>through</w:t>
      </w:r>
      <w:r w:rsidRPr="003E73CF">
        <w:rPr>
          <w:rFonts w:ascii="Arial" w:hAnsi="Arial" w:cs="Arial"/>
        </w:rPr>
        <w:t xml:space="preserve"> to March </w:t>
      </w:r>
      <w:r>
        <w:rPr>
          <w:rFonts w:ascii="Arial" w:hAnsi="Arial" w:cs="Arial"/>
        </w:rPr>
        <w:t xml:space="preserve">1, </w:t>
      </w:r>
      <w:r w:rsidRPr="003E73CF">
        <w:rPr>
          <w:rFonts w:ascii="Arial" w:hAnsi="Arial" w:cs="Arial"/>
        </w:rPr>
        <w:t>2021.</w:t>
      </w:r>
      <w:r w:rsidRPr="009361B2">
        <w:rPr>
          <w:rFonts w:ascii="Arial" w:hAnsi="Arial" w:cs="Arial"/>
        </w:rPr>
        <w:t xml:space="preserve"> </w:t>
      </w:r>
      <w:r w:rsidR="00225676">
        <w:rPr>
          <w:rFonts w:ascii="Arial" w:hAnsi="Arial" w:cs="Arial"/>
        </w:rPr>
        <w:t>There were n</w:t>
      </w:r>
      <w:r w:rsidRPr="009361B2">
        <w:rPr>
          <w:rFonts w:ascii="Arial" w:hAnsi="Arial" w:cs="Arial"/>
        </w:rPr>
        <w:t>o predefined time points for follow-up</w:t>
      </w:r>
      <w:r w:rsidR="00225676">
        <w:rPr>
          <w:rFonts w:ascii="Arial" w:hAnsi="Arial" w:cs="Arial"/>
        </w:rPr>
        <w:t>,</w:t>
      </w:r>
      <w:r w:rsidRPr="009361B2">
        <w:rPr>
          <w:rFonts w:ascii="Arial" w:hAnsi="Arial" w:cs="Arial"/>
        </w:rPr>
        <w:t xml:space="preserve"> and patients </w:t>
      </w:r>
      <w:r w:rsidR="00225676">
        <w:rPr>
          <w:rFonts w:ascii="Arial" w:hAnsi="Arial" w:cs="Arial"/>
        </w:rPr>
        <w:t xml:space="preserve">could be </w:t>
      </w:r>
      <w:r w:rsidRPr="009361B2">
        <w:rPr>
          <w:rFonts w:ascii="Arial" w:hAnsi="Arial" w:cs="Arial"/>
        </w:rPr>
        <w:t xml:space="preserve">entered into the database at any time </w:t>
      </w:r>
      <w:r w:rsidR="00225676">
        <w:rPr>
          <w:rFonts w:ascii="Arial" w:hAnsi="Arial" w:cs="Arial"/>
        </w:rPr>
        <w:t xml:space="preserve">following </w:t>
      </w:r>
      <w:r w:rsidRPr="009361B2">
        <w:rPr>
          <w:rFonts w:ascii="Arial" w:hAnsi="Arial" w:cs="Arial"/>
        </w:rPr>
        <w:t>their COVID-19</w:t>
      </w:r>
      <w:r w:rsidR="00225676">
        <w:rPr>
          <w:rFonts w:ascii="Arial" w:hAnsi="Arial" w:cs="Arial"/>
        </w:rPr>
        <w:t xml:space="preserve"> diagnosis</w:t>
      </w:r>
      <w:r w:rsidRPr="009361B2">
        <w:rPr>
          <w:rFonts w:ascii="Arial" w:hAnsi="Arial" w:cs="Arial"/>
        </w:rPr>
        <w:t xml:space="preserve">. </w:t>
      </w:r>
      <w:r>
        <w:rPr>
          <w:rFonts w:ascii="Arial" w:hAnsi="Arial" w:cs="Arial"/>
        </w:rPr>
        <w:t>D</w:t>
      </w:r>
      <w:r w:rsidRPr="009361B2">
        <w:rPr>
          <w:rFonts w:ascii="Arial" w:hAnsi="Arial" w:cs="Arial"/>
        </w:rPr>
        <w:t>ata</w:t>
      </w:r>
      <w:r w:rsidR="00225676">
        <w:rPr>
          <w:rFonts w:ascii="Arial" w:hAnsi="Arial" w:cs="Arial"/>
        </w:rPr>
        <w:t>base</w:t>
      </w:r>
      <w:r w:rsidRPr="009361B2">
        <w:rPr>
          <w:rFonts w:ascii="Arial" w:hAnsi="Arial" w:cs="Arial"/>
        </w:rPr>
        <w:t xml:space="preserve"> lock (March 1, 2021) </w:t>
      </w:r>
      <w:r w:rsidR="00225676">
        <w:rPr>
          <w:rFonts w:ascii="Arial" w:hAnsi="Arial" w:cs="Arial"/>
        </w:rPr>
        <w:t>occurred prior to the roll-out of</w:t>
      </w:r>
      <w:r w:rsidRPr="009361B2">
        <w:rPr>
          <w:rFonts w:ascii="Arial" w:hAnsi="Arial" w:cs="Arial"/>
        </w:rPr>
        <w:t xml:space="preserve"> COVID-19 vaccination</w:t>
      </w:r>
      <w:r w:rsidR="00225676">
        <w:rPr>
          <w:rFonts w:ascii="Arial" w:hAnsi="Arial" w:cs="Arial"/>
        </w:rPr>
        <w:t>s</w:t>
      </w:r>
      <w:r w:rsidRPr="009361B2">
        <w:rPr>
          <w:rFonts w:ascii="Arial" w:hAnsi="Arial" w:cs="Arial"/>
        </w:rPr>
        <w:t xml:space="preserve"> </w:t>
      </w:r>
      <w:r w:rsidR="00225676">
        <w:rPr>
          <w:rFonts w:ascii="Arial" w:hAnsi="Arial" w:cs="Arial"/>
        </w:rPr>
        <w:t xml:space="preserve">to </w:t>
      </w:r>
      <w:r w:rsidRPr="009361B2">
        <w:rPr>
          <w:rFonts w:ascii="Arial" w:hAnsi="Arial" w:cs="Arial"/>
        </w:rPr>
        <w:t>HM patients</w:t>
      </w:r>
      <w:r w:rsidR="00225676">
        <w:rPr>
          <w:rFonts w:ascii="Arial" w:hAnsi="Arial" w:cs="Arial"/>
        </w:rPr>
        <w:t xml:space="preserve"> in Spain</w:t>
      </w:r>
      <w:r w:rsidRPr="009361B2">
        <w:rPr>
          <w:rFonts w:ascii="Arial" w:hAnsi="Arial" w:cs="Arial"/>
        </w:rPr>
        <w:t xml:space="preserve">. </w:t>
      </w:r>
      <w:r w:rsidR="00E371C5" w:rsidRPr="009361B2">
        <w:rPr>
          <w:rFonts w:ascii="Arial" w:hAnsi="Arial" w:cs="Arial"/>
        </w:rPr>
        <w:t xml:space="preserve">The study steering committee, </w:t>
      </w:r>
      <w:r w:rsidR="009D1460">
        <w:rPr>
          <w:rFonts w:ascii="Arial" w:hAnsi="Arial" w:cs="Arial"/>
        </w:rPr>
        <w:t xml:space="preserve">which includes members with </w:t>
      </w:r>
      <w:r w:rsidR="00E371C5" w:rsidRPr="009361B2">
        <w:rPr>
          <w:rFonts w:ascii="Arial" w:hAnsi="Arial" w:cs="Arial"/>
        </w:rPr>
        <w:t>expertise in HM and infectious diseases, reviewed each registered case for completeness and consistency.</w:t>
      </w:r>
      <w:r w:rsidR="00E371C5">
        <w:rPr>
          <w:rFonts w:ascii="Arial" w:hAnsi="Arial" w:cs="Arial"/>
        </w:rPr>
        <w:t xml:space="preserve"> </w:t>
      </w:r>
      <w:r w:rsidR="009D1460" w:rsidRPr="009361B2">
        <w:rPr>
          <w:rFonts w:ascii="Arial" w:hAnsi="Arial" w:cs="Arial"/>
        </w:rPr>
        <w:t xml:space="preserve">The </w:t>
      </w:r>
      <w:r w:rsidR="009D1460">
        <w:rPr>
          <w:rFonts w:ascii="Arial" w:hAnsi="Arial" w:cs="Arial"/>
        </w:rPr>
        <w:t>key data</w:t>
      </w:r>
      <w:r w:rsidR="009D1460" w:rsidRPr="009361B2">
        <w:rPr>
          <w:rFonts w:ascii="Arial" w:hAnsi="Arial" w:cs="Arial"/>
        </w:rPr>
        <w:t xml:space="preserve"> </w:t>
      </w:r>
      <w:r w:rsidR="009D1460">
        <w:rPr>
          <w:rFonts w:ascii="Arial" w:hAnsi="Arial" w:cs="Arial"/>
        </w:rPr>
        <w:t>extracted for the purposes of this analysis were</w:t>
      </w:r>
      <w:r w:rsidR="009D1460" w:rsidRPr="009361B2">
        <w:rPr>
          <w:rFonts w:ascii="Arial" w:hAnsi="Arial" w:cs="Arial"/>
        </w:rPr>
        <w:t xml:space="preserve"> pre-infection patient characteristics, cancer</w:t>
      </w:r>
      <w:r w:rsidR="009D1460">
        <w:rPr>
          <w:rFonts w:ascii="Arial" w:hAnsi="Arial" w:cs="Arial"/>
        </w:rPr>
        <w:t xml:space="preserve"> type and treatment,</w:t>
      </w:r>
      <w:r w:rsidR="009D1460" w:rsidRPr="009361B2">
        <w:rPr>
          <w:rFonts w:ascii="Arial" w:hAnsi="Arial" w:cs="Arial"/>
        </w:rPr>
        <w:t xml:space="preserve"> and </w:t>
      </w:r>
      <w:r w:rsidR="009D1460">
        <w:rPr>
          <w:rFonts w:ascii="Arial" w:hAnsi="Arial" w:cs="Arial"/>
        </w:rPr>
        <w:t xml:space="preserve">information on </w:t>
      </w:r>
      <w:r w:rsidR="009D1460" w:rsidRPr="009361B2">
        <w:rPr>
          <w:rFonts w:ascii="Arial" w:hAnsi="Arial" w:cs="Arial"/>
        </w:rPr>
        <w:t xml:space="preserve">COVID-19 </w:t>
      </w:r>
      <w:r w:rsidR="009D1460" w:rsidRPr="009361B2">
        <w:rPr>
          <w:rFonts w:ascii="Arial" w:hAnsi="Arial" w:cs="Arial"/>
        </w:rPr>
        <w:lastRenderedPageBreak/>
        <w:t>management. Age, sex</w:t>
      </w:r>
      <w:r w:rsidR="009D1460">
        <w:rPr>
          <w:rFonts w:ascii="Arial" w:hAnsi="Arial" w:cs="Arial"/>
        </w:rPr>
        <w:t>,</w:t>
      </w:r>
      <w:r w:rsidR="009D1460" w:rsidRPr="009361B2">
        <w:rPr>
          <w:rFonts w:ascii="Arial" w:hAnsi="Arial" w:cs="Arial"/>
        </w:rPr>
        <w:t xml:space="preserve"> and comorbidities associated with COVID-19 (cardiac disease, pulmonary disease not including lung cancer, renal disease, diabetes, hypertension</w:t>
      </w:r>
      <w:r w:rsidR="009D1460">
        <w:rPr>
          <w:rFonts w:ascii="Arial" w:hAnsi="Arial" w:cs="Arial"/>
        </w:rPr>
        <w:t>,</w:t>
      </w:r>
      <w:r w:rsidR="009D1460" w:rsidRPr="009361B2">
        <w:rPr>
          <w:rFonts w:ascii="Arial" w:hAnsi="Arial" w:cs="Arial"/>
        </w:rPr>
        <w:t xml:space="preserve"> and body mass index </w:t>
      </w:r>
      <w:r w:rsidR="009D1460">
        <w:rPr>
          <w:rFonts w:ascii="Arial" w:hAnsi="Arial" w:cs="Arial"/>
        </w:rPr>
        <w:t xml:space="preserve">[BMI] </w:t>
      </w:r>
      <w:r w:rsidR="009D1460" w:rsidRPr="009361B2">
        <w:rPr>
          <w:rFonts w:ascii="Arial" w:hAnsi="Arial" w:cs="Arial"/>
        </w:rPr>
        <w:t>≥35) were documented</w:t>
      </w:r>
      <w:r w:rsidR="009D1460">
        <w:rPr>
          <w:rFonts w:ascii="Arial" w:hAnsi="Arial" w:cs="Arial"/>
        </w:rPr>
        <w:t>,</w:t>
      </w:r>
      <w:r w:rsidR="009D1460" w:rsidRPr="009361B2">
        <w:rPr>
          <w:rFonts w:ascii="Arial" w:hAnsi="Arial" w:cs="Arial"/>
        </w:rPr>
        <w:t xml:space="preserve"> </w:t>
      </w:r>
      <w:r w:rsidR="009D1460">
        <w:rPr>
          <w:rFonts w:ascii="Arial" w:hAnsi="Arial" w:cs="Arial"/>
        </w:rPr>
        <w:t xml:space="preserve">along </w:t>
      </w:r>
      <w:r w:rsidR="009D1460" w:rsidRPr="009361B2">
        <w:rPr>
          <w:rFonts w:ascii="Arial" w:hAnsi="Arial" w:cs="Arial"/>
        </w:rPr>
        <w:t xml:space="preserve">with type of </w:t>
      </w:r>
      <w:r w:rsidR="009D1460">
        <w:rPr>
          <w:rFonts w:ascii="Arial" w:hAnsi="Arial" w:cs="Arial"/>
        </w:rPr>
        <w:t xml:space="preserve">HM </w:t>
      </w:r>
      <w:r w:rsidR="009D1460" w:rsidRPr="009361B2">
        <w:rPr>
          <w:rFonts w:ascii="Arial" w:hAnsi="Arial" w:cs="Arial"/>
        </w:rPr>
        <w:t>and therapy</w:t>
      </w:r>
      <w:r w:rsidR="009D1460">
        <w:rPr>
          <w:rFonts w:ascii="Arial" w:hAnsi="Arial" w:cs="Arial"/>
        </w:rPr>
        <w:t xml:space="preserve"> received</w:t>
      </w:r>
      <w:r w:rsidR="009D1460" w:rsidRPr="009361B2">
        <w:rPr>
          <w:rFonts w:ascii="Arial" w:hAnsi="Arial" w:cs="Arial"/>
        </w:rPr>
        <w:t>.</w:t>
      </w:r>
      <w:r w:rsidR="007C7649" w:rsidRPr="007C7649">
        <w:rPr>
          <w:rFonts w:ascii="Arial" w:hAnsi="Arial" w:cs="Arial"/>
        </w:rPr>
        <w:t xml:space="preserve"> </w:t>
      </w:r>
      <w:r w:rsidR="007C7649">
        <w:rPr>
          <w:rFonts w:ascii="Arial" w:hAnsi="Arial" w:cs="Arial"/>
        </w:rPr>
        <w:t>A</w:t>
      </w:r>
      <w:r w:rsidR="007C7649" w:rsidRPr="009361B2">
        <w:rPr>
          <w:rFonts w:ascii="Arial" w:hAnsi="Arial" w:cs="Arial"/>
        </w:rPr>
        <w:t xml:space="preserve"> comorbidity count was </w:t>
      </w:r>
      <w:r w:rsidR="007C7649">
        <w:rPr>
          <w:rFonts w:ascii="Arial" w:hAnsi="Arial" w:cs="Arial"/>
        </w:rPr>
        <w:t xml:space="preserve">determined </w:t>
      </w:r>
      <w:r w:rsidR="007C7649" w:rsidRPr="009361B2">
        <w:rPr>
          <w:rFonts w:ascii="Arial" w:hAnsi="Arial" w:cs="Arial"/>
        </w:rPr>
        <w:t xml:space="preserve">based on </w:t>
      </w:r>
      <w:r w:rsidR="007C7649">
        <w:rPr>
          <w:rFonts w:ascii="Arial" w:hAnsi="Arial" w:cs="Arial"/>
        </w:rPr>
        <w:t xml:space="preserve">presence of </w:t>
      </w:r>
      <w:r w:rsidR="007C7649" w:rsidRPr="009361B2">
        <w:rPr>
          <w:rFonts w:ascii="Arial" w:hAnsi="Arial" w:cs="Arial"/>
        </w:rPr>
        <w:t xml:space="preserve">the six </w:t>
      </w:r>
      <w:r w:rsidR="007C7649">
        <w:rPr>
          <w:rFonts w:ascii="Arial" w:hAnsi="Arial" w:cs="Arial"/>
        </w:rPr>
        <w:t>specified comorbidities</w:t>
      </w:r>
      <w:r w:rsidR="007C7649" w:rsidRPr="009361B2">
        <w:rPr>
          <w:rFonts w:ascii="Arial" w:hAnsi="Arial" w:cs="Arial"/>
        </w:rPr>
        <w:t>.</w:t>
      </w:r>
      <w:r w:rsidR="009D1460" w:rsidRPr="009361B2">
        <w:rPr>
          <w:rFonts w:ascii="Arial" w:hAnsi="Arial" w:cs="Arial"/>
        </w:rPr>
        <w:t xml:space="preserve"> </w:t>
      </w:r>
      <w:r w:rsidR="009D1460">
        <w:rPr>
          <w:rFonts w:ascii="Arial" w:hAnsi="Arial" w:cs="Arial"/>
        </w:rPr>
        <w:t>‘</w:t>
      </w:r>
      <w:r w:rsidR="009D1460" w:rsidRPr="009361B2">
        <w:rPr>
          <w:rFonts w:ascii="Arial" w:hAnsi="Arial" w:cs="Arial"/>
        </w:rPr>
        <w:t>Active</w:t>
      </w:r>
      <w:r w:rsidR="009D1460">
        <w:rPr>
          <w:rFonts w:ascii="Arial" w:hAnsi="Arial" w:cs="Arial"/>
        </w:rPr>
        <w:t>’</w:t>
      </w:r>
      <w:r w:rsidR="009D1460" w:rsidRPr="009361B2">
        <w:rPr>
          <w:rFonts w:ascii="Arial" w:hAnsi="Arial" w:cs="Arial"/>
        </w:rPr>
        <w:t xml:space="preserve"> antineoplastic treatment was defined as </w:t>
      </w:r>
      <w:r w:rsidR="009D1460">
        <w:rPr>
          <w:rFonts w:ascii="Arial" w:hAnsi="Arial" w:cs="Arial"/>
        </w:rPr>
        <w:t xml:space="preserve">patients </w:t>
      </w:r>
      <w:r w:rsidR="009D1460" w:rsidRPr="009361B2">
        <w:rPr>
          <w:rFonts w:ascii="Arial" w:hAnsi="Arial" w:cs="Arial"/>
        </w:rPr>
        <w:t>having received anticancer therapy within 30 days prior to COVID-19 diagnosis</w:t>
      </w:r>
      <w:r w:rsidR="009D1460">
        <w:rPr>
          <w:rFonts w:ascii="Arial" w:hAnsi="Arial" w:cs="Arial"/>
        </w:rPr>
        <w:t>; therapies were</w:t>
      </w:r>
      <w:r w:rsidR="009D1460" w:rsidRPr="009361B2">
        <w:rPr>
          <w:rFonts w:ascii="Arial" w:hAnsi="Arial" w:cs="Arial"/>
        </w:rPr>
        <w:t xml:space="preserve"> classified as conventional chemotherapy, low-intensity chemotherapy, hypomethylating agents, monoclonal antibodies, immunomodulatory drugs, molecular</w:t>
      </w:r>
      <w:r w:rsidR="009D1460">
        <w:rPr>
          <w:rFonts w:ascii="Arial" w:hAnsi="Arial" w:cs="Arial"/>
        </w:rPr>
        <w:t>-</w:t>
      </w:r>
      <w:r w:rsidR="009D1460" w:rsidRPr="009361B2">
        <w:rPr>
          <w:rFonts w:ascii="Arial" w:hAnsi="Arial" w:cs="Arial"/>
        </w:rPr>
        <w:t>targeted therapies</w:t>
      </w:r>
      <w:r w:rsidR="009D1460">
        <w:rPr>
          <w:rFonts w:ascii="Arial" w:hAnsi="Arial" w:cs="Arial"/>
        </w:rPr>
        <w:t>,</w:t>
      </w:r>
      <w:r w:rsidR="009D1460" w:rsidRPr="009361B2">
        <w:rPr>
          <w:rFonts w:ascii="Arial" w:hAnsi="Arial" w:cs="Arial"/>
        </w:rPr>
        <w:t xml:space="preserve"> or supportive care.</w:t>
      </w:r>
    </w:p>
    <w:p w14:paraId="444D1ACF" w14:textId="77777777" w:rsidR="00E371C5" w:rsidRDefault="00E371C5" w:rsidP="00305431">
      <w:pPr>
        <w:spacing w:after="0" w:line="480" w:lineRule="auto"/>
        <w:rPr>
          <w:rFonts w:ascii="Arial" w:hAnsi="Arial" w:cs="Arial"/>
        </w:rPr>
      </w:pPr>
    </w:p>
    <w:p w14:paraId="481EEFC2" w14:textId="0FEC78E6" w:rsidR="009361B2" w:rsidRPr="009361B2" w:rsidRDefault="005C42E1" w:rsidP="00305431">
      <w:pPr>
        <w:spacing w:after="0" w:line="480" w:lineRule="auto"/>
        <w:rPr>
          <w:rFonts w:ascii="Arial" w:hAnsi="Arial" w:cs="Arial"/>
        </w:rPr>
      </w:pPr>
      <w:r>
        <w:rPr>
          <w:rFonts w:ascii="Arial" w:hAnsi="Arial" w:cs="Arial"/>
        </w:rPr>
        <w:t xml:space="preserve">The key end points of the study were </w:t>
      </w:r>
      <w:r w:rsidR="00861F04" w:rsidRPr="003E73CF">
        <w:rPr>
          <w:rFonts w:ascii="Arial" w:hAnsi="Arial" w:cs="Arial"/>
        </w:rPr>
        <w:t xml:space="preserve">clinical severity </w:t>
      </w:r>
      <w:r>
        <w:rPr>
          <w:rFonts w:ascii="Arial" w:hAnsi="Arial" w:cs="Arial"/>
        </w:rPr>
        <w:t xml:space="preserve">of COVID-19, </w:t>
      </w:r>
      <w:r w:rsidR="00861F04" w:rsidRPr="003E73CF">
        <w:rPr>
          <w:rFonts w:ascii="Arial" w:hAnsi="Arial" w:cs="Arial"/>
        </w:rPr>
        <w:t>mortality</w:t>
      </w:r>
      <w:r w:rsidR="006B332D">
        <w:rPr>
          <w:rFonts w:ascii="Arial" w:hAnsi="Arial" w:cs="Arial"/>
        </w:rPr>
        <w:t xml:space="preserve"> (</w:t>
      </w:r>
      <w:r w:rsidR="006B332D" w:rsidRPr="003E73CF">
        <w:rPr>
          <w:rFonts w:ascii="Arial" w:hAnsi="Arial" w:cs="Arial"/>
        </w:rPr>
        <w:t xml:space="preserve">30-day mortality and </w:t>
      </w:r>
      <w:r w:rsidR="006B332D">
        <w:rPr>
          <w:rFonts w:ascii="Arial" w:hAnsi="Arial" w:cs="Arial"/>
        </w:rPr>
        <w:t xml:space="preserve">30- and 60-day </w:t>
      </w:r>
      <w:r w:rsidR="006B332D" w:rsidRPr="003E73CF">
        <w:rPr>
          <w:rFonts w:ascii="Arial" w:hAnsi="Arial" w:cs="Arial"/>
        </w:rPr>
        <w:t>survival probability estimates</w:t>
      </w:r>
      <w:r w:rsidR="006B332D">
        <w:rPr>
          <w:rFonts w:ascii="Arial" w:hAnsi="Arial" w:cs="Arial"/>
        </w:rPr>
        <w:t>)</w:t>
      </w:r>
      <w:r>
        <w:rPr>
          <w:rFonts w:ascii="Arial" w:hAnsi="Arial" w:cs="Arial"/>
        </w:rPr>
        <w:t>,</w:t>
      </w:r>
      <w:r w:rsidR="00861F04" w:rsidRPr="003E73CF">
        <w:rPr>
          <w:rFonts w:ascii="Arial" w:hAnsi="Arial" w:cs="Arial"/>
        </w:rPr>
        <w:t xml:space="preserve"> </w:t>
      </w:r>
      <w:r>
        <w:rPr>
          <w:rFonts w:ascii="Arial" w:hAnsi="Arial" w:cs="Arial"/>
        </w:rPr>
        <w:t>and</w:t>
      </w:r>
      <w:r w:rsidR="004A4945" w:rsidRPr="004A4945">
        <w:rPr>
          <w:rFonts w:ascii="Arial" w:hAnsi="Arial" w:cs="Arial"/>
        </w:rPr>
        <w:t xml:space="preserve"> P</w:t>
      </w:r>
      <w:r>
        <w:rPr>
          <w:rFonts w:ascii="Arial" w:hAnsi="Arial" w:cs="Arial"/>
        </w:rPr>
        <w:t>C</w:t>
      </w:r>
      <w:r w:rsidR="004A4945" w:rsidRPr="004A4945">
        <w:rPr>
          <w:rFonts w:ascii="Arial" w:hAnsi="Arial" w:cs="Arial"/>
        </w:rPr>
        <w:t>C</w:t>
      </w:r>
      <w:r>
        <w:rPr>
          <w:rFonts w:ascii="Arial" w:hAnsi="Arial" w:cs="Arial"/>
        </w:rPr>
        <w:t xml:space="preserve"> </w:t>
      </w:r>
      <w:r w:rsidR="00BD5AB5">
        <w:rPr>
          <w:rFonts w:ascii="Arial" w:hAnsi="Arial" w:cs="Arial"/>
        </w:rPr>
        <w:t xml:space="preserve">occurrence </w:t>
      </w:r>
      <w:r>
        <w:rPr>
          <w:rFonts w:ascii="Arial" w:hAnsi="Arial" w:cs="Arial"/>
        </w:rPr>
        <w:t>and characteristics</w:t>
      </w:r>
      <w:r w:rsidR="00861F04" w:rsidRPr="003E73CF">
        <w:rPr>
          <w:rFonts w:ascii="Arial" w:hAnsi="Arial" w:cs="Arial"/>
        </w:rPr>
        <w:t xml:space="preserve">. </w:t>
      </w:r>
      <w:r>
        <w:rPr>
          <w:rFonts w:ascii="Arial" w:hAnsi="Arial" w:cs="Arial"/>
        </w:rPr>
        <w:t xml:space="preserve">COVID-19 </w:t>
      </w:r>
      <w:r w:rsidR="00861F04" w:rsidRPr="003E73CF">
        <w:rPr>
          <w:rFonts w:ascii="Arial" w:hAnsi="Arial" w:cs="Arial"/>
        </w:rPr>
        <w:t xml:space="preserve">severity was assessed </w:t>
      </w:r>
      <w:r>
        <w:rPr>
          <w:rFonts w:ascii="Arial" w:hAnsi="Arial" w:cs="Arial"/>
        </w:rPr>
        <w:t xml:space="preserve">within </w:t>
      </w:r>
      <w:r w:rsidR="00861F04" w:rsidRPr="003E73CF">
        <w:rPr>
          <w:rFonts w:ascii="Arial" w:hAnsi="Arial" w:cs="Arial"/>
        </w:rPr>
        <w:t>24</w:t>
      </w:r>
      <w:r>
        <w:rPr>
          <w:rFonts w:ascii="Arial" w:hAnsi="Arial" w:cs="Arial"/>
        </w:rPr>
        <w:t xml:space="preserve"> </w:t>
      </w:r>
      <w:r w:rsidR="00861F04" w:rsidRPr="003E73CF">
        <w:rPr>
          <w:rFonts w:ascii="Arial" w:hAnsi="Arial" w:cs="Arial"/>
        </w:rPr>
        <w:t>h</w:t>
      </w:r>
      <w:r>
        <w:rPr>
          <w:rFonts w:ascii="Arial" w:hAnsi="Arial" w:cs="Arial"/>
        </w:rPr>
        <w:t>ours</w:t>
      </w:r>
      <w:r w:rsidR="00861F04" w:rsidRPr="003E73CF">
        <w:rPr>
          <w:rFonts w:ascii="Arial" w:hAnsi="Arial" w:cs="Arial"/>
        </w:rPr>
        <w:t xml:space="preserve"> of admission </w:t>
      </w:r>
      <w:r>
        <w:rPr>
          <w:rFonts w:ascii="Arial" w:hAnsi="Arial" w:cs="Arial"/>
        </w:rPr>
        <w:t xml:space="preserve">per </w:t>
      </w:r>
      <w:r w:rsidR="00861F04" w:rsidRPr="003E73CF">
        <w:rPr>
          <w:rFonts w:ascii="Arial" w:hAnsi="Arial" w:cs="Arial"/>
        </w:rPr>
        <w:t xml:space="preserve">WHO </w:t>
      </w:r>
      <w:r w:rsidR="00861F04" w:rsidRPr="00BD5AB5">
        <w:rPr>
          <w:rFonts w:ascii="Arial" w:hAnsi="Arial" w:cs="Arial"/>
        </w:rPr>
        <w:t>guidelines.</w:t>
      </w:r>
      <w:r w:rsidR="00315D6E" w:rsidRPr="00BD5AB5">
        <w:rPr>
          <w:rFonts w:ascii="Arial" w:hAnsi="Arial" w:cs="Arial"/>
        </w:rPr>
        <w:fldChar w:fldCharType="begin"/>
      </w:r>
      <w:r w:rsidR="009F17DF">
        <w:rPr>
          <w:rFonts w:ascii="Arial" w:hAnsi="Arial" w:cs="Arial"/>
        </w:rPr>
        <w:instrText xml:space="preserve"> ADDIN EN.CITE &lt;EndNote&gt;&lt;Cite&gt;&lt;Author&gt;World Health Organization&lt;/Author&gt;&lt;Year&gt;2020&lt;/Year&gt;&lt;RecNum&gt;27&lt;/RecNum&gt;&lt;DisplayText&gt;(26)&lt;/DisplayText&gt;&lt;record&gt;&lt;rec-number&gt;27&lt;/rec-number&gt;&lt;foreign-keys&gt;&lt;key app="EN" db-id="ewz5swr2922vd0efwss5esey2x0fpsv999s0" timestamp="1648652642"&gt;27&lt;/key&gt;&lt;/foreign-keys&gt;&lt;ref-type name="Electronic Article"&gt;43&lt;/ref-type&gt;&lt;contributors&gt;&lt;authors&gt;&lt;author&gt;World Health Organization,&lt;/author&gt;&lt;/authors&gt;&lt;/contributors&gt;&lt;titles&gt;&lt;title&gt;Clinical management of severe acute respiratory infection when novel coronavirus (nCoV) infection is suspected - interim guidance - January 12, 2020&lt;/title&gt;&lt;/titles&gt;&lt;dates&gt;&lt;year&gt;2020&lt;/year&gt;&lt;pub-dates&gt;&lt;date&gt;March 30, 2022&lt;/date&gt;&lt;/pub-dates&gt;&lt;/dates&gt;&lt;pub-location&gt;https://www.who.int/publications/i/item/10665-332299&lt;/pub-location&gt;&lt;urls&gt;&lt;related-urls&gt;&lt;url&gt;https://www.who.int/publications/i/item/10665-332299&lt;/url&gt;&lt;/related-urls&gt;&lt;/urls&gt;&lt;/record&gt;&lt;/Cite&gt;&lt;/EndNote&gt;</w:instrText>
      </w:r>
      <w:r w:rsidR="00315D6E" w:rsidRPr="00BD5AB5">
        <w:rPr>
          <w:rFonts w:ascii="Arial" w:hAnsi="Arial" w:cs="Arial"/>
        </w:rPr>
        <w:fldChar w:fldCharType="separate"/>
      </w:r>
      <w:r w:rsidR="009F17DF">
        <w:rPr>
          <w:rFonts w:ascii="Arial" w:hAnsi="Arial" w:cs="Arial"/>
          <w:noProof/>
        </w:rPr>
        <w:t>(26)</w:t>
      </w:r>
      <w:r w:rsidR="00315D6E" w:rsidRPr="00BD5AB5">
        <w:rPr>
          <w:rFonts w:ascii="Arial" w:hAnsi="Arial" w:cs="Arial"/>
        </w:rPr>
        <w:fldChar w:fldCharType="end"/>
      </w:r>
      <w:r w:rsidR="00861F04" w:rsidRPr="00BD5AB5">
        <w:rPr>
          <w:rFonts w:ascii="Arial" w:hAnsi="Arial" w:cs="Arial"/>
        </w:rPr>
        <w:t xml:space="preserve"> </w:t>
      </w:r>
      <w:r w:rsidR="007C7649" w:rsidRPr="00BD5AB5">
        <w:rPr>
          <w:rFonts w:ascii="Arial" w:hAnsi="Arial" w:cs="Arial"/>
        </w:rPr>
        <w:t>For a</w:t>
      </w:r>
      <w:r w:rsidR="007C7649">
        <w:rPr>
          <w:rFonts w:ascii="Arial" w:hAnsi="Arial" w:cs="Arial"/>
        </w:rPr>
        <w:t xml:space="preserve">nalysis of prognostic factors for COVID-19 severity, patients were evaluated in mild/moderate and severe/critical groups. </w:t>
      </w:r>
      <w:r w:rsidR="00225676">
        <w:rPr>
          <w:rFonts w:ascii="Arial" w:hAnsi="Arial" w:cs="Arial"/>
        </w:rPr>
        <w:t>Patients were analyzed according to time of COVID-19 diagnosis;</w:t>
      </w:r>
      <w:r w:rsidR="00225676" w:rsidRPr="009361B2">
        <w:rPr>
          <w:rFonts w:ascii="Arial" w:hAnsi="Arial" w:cs="Arial"/>
        </w:rPr>
        <w:t xml:space="preserve"> </w:t>
      </w:r>
      <w:r w:rsidR="00225676">
        <w:rPr>
          <w:rFonts w:ascii="Arial" w:hAnsi="Arial" w:cs="Arial"/>
        </w:rPr>
        <w:t xml:space="preserve">those </w:t>
      </w:r>
      <w:r w:rsidR="00520A72">
        <w:rPr>
          <w:rFonts w:ascii="Arial" w:hAnsi="Arial" w:cs="Arial"/>
        </w:rPr>
        <w:t>diagnosed</w:t>
      </w:r>
      <w:r w:rsidR="00225676" w:rsidRPr="009361B2">
        <w:rPr>
          <w:rFonts w:ascii="Arial" w:hAnsi="Arial" w:cs="Arial"/>
        </w:rPr>
        <w:t xml:space="preserve"> </w:t>
      </w:r>
      <w:r w:rsidR="00225676">
        <w:rPr>
          <w:rFonts w:ascii="Arial" w:hAnsi="Arial" w:cs="Arial"/>
        </w:rPr>
        <w:t>from February 2</w:t>
      </w:r>
      <w:r w:rsidR="00BD5AB5">
        <w:rPr>
          <w:rFonts w:ascii="Arial" w:hAnsi="Arial" w:cs="Arial"/>
        </w:rPr>
        <w:t>8</w:t>
      </w:r>
      <w:r w:rsidR="00225676">
        <w:rPr>
          <w:rFonts w:ascii="Arial" w:hAnsi="Arial" w:cs="Arial"/>
        </w:rPr>
        <w:t xml:space="preserve"> through </w:t>
      </w:r>
      <w:r w:rsidR="00225676" w:rsidRPr="009361B2">
        <w:rPr>
          <w:rFonts w:ascii="Arial" w:hAnsi="Arial" w:cs="Arial"/>
        </w:rPr>
        <w:t>June 30, 2020</w:t>
      </w:r>
      <w:r w:rsidR="00225676">
        <w:rPr>
          <w:rFonts w:ascii="Arial" w:hAnsi="Arial" w:cs="Arial"/>
        </w:rPr>
        <w:t>,</w:t>
      </w:r>
      <w:r w:rsidR="00225676" w:rsidRPr="009361B2">
        <w:rPr>
          <w:rFonts w:ascii="Arial" w:hAnsi="Arial" w:cs="Arial"/>
        </w:rPr>
        <w:t xml:space="preserve"> were </w:t>
      </w:r>
      <w:r w:rsidR="00225676">
        <w:rPr>
          <w:rFonts w:ascii="Arial" w:hAnsi="Arial" w:cs="Arial"/>
        </w:rPr>
        <w:t>defined as the earl</w:t>
      </w:r>
      <w:r w:rsidR="002A6BC0">
        <w:rPr>
          <w:rFonts w:ascii="Arial" w:hAnsi="Arial" w:cs="Arial"/>
        </w:rPr>
        <w:t>y</w:t>
      </w:r>
      <w:r w:rsidR="00225676">
        <w:rPr>
          <w:rFonts w:ascii="Arial" w:hAnsi="Arial" w:cs="Arial"/>
        </w:rPr>
        <w:t xml:space="preserve"> cohort (</w:t>
      </w:r>
      <w:r w:rsidR="00225676" w:rsidRPr="009361B2">
        <w:rPr>
          <w:rFonts w:ascii="Arial" w:hAnsi="Arial" w:cs="Arial"/>
        </w:rPr>
        <w:t>first wave</w:t>
      </w:r>
      <w:r w:rsidR="00225676">
        <w:rPr>
          <w:rFonts w:ascii="Arial" w:hAnsi="Arial" w:cs="Arial"/>
        </w:rPr>
        <w:t>)</w:t>
      </w:r>
      <w:r w:rsidR="00225676" w:rsidRPr="009361B2">
        <w:rPr>
          <w:rFonts w:ascii="Arial" w:hAnsi="Arial" w:cs="Arial"/>
        </w:rPr>
        <w:t xml:space="preserve">; </w:t>
      </w:r>
      <w:r w:rsidR="00225676">
        <w:rPr>
          <w:rFonts w:ascii="Arial" w:hAnsi="Arial" w:cs="Arial"/>
        </w:rPr>
        <w:t xml:space="preserve">patients </w:t>
      </w:r>
      <w:r w:rsidR="00EA0906">
        <w:rPr>
          <w:rFonts w:ascii="Arial" w:hAnsi="Arial" w:cs="Arial"/>
        </w:rPr>
        <w:t>diagnosed</w:t>
      </w:r>
      <w:r w:rsidR="00225676" w:rsidRPr="009361B2">
        <w:rPr>
          <w:rFonts w:ascii="Arial" w:hAnsi="Arial" w:cs="Arial"/>
        </w:rPr>
        <w:t xml:space="preserve"> from July 1, 2020</w:t>
      </w:r>
      <w:r w:rsidR="00225676">
        <w:rPr>
          <w:rFonts w:ascii="Arial" w:hAnsi="Arial" w:cs="Arial"/>
        </w:rPr>
        <w:t>,</w:t>
      </w:r>
      <w:r w:rsidR="00225676" w:rsidRPr="009361B2">
        <w:rPr>
          <w:rFonts w:ascii="Arial" w:hAnsi="Arial" w:cs="Arial"/>
        </w:rPr>
        <w:t xml:space="preserve"> to February</w:t>
      </w:r>
      <w:r w:rsidR="00225676">
        <w:rPr>
          <w:rFonts w:ascii="Arial" w:hAnsi="Arial" w:cs="Arial"/>
        </w:rPr>
        <w:t xml:space="preserve"> 18</w:t>
      </w:r>
      <w:r w:rsidR="00225676" w:rsidRPr="009361B2">
        <w:rPr>
          <w:rFonts w:ascii="Arial" w:hAnsi="Arial" w:cs="Arial"/>
        </w:rPr>
        <w:t>, 2021</w:t>
      </w:r>
      <w:r w:rsidR="00225676">
        <w:rPr>
          <w:rFonts w:ascii="Arial" w:hAnsi="Arial" w:cs="Arial"/>
        </w:rPr>
        <w:t>,</w:t>
      </w:r>
      <w:r w:rsidR="00225676" w:rsidRPr="009361B2">
        <w:rPr>
          <w:rFonts w:ascii="Arial" w:hAnsi="Arial" w:cs="Arial"/>
        </w:rPr>
        <w:t xml:space="preserve"> were </w:t>
      </w:r>
      <w:r w:rsidR="00225676">
        <w:rPr>
          <w:rFonts w:ascii="Arial" w:hAnsi="Arial" w:cs="Arial"/>
        </w:rPr>
        <w:t>defined</w:t>
      </w:r>
      <w:r w:rsidR="00225676" w:rsidRPr="009361B2">
        <w:rPr>
          <w:rFonts w:ascii="Arial" w:hAnsi="Arial" w:cs="Arial"/>
        </w:rPr>
        <w:t xml:space="preserve"> </w:t>
      </w:r>
      <w:r w:rsidR="00225676">
        <w:rPr>
          <w:rFonts w:ascii="Arial" w:hAnsi="Arial" w:cs="Arial"/>
        </w:rPr>
        <w:t>as the later cohort (</w:t>
      </w:r>
      <w:r w:rsidR="00225676" w:rsidRPr="009361B2">
        <w:rPr>
          <w:rFonts w:ascii="Arial" w:hAnsi="Arial" w:cs="Arial"/>
        </w:rPr>
        <w:t>second</w:t>
      </w:r>
      <w:r w:rsidR="006B332D">
        <w:rPr>
          <w:rFonts w:ascii="Arial" w:hAnsi="Arial" w:cs="Arial"/>
        </w:rPr>
        <w:t>/</w:t>
      </w:r>
      <w:r w:rsidR="00225676" w:rsidRPr="009361B2">
        <w:rPr>
          <w:rFonts w:ascii="Arial" w:hAnsi="Arial" w:cs="Arial"/>
        </w:rPr>
        <w:t>third waves</w:t>
      </w:r>
      <w:r w:rsidR="00225676">
        <w:rPr>
          <w:rFonts w:ascii="Arial" w:hAnsi="Arial" w:cs="Arial"/>
        </w:rPr>
        <w:t>)</w:t>
      </w:r>
      <w:r w:rsidR="00225676" w:rsidRPr="009361B2">
        <w:rPr>
          <w:rFonts w:ascii="Arial" w:hAnsi="Arial" w:cs="Arial"/>
        </w:rPr>
        <w:t>.</w:t>
      </w:r>
      <w:r w:rsidR="00225676">
        <w:rPr>
          <w:rFonts w:ascii="Arial" w:hAnsi="Arial" w:cs="Arial"/>
        </w:rPr>
        <w:t xml:space="preserve"> </w:t>
      </w:r>
      <w:r w:rsidR="00374EDE" w:rsidRPr="009361B2">
        <w:rPr>
          <w:rFonts w:ascii="Arial" w:hAnsi="Arial" w:cs="Arial"/>
        </w:rPr>
        <w:t xml:space="preserve">Patient characteristics and cancer and COVID-19 management features were compared between </w:t>
      </w:r>
      <w:r w:rsidR="00374EDE">
        <w:rPr>
          <w:rFonts w:ascii="Arial" w:hAnsi="Arial" w:cs="Arial"/>
        </w:rPr>
        <w:t>cohorts</w:t>
      </w:r>
      <w:r w:rsidR="00374EDE" w:rsidRPr="009361B2">
        <w:rPr>
          <w:rFonts w:ascii="Arial" w:hAnsi="Arial" w:cs="Arial"/>
        </w:rPr>
        <w:t xml:space="preserve">. </w:t>
      </w:r>
      <w:r w:rsidR="005E7156">
        <w:rPr>
          <w:rFonts w:ascii="Arial" w:hAnsi="Arial" w:cs="Arial"/>
        </w:rPr>
        <w:t xml:space="preserve">For comparisons with </w:t>
      </w:r>
      <w:r w:rsidR="005E7156" w:rsidRPr="003E73CF">
        <w:rPr>
          <w:rFonts w:ascii="Arial" w:hAnsi="Arial" w:cs="Arial"/>
        </w:rPr>
        <w:t>non-cancer COVID-19 inpatients</w:t>
      </w:r>
      <w:r w:rsidR="005E7156">
        <w:rPr>
          <w:rFonts w:ascii="Arial" w:hAnsi="Arial" w:cs="Arial"/>
        </w:rPr>
        <w:t>, w</w:t>
      </w:r>
      <w:r w:rsidR="005E7156" w:rsidRPr="003E73CF">
        <w:rPr>
          <w:rFonts w:ascii="Arial" w:hAnsi="Arial" w:cs="Arial"/>
        </w:rPr>
        <w:t>e used a reference cohort extracted from the SEMI-COVID registry run by the Spanish Society of Internal Medicine</w:t>
      </w:r>
      <w:r w:rsidR="005E7156">
        <w:rPr>
          <w:rFonts w:ascii="Arial" w:hAnsi="Arial" w:cs="Arial"/>
        </w:rPr>
        <w:fldChar w:fldCharType="begin">
          <w:fldData xml:space="preserve">PEVuZE5vdGU+PENpdGU+PEF1dGhvcj5DYXNhcy1Sb2pvPC9BdXRob3I+PFllYXI+MjAyMDwvWWVh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PEVuZE5vdGU+PENpdGU+PEF1dGhvcj5DYXNhcy1Sb2pvPC9BdXRob3I+PFllYXI+MjAyMDwvWWVh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5E7156">
        <w:rPr>
          <w:rFonts w:ascii="Arial" w:hAnsi="Arial" w:cs="Arial"/>
        </w:rPr>
      </w:r>
      <w:r w:rsidR="005E7156">
        <w:rPr>
          <w:rFonts w:ascii="Arial" w:hAnsi="Arial" w:cs="Arial"/>
        </w:rPr>
        <w:fldChar w:fldCharType="separate"/>
      </w:r>
      <w:r w:rsidR="009F17DF">
        <w:rPr>
          <w:rFonts w:ascii="Arial" w:hAnsi="Arial" w:cs="Arial"/>
          <w:noProof/>
        </w:rPr>
        <w:t>(27)</w:t>
      </w:r>
      <w:r w:rsidR="005E7156">
        <w:rPr>
          <w:rFonts w:ascii="Arial" w:hAnsi="Arial" w:cs="Arial"/>
        </w:rPr>
        <w:fldChar w:fldCharType="end"/>
      </w:r>
      <w:r w:rsidR="005E7156" w:rsidRPr="003E73CF">
        <w:rPr>
          <w:rFonts w:ascii="Arial" w:hAnsi="Arial" w:cs="Arial"/>
        </w:rPr>
        <w:t xml:space="preserve"> </w:t>
      </w:r>
      <w:r w:rsidR="005E7156">
        <w:rPr>
          <w:rFonts w:ascii="Arial" w:hAnsi="Arial" w:cs="Arial"/>
        </w:rPr>
        <w:t xml:space="preserve">that was </w:t>
      </w:r>
      <w:r w:rsidR="005E7156" w:rsidRPr="009361B2">
        <w:rPr>
          <w:rFonts w:ascii="Arial" w:hAnsi="Arial" w:cs="Arial"/>
        </w:rPr>
        <w:t>propensity</w:t>
      </w:r>
      <w:r w:rsidR="00EA0906">
        <w:rPr>
          <w:rFonts w:ascii="Arial" w:hAnsi="Arial" w:cs="Arial"/>
        </w:rPr>
        <w:t>-</w:t>
      </w:r>
      <w:r w:rsidR="005E7156" w:rsidRPr="009361B2">
        <w:rPr>
          <w:rFonts w:ascii="Arial" w:hAnsi="Arial" w:cs="Arial"/>
        </w:rPr>
        <w:t xml:space="preserve">score-matched </w:t>
      </w:r>
      <w:r w:rsidR="005E7156">
        <w:rPr>
          <w:rFonts w:ascii="Arial" w:hAnsi="Arial" w:cs="Arial"/>
        </w:rPr>
        <w:t xml:space="preserve">to </w:t>
      </w:r>
      <w:r w:rsidR="005E7156" w:rsidRPr="003E73CF">
        <w:rPr>
          <w:rFonts w:ascii="Arial" w:hAnsi="Arial" w:cs="Arial"/>
        </w:rPr>
        <w:t>HM inpatients by age, sex</w:t>
      </w:r>
      <w:r w:rsidR="005E7156">
        <w:rPr>
          <w:rFonts w:ascii="Arial" w:hAnsi="Arial" w:cs="Arial"/>
        </w:rPr>
        <w:t>,</w:t>
      </w:r>
      <w:r w:rsidR="005E7156" w:rsidRPr="003E73CF">
        <w:rPr>
          <w:rFonts w:ascii="Arial" w:hAnsi="Arial" w:cs="Arial"/>
        </w:rPr>
        <w:t xml:space="preserve"> and region</w:t>
      </w:r>
      <w:r w:rsidR="005E7156" w:rsidRPr="009361B2">
        <w:rPr>
          <w:rFonts w:ascii="Arial" w:hAnsi="Arial" w:cs="Arial"/>
        </w:rPr>
        <w:t>.</w:t>
      </w:r>
      <w:r w:rsidR="005E7156">
        <w:rPr>
          <w:rFonts w:ascii="Arial" w:hAnsi="Arial" w:cs="Arial"/>
        </w:rPr>
        <w:t xml:space="preserve"> </w:t>
      </w:r>
      <w:r w:rsidR="005E7156" w:rsidRPr="009361B2">
        <w:rPr>
          <w:rFonts w:ascii="Arial" w:hAnsi="Arial" w:cs="Arial"/>
        </w:rPr>
        <w:t xml:space="preserve">The comparison was restricted to Madrid </w:t>
      </w:r>
      <w:r w:rsidR="0020024C">
        <w:rPr>
          <w:rFonts w:ascii="Arial" w:hAnsi="Arial" w:cs="Arial"/>
        </w:rPr>
        <w:t xml:space="preserve">region </w:t>
      </w:r>
      <w:r w:rsidR="005E7156" w:rsidRPr="009361B2">
        <w:rPr>
          <w:rFonts w:ascii="Arial" w:hAnsi="Arial" w:cs="Arial"/>
        </w:rPr>
        <w:t>resident inpatients</w:t>
      </w:r>
      <w:r w:rsidR="005E7156">
        <w:rPr>
          <w:rFonts w:ascii="Arial" w:hAnsi="Arial" w:cs="Arial"/>
        </w:rPr>
        <w:t xml:space="preserve">. </w:t>
      </w:r>
      <w:r w:rsidR="00BB4773">
        <w:rPr>
          <w:rFonts w:ascii="Arial" w:hAnsi="Arial" w:cs="Arial"/>
        </w:rPr>
        <w:t>PCC s</w:t>
      </w:r>
      <w:r w:rsidR="004A4945" w:rsidRPr="004A4945">
        <w:rPr>
          <w:rFonts w:ascii="Arial" w:hAnsi="Arial" w:cs="Arial"/>
        </w:rPr>
        <w:t xml:space="preserve">ymptoms were </w:t>
      </w:r>
      <w:r w:rsidR="00BB4773">
        <w:rPr>
          <w:rFonts w:ascii="Arial" w:hAnsi="Arial" w:cs="Arial"/>
        </w:rPr>
        <w:t xml:space="preserve">evaluated </w:t>
      </w:r>
      <w:r w:rsidR="004A4945" w:rsidRPr="004A4945">
        <w:rPr>
          <w:rFonts w:ascii="Arial" w:hAnsi="Arial" w:cs="Arial"/>
        </w:rPr>
        <w:t>at 4 and 6 months</w:t>
      </w:r>
      <w:r w:rsidR="00BB4773">
        <w:rPr>
          <w:rFonts w:ascii="Arial" w:hAnsi="Arial" w:cs="Arial"/>
        </w:rPr>
        <w:t xml:space="preserve"> post diagnosis;</w:t>
      </w:r>
      <w:r w:rsidR="004A4945" w:rsidRPr="004A4945">
        <w:rPr>
          <w:rFonts w:ascii="Arial" w:hAnsi="Arial" w:cs="Arial"/>
        </w:rPr>
        <w:t xml:space="preserve"> patient</w:t>
      </w:r>
      <w:r w:rsidR="00BB4773">
        <w:rPr>
          <w:rFonts w:ascii="Arial" w:hAnsi="Arial" w:cs="Arial"/>
        </w:rPr>
        <w:t>s</w:t>
      </w:r>
      <w:r w:rsidR="004A4945" w:rsidRPr="004A4945">
        <w:rPr>
          <w:rFonts w:ascii="Arial" w:hAnsi="Arial" w:cs="Arial"/>
        </w:rPr>
        <w:t xml:space="preserve"> </w:t>
      </w:r>
      <w:r w:rsidR="00BB4773">
        <w:rPr>
          <w:rFonts w:ascii="Arial" w:hAnsi="Arial" w:cs="Arial"/>
        </w:rPr>
        <w:t xml:space="preserve">with any PCC-associated symptoms </w:t>
      </w:r>
      <w:r w:rsidR="004A4945" w:rsidRPr="004A4945">
        <w:rPr>
          <w:rFonts w:ascii="Arial" w:hAnsi="Arial" w:cs="Arial"/>
        </w:rPr>
        <w:t xml:space="preserve">at </w:t>
      </w:r>
      <w:r w:rsidR="00BB4773">
        <w:rPr>
          <w:rFonts w:ascii="Arial" w:hAnsi="Arial" w:cs="Arial"/>
        </w:rPr>
        <w:t xml:space="preserve">either </w:t>
      </w:r>
      <w:r w:rsidR="004A4945" w:rsidRPr="004A4945">
        <w:rPr>
          <w:rFonts w:ascii="Arial" w:hAnsi="Arial" w:cs="Arial"/>
        </w:rPr>
        <w:t>time point</w:t>
      </w:r>
      <w:r w:rsidR="00BB4773">
        <w:rPr>
          <w:rFonts w:ascii="Arial" w:hAnsi="Arial" w:cs="Arial"/>
        </w:rPr>
        <w:t xml:space="preserve"> were classified as having PCC</w:t>
      </w:r>
      <w:r w:rsidR="004A4945" w:rsidRPr="004A4945">
        <w:rPr>
          <w:rFonts w:ascii="Arial" w:hAnsi="Arial" w:cs="Arial"/>
        </w:rPr>
        <w:t>.</w:t>
      </w:r>
    </w:p>
    <w:p w14:paraId="7A66BA44" w14:textId="6C41B3B5" w:rsidR="00B71EC9" w:rsidRDefault="00B71EC9">
      <w:pPr>
        <w:rPr>
          <w:ins w:id="5" w:author="Javier De la Cruz" w:date="2022-06-04T17:21:00Z"/>
          <w:rFonts w:ascii="Arial" w:hAnsi="Arial" w:cs="Arial"/>
        </w:rPr>
      </w:pPr>
      <w:ins w:id="6" w:author="Javier De la Cruz" w:date="2022-06-04T17:21:00Z">
        <w:r>
          <w:rPr>
            <w:rFonts w:ascii="Arial" w:hAnsi="Arial" w:cs="Arial"/>
          </w:rPr>
          <w:br w:type="page"/>
        </w:r>
      </w:ins>
    </w:p>
    <w:p w14:paraId="2F9823A9" w14:textId="77777777" w:rsidR="009361B2" w:rsidRPr="003E73CF" w:rsidRDefault="009361B2" w:rsidP="00305431">
      <w:pPr>
        <w:spacing w:after="0" w:line="480" w:lineRule="auto"/>
        <w:rPr>
          <w:rFonts w:ascii="Arial" w:hAnsi="Arial" w:cs="Arial"/>
        </w:rPr>
      </w:pPr>
    </w:p>
    <w:p w14:paraId="4E0BA4A9" w14:textId="24445207" w:rsidR="009361B2" w:rsidRPr="009361B2" w:rsidRDefault="007C7649" w:rsidP="00305431">
      <w:pPr>
        <w:spacing w:after="0" w:line="480" w:lineRule="auto"/>
        <w:rPr>
          <w:rFonts w:ascii="Arial" w:hAnsi="Arial" w:cs="Arial"/>
          <w:b/>
          <w:bCs/>
        </w:rPr>
      </w:pPr>
      <w:r>
        <w:rPr>
          <w:rFonts w:ascii="Arial" w:hAnsi="Arial" w:cs="Arial"/>
          <w:b/>
          <w:bCs/>
        </w:rPr>
        <w:t>Statistical</w:t>
      </w:r>
      <w:r w:rsidR="009361B2" w:rsidRPr="009361B2">
        <w:rPr>
          <w:rFonts w:ascii="Arial" w:hAnsi="Arial" w:cs="Arial"/>
          <w:b/>
          <w:bCs/>
        </w:rPr>
        <w:t xml:space="preserve"> analys</w:t>
      </w:r>
      <w:r>
        <w:rPr>
          <w:rFonts w:ascii="Arial" w:hAnsi="Arial" w:cs="Arial"/>
          <w:b/>
          <w:bCs/>
        </w:rPr>
        <w:t>e</w:t>
      </w:r>
      <w:r w:rsidR="009361B2" w:rsidRPr="009361B2">
        <w:rPr>
          <w:rFonts w:ascii="Arial" w:hAnsi="Arial" w:cs="Arial"/>
          <w:b/>
          <w:bCs/>
        </w:rPr>
        <w:t>s</w:t>
      </w:r>
    </w:p>
    <w:p w14:paraId="1D0DBF1E" w14:textId="3E43B19A" w:rsidR="0007296E" w:rsidRDefault="00B71EC9" w:rsidP="00305431">
      <w:pPr>
        <w:spacing w:after="0" w:line="480" w:lineRule="auto"/>
        <w:rPr>
          <w:rFonts w:ascii="Arial" w:hAnsi="Arial" w:cs="Arial"/>
        </w:rPr>
      </w:pPr>
      <w:r w:rsidRPr="009361B2">
        <w:rPr>
          <w:rFonts w:ascii="Arial" w:hAnsi="Arial" w:cs="Arial"/>
        </w:rPr>
        <w:t>Baseline characteristics and cancer features were described by type of hematological malignancy</w:t>
      </w:r>
      <w:r>
        <w:rPr>
          <w:rFonts w:ascii="Arial" w:hAnsi="Arial" w:cs="Arial"/>
        </w:rPr>
        <w:t xml:space="preserve"> and </w:t>
      </w:r>
      <w:r w:rsidRPr="009361B2">
        <w:rPr>
          <w:rFonts w:ascii="Arial" w:hAnsi="Arial" w:cs="Arial"/>
        </w:rPr>
        <w:t xml:space="preserve">clinical severity </w:t>
      </w:r>
      <w:r>
        <w:rPr>
          <w:rFonts w:ascii="Arial" w:hAnsi="Arial" w:cs="Arial"/>
        </w:rPr>
        <w:t xml:space="preserve">level </w:t>
      </w:r>
      <w:r w:rsidRPr="009361B2">
        <w:rPr>
          <w:rFonts w:ascii="Arial" w:hAnsi="Arial" w:cs="Arial"/>
        </w:rPr>
        <w:t>(mil</w:t>
      </w:r>
      <w:r>
        <w:rPr>
          <w:rFonts w:ascii="Arial" w:hAnsi="Arial" w:cs="Arial"/>
        </w:rPr>
        <w:t>d</w:t>
      </w:r>
      <w:r w:rsidRPr="009361B2">
        <w:rPr>
          <w:rFonts w:ascii="Arial" w:hAnsi="Arial" w:cs="Arial"/>
        </w:rPr>
        <w:t>-moderate and severe-critical)</w:t>
      </w:r>
      <w:r>
        <w:rPr>
          <w:rFonts w:ascii="Arial" w:hAnsi="Arial" w:cs="Arial"/>
        </w:rPr>
        <w:t xml:space="preserve">. </w:t>
      </w:r>
      <w:r w:rsidR="00C93E78">
        <w:rPr>
          <w:rFonts w:ascii="Arial" w:hAnsi="Arial" w:cs="Arial"/>
        </w:rPr>
        <w:t>S</w:t>
      </w:r>
      <w:r w:rsidR="009361B2" w:rsidRPr="009361B2">
        <w:rPr>
          <w:rFonts w:ascii="Arial" w:hAnsi="Arial" w:cs="Arial"/>
        </w:rPr>
        <w:t xml:space="preserve">trength of association between each </w:t>
      </w:r>
      <w:r w:rsidR="007C7649">
        <w:rPr>
          <w:rFonts w:ascii="Arial" w:hAnsi="Arial" w:cs="Arial"/>
        </w:rPr>
        <w:t xml:space="preserve">potential prognostic </w:t>
      </w:r>
      <w:r w:rsidR="009361B2" w:rsidRPr="009361B2">
        <w:rPr>
          <w:rFonts w:ascii="Arial" w:hAnsi="Arial" w:cs="Arial"/>
        </w:rPr>
        <w:t xml:space="preserve">factor and </w:t>
      </w:r>
      <w:r w:rsidR="007C7649">
        <w:rPr>
          <w:rFonts w:ascii="Arial" w:hAnsi="Arial" w:cs="Arial"/>
        </w:rPr>
        <w:t>COVID-19</w:t>
      </w:r>
      <w:r w:rsidR="009361B2" w:rsidRPr="009361B2">
        <w:rPr>
          <w:rFonts w:ascii="Arial" w:hAnsi="Arial" w:cs="Arial"/>
        </w:rPr>
        <w:t xml:space="preserve"> severity was estimated with logistic regression models</w:t>
      </w:r>
      <w:r w:rsidR="00B63FDD">
        <w:rPr>
          <w:rFonts w:ascii="Arial" w:hAnsi="Arial" w:cs="Arial"/>
        </w:rPr>
        <w:t>; m</w:t>
      </w:r>
      <w:r w:rsidR="009361B2" w:rsidRPr="009361B2">
        <w:rPr>
          <w:rFonts w:ascii="Arial" w:hAnsi="Arial" w:cs="Arial"/>
        </w:rPr>
        <w:t xml:space="preserve">ultivariable analyses </w:t>
      </w:r>
      <w:r w:rsidR="00374EDE">
        <w:rPr>
          <w:rFonts w:ascii="Arial" w:hAnsi="Arial" w:cs="Arial"/>
        </w:rPr>
        <w:t xml:space="preserve">with </w:t>
      </w:r>
      <w:r w:rsidR="009361B2" w:rsidRPr="009361B2">
        <w:rPr>
          <w:rFonts w:ascii="Arial" w:hAnsi="Arial" w:cs="Arial"/>
        </w:rPr>
        <w:t>age, sex</w:t>
      </w:r>
      <w:r w:rsidR="003607C1">
        <w:rPr>
          <w:rFonts w:ascii="Arial" w:hAnsi="Arial" w:cs="Arial"/>
        </w:rPr>
        <w:t>,</w:t>
      </w:r>
      <w:r w:rsidR="009361B2" w:rsidRPr="009361B2">
        <w:rPr>
          <w:rFonts w:ascii="Arial" w:hAnsi="Arial" w:cs="Arial"/>
        </w:rPr>
        <w:t xml:space="preserve"> and comorbidity count as covariates</w:t>
      </w:r>
      <w:r w:rsidR="00B63FDD">
        <w:rPr>
          <w:rFonts w:ascii="Arial" w:hAnsi="Arial" w:cs="Arial"/>
        </w:rPr>
        <w:t xml:space="preserve"> provided </w:t>
      </w:r>
      <w:r w:rsidR="00B63FDD" w:rsidRPr="009361B2">
        <w:rPr>
          <w:rFonts w:ascii="Arial" w:hAnsi="Arial" w:cs="Arial"/>
        </w:rPr>
        <w:t xml:space="preserve">adjusted odds ratios </w:t>
      </w:r>
      <w:r w:rsidR="00B63FDD">
        <w:rPr>
          <w:rFonts w:ascii="Arial" w:hAnsi="Arial" w:cs="Arial"/>
        </w:rPr>
        <w:t xml:space="preserve">(ORs) </w:t>
      </w:r>
      <w:r w:rsidR="00B63FDD" w:rsidRPr="009361B2">
        <w:rPr>
          <w:rFonts w:ascii="Arial" w:hAnsi="Arial" w:cs="Arial"/>
        </w:rPr>
        <w:t>and 95% confidence intervals (CI)</w:t>
      </w:r>
      <w:r w:rsidR="009361B2" w:rsidRPr="009361B2">
        <w:rPr>
          <w:rFonts w:ascii="Arial" w:hAnsi="Arial" w:cs="Arial"/>
        </w:rPr>
        <w:t xml:space="preserve">. </w:t>
      </w:r>
      <w:r w:rsidR="00374EDE">
        <w:rPr>
          <w:rFonts w:ascii="Arial" w:hAnsi="Arial" w:cs="Arial"/>
        </w:rPr>
        <w:t>F</w:t>
      </w:r>
      <w:r w:rsidR="009361B2" w:rsidRPr="009361B2">
        <w:rPr>
          <w:rFonts w:ascii="Arial" w:hAnsi="Arial" w:cs="Arial"/>
        </w:rPr>
        <w:t xml:space="preserve">or each </w:t>
      </w:r>
      <w:r w:rsidR="00374EDE">
        <w:rPr>
          <w:rFonts w:ascii="Arial" w:hAnsi="Arial" w:cs="Arial"/>
        </w:rPr>
        <w:t xml:space="preserve">prognostic </w:t>
      </w:r>
      <w:r w:rsidR="009361B2" w:rsidRPr="009361B2">
        <w:rPr>
          <w:rFonts w:ascii="Arial" w:hAnsi="Arial" w:cs="Arial"/>
        </w:rPr>
        <w:t>factor</w:t>
      </w:r>
      <w:r w:rsidR="003607C1">
        <w:rPr>
          <w:rFonts w:ascii="Arial" w:hAnsi="Arial" w:cs="Arial"/>
        </w:rPr>
        <w:t>,</w:t>
      </w:r>
      <w:r w:rsidR="009361B2" w:rsidRPr="009361B2">
        <w:rPr>
          <w:rFonts w:ascii="Arial" w:hAnsi="Arial" w:cs="Arial"/>
        </w:rPr>
        <w:t xml:space="preserve"> 30</w:t>
      </w:r>
      <w:r w:rsidR="003607C1">
        <w:rPr>
          <w:rFonts w:ascii="Arial" w:hAnsi="Arial" w:cs="Arial"/>
        </w:rPr>
        <w:t>-</w:t>
      </w:r>
      <w:r w:rsidR="009361B2" w:rsidRPr="009361B2">
        <w:rPr>
          <w:rFonts w:ascii="Arial" w:hAnsi="Arial" w:cs="Arial"/>
        </w:rPr>
        <w:t xml:space="preserve"> and 60-day survival probabilities were estimated </w:t>
      </w:r>
      <w:r w:rsidR="00374EDE">
        <w:rPr>
          <w:rFonts w:ascii="Arial" w:hAnsi="Arial" w:cs="Arial"/>
        </w:rPr>
        <w:t xml:space="preserve">using </w:t>
      </w:r>
      <w:r w:rsidR="009361B2" w:rsidRPr="009361B2">
        <w:rPr>
          <w:rFonts w:ascii="Arial" w:hAnsi="Arial" w:cs="Arial"/>
        </w:rPr>
        <w:t xml:space="preserve">the </w:t>
      </w:r>
      <w:r w:rsidR="004A4945">
        <w:rPr>
          <w:rFonts w:ascii="Arial" w:hAnsi="Arial" w:cs="Arial"/>
        </w:rPr>
        <w:t>life-table</w:t>
      </w:r>
      <w:r w:rsidR="009361B2" w:rsidRPr="009361B2">
        <w:rPr>
          <w:rFonts w:ascii="Arial" w:hAnsi="Arial" w:cs="Arial"/>
        </w:rPr>
        <w:t xml:space="preserve"> method</w:t>
      </w:r>
      <w:r w:rsidR="00374EDE">
        <w:rPr>
          <w:rFonts w:ascii="Arial" w:hAnsi="Arial" w:cs="Arial"/>
        </w:rPr>
        <w:t xml:space="preserve">, with </w:t>
      </w:r>
      <w:r w:rsidR="00374EDE" w:rsidRPr="009361B2">
        <w:rPr>
          <w:rFonts w:ascii="Arial" w:hAnsi="Arial" w:cs="Arial"/>
        </w:rPr>
        <w:t xml:space="preserve">hazard ratios </w:t>
      </w:r>
      <w:r w:rsidR="00374EDE">
        <w:rPr>
          <w:rFonts w:ascii="Arial" w:hAnsi="Arial" w:cs="Arial"/>
        </w:rPr>
        <w:t xml:space="preserve">(HRs) </w:t>
      </w:r>
      <w:r w:rsidR="00374EDE" w:rsidRPr="009361B2">
        <w:rPr>
          <w:rFonts w:ascii="Arial" w:hAnsi="Arial" w:cs="Arial"/>
        </w:rPr>
        <w:t>and 95%</w:t>
      </w:r>
      <w:r w:rsidR="00374EDE">
        <w:rPr>
          <w:rFonts w:ascii="Arial" w:hAnsi="Arial" w:cs="Arial"/>
        </w:rPr>
        <w:t xml:space="preserve"> </w:t>
      </w:r>
      <w:r w:rsidR="00374EDE" w:rsidRPr="009361B2">
        <w:rPr>
          <w:rFonts w:ascii="Arial" w:hAnsi="Arial" w:cs="Arial"/>
        </w:rPr>
        <w:t xml:space="preserve">CI </w:t>
      </w:r>
      <w:r w:rsidR="00374EDE">
        <w:rPr>
          <w:rFonts w:ascii="Arial" w:hAnsi="Arial" w:cs="Arial"/>
        </w:rPr>
        <w:t xml:space="preserve">determined using </w:t>
      </w:r>
      <w:r w:rsidR="009361B2" w:rsidRPr="009361B2">
        <w:rPr>
          <w:rFonts w:ascii="Arial" w:hAnsi="Arial" w:cs="Arial"/>
        </w:rPr>
        <w:t xml:space="preserve">Cox proportional-hazard regression models </w:t>
      </w:r>
      <w:r w:rsidR="0007296E">
        <w:rPr>
          <w:rFonts w:ascii="Arial" w:hAnsi="Arial" w:cs="Arial"/>
        </w:rPr>
        <w:t xml:space="preserve">with </w:t>
      </w:r>
      <w:r w:rsidR="009361B2" w:rsidRPr="009361B2">
        <w:rPr>
          <w:rFonts w:ascii="Arial" w:hAnsi="Arial" w:cs="Arial"/>
        </w:rPr>
        <w:t>age, sex</w:t>
      </w:r>
      <w:r w:rsidR="00374EDE">
        <w:rPr>
          <w:rFonts w:ascii="Arial" w:hAnsi="Arial" w:cs="Arial"/>
        </w:rPr>
        <w:t>,</w:t>
      </w:r>
      <w:r w:rsidR="009361B2" w:rsidRPr="009361B2">
        <w:rPr>
          <w:rFonts w:ascii="Arial" w:hAnsi="Arial" w:cs="Arial"/>
        </w:rPr>
        <w:t xml:space="preserve"> and comorbidity count</w:t>
      </w:r>
      <w:r w:rsidR="0007296E">
        <w:rPr>
          <w:rFonts w:ascii="Arial" w:hAnsi="Arial" w:cs="Arial"/>
        </w:rPr>
        <w:t xml:space="preserve"> as covariates</w:t>
      </w:r>
      <w:r w:rsidR="009361B2" w:rsidRPr="009361B2">
        <w:rPr>
          <w:rFonts w:ascii="Arial" w:hAnsi="Arial" w:cs="Arial"/>
        </w:rPr>
        <w:t>.</w:t>
      </w:r>
      <w:r w:rsidR="0007296E">
        <w:rPr>
          <w:rFonts w:ascii="Arial" w:hAnsi="Arial" w:cs="Arial"/>
        </w:rPr>
        <w:br/>
      </w:r>
      <w:r w:rsidR="009361B2" w:rsidRPr="009361B2">
        <w:rPr>
          <w:rFonts w:ascii="Arial" w:hAnsi="Arial" w:cs="Arial"/>
        </w:rPr>
        <w:t xml:space="preserve"> </w:t>
      </w:r>
      <w:r w:rsidR="0007296E" w:rsidRPr="009361B2" w:rsidDel="00374EDE">
        <w:rPr>
          <w:rFonts w:ascii="Arial" w:hAnsi="Arial" w:cs="Arial"/>
        </w:rPr>
        <w:t xml:space="preserve">Patient characteristics and cancer and COVID-19 management features were compared between study periods. </w:t>
      </w:r>
      <w:r w:rsidR="0007296E" w:rsidRPr="009361B2">
        <w:rPr>
          <w:rFonts w:ascii="Arial" w:hAnsi="Arial" w:cs="Arial"/>
        </w:rPr>
        <w:t>Non-ca</w:t>
      </w:r>
      <w:r w:rsidR="0007296E">
        <w:rPr>
          <w:rFonts w:ascii="Arial" w:hAnsi="Arial" w:cs="Arial"/>
        </w:rPr>
        <w:t>ncer inpatients were propensity-</w:t>
      </w:r>
      <w:r w:rsidR="0007296E" w:rsidRPr="009361B2">
        <w:rPr>
          <w:rFonts w:ascii="Arial" w:hAnsi="Arial" w:cs="Arial"/>
        </w:rPr>
        <w:t>score-matched on age, sex</w:t>
      </w:r>
      <w:r w:rsidR="0007296E">
        <w:rPr>
          <w:rFonts w:ascii="Arial" w:hAnsi="Arial" w:cs="Arial"/>
        </w:rPr>
        <w:t>,</w:t>
      </w:r>
      <w:r w:rsidR="0007296E" w:rsidRPr="009361B2">
        <w:rPr>
          <w:rFonts w:ascii="Arial" w:hAnsi="Arial" w:cs="Arial"/>
        </w:rPr>
        <w:t xml:space="preserve"> and region with HM inpatients.</w:t>
      </w:r>
      <w:r w:rsidR="0007296E">
        <w:rPr>
          <w:rFonts w:ascii="Arial" w:hAnsi="Arial" w:cs="Arial"/>
        </w:rPr>
        <w:t xml:space="preserve"> </w:t>
      </w:r>
      <w:r w:rsidR="0007296E" w:rsidDel="005E7156">
        <w:rPr>
          <w:rFonts w:ascii="Arial" w:hAnsi="Arial" w:cs="Arial"/>
        </w:rPr>
        <w:t>D</w:t>
      </w:r>
      <w:r w:rsidR="0007296E" w:rsidRPr="009361B2" w:rsidDel="005E7156">
        <w:rPr>
          <w:rFonts w:ascii="Arial" w:hAnsi="Arial" w:cs="Arial"/>
        </w:rPr>
        <w:t xml:space="preserve">ue to interoperability </w:t>
      </w:r>
      <w:r w:rsidR="0007296E" w:rsidDel="005E7156">
        <w:rPr>
          <w:rFonts w:ascii="Arial" w:hAnsi="Arial" w:cs="Arial"/>
        </w:rPr>
        <w:t xml:space="preserve">features </w:t>
      </w:r>
      <w:r w:rsidR="0007296E" w:rsidRPr="009361B2" w:rsidDel="005E7156">
        <w:rPr>
          <w:rFonts w:ascii="Arial" w:hAnsi="Arial" w:cs="Arial"/>
        </w:rPr>
        <w:t xml:space="preserve">of </w:t>
      </w:r>
      <w:r w:rsidR="0007296E" w:rsidDel="005E7156">
        <w:rPr>
          <w:rFonts w:ascii="Arial" w:hAnsi="Arial" w:cs="Arial"/>
        </w:rPr>
        <w:t xml:space="preserve">the </w:t>
      </w:r>
      <w:r w:rsidR="0007296E" w:rsidRPr="009361B2" w:rsidDel="005E7156">
        <w:rPr>
          <w:rFonts w:ascii="Arial" w:hAnsi="Arial" w:cs="Arial"/>
        </w:rPr>
        <w:t>AMHH and SEMI-COVID registries</w:t>
      </w:r>
      <w:r w:rsidR="0007296E" w:rsidDel="005E7156">
        <w:rPr>
          <w:rFonts w:ascii="Arial" w:hAnsi="Arial" w:cs="Arial"/>
        </w:rPr>
        <w:t>,</w:t>
      </w:r>
      <w:r w:rsidR="0007296E" w:rsidRPr="004A4945" w:rsidDel="005E7156">
        <w:t xml:space="preserve"> </w:t>
      </w:r>
      <w:r w:rsidR="0007296E" w:rsidRPr="004A4945" w:rsidDel="005E7156">
        <w:rPr>
          <w:rFonts w:ascii="Arial" w:hAnsi="Arial" w:cs="Arial"/>
        </w:rPr>
        <w:t>mortality was compared in terms of proportions at 30-day</w:t>
      </w:r>
      <w:r w:rsidR="0007296E" w:rsidRPr="009361B2" w:rsidDel="005E7156">
        <w:rPr>
          <w:rFonts w:ascii="Arial" w:hAnsi="Arial" w:cs="Arial"/>
        </w:rPr>
        <w:t>.</w:t>
      </w:r>
      <w:r w:rsidR="0007296E" w:rsidRPr="009361B2">
        <w:rPr>
          <w:rFonts w:ascii="Arial" w:hAnsi="Arial" w:cs="Arial"/>
        </w:rPr>
        <w:t xml:space="preserve"> </w:t>
      </w:r>
    </w:p>
    <w:p w14:paraId="2FB8CF8C" w14:textId="43320B7F" w:rsidR="009361B2" w:rsidRPr="009361B2" w:rsidRDefault="004A4945" w:rsidP="00305431">
      <w:pPr>
        <w:spacing w:after="0" w:line="480" w:lineRule="auto"/>
        <w:rPr>
          <w:rFonts w:ascii="Arial" w:hAnsi="Arial" w:cs="Arial"/>
        </w:rPr>
      </w:pPr>
      <w:r w:rsidRPr="004A4945">
        <w:rPr>
          <w:rFonts w:ascii="Arial" w:hAnsi="Arial" w:cs="Arial"/>
        </w:rPr>
        <w:t>Prognostic factors for P</w:t>
      </w:r>
      <w:r>
        <w:rPr>
          <w:rFonts w:ascii="Arial" w:hAnsi="Arial" w:cs="Arial"/>
        </w:rPr>
        <w:t>C</w:t>
      </w:r>
      <w:r w:rsidRPr="004A4945">
        <w:rPr>
          <w:rFonts w:ascii="Arial" w:hAnsi="Arial" w:cs="Arial"/>
        </w:rPr>
        <w:t xml:space="preserve">C were assessed in multivariable logistic regression models. </w:t>
      </w:r>
      <w:r w:rsidR="007244B6">
        <w:rPr>
          <w:rFonts w:ascii="Arial" w:hAnsi="Arial" w:cs="Arial"/>
        </w:rPr>
        <w:t xml:space="preserve">Missing data were reported for each prognostic variable by outcome. </w:t>
      </w:r>
      <w:r w:rsidR="009361B2" w:rsidRPr="009361B2">
        <w:rPr>
          <w:rFonts w:ascii="Arial" w:hAnsi="Arial" w:cs="Arial"/>
        </w:rPr>
        <w:t>Analyses were generated using SAS/STAT software, Version 9.4, SAS Institute Inc.</w:t>
      </w:r>
    </w:p>
    <w:p w14:paraId="07031DA4" w14:textId="5062D4AE" w:rsidR="00051333" w:rsidRPr="003E73CF" w:rsidRDefault="00051333" w:rsidP="00305431">
      <w:pPr>
        <w:spacing w:after="0" w:line="480" w:lineRule="auto"/>
        <w:rPr>
          <w:rFonts w:ascii="Arial" w:hAnsi="Arial" w:cs="Arial"/>
        </w:rPr>
      </w:pPr>
    </w:p>
    <w:p w14:paraId="7A86049A" w14:textId="77777777" w:rsidR="009361B2" w:rsidRPr="003E73CF" w:rsidRDefault="009361B2" w:rsidP="00305431">
      <w:pPr>
        <w:spacing w:after="0" w:line="480" w:lineRule="auto"/>
        <w:rPr>
          <w:rFonts w:ascii="Arial" w:hAnsi="Arial" w:cs="Arial"/>
        </w:rPr>
      </w:pPr>
    </w:p>
    <w:p w14:paraId="499255C0" w14:textId="7980A8F2" w:rsidR="005376CA" w:rsidRPr="00305431" w:rsidRDefault="005376CA" w:rsidP="00305431">
      <w:pPr>
        <w:spacing w:after="0" w:line="480" w:lineRule="auto"/>
        <w:rPr>
          <w:rFonts w:ascii="Arial" w:hAnsi="Arial" w:cs="Arial"/>
          <w:b/>
          <w:bCs/>
          <w:i/>
          <w:color w:val="000000" w:themeColor="text1"/>
          <w:sz w:val="24"/>
          <w:szCs w:val="24"/>
        </w:rPr>
      </w:pPr>
      <w:r w:rsidRPr="00305431">
        <w:rPr>
          <w:rFonts w:ascii="Arial" w:hAnsi="Arial" w:cs="Arial"/>
          <w:b/>
          <w:bCs/>
          <w:color w:val="000000" w:themeColor="text1"/>
          <w:sz w:val="24"/>
          <w:szCs w:val="24"/>
        </w:rPr>
        <w:t>Results</w:t>
      </w:r>
    </w:p>
    <w:p w14:paraId="37CDA533" w14:textId="0BACF0C5" w:rsidR="00DE78CB" w:rsidRPr="003E73CF" w:rsidRDefault="00423B1E" w:rsidP="00305431">
      <w:pPr>
        <w:spacing w:after="0" w:line="480" w:lineRule="auto"/>
        <w:rPr>
          <w:rFonts w:ascii="Arial" w:hAnsi="Arial" w:cs="Arial"/>
          <w:b/>
          <w:bCs/>
          <w:iCs/>
        </w:rPr>
      </w:pPr>
      <w:r>
        <w:rPr>
          <w:rFonts w:ascii="Arial" w:hAnsi="Arial" w:cs="Arial"/>
          <w:b/>
          <w:bCs/>
          <w:iCs/>
        </w:rPr>
        <w:t>P</w:t>
      </w:r>
      <w:r w:rsidR="005376CA" w:rsidRPr="003E73CF">
        <w:rPr>
          <w:rFonts w:ascii="Arial" w:hAnsi="Arial" w:cs="Arial"/>
          <w:b/>
          <w:bCs/>
          <w:iCs/>
        </w:rPr>
        <w:t xml:space="preserve">atients </w:t>
      </w:r>
    </w:p>
    <w:p w14:paraId="7D125380" w14:textId="1A4723E5" w:rsidR="009D3F0A" w:rsidRPr="003E73CF" w:rsidRDefault="00EA0906" w:rsidP="00305431">
      <w:pPr>
        <w:spacing w:after="0" w:line="480" w:lineRule="auto"/>
        <w:rPr>
          <w:rFonts w:ascii="Arial" w:hAnsi="Arial" w:cs="Arial"/>
        </w:rPr>
      </w:pPr>
      <w:r>
        <w:rPr>
          <w:rFonts w:ascii="Arial" w:hAnsi="Arial" w:cs="Arial"/>
        </w:rPr>
        <w:t>Thirty one hospitals</w:t>
      </w:r>
      <w:r w:rsidR="00861F04" w:rsidRPr="003E73CF">
        <w:rPr>
          <w:rFonts w:ascii="Arial" w:hAnsi="Arial" w:cs="Arial"/>
        </w:rPr>
        <w:t xml:space="preserve">, covering 98% of </w:t>
      </w:r>
      <w:r w:rsidR="00BB51B3">
        <w:rPr>
          <w:rFonts w:ascii="Arial" w:hAnsi="Arial" w:cs="Arial"/>
        </w:rPr>
        <w:t xml:space="preserve">Madrid </w:t>
      </w:r>
      <w:r w:rsidR="0020024C">
        <w:rPr>
          <w:rFonts w:ascii="Arial" w:hAnsi="Arial" w:cs="Arial"/>
        </w:rPr>
        <w:t xml:space="preserve">region </w:t>
      </w:r>
      <w:r w:rsidR="00423B1E" w:rsidRPr="003E73CF">
        <w:rPr>
          <w:rFonts w:ascii="Arial" w:hAnsi="Arial" w:cs="Arial"/>
        </w:rPr>
        <w:t>population</w:t>
      </w:r>
      <w:r w:rsidR="005C5970">
        <w:rPr>
          <w:rFonts w:ascii="Arial" w:hAnsi="Arial" w:cs="Arial"/>
        </w:rPr>
        <w:t>, Spain</w:t>
      </w:r>
      <w:r w:rsidR="00423B1E">
        <w:rPr>
          <w:rFonts w:ascii="Arial" w:hAnsi="Arial" w:cs="Arial"/>
        </w:rPr>
        <w:t xml:space="preserve">, </w:t>
      </w:r>
      <w:r w:rsidR="0014500B">
        <w:rPr>
          <w:rFonts w:ascii="Arial" w:hAnsi="Arial" w:cs="Arial"/>
        </w:rPr>
        <w:t>reported cases of HM patients with COVID-19 for potential inclusion in this analysis (Figure 1)</w:t>
      </w:r>
      <w:r w:rsidR="00861F04" w:rsidRPr="003E73CF">
        <w:rPr>
          <w:rFonts w:ascii="Arial" w:hAnsi="Arial" w:cs="Arial"/>
        </w:rPr>
        <w:t xml:space="preserve">. Of 1408 </w:t>
      </w:r>
      <w:r w:rsidR="0014500B">
        <w:rPr>
          <w:rFonts w:ascii="Arial" w:hAnsi="Arial" w:cs="Arial"/>
        </w:rPr>
        <w:t>cases reported</w:t>
      </w:r>
      <w:r w:rsidR="00861F04" w:rsidRPr="003E73CF">
        <w:rPr>
          <w:rFonts w:ascii="Arial" w:hAnsi="Arial" w:cs="Arial"/>
        </w:rPr>
        <w:t xml:space="preserve">, 1166 met </w:t>
      </w:r>
      <w:r w:rsidR="0014500B">
        <w:rPr>
          <w:rFonts w:ascii="Arial" w:hAnsi="Arial" w:cs="Arial"/>
        </w:rPr>
        <w:t xml:space="preserve">the </w:t>
      </w:r>
      <w:r w:rsidR="00861F04" w:rsidRPr="003E73CF">
        <w:rPr>
          <w:rFonts w:ascii="Arial" w:hAnsi="Arial" w:cs="Arial"/>
        </w:rPr>
        <w:t xml:space="preserve">inclusion criteria. </w:t>
      </w:r>
      <w:r w:rsidR="0014500B">
        <w:rPr>
          <w:rFonts w:ascii="Arial" w:hAnsi="Arial" w:cs="Arial"/>
        </w:rPr>
        <w:t xml:space="preserve">Among these 1166 patients, the </w:t>
      </w:r>
      <w:r w:rsidR="006C04CC" w:rsidRPr="003E73CF">
        <w:rPr>
          <w:rFonts w:ascii="Arial" w:hAnsi="Arial" w:cs="Arial"/>
        </w:rPr>
        <w:t>m</w:t>
      </w:r>
      <w:r w:rsidR="00A14BEE" w:rsidRPr="003E73CF">
        <w:rPr>
          <w:rFonts w:ascii="Arial" w:hAnsi="Arial" w:cs="Arial"/>
        </w:rPr>
        <w:t xml:space="preserve">edian age was </w:t>
      </w:r>
      <w:r w:rsidR="00AC23A3" w:rsidRPr="003E73CF">
        <w:rPr>
          <w:rFonts w:ascii="Arial" w:hAnsi="Arial" w:cs="Arial"/>
        </w:rPr>
        <w:t>71</w:t>
      </w:r>
      <w:r w:rsidR="00A14BEE" w:rsidRPr="003E73CF">
        <w:rPr>
          <w:rFonts w:ascii="Arial" w:hAnsi="Arial" w:cs="Arial"/>
        </w:rPr>
        <w:t xml:space="preserve"> years (interquartile range</w:t>
      </w:r>
      <w:r w:rsidR="0014500B">
        <w:rPr>
          <w:rFonts w:ascii="Arial" w:hAnsi="Arial" w:cs="Arial"/>
        </w:rPr>
        <w:t>,</w:t>
      </w:r>
      <w:r w:rsidR="00A14BEE" w:rsidRPr="003E73CF">
        <w:rPr>
          <w:rFonts w:ascii="Arial" w:hAnsi="Arial" w:cs="Arial"/>
        </w:rPr>
        <w:t xml:space="preserve"> </w:t>
      </w:r>
      <w:r w:rsidR="0014500B">
        <w:rPr>
          <w:rFonts w:ascii="Arial" w:hAnsi="Arial" w:cs="Arial"/>
        </w:rPr>
        <w:t>59</w:t>
      </w:r>
      <w:r w:rsidR="00A14BEE" w:rsidRPr="003E73CF">
        <w:rPr>
          <w:rFonts w:ascii="Arial" w:hAnsi="Arial" w:cs="Arial"/>
        </w:rPr>
        <w:t>-7</w:t>
      </w:r>
      <w:r w:rsidR="00AC23A3" w:rsidRPr="003E73CF">
        <w:rPr>
          <w:rFonts w:ascii="Arial" w:hAnsi="Arial" w:cs="Arial"/>
        </w:rPr>
        <w:t>9</w:t>
      </w:r>
      <w:r w:rsidR="00A14BEE" w:rsidRPr="003E73CF">
        <w:rPr>
          <w:rFonts w:ascii="Arial" w:hAnsi="Arial" w:cs="Arial"/>
        </w:rPr>
        <w:t xml:space="preserve"> years)</w:t>
      </w:r>
      <w:r w:rsidR="0014500B">
        <w:rPr>
          <w:rFonts w:ascii="Arial" w:hAnsi="Arial" w:cs="Arial"/>
        </w:rPr>
        <w:t>,</w:t>
      </w:r>
      <w:r w:rsidR="006C04CC" w:rsidRPr="003E73CF">
        <w:rPr>
          <w:rFonts w:ascii="Arial" w:hAnsi="Arial" w:cs="Arial"/>
        </w:rPr>
        <w:t xml:space="preserve"> </w:t>
      </w:r>
      <w:r w:rsidR="00720687">
        <w:rPr>
          <w:rFonts w:ascii="Arial" w:hAnsi="Arial" w:cs="Arial"/>
        </w:rPr>
        <w:t>59.7</w:t>
      </w:r>
      <w:r w:rsidR="006C04CC" w:rsidRPr="003E73CF">
        <w:rPr>
          <w:rFonts w:ascii="Arial" w:hAnsi="Arial" w:cs="Arial"/>
        </w:rPr>
        <w:t>%</w:t>
      </w:r>
      <w:r w:rsidR="009C5FC8" w:rsidRPr="003E73CF">
        <w:rPr>
          <w:rFonts w:ascii="Arial" w:hAnsi="Arial" w:cs="Arial"/>
        </w:rPr>
        <w:t xml:space="preserve"> </w:t>
      </w:r>
      <w:r w:rsidR="00AC23A3" w:rsidRPr="003E73CF">
        <w:rPr>
          <w:rFonts w:ascii="Arial" w:hAnsi="Arial" w:cs="Arial"/>
        </w:rPr>
        <w:t>were male</w:t>
      </w:r>
      <w:r w:rsidR="0014500B">
        <w:rPr>
          <w:rFonts w:ascii="Arial" w:hAnsi="Arial" w:cs="Arial"/>
        </w:rPr>
        <w:t xml:space="preserve">, and 41.5% and 31.6% had 1 or ≥2 of the six specified COVID-19-associated </w:t>
      </w:r>
      <w:r w:rsidR="00A14BEE" w:rsidRPr="003E73CF">
        <w:rPr>
          <w:rFonts w:ascii="Arial" w:hAnsi="Arial" w:cs="Arial"/>
        </w:rPr>
        <w:t>comorbidities</w:t>
      </w:r>
      <w:r w:rsidR="0014500B">
        <w:rPr>
          <w:rFonts w:ascii="Arial" w:hAnsi="Arial" w:cs="Arial"/>
        </w:rPr>
        <w:t xml:space="preserve"> (Table 1)</w:t>
      </w:r>
      <w:r w:rsidR="00A14BEE" w:rsidRPr="003E73CF">
        <w:rPr>
          <w:rFonts w:ascii="Arial" w:hAnsi="Arial" w:cs="Arial"/>
        </w:rPr>
        <w:t>.</w:t>
      </w:r>
      <w:r w:rsidR="00E818B6" w:rsidRPr="003E73CF">
        <w:rPr>
          <w:rFonts w:ascii="Arial" w:hAnsi="Arial" w:cs="Arial"/>
        </w:rPr>
        <w:t xml:space="preserve"> </w:t>
      </w:r>
      <w:r w:rsidR="0014500B">
        <w:rPr>
          <w:rFonts w:ascii="Arial" w:hAnsi="Arial" w:cs="Arial"/>
        </w:rPr>
        <w:t xml:space="preserve">Overall, 839 </w:t>
      </w:r>
      <w:r w:rsidR="00E818B6" w:rsidRPr="003E73CF">
        <w:rPr>
          <w:rFonts w:ascii="Arial" w:hAnsi="Arial" w:cs="Arial"/>
        </w:rPr>
        <w:t>(72</w:t>
      </w:r>
      <w:r w:rsidR="0014500B">
        <w:rPr>
          <w:rFonts w:ascii="Arial" w:hAnsi="Arial" w:cs="Arial"/>
        </w:rPr>
        <w:t>.0</w:t>
      </w:r>
      <w:r w:rsidR="00E818B6" w:rsidRPr="003E73CF">
        <w:rPr>
          <w:rFonts w:ascii="Arial" w:hAnsi="Arial" w:cs="Arial"/>
        </w:rPr>
        <w:t xml:space="preserve">%) </w:t>
      </w:r>
      <w:r w:rsidR="0014500B">
        <w:rPr>
          <w:rFonts w:ascii="Arial" w:hAnsi="Arial" w:cs="Arial"/>
        </w:rPr>
        <w:t xml:space="preserve">patients </w:t>
      </w:r>
      <w:r w:rsidR="00E818B6" w:rsidRPr="003E73CF">
        <w:rPr>
          <w:rFonts w:ascii="Arial" w:hAnsi="Arial" w:cs="Arial"/>
        </w:rPr>
        <w:t>had a lymphoid malignancy</w:t>
      </w:r>
      <w:r w:rsidR="0057186B" w:rsidRPr="003E73CF">
        <w:rPr>
          <w:rFonts w:ascii="Arial" w:hAnsi="Arial" w:cs="Arial"/>
        </w:rPr>
        <w:t xml:space="preserve"> and </w:t>
      </w:r>
      <w:r w:rsidR="00192625">
        <w:rPr>
          <w:rFonts w:ascii="Arial" w:hAnsi="Arial" w:cs="Arial"/>
        </w:rPr>
        <w:t>327 (</w:t>
      </w:r>
      <w:r w:rsidR="0057186B" w:rsidRPr="003E73CF">
        <w:rPr>
          <w:rFonts w:ascii="Arial" w:hAnsi="Arial" w:cs="Arial"/>
        </w:rPr>
        <w:t>28</w:t>
      </w:r>
      <w:r w:rsidR="00192625">
        <w:rPr>
          <w:rFonts w:ascii="Arial" w:hAnsi="Arial" w:cs="Arial"/>
        </w:rPr>
        <w:t>.0</w:t>
      </w:r>
      <w:r w:rsidR="0057186B" w:rsidRPr="003E73CF">
        <w:rPr>
          <w:rFonts w:ascii="Arial" w:hAnsi="Arial" w:cs="Arial"/>
        </w:rPr>
        <w:t>%</w:t>
      </w:r>
      <w:r w:rsidR="00192625">
        <w:rPr>
          <w:rFonts w:ascii="Arial" w:hAnsi="Arial" w:cs="Arial"/>
        </w:rPr>
        <w:t>)</w:t>
      </w:r>
      <w:r w:rsidR="0057186B" w:rsidRPr="003E73CF">
        <w:rPr>
          <w:rFonts w:ascii="Arial" w:hAnsi="Arial" w:cs="Arial"/>
        </w:rPr>
        <w:t xml:space="preserve"> had a myeloid </w:t>
      </w:r>
      <w:r w:rsidR="00192625">
        <w:rPr>
          <w:rFonts w:ascii="Arial" w:hAnsi="Arial" w:cs="Arial"/>
        </w:rPr>
        <w:t>malignancy</w:t>
      </w:r>
      <w:r w:rsidR="00E818B6" w:rsidRPr="003E73CF">
        <w:rPr>
          <w:rFonts w:ascii="Arial" w:hAnsi="Arial" w:cs="Arial"/>
        </w:rPr>
        <w:t xml:space="preserve">. The most </w:t>
      </w:r>
      <w:r w:rsidR="00E818B6" w:rsidRPr="003E73CF">
        <w:rPr>
          <w:rFonts w:ascii="Arial" w:hAnsi="Arial" w:cs="Arial"/>
        </w:rPr>
        <w:lastRenderedPageBreak/>
        <w:t xml:space="preserve">common </w:t>
      </w:r>
      <w:r w:rsidR="0057186B" w:rsidRPr="003E73CF">
        <w:rPr>
          <w:rFonts w:ascii="Arial" w:hAnsi="Arial" w:cs="Arial"/>
        </w:rPr>
        <w:t>HM</w:t>
      </w:r>
      <w:r w:rsidR="00146A37">
        <w:rPr>
          <w:rFonts w:ascii="Arial" w:hAnsi="Arial" w:cs="Arial"/>
        </w:rPr>
        <w:t>s</w:t>
      </w:r>
      <w:r w:rsidR="00E818B6" w:rsidRPr="003E73CF">
        <w:rPr>
          <w:rFonts w:ascii="Arial" w:hAnsi="Arial" w:cs="Arial"/>
        </w:rPr>
        <w:t xml:space="preserve"> w</w:t>
      </w:r>
      <w:r w:rsidR="00146A37">
        <w:rPr>
          <w:rFonts w:ascii="Arial" w:hAnsi="Arial" w:cs="Arial"/>
        </w:rPr>
        <w:t>ere</w:t>
      </w:r>
      <w:r w:rsidR="00E818B6" w:rsidRPr="003E73CF">
        <w:rPr>
          <w:rFonts w:ascii="Arial" w:hAnsi="Arial" w:cs="Arial"/>
        </w:rPr>
        <w:t xml:space="preserve"> </w:t>
      </w:r>
      <w:r w:rsidR="0057186B" w:rsidRPr="003E73CF">
        <w:rPr>
          <w:rFonts w:ascii="Arial" w:hAnsi="Arial" w:cs="Arial"/>
        </w:rPr>
        <w:t>non-Hodgkin lymphoma (</w:t>
      </w:r>
      <w:r w:rsidR="007858F4" w:rsidRPr="003E73CF">
        <w:rPr>
          <w:rFonts w:ascii="Arial" w:hAnsi="Arial" w:cs="Arial"/>
        </w:rPr>
        <w:t>NHL,</w:t>
      </w:r>
      <w:r w:rsidR="00146A37">
        <w:rPr>
          <w:rFonts w:ascii="Arial" w:hAnsi="Arial" w:cs="Arial"/>
        </w:rPr>
        <w:t xml:space="preserve"> n = 325</w:t>
      </w:r>
      <w:r w:rsidR="007858F4" w:rsidRPr="003E73CF">
        <w:rPr>
          <w:rFonts w:ascii="Arial" w:hAnsi="Arial" w:cs="Arial"/>
        </w:rPr>
        <w:t xml:space="preserve"> </w:t>
      </w:r>
      <w:r w:rsidR="00146A37">
        <w:rPr>
          <w:rFonts w:ascii="Arial" w:hAnsi="Arial" w:cs="Arial"/>
        </w:rPr>
        <w:t>[</w:t>
      </w:r>
      <w:r w:rsidR="0057186B" w:rsidRPr="003E73CF">
        <w:rPr>
          <w:rFonts w:ascii="Arial" w:hAnsi="Arial" w:cs="Arial"/>
        </w:rPr>
        <w:t>2</w:t>
      </w:r>
      <w:r w:rsidR="00146A37">
        <w:rPr>
          <w:rFonts w:ascii="Arial" w:hAnsi="Arial" w:cs="Arial"/>
        </w:rPr>
        <w:t>7.9</w:t>
      </w:r>
      <w:r w:rsidR="0057186B" w:rsidRPr="003E73CF">
        <w:rPr>
          <w:rFonts w:ascii="Arial" w:hAnsi="Arial" w:cs="Arial"/>
        </w:rPr>
        <w:t>%</w:t>
      </w:r>
      <w:r w:rsidR="00146A37">
        <w:rPr>
          <w:rFonts w:ascii="Arial" w:hAnsi="Arial" w:cs="Arial"/>
        </w:rPr>
        <w:t>]</w:t>
      </w:r>
      <w:r w:rsidR="0057186B" w:rsidRPr="003E73CF">
        <w:rPr>
          <w:rFonts w:ascii="Arial" w:hAnsi="Arial" w:cs="Arial"/>
        </w:rPr>
        <w:t>)</w:t>
      </w:r>
      <w:r w:rsidR="00146A37">
        <w:rPr>
          <w:rFonts w:ascii="Arial" w:hAnsi="Arial" w:cs="Arial"/>
        </w:rPr>
        <w:t>,</w:t>
      </w:r>
      <w:r w:rsidR="00E818B6" w:rsidRPr="003E73CF">
        <w:rPr>
          <w:rFonts w:ascii="Arial" w:hAnsi="Arial" w:cs="Arial"/>
        </w:rPr>
        <w:t xml:space="preserve"> </w:t>
      </w:r>
      <w:r w:rsidR="00DA0FFC" w:rsidRPr="003E73CF">
        <w:rPr>
          <w:rFonts w:ascii="Arial" w:hAnsi="Arial" w:cs="Arial"/>
        </w:rPr>
        <w:t>multiple myeloma (</w:t>
      </w:r>
      <w:r w:rsidR="007858F4" w:rsidRPr="003E73CF">
        <w:rPr>
          <w:rFonts w:ascii="Arial" w:hAnsi="Arial" w:cs="Arial"/>
        </w:rPr>
        <w:t>MM,</w:t>
      </w:r>
      <w:r w:rsidR="00146A37">
        <w:rPr>
          <w:rFonts w:ascii="Arial" w:hAnsi="Arial" w:cs="Arial"/>
        </w:rPr>
        <w:t xml:space="preserve"> n = 263</w:t>
      </w:r>
      <w:r w:rsidR="002A6BC0">
        <w:rPr>
          <w:rFonts w:ascii="Arial" w:hAnsi="Arial" w:cs="Arial"/>
        </w:rPr>
        <w:t>,</w:t>
      </w:r>
      <w:r w:rsidR="007858F4" w:rsidRPr="003E73CF">
        <w:rPr>
          <w:rFonts w:ascii="Arial" w:hAnsi="Arial" w:cs="Arial"/>
        </w:rPr>
        <w:t xml:space="preserve"> </w:t>
      </w:r>
      <w:r w:rsidR="00DA0FFC" w:rsidRPr="003E73CF">
        <w:rPr>
          <w:rFonts w:ascii="Arial" w:hAnsi="Arial" w:cs="Arial"/>
        </w:rPr>
        <w:t>2</w:t>
      </w:r>
      <w:r w:rsidR="00146A37">
        <w:rPr>
          <w:rFonts w:ascii="Arial" w:hAnsi="Arial" w:cs="Arial"/>
        </w:rPr>
        <w:t>2.6</w:t>
      </w:r>
      <w:r w:rsidR="00DA0FFC" w:rsidRPr="003E73CF">
        <w:rPr>
          <w:rFonts w:ascii="Arial" w:hAnsi="Arial" w:cs="Arial"/>
        </w:rPr>
        <w:t>%)</w:t>
      </w:r>
      <w:r w:rsidR="00940884" w:rsidRPr="003E73CF">
        <w:rPr>
          <w:rFonts w:ascii="Arial" w:hAnsi="Arial" w:cs="Arial"/>
        </w:rPr>
        <w:t>,</w:t>
      </w:r>
      <w:r w:rsidR="00E818B6" w:rsidRPr="003E73CF">
        <w:rPr>
          <w:rFonts w:ascii="Arial" w:hAnsi="Arial" w:cs="Arial"/>
        </w:rPr>
        <w:t xml:space="preserve"> </w:t>
      </w:r>
      <w:r w:rsidR="007858F4" w:rsidRPr="003E73CF">
        <w:rPr>
          <w:rFonts w:ascii="Arial" w:hAnsi="Arial" w:cs="Arial"/>
        </w:rPr>
        <w:t xml:space="preserve">CLL </w:t>
      </w:r>
      <w:r w:rsidR="005308A7">
        <w:rPr>
          <w:rFonts w:ascii="Arial" w:hAnsi="Arial" w:cs="Arial"/>
        </w:rPr>
        <w:t>(</w:t>
      </w:r>
      <w:r w:rsidR="00146A37">
        <w:rPr>
          <w:rFonts w:ascii="Arial" w:hAnsi="Arial" w:cs="Arial"/>
        </w:rPr>
        <w:t>n = 175</w:t>
      </w:r>
      <w:r w:rsidR="002A6BC0">
        <w:rPr>
          <w:rFonts w:ascii="Arial" w:hAnsi="Arial" w:cs="Arial"/>
        </w:rPr>
        <w:t>,</w:t>
      </w:r>
      <w:r w:rsidR="00146A37">
        <w:rPr>
          <w:rFonts w:ascii="Arial" w:hAnsi="Arial" w:cs="Arial"/>
        </w:rPr>
        <w:t xml:space="preserve"> </w:t>
      </w:r>
      <w:r w:rsidR="00DA0FFC" w:rsidRPr="003E73CF">
        <w:rPr>
          <w:rFonts w:ascii="Arial" w:hAnsi="Arial" w:cs="Arial"/>
        </w:rPr>
        <w:t>15</w:t>
      </w:r>
      <w:r w:rsidR="00146A37">
        <w:rPr>
          <w:rFonts w:ascii="Arial" w:hAnsi="Arial" w:cs="Arial"/>
        </w:rPr>
        <w:t>.0</w:t>
      </w:r>
      <w:r w:rsidR="00E818B6" w:rsidRPr="003E73CF">
        <w:rPr>
          <w:rFonts w:ascii="Arial" w:hAnsi="Arial" w:cs="Arial"/>
        </w:rPr>
        <w:t>%)</w:t>
      </w:r>
      <w:r w:rsidR="00940884" w:rsidRPr="003E73CF">
        <w:rPr>
          <w:rFonts w:ascii="Arial" w:hAnsi="Arial" w:cs="Arial"/>
        </w:rPr>
        <w:t>,</w:t>
      </w:r>
      <w:r w:rsidR="009D3F0A" w:rsidRPr="003E73CF">
        <w:rPr>
          <w:rFonts w:ascii="Arial" w:hAnsi="Arial" w:cs="Arial"/>
        </w:rPr>
        <w:t xml:space="preserve"> myelodysplastic syndrome (</w:t>
      </w:r>
      <w:r w:rsidR="007858F4" w:rsidRPr="003E73CF">
        <w:rPr>
          <w:rFonts w:ascii="Arial" w:hAnsi="Arial" w:cs="Arial"/>
        </w:rPr>
        <w:t xml:space="preserve">MDS, </w:t>
      </w:r>
      <w:r w:rsidR="00146A37">
        <w:rPr>
          <w:rFonts w:ascii="Arial" w:hAnsi="Arial" w:cs="Arial"/>
        </w:rPr>
        <w:t>n = 115</w:t>
      </w:r>
      <w:r w:rsidR="002A6BC0">
        <w:rPr>
          <w:rFonts w:ascii="Arial" w:hAnsi="Arial" w:cs="Arial"/>
        </w:rPr>
        <w:t>,</w:t>
      </w:r>
      <w:r w:rsidR="00146A37">
        <w:rPr>
          <w:rFonts w:ascii="Arial" w:hAnsi="Arial" w:cs="Arial"/>
        </w:rPr>
        <w:t xml:space="preserve"> 9.9</w:t>
      </w:r>
      <w:r w:rsidR="009D3F0A" w:rsidRPr="003E73CF">
        <w:rPr>
          <w:rFonts w:ascii="Arial" w:hAnsi="Arial" w:cs="Arial"/>
        </w:rPr>
        <w:t xml:space="preserve">%), and </w:t>
      </w:r>
      <w:r w:rsidR="005308A7">
        <w:rPr>
          <w:rFonts w:ascii="Arial" w:hAnsi="Arial" w:cs="Arial"/>
        </w:rPr>
        <w:t xml:space="preserve">AML </w:t>
      </w:r>
      <w:r w:rsidR="009D3F0A" w:rsidRPr="003E73CF">
        <w:rPr>
          <w:rFonts w:ascii="Arial" w:hAnsi="Arial" w:cs="Arial"/>
        </w:rPr>
        <w:t>(</w:t>
      </w:r>
      <w:r w:rsidR="00146A37">
        <w:rPr>
          <w:rFonts w:ascii="Arial" w:hAnsi="Arial" w:cs="Arial"/>
        </w:rPr>
        <w:t>n = 92</w:t>
      </w:r>
      <w:r w:rsidR="002A6BC0">
        <w:rPr>
          <w:rFonts w:ascii="Arial" w:hAnsi="Arial" w:cs="Arial"/>
        </w:rPr>
        <w:t>,</w:t>
      </w:r>
      <w:r w:rsidR="00146A37">
        <w:rPr>
          <w:rFonts w:ascii="Arial" w:hAnsi="Arial" w:cs="Arial"/>
        </w:rPr>
        <w:t xml:space="preserve"> 7.9</w:t>
      </w:r>
      <w:r w:rsidR="009D3F0A" w:rsidRPr="003E73CF">
        <w:rPr>
          <w:rFonts w:ascii="Arial" w:hAnsi="Arial" w:cs="Arial"/>
        </w:rPr>
        <w:t>%)</w:t>
      </w:r>
      <w:r w:rsidR="00940884" w:rsidRPr="003E73CF">
        <w:rPr>
          <w:rFonts w:ascii="Arial" w:hAnsi="Arial" w:cs="Arial"/>
        </w:rPr>
        <w:t xml:space="preserve"> </w:t>
      </w:r>
      <w:r w:rsidR="00146A37">
        <w:rPr>
          <w:rFonts w:ascii="Arial" w:hAnsi="Arial" w:cs="Arial"/>
        </w:rPr>
        <w:t>(Table 1).</w:t>
      </w:r>
    </w:p>
    <w:p w14:paraId="6F779D0B" w14:textId="77777777" w:rsidR="009361B2" w:rsidRPr="003E73CF" w:rsidRDefault="009361B2" w:rsidP="00305431">
      <w:pPr>
        <w:spacing w:after="0" w:line="480" w:lineRule="auto"/>
        <w:rPr>
          <w:rFonts w:ascii="Arial" w:hAnsi="Arial" w:cs="Arial"/>
        </w:rPr>
      </w:pPr>
    </w:p>
    <w:p w14:paraId="78AA2E58" w14:textId="0D3BABFB" w:rsidR="009F784C" w:rsidRPr="003E73CF" w:rsidRDefault="00861F04" w:rsidP="00305431">
      <w:pPr>
        <w:spacing w:after="0" w:line="480" w:lineRule="auto"/>
        <w:rPr>
          <w:rFonts w:ascii="Arial" w:hAnsi="Arial" w:cs="Arial"/>
        </w:rPr>
      </w:pPr>
      <w:r w:rsidRPr="003E73CF">
        <w:rPr>
          <w:rFonts w:ascii="Arial" w:hAnsi="Arial" w:cs="Arial"/>
        </w:rPr>
        <w:t xml:space="preserve">In total, </w:t>
      </w:r>
      <w:r w:rsidR="0033711A">
        <w:rPr>
          <w:rFonts w:ascii="Arial" w:hAnsi="Arial" w:cs="Arial"/>
        </w:rPr>
        <w:t>683</w:t>
      </w:r>
      <w:r w:rsidR="00146A37">
        <w:rPr>
          <w:rFonts w:ascii="Arial" w:hAnsi="Arial" w:cs="Arial"/>
        </w:rPr>
        <w:t>/1162</w:t>
      </w:r>
      <w:r w:rsidRPr="003E73CF">
        <w:rPr>
          <w:rFonts w:ascii="Arial" w:hAnsi="Arial" w:cs="Arial"/>
        </w:rPr>
        <w:t xml:space="preserve"> (5</w:t>
      </w:r>
      <w:r w:rsidR="00146A37">
        <w:rPr>
          <w:rFonts w:ascii="Arial" w:hAnsi="Arial" w:cs="Arial"/>
        </w:rPr>
        <w:t>8.</w:t>
      </w:r>
      <w:r w:rsidR="00245188">
        <w:rPr>
          <w:rFonts w:ascii="Arial" w:hAnsi="Arial" w:cs="Arial"/>
        </w:rPr>
        <w:t>5</w:t>
      </w:r>
      <w:r w:rsidRPr="003E73CF">
        <w:rPr>
          <w:rFonts w:ascii="Arial" w:hAnsi="Arial" w:cs="Arial"/>
        </w:rPr>
        <w:t xml:space="preserve">%) patients </w:t>
      </w:r>
      <w:r w:rsidR="00A72CF2">
        <w:rPr>
          <w:rFonts w:ascii="Arial" w:hAnsi="Arial" w:cs="Arial"/>
        </w:rPr>
        <w:t>with known treatment</w:t>
      </w:r>
      <w:r w:rsidR="00A72CF2" w:rsidRPr="003E73CF">
        <w:rPr>
          <w:rFonts w:ascii="Arial" w:hAnsi="Arial" w:cs="Arial"/>
        </w:rPr>
        <w:t xml:space="preserve"> </w:t>
      </w:r>
      <w:r w:rsidRPr="003E73CF">
        <w:rPr>
          <w:rFonts w:ascii="Arial" w:hAnsi="Arial" w:cs="Arial"/>
        </w:rPr>
        <w:t xml:space="preserve">had received antineoplastic treatment </w:t>
      </w:r>
      <w:r w:rsidR="00146A37">
        <w:rPr>
          <w:rFonts w:ascii="Arial" w:hAnsi="Arial" w:cs="Arial"/>
        </w:rPr>
        <w:t>with</w:t>
      </w:r>
      <w:r w:rsidRPr="003E73CF">
        <w:rPr>
          <w:rFonts w:ascii="Arial" w:hAnsi="Arial" w:cs="Arial"/>
        </w:rPr>
        <w:t>in 30 days before COVID-19 diagnosis</w:t>
      </w:r>
      <w:r w:rsidR="002A6BC0">
        <w:rPr>
          <w:rFonts w:ascii="Arial" w:hAnsi="Arial" w:cs="Arial"/>
        </w:rPr>
        <w:t>,</w:t>
      </w:r>
      <w:r w:rsidRPr="003E73CF">
        <w:rPr>
          <w:rFonts w:ascii="Arial" w:hAnsi="Arial" w:cs="Arial"/>
        </w:rPr>
        <w:t xml:space="preserve"> </w:t>
      </w:r>
      <w:r w:rsidR="002A6BC0">
        <w:rPr>
          <w:rFonts w:ascii="Arial" w:hAnsi="Arial" w:cs="Arial"/>
        </w:rPr>
        <w:t>t</w:t>
      </w:r>
      <w:r w:rsidRPr="003E73CF">
        <w:rPr>
          <w:rFonts w:ascii="Arial" w:hAnsi="Arial" w:cs="Arial"/>
        </w:rPr>
        <w:t xml:space="preserve">he most </w:t>
      </w:r>
      <w:r w:rsidR="002A6BC0">
        <w:rPr>
          <w:rFonts w:ascii="Arial" w:hAnsi="Arial" w:cs="Arial"/>
        </w:rPr>
        <w:t xml:space="preserve">common being </w:t>
      </w:r>
      <w:r w:rsidRPr="003E73CF">
        <w:rPr>
          <w:rFonts w:ascii="Arial" w:hAnsi="Arial" w:cs="Arial"/>
        </w:rPr>
        <w:t>conventional chemotherapy (</w:t>
      </w:r>
      <w:r w:rsidR="002A6BC0">
        <w:rPr>
          <w:rFonts w:ascii="Arial" w:hAnsi="Arial" w:cs="Arial"/>
        </w:rPr>
        <w:t xml:space="preserve">n = 260, </w:t>
      </w:r>
      <w:r w:rsidRPr="003E73CF">
        <w:rPr>
          <w:rFonts w:ascii="Arial" w:hAnsi="Arial" w:cs="Arial"/>
        </w:rPr>
        <w:t>2</w:t>
      </w:r>
      <w:r w:rsidR="002A6BC0">
        <w:rPr>
          <w:rFonts w:ascii="Arial" w:hAnsi="Arial" w:cs="Arial"/>
        </w:rPr>
        <w:t>2.4</w:t>
      </w:r>
      <w:r w:rsidRPr="003E73CF">
        <w:rPr>
          <w:rFonts w:ascii="Arial" w:hAnsi="Arial" w:cs="Arial"/>
        </w:rPr>
        <w:t>%), molecular</w:t>
      </w:r>
      <w:r w:rsidR="005308A7">
        <w:rPr>
          <w:rFonts w:ascii="Arial" w:hAnsi="Arial" w:cs="Arial"/>
        </w:rPr>
        <w:t>-</w:t>
      </w:r>
      <w:r w:rsidRPr="003E73CF">
        <w:rPr>
          <w:rFonts w:ascii="Arial" w:hAnsi="Arial" w:cs="Arial"/>
        </w:rPr>
        <w:t>targeted therap</w:t>
      </w:r>
      <w:r w:rsidR="002A6BC0">
        <w:rPr>
          <w:rFonts w:ascii="Arial" w:hAnsi="Arial" w:cs="Arial"/>
        </w:rPr>
        <w:t>y</w:t>
      </w:r>
      <w:r w:rsidRPr="003E73CF">
        <w:rPr>
          <w:rFonts w:ascii="Arial" w:hAnsi="Arial" w:cs="Arial"/>
        </w:rPr>
        <w:t xml:space="preserve"> (</w:t>
      </w:r>
      <w:r w:rsidR="002A6BC0">
        <w:rPr>
          <w:rFonts w:ascii="Arial" w:hAnsi="Arial" w:cs="Arial"/>
        </w:rPr>
        <w:t xml:space="preserve">n = 130, </w:t>
      </w:r>
      <w:r w:rsidRPr="003E73CF">
        <w:rPr>
          <w:rFonts w:ascii="Arial" w:hAnsi="Arial" w:cs="Arial"/>
        </w:rPr>
        <w:t>11</w:t>
      </w:r>
      <w:r w:rsidR="002A6BC0">
        <w:rPr>
          <w:rFonts w:ascii="Arial" w:hAnsi="Arial" w:cs="Arial"/>
        </w:rPr>
        <w:t>.2</w:t>
      </w:r>
      <w:r w:rsidRPr="003E73CF">
        <w:rPr>
          <w:rFonts w:ascii="Arial" w:hAnsi="Arial" w:cs="Arial"/>
        </w:rPr>
        <w:t>%)</w:t>
      </w:r>
      <w:r w:rsidR="005308A7">
        <w:rPr>
          <w:rFonts w:ascii="Arial" w:hAnsi="Arial" w:cs="Arial"/>
        </w:rPr>
        <w:t>,</w:t>
      </w:r>
      <w:r w:rsidRPr="003E73CF">
        <w:rPr>
          <w:rFonts w:ascii="Arial" w:hAnsi="Arial" w:cs="Arial"/>
        </w:rPr>
        <w:t xml:space="preserve"> immunomodulator drugs</w:t>
      </w:r>
      <w:r w:rsidR="002A6BC0">
        <w:rPr>
          <w:rFonts w:ascii="Arial" w:hAnsi="Arial" w:cs="Arial"/>
        </w:rPr>
        <w:t>, and</w:t>
      </w:r>
      <w:r w:rsidRPr="003E73CF">
        <w:rPr>
          <w:rFonts w:ascii="Arial" w:hAnsi="Arial" w:cs="Arial"/>
        </w:rPr>
        <w:t xml:space="preserve"> low</w:t>
      </w:r>
      <w:r w:rsidR="002A6BC0">
        <w:rPr>
          <w:rFonts w:ascii="Arial" w:hAnsi="Arial" w:cs="Arial"/>
        </w:rPr>
        <w:t>-</w:t>
      </w:r>
      <w:r w:rsidRPr="003E73CF">
        <w:rPr>
          <w:rFonts w:ascii="Arial" w:hAnsi="Arial" w:cs="Arial"/>
        </w:rPr>
        <w:t>intensity chemotherapy (</w:t>
      </w:r>
      <w:r w:rsidR="002A6BC0" w:rsidRPr="003E73CF">
        <w:rPr>
          <w:rFonts w:ascii="Arial" w:hAnsi="Arial" w:cs="Arial"/>
        </w:rPr>
        <w:t>each</w:t>
      </w:r>
      <w:r w:rsidR="002A6BC0">
        <w:rPr>
          <w:rFonts w:ascii="Arial" w:hAnsi="Arial" w:cs="Arial"/>
        </w:rPr>
        <w:t xml:space="preserve"> n = 71, </w:t>
      </w:r>
      <w:r w:rsidRPr="003E73CF">
        <w:rPr>
          <w:rFonts w:ascii="Arial" w:hAnsi="Arial" w:cs="Arial"/>
        </w:rPr>
        <w:t>6</w:t>
      </w:r>
      <w:r w:rsidR="002A6BC0">
        <w:rPr>
          <w:rFonts w:ascii="Arial" w:hAnsi="Arial" w:cs="Arial"/>
        </w:rPr>
        <w:t>.1</w:t>
      </w:r>
      <w:r w:rsidRPr="003E73CF">
        <w:rPr>
          <w:rFonts w:ascii="Arial" w:hAnsi="Arial" w:cs="Arial"/>
        </w:rPr>
        <w:t>%)</w:t>
      </w:r>
      <w:r w:rsidR="002A6BC0">
        <w:rPr>
          <w:rFonts w:ascii="Arial" w:hAnsi="Arial" w:cs="Arial"/>
        </w:rPr>
        <w:t xml:space="preserve"> (Table 1)</w:t>
      </w:r>
      <w:r w:rsidRPr="003E73CF">
        <w:rPr>
          <w:rFonts w:ascii="Arial" w:hAnsi="Arial" w:cs="Arial"/>
        </w:rPr>
        <w:t xml:space="preserve">. </w:t>
      </w:r>
      <w:r w:rsidR="002A6BC0">
        <w:rPr>
          <w:rFonts w:ascii="Arial" w:hAnsi="Arial" w:cs="Arial"/>
        </w:rPr>
        <w:t xml:space="preserve">A </w:t>
      </w:r>
      <w:r w:rsidRPr="003E73CF">
        <w:rPr>
          <w:rFonts w:ascii="Arial" w:hAnsi="Arial" w:cs="Arial"/>
        </w:rPr>
        <w:t>known history of stem cell transplantation (SCT)</w:t>
      </w:r>
      <w:r w:rsidR="002A6BC0">
        <w:rPr>
          <w:rFonts w:ascii="Arial" w:hAnsi="Arial" w:cs="Arial"/>
        </w:rPr>
        <w:t xml:space="preserve"> was reported for</w:t>
      </w:r>
      <w:r w:rsidR="002A6BC0" w:rsidRPr="003E73CF">
        <w:rPr>
          <w:rFonts w:ascii="Arial" w:hAnsi="Arial" w:cs="Arial"/>
        </w:rPr>
        <w:t xml:space="preserve"> 156</w:t>
      </w:r>
      <w:r w:rsidR="002A6BC0">
        <w:rPr>
          <w:rFonts w:ascii="Arial" w:hAnsi="Arial" w:cs="Arial"/>
        </w:rPr>
        <w:t>/1127</w:t>
      </w:r>
      <w:r w:rsidR="002A6BC0" w:rsidRPr="003E73CF">
        <w:rPr>
          <w:rFonts w:ascii="Arial" w:hAnsi="Arial" w:cs="Arial"/>
        </w:rPr>
        <w:t xml:space="preserve"> (1</w:t>
      </w:r>
      <w:r w:rsidR="002A6BC0">
        <w:rPr>
          <w:rFonts w:ascii="Arial" w:hAnsi="Arial" w:cs="Arial"/>
        </w:rPr>
        <w:t>3.8</w:t>
      </w:r>
      <w:r w:rsidR="002A6BC0" w:rsidRPr="003E73CF">
        <w:rPr>
          <w:rFonts w:ascii="Arial" w:hAnsi="Arial" w:cs="Arial"/>
        </w:rPr>
        <w:t>%) patients</w:t>
      </w:r>
      <w:r w:rsidRPr="003E73CF">
        <w:rPr>
          <w:rFonts w:ascii="Arial" w:hAnsi="Arial" w:cs="Arial"/>
        </w:rPr>
        <w:t xml:space="preserve">, </w:t>
      </w:r>
      <w:r w:rsidR="002A6BC0">
        <w:rPr>
          <w:rFonts w:ascii="Arial" w:hAnsi="Arial" w:cs="Arial"/>
        </w:rPr>
        <w:t>with 100 (8.</w:t>
      </w:r>
      <w:r w:rsidRPr="003E73CF">
        <w:rPr>
          <w:rFonts w:ascii="Arial" w:hAnsi="Arial" w:cs="Arial"/>
        </w:rPr>
        <w:t>9%</w:t>
      </w:r>
      <w:r w:rsidR="002A6BC0">
        <w:rPr>
          <w:rFonts w:ascii="Arial" w:hAnsi="Arial" w:cs="Arial"/>
        </w:rPr>
        <w:t>) and 56 (5.0%)</w:t>
      </w:r>
      <w:r w:rsidRPr="003E73CF">
        <w:rPr>
          <w:rFonts w:ascii="Arial" w:hAnsi="Arial" w:cs="Arial"/>
        </w:rPr>
        <w:t xml:space="preserve"> ha</w:t>
      </w:r>
      <w:r w:rsidR="002A6BC0">
        <w:rPr>
          <w:rFonts w:ascii="Arial" w:hAnsi="Arial" w:cs="Arial"/>
        </w:rPr>
        <w:t>ving</w:t>
      </w:r>
      <w:r w:rsidRPr="003E73CF">
        <w:rPr>
          <w:rFonts w:ascii="Arial" w:hAnsi="Arial" w:cs="Arial"/>
        </w:rPr>
        <w:t xml:space="preserve"> received autologous and allogeneic </w:t>
      </w:r>
      <w:r w:rsidR="002A6BC0">
        <w:rPr>
          <w:rFonts w:ascii="Arial" w:hAnsi="Arial" w:cs="Arial"/>
        </w:rPr>
        <w:t>SCT, respectively</w:t>
      </w:r>
      <w:r w:rsidRPr="003E73CF">
        <w:rPr>
          <w:rFonts w:ascii="Arial" w:hAnsi="Arial" w:cs="Arial"/>
        </w:rPr>
        <w:t xml:space="preserve">; </w:t>
      </w:r>
      <w:r w:rsidR="002A6BC0">
        <w:rPr>
          <w:rFonts w:ascii="Arial" w:hAnsi="Arial" w:cs="Arial"/>
        </w:rPr>
        <w:t xml:space="preserve">the </w:t>
      </w:r>
      <w:r w:rsidRPr="003E73CF">
        <w:rPr>
          <w:rFonts w:ascii="Arial" w:hAnsi="Arial" w:cs="Arial"/>
        </w:rPr>
        <w:t xml:space="preserve">median age </w:t>
      </w:r>
      <w:r w:rsidR="002A6BC0">
        <w:rPr>
          <w:rFonts w:ascii="Arial" w:hAnsi="Arial" w:cs="Arial"/>
        </w:rPr>
        <w:t xml:space="preserve">of these patients </w:t>
      </w:r>
      <w:r w:rsidRPr="003E73CF">
        <w:rPr>
          <w:rFonts w:ascii="Arial" w:hAnsi="Arial" w:cs="Arial"/>
        </w:rPr>
        <w:t>was 60</w:t>
      </w:r>
      <w:r w:rsidR="00BD5AB5">
        <w:rPr>
          <w:rFonts w:ascii="Arial" w:hAnsi="Arial" w:cs="Arial"/>
        </w:rPr>
        <w:t>.0</w:t>
      </w:r>
      <w:r w:rsidRPr="003E73CF">
        <w:rPr>
          <w:rFonts w:ascii="Arial" w:hAnsi="Arial" w:cs="Arial"/>
        </w:rPr>
        <w:t xml:space="preserve"> years (IQR 49</w:t>
      </w:r>
      <w:r w:rsidR="00BD5AB5">
        <w:rPr>
          <w:rFonts w:ascii="Arial" w:hAnsi="Arial" w:cs="Arial"/>
        </w:rPr>
        <w:t>.0</w:t>
      </w:r>
      <w:r w:rsidRPr="003E73CF">
        <w:rPr>
          <w:rFonts w:ascii="Arial" w:hAnsi="Arial" w:cs="Arial"/>
        </w:rPr>
        <w:t>–66</w:t>
      </w:r>
      <w:r w:rsidR="00BD5AB5">
        <w:rPr>
          <w:rFonts w:ascii="Arial" w:hAnsi="Arial" w:cs="Arial"/>
        </w:rPr>
        <w:t>.0</w:t>
      </w:r>
      <w:r w:rsidRPr="003E73CF">
        <w:rPr>
          <w:rFonts w:ascii="Arial" w:hAnsi="Arial" w:cs="Arial"/>
        </w:rPr>
        <w:t xml:space="preserve">), and </w:t>
      </w:r>
      <w:r w:rsidR="002A6BC0">
        <w:rPr>
          <w:rFonts w:ascii="Arial" w:hAnsi="Arial" w:cs="Arial"/>
        </w:rPr>
        <w:t xml:space="preserve">the </w:t>
      </w:r>
      <w:r w:rsidRPr="003E73CF">
        <w:rPr>
          <w:rFonts w:ascii="Arial" w:hAnsi="Arial" w:cs="Arial"/>
        </w:rPr>
        <w:t>median time since transplantation was 22</w:t>
      </w:r>
      <w:r w:rsidR="00BD5AB5">
        <w:rPr>
          <w:rFonts w:ascii="Arial" w:hAnsi="Arial" w:cs="Arial"/>
        </w:rPr>
        <w:t>.0</w:t>
      </w:r>
      <w:r w:rsidRPr="003E73CF">
        <w:rPr>
          <w:rFonts w:ascii="Arial" w:hAnsi="Arial" w:cs="Arial"/>
        </w:rPr>
        <w:t xml:space="preserve"> months (IQR 9</w:t>
      </w:r>
      <w:r w:rsidR="00BD5AB5">
        <w:rPr>
          <w:rFonts w:ascii="Arial" w:hAnsi="Arial" w:cs="Arial"/>
        </w:rPr>
        <w:t>.0</w:t>
      </w:r>
      <w:r w:rsidRPr="003E73CF">
        <w:rPr>
          <w:rFonts w:ascii="Arial" w:hAnsi="Arial" w:cs="Arial"/>
        </w:rPr>
        <w:t>–56</w:t>
      </w:r>
      <w:r w:rsidR="00BD5AB5">
        <w:rPr>
          <w:rFonts w:ascii="Arial" w:hAnsi="Arial" w:cs="Arial"/>
        </w:rPr>
        <w:t>.0</w:t>
      </w:r>
      <w:r w:rsidRPr="003E73CF">
        <w:rPr>
          <w:rFonts w:ascii="Arial" w:hAnsi="Arial" w:cs="Arial"/>
        </w:rPr>
        <w:t>).</w:t>
      </w:r>
    </w:p>
    <w:p w14:paraId="11937813" w14:textId="77777777" w:rsidR="009361B2" w:rsidRPr="003E73CF" w:rsidRDefault="009361B2" w:rsidP="00305431">
      <w:pPr>
        <w:spacing w:after="0" w:line="480" w:lineRule="auto"/>
        <w:rPr>
          <w:rFonts w:ascii="Arial" w:hAnsi="Arial" w:cs="Arial"/>
        </w:rPr>
      </w:pPr>
    </w:p>
    <w:p w14:paraId="477F2F4C" w14:textId="12664A34" w:rsidR="002A6BC0" w:rsidRPr="002B6600" w:rsidRDefault="002A6BC0" w:rsidP="00305431">
      <w:pPr>
        <w:spacing w:after="0" w:line="480" w:lineRule="auto"/>
        <w:rPr>
          <w:rFonts w:ascii="Arial" w:hAnsi="Arial" w:cs="Arial"/>
          <w:b/>
          <w:bCs/>
        </w:rPr>
      </w:pPr>
      <w:r w:rsidRPr="002B6600">
        <w:rPr>
          <w:rFonts w:ascii="Arial" w:hAnsi="Arial" w:cs="Arial"/>
          <w:b/>
          <w:bCs/>
        </w:rPr>
        <w:t xml:space="preserve">COVID-19 </w:t>
      </w:r>
      <w:r>
        <w:rPr>
          <w:rFonts w:ascii="Arial" w:hAnsi="Arial" w:cs="Arial"/>
          <w:b/>
          <w:bCs/>
        </w:rPr>
        <w:t>diagnosis</w:t>
      </w:r>
      <w:r w:rsidRPr="002B6600">
        <w:rPr>
          <w:rFonts w:ascii="Arial" w:hAnsi="Arial" w:cs="Arial"/>
          <w:b/>
          <w:bCs/>
        </w:rPr>
        <w:t xml:space="preserve"> and treatment</w:t>
      </w:r>
    </w:p>
    <w:p w14:paraId="54AD5FAD" w14:textId="66CE5A37" w:rsidR="00DA51D9" w:rsidRPr="003E73CF" w:rsidRDefault="00861F04" w:rsidP="00305431">
      <w:pPr>
        <w:spacing w:after="0" w:line="480" w:lineRule="auto"/>
        <w:rPr>
          <w:rFonts w:ascii="Arial" w:hAnsi="Arial" w:cs="Arial"/>
        </w:rPr>
      </w:pPr>
      <w:r w:rsidRPr="003E73CF">
        <w:rPr>
          <w:rFonts w:ascii="Arial" w:hAnsi="Arial" w:cs="Arial"/>
        </w:rPr>
        <w:t>O</w:t>
      </w:r>
      <w:r w:rsidR="00EC336A">
        <w:rPr>
          <w:rFonts w:ascii="Arial" w:hAnsi="Arial" w:cs="Arial"/>
        </w:rPr>
        <w:t>f 1166</w:t>
      </w:r>
      <w:r w:rsidRPr="003E73CF">
        <w:rPr>
          <w:rFonts w:ascii="Arial" w:hAnsi="Arial" w:cs="Arial"/>
        </w:rPr>
        <w:t xml:space="preserve"> HM patients</w:t>
      </w:r>
      <w:r w:rsidR="00EC336A">
        <w:rPr>
          <w:rFonts w:ascii="Arial" w:hAnsi="Arial" w:cs="Arial"/>
        </w:rPr>
        <w:t xml:space="preserve">, </w:t>
      </w:r>
      <w:r w:rsidR="00EC336A" w:rsidRPr="003E73CF">
        <w:rPr>
          <w:rFonts w:ascii="Arial" w:hAnsi="Arial" w:cs="Arial"/>
        </w:rPr>
        <w:t>896 (7</w:t>
      </w:r>
      <w:r w:rsidR="00EC336A">
        <w:rPr>
          <w:rFonts w:ascii="Arial" w:hAnsi="Arial" w:cs="Arial"/>
        </w:rPr>
        <w:t>6.8</w:t>
      </w:r>
      <w:r w:rsidR="00EC336A" w:rsidRPr="003E73CF">
        <w:rPr>
          <w:rFonts w:ascii="Arial" w:hAnsi="Arial" w:cs="Arial"/>
        </w:rPr>
        <w:t>%)</w:t>
      </w:r>
      <w:r w:rsidRPr="003E73CF">
        <w:rPr>
          <w:rFonts w:ascii="Arial" w:hAnsi="Arial" w:cs="Arial"/>
        </w:rPr>
        <w:t xml:space="preserve"> were hospitalized and 270 (23</w:t>
      </w:r>
      <w:r w:rsidR="00EC336A">
        <w:rPr>
          <w:rFonts w:ascii="Arial" w:hAnsi="Arial" w:cs="Arial"/>
        </w:rPr>
        <w:t>.2</w:t>
      </w:r>
      <w:r w:rsidRPr="003E73CF">
        <w:rPr>
          <w:rFonts w:ascii="Arial" w:hAnsi="Arial" w:cs="Arial"/>
        </w:rPr>
        <w:t xml:space="preserve">%) received </w:t>
      </w:r>
      <w:r w:rsidR="00A72CF2">
        <w:rPr>
          <w:rFonts w:ascii="Arial" w:hAnsi="Arial" w:cs="Arial"/>
        </w:rPr>
        <w:t xml:space="preserve">only </w:t>
      </w:r>
      <w:r w:rsidRPr="003E73CF">
        <w:rPr>
          <w:rFonts w:ascii="Arial" w:hAnsi="Arial" w:cs="Arial"/>
        </w:rPr>
        <w:t xml:space="preserve">ambulatory management. Among inpatients, </w:t>
      </w:r>
      <w:r w:rsidR="00EC336A" w:rsidRPr="003E73CF">
        <w:rPr>
          <w:rFonts w:ascii="Arial" w:hAnsi="Arial" w:cs="Arial"/>
        </w:rPr>
        <w:t>regardless of outcome,</w:t>
      </w:r>
      <w:r w:rsidR="00EC336A">
        <w:rPr>
          <w:rFonts w:ascii="Arial" w:hAnsi="Arial" w:cs="Arial"/>
        </w:rPr>
        <w:t xml:space="preserve"> </w:t>
      </w:r>
      <w:r w:rsidRPr="003E73CF">
        <w:rPr>
          <w:rFonts w:ascii="Arial" w:hAnsi="Arial" w:cs="Arial"/>
        </w:rPr>
        <w:t>median hospital stay was 14 days (IQR</w:t>
      </w:r>
      <w:r w:rsidR="00EA0906">
        <w:rPr>
          <w:rFonts w:ascii="Arial" w:hAnsi="Arial" w:cs="Arial"/>
        </w:rPr>
        <w:t>,</w:t>
      </w:r>
      <w:r w:rsidRPr="003E73CF">
        <w:rPr>
          <w:rFonts w:ascii="Arial" w:hAnsi="Arial" w:cs="Arial"/>
        </w:rPr>
        <w:t xml:space="preserve"> 6</w:t>
      </w:r>
      <w:r w:rsidR="00EC336A">
        <w:rPr>
          <w:rFonts w:ascii="Arial" w:hAnsi="Arial" w:cs="Arial"/>
        </w:rPr>
        <w:t>-</w:t>
      </w:r>
      <w:r w:rsidRPr="003E73CF">
        <w:rPr>
          <w:rFonts w:ascii="Arial" w:hAnsi="Arial" w:cs="Arial"/>
        </w:rPr>
        <w:t>40), and 273 (30</w:t>
      </w:r>
      <w:r w:rsidR="008A36F0">
        <w:rPr>
          <w:rFonts w:ascii="Arial" w:hAnsi="Arial" w:cs="Arial"/>
        </w:rPr>
        <w:t>.</w:t>
      </w:r>
      <w:r w:rsidR="00842471">
        <w:rPr>
          <w:rFonts w:ascii="Arial" w:hAnsi="Arial" w:cs="Arial"/>
        </w:rPr>
        <w:t>6</w:t>
      </w:r>
      <w:r w:rsidRPr="003E73CF">
        <w:rPr>
          <w:rFonts w:ascii="Arial" w:hAnsi="Arial" w:cs="Arial"/>
        </w:rPr>
        <w:t xml:space="preserve">%) were treated in </w:t>
      </w:r>
      <w:r w:rsidR="00EC336A">
        <w:rPr>
          <w:rFonts w:ascii="Arial" w:hAnsi="Arial" w:cs="Arial"/>
        </w:rPr>
        <w:t>an</w:t>
      </w:r>
      <w:r w:rsidR="00EC336A" w:rsidRPr="003E73CF">
        <w:rPr>
          <w:rFonts w:ascii="Arial" w:hAnsi="Arial" w:cs="Arial"/>
        </w:rPr>
        <w:t xml:space="preserve"> </w:t>
      </w:r>
      <w:r w:rsidRPr="003E73CF">
        <w:rPr>
          <w:rFonts w:ascii="Arial" w:hAnsi="Arial" w:cs="Arial"/>
        </w:rPr>
        <w:t>ICU.</w:t>
      </w:r>
      <w:r w:rsidR="00EC336A">
        <w:rPr>
          <w:rFonts w:ascii="Arial" w:hAnsi="Arial" w:cs="Arial"/>
        </w:rPr>
        <w:t xml:space="preserve"> In total, </w:t>
      </w:r>
      <w:r w:rsidRPr="003E73CF">
        <w:rPr>
          <w:rFonts w:ascii="Arial" w:hAnsi="Arial" w:cs="Arial"/>
        </w:rPr>
        <w:t>769 (66</w:t>
      </w:r>
      <w:r w:rsidR="00EC336A">
        <w:rPr>
          <w:rFonts w:ascii="Arial" w:hAnsi="Arial" w:cs="Arial"/>
        </w:rPr>
        <w:t>.0</w:t>
      </w:r>
      <w:r w:rsidRPr="003E73CF">
        <w:rPr>
          <w:rFonts w:ascii="Arial" w:hAnsi="Arial" w:cs="Arial"/>
        </w:rPr>
        <w:t xml:space="preserve">%) HM patients were </w:t>
      </w:r>
      <w:r w:rsidR="00EC336A">
        <w:rPr>
          <w:rFonts w:ascii="Arial" w:hAnsi="Arial" w:cs="Arial"/>
        </w:rPr>
        <w:t>included in the early cohort</w:t>
      </w:r>
      <w:r w:rsidRPr="003E73CF">
        <w:rPr>
          <w:rFonts w:ascii="Arial" w:hAnsi="Arial" w:cs="Arial"/>
        </w:rPr>
        <w:t xml:space="preserve"> and 397 (34</w:t>
      </w:r>
      <w:r w:rsidR="00EC336A">
        <w:rPr>
          <w:rFonts w:ascii="Arial" w:hAnsi="Arial" w:cs="Arial"/>
        </w:rPr>
        <w:t>.0</w:t>
      </w:r>
      <w:r w:rsidRPr="003E73CF">
        <w:rPr>
          <w:rFonts w:ascii="Arial" w:hAnsi="Arial" w:cs="Arial"/>
        </w:rPr>
        <w:t xml:space="preserve">%) </w:t>
      </w:r>
      <w:r w:rsidR="00EC336A">
        <w:rPr>
          <w:rFonts w:ascii="Arial" w:hAnsi="Arial" w:cs="Arial"/>
        </w:rPr>
        <w:t>were included in the later cohort.</w:t>
      </w:r>
      <w:r w:rsidRPr="003E73CF">
        <w:rPr>
          <w:rFonts w:ascii="Arial" w:hAnsi="Arial" w:cs="Arial"/>
        </w:rPr>
        <w:t xml:space="preserve"> </w:t>
      </w:r>
      <w:r w:rsidRPr="00A052AD">
        <w:rPr>
          <w:rFonts w:ascii="Arial" w:hAnsi="Arial" w:cs="Arial"/>
        </w:rPr>
        <w:t xml:space="preserve">Supplementary Table 1 </w:t>
      </w:r>
      <w:r w:rsidR="00EC336A" w:rsidRPr="00A052AD">
        <w:rPr>
          <w:rFonts w:ascii="Arial" w:hAnsi="Arial" w:cs="Arial"/>
        </w:rPr>
        <w:t xml:space="preserve">summarizes </w:t>
      </w:r>
      <w:r w:rsidRPr="0094284F">
        <w:rPr>
          <w:rFonts w:ascii="Arial" w:hAnsi="Arial" w:cs="Arial"/>
        </w:rPr>
        <w:t xml:space="preserve">patient characteristics and COVID-19 management </w:t>
      </w:r>
      <w:r w:rsidR="00EC336A" w:rsidRPr="0094284F">
        <w:rPr>
          <w:rFonts w:ascii="Arial" w:hAnsi="Arial" w:cs="Arial"/>
        </w:rPr>
        <w:t>by cohort</w:t>
      </w:r>
      <w:r w:rsidRPr="002E3AA1">
        <w:rPr>
          <w:rFonts w:ascii="Arial" w:hAnsi="Arial" w:cs="Arial"/>
        </w:rPr>
        <w:t xml:space="preserve">. </w:t>
      </w:r>
      <w:r w:rsidR="006B332D">
        <w:rPr>
          <w:rFonts w:ascii="Arial" w:hAnsi="Arial" w:cs="Arial"/>
        </w:rPr>
        <w:t>P</w:t>
      </w:r>
      <w:r w:rsidR="00EC336A" w:rsidRPr="002E3AA1">
        <w:rPr>
          <w:rFonts w:ascii="Arial" w:hAnsi="Arial" w:cs="Arial"/>
        </w:rPr>
        <w:t xml:space="preserve">atients </w:t>
      </w:r>
      <w:r w:rsidRPr="002E3AA1">
        <w:rPr>
          <w:rFonts w:ascii="Arial" w:hAnsi="Arial" w:cs="Arial"/>
        </w:rPr>
        <w:t xml:space="preserve">in the </w:t>
      </w:r>
      <w:r w:rsidR="00EC336A" w:rsidRPr="002E3AA1">
        <w:rPr>
          <w:rFonts w:ascii="Arial" w:hAnsi="Arial" w:cs="Arial"/>
        </w:rPr>
        <w:t xml:space="preserve">later cohort </w:t>
      </w:r>
      <w:r w:rsidRPr="002E3AA1">
        <w:rPr>
          <w:rFonts w:ascii="Arial" w:hAnsi="Arial" w:cs="Arial"/>
        </w:rPr>
        <w:t xml:space="preserve">were more likely to </w:t>
      </w:r>
      <w:r w:rsidR="00EC336A" w:rsidRPr="00A052AD">
        <w:rPr>
          <w:rFonts w:ascii="Arial" w:hAnsi="Arial" w:cs="Arial"/>
        </w:rPr>
        <w:t xml:space="preserve">receive </w:t>
      </w:r>
      <w:r w:rsidRPr="00A052AD">
        <w:rPr>
          <w:rFonts w:ascii="Arial" w:hAnsi="Arial" w:cs="Arial"/>
        </w:rPr>
        <w:t xml:space="preserve">outpatient </w:t>
      </w:r>
      <w:r w:rsidR="00EC336A" w:rsidRPr="00A052AD">
        <w:rPr>
          <w:rFonts w:ascii="Arial" w:hAnsi="Arial" w:cs="Arial"/>
        </w:rPr>
        <w:t xml:space="preserve">care </w:t>
      </w:r>
      <w:r w:rsidRPr="00A052AD">
        <w:rPr>
          <w:rFonts w:ascii="Arial" w:hAnsi="Arial" w:cs="Arial"/>
        </w:rPr>
        <w:t>(11</w:t>
      </w:r>
      <w:r w:rsidR="00EC336A" w:rsidRPr="00A052AD">
        <w:rPr>
          <w:rFonts w:ascii="Arial" w:hAnsi="Arial" w:cs="Arial"/>
        </w:rPr>
        <w:t>.4</w:t>
      </w:r>
      <w:r w:rsidRPr="00A052AD">
        <w:rPr>
          <w:rFonts w:ascii="Arial" w:hAnsi="Arial" w:cs="Arial"/>
        </w:rPr>
        <w:t>% vs 4</w:t>
      </w:r>
      <w:r w:rsidR="00EC336A" w:rsidRPr="00A052AD">
        <w:rPr>
          <w:rFonts w:ascii="Arial" w:hAnsi="Arial" w:cs="Arial"/>
        </w:rPr>
        <w:t>5.8</w:t>
      </w:r>
      <w:r w:rsidRPr="00A052AD">
        <w:rPr>
          <w:rFonts w:ascii="Arial" w:hAnsi="Arial" w:cs="Arial"/>
        </w:rPr>
        <w:t>%</w:t>
      </w:r>
      <w:r w:rsidR="00EC336A" w:rsidRPr="00A052AD">
        <w:rPr>
          <w:rFonts w:ascii="Arial" w:hAnsi="Arial" w:cs="Arial"/>
        </w:rPr>
        <w:t>, early vs later cohort</w:t>
      </w:r>
      <w:r w:rsidRPr="00A052AD">
        <w:rPr>
          <w:rFonts w:ascii="Arial" w:hAnsi="Arial" w:cs="Arial"/>
        </w:rPr>
        <w:t xml:space="preserve">, </w:t>
      </w:r>
      <w:r w:rsidR="00842471">
        <w:rPr>
          <w:rFonts w:ascii="Arial" w:hAnsi="Arial" w:cs="Arial"/>
        </w:rPr>
        <w:t xml:space="preserve">OR 6.55, </w:t>
      </w:r>
      <w:bookmarkStart w:id="7" w:name="_Hlk101345357"/>
      <w:r w:rsidR="00842471">
        <w:rPr>
          <w:rFonts w:ascii="Arial" w:hAnsi="Arial" w:cs="Arial"/>
        </w:rPr>
        <w:t>95% CI:</w:t>
      </w:r>
      <w:r w:rsidR="00842471" w:rsidRPr="003E73CF">
        <w:rPr>
          <w:rFonts w:ascii="Arial" w:hAnsi="Arial" w:cs="Arial"/>
        </w:rPr>
        <w:t xml:space="preserve"> </w:t>
      </w:r>
      <w:bookmarkEnd w:id="7"/>
      <w:r w:rsidR="00842471">
        <w:rPr>
          <w:rFonts w:ascii="Arial" w:hAnsi="Arial" w:cs="Arial"/>
        </w:rPr>
        <w:t>4.87</w:t>
      </w:r>
      <w:r w:rsidR="00842471" w:rsidRPr="003E73CF">
        <w:rPr>
          <w:rFonts w:ascii="Arial" w:hAnsi="Arial" w:cs="Arial"/>
        </w:rPr>
        <w:t>-</w:t>
      </w:r>
      <w:r w:rsidR="00842471">
        <w:rPr>
          <w:rFonts w:ascii="Arial" w:hAnsi="Arial" w:cs="Arial"/>
        </w:rPr>
        <w:t>8.82</w:t>
      </w:r>
      <w:r w:rsidRPr="00A052AD">
        <w:rPr>
          <w:rFonts w:ascii="Arial" w:hAnsi="Arial" w:cs="Arial"/>
        </w:rPr>
        <w:t>)</w:t>
      </w:r>
      <w:r w:rsidR="00EC336A" w:rsidRPr="00A052AD">
        <w:rPr>
          <w:rFonts w:ascii="Arial" w:hAnsi="Arial" w:cs="Arial"/>
        </w:rPr>
        <w:t>,</w:t>
      </w:r>
      <w:r w:rsidRPr="00A052AD">
        <w:rPr>
          <w:rFonts w:ascii="Arial" w:hAnsi="Arial" w:cs="Arial"/>
        </w:rPr>
        <w:t xml:space="preserve"> and </w:t>
      </w:r>
      <w:r w:rsidR="00EC336A" w:rsidRPr="00A052AD">
        <w:rPr>
          <w:rFonts w:ascii="Arial" w:hAnsi="Arial" w:cs="Arial"/>
        </w:rPr>
        <w:t xml:space="preserve">although the overall proportion of patients admitted to an ICU was similar between cohorts (22.1% vs </w:t>
      </w:r>
      <w:r w:rsidR="00842471">
        <w:rPr>
          <w:rFonts w:ascii="Arial" w:hAnsi="Arial" w:cs="Arial"/>
        </w:rPr>
        <w:t>2</w:t>
      </w:r>
      <w:r w:rsidR="00527401">
        <w:rPr>
          <w:rFonts w:ascii="Arial" w:hAnsi="Arial" w:cs="Arial"/>
        </w:rPr>
        <w:t>5</w:t>
      </w:r>
      <w:r w:rsidR="00842471">
        <w:rPr>
          <w:rFonts w:ascii="Arial" w:hAnsi="Arial" w:cs="Arial"/>
        </w:rPr>
        <w:t>.</w:t>
      </w:r>
      <w:r w:rsidR="00527401">
        <w:rPr>
          <w:rFonts w:ascii="Arial" w:hAnsi="Arial" w:cs="Arial"/>
        </w:rPr>
        <w:t>9</w:t>
      </w:r>
      <w:r w:rsidR="00EC336A" w:rsidRPr="00A052AD">
        <w:rPr>
          <w:rFonts w:ascii="Arial" w:hAnsi="Arial" w:cs="Arial"/>
        </w:rPr>
        <w:t>%</w:t>
      </w:r>
      <w:r w:rsidR="00842471">
        <w:rPr>
          <w:rFonts w:ascii="Arial" w:hAnsi="Arial" w:cs="Arial"/>
        </w:rPr>
        <w:t xml:space="preserve">, </w:t>
      </w:r>
      <w:r w:rsidR="00527401">
        <w:rPr>
          <w:rFonts w:ascii="Arial" w:hAnsi="Arial" w:cs="Arial"/>
        </w:rPr>
        <w:t xml:space="preserve">OR </w:t>
      </w:r>
      <w:r w:rsidR="00842471">
        <w:rPr>
          <w:rFonts w:ascii="Arial" w:hAnsi="Arial" w:cs="Arial"/>
        </w:rPr>
        <w:t xml:space="preserve">1.25; </w:t>
      </w:r>
      <w:r w:rsidR="00527401">
        <w:rPr>
          <w:rFonts w:ascii="Arial" w:hAnsi="Arial" w:cs="Arial"/>
        </w:rPr>
        <w:t>95% CI:</w:t>
      </w:r>
      <w:r w:rsidR="00527401" w:rsidRPr="003E73CF">
        <w:rPr>
          <w:rFonts w:ascii="Arial" w:hAnsi="Arial" w:cs="Arial"/>
        </w:rPr>
        <w:t xml:space="preserve"> </w:t>
      </w:r>
      <w:r w:rsidR="00842471">
        <w:rPr>
          <w:rFonts w:ascii="Arial" w:hAnsi="Arial" w:cs="Arial"/>
        </w:rPr>
        <w:t>0.94-1.66</w:t>
      </w:r>
      <w:r w:rsidR="00EC336A" w:rsidRPr="00A052AD">
        <w:rPr>
          <w:rFonts w:ascii="Arial" w:hAnsi="Arial" w:cs="Arial"/>
        </w:rPr>
        <w:t xml:space="preserve">), the proportion of </w:t>
      </w:r>
      <w:r w:rsidRPr="00A052AD">
        <w:rPr>
          <w:rFonts w:ascii="Arial" w:hAnsi="Arial" w:cs="Arial"/>
        </w:rPr>
        <w:t xml:space="preserve">hospitalized patients admitted </w:t>
      </w:r>
      <w:r w:rsidR="00EC336A" w:rsidRPr="00A052AD">
        <w:rPr>
          <w:rFonts w:ascii="Arial" w:hAnsi="Arial" w:cs="Arial"/>
        </w:rPr>
        <w:t xml:space="preserve">was higher in the later cohort (103/215, </w:t>
      </w:r>
      <w:r w:rsidRPr="00A052AD">
        <w:rPr>
          <w:rFonts w:ascii="Arial" w:hAnsi="Arial" w:cs="Arial"/>
        </w:rPr>
        <w:t>4</w:t>
      </w:r>
      <w:r w:rsidR="00EC336A" w:rsidRPr="00A052AD">
        <w:rPr>
          <w:rFonts w:ascii="Arial" w:hAnsi="Arial" w:cs="Arial"/>
        </w:rPr>
        <w:t>7.9</w:t>
      </w:r>
      <w:r w:rsidRPr="00A052AD">
        <w:rPr>
          <w:rFonts w:ascii="Arial" w:hAnsi="Arial" w:cs="Arial"/>
        </w:rPr>
        <w:t>%</w:t>
      </w:r>
      <w:r w:rsidR="00EC336A" w:rsidRPr="00A052AD">
        <w:rPr>
          <w:rFonts w:ascii="Arial" w:hAnsi="Arial" w:cs="Arial"/>
        </w:rPr>
        <w:t>) compared with the early cohort (170/681,</w:t>
      </w:r>
      <w:r w:rsidRPr="00A052AD">
        <w:rPr>
          <w:rFonts w:ascii="Arial" w:hAnsi="Arial" w:cs="Arial"/>
        </w:rPr>
        <w:t xml:space="preserve"> 25</w:t>
      </w:r>
      <w:r w:rsidR="00EC336A" w:rsidRPr="00A052AD">
        <w:rPr>
          <w:rFonts w:ascii="Arial" w:hAnsi="Arial" w:cs="Arial"/>
        </w:rPr>
        <w:t>.0</w:t>
      </w:r>
      <w:r w:rsidRPr="00A052AD">
        <w:rPr>
          <w:rFonts w:ascii="Arial" w:hAnsi="Arial" w:cs="Arial"/>
        </w:rPr>
        <w:t>%</w:t>
      </w:r>
      <w:r w:rsidR="004009F2">
        <w:rPr>
          <w:rFonts w:ascii="Arial" w:hAnsi="Arial" w:cs="Arial"/>
        </w:rPr>
        <w:t xml:space="preserve">, </w:t>
      </w:r>
      <w:r w:rsidR="00527401">
        <w:rPr>
          <w:rFonts w:ascii="Arial" w:hAnsi="Arial" w:cs="Arial"/>
        </w:rPr>
        <w:t xml:space="preserve">OR </w:t>
      </w:r>
      <w:r w:rsidR="004B6CCD">
        <w:rPr>
          <w:rFonts w:ascii="Arial" w:hAnsi="Arial" w:cs="Arial"/>
        </w:rPr>
        <w:t xml:space="preserve">2.77; </w:t>
      </w:r>
      <w:r w:rsidR="00527401">
        <w:rPr>
          <w:rFonts w:ascii="Arial" w:hAnsi="Arial" w:cs="Arial"/>
        </w:rPr>
        <w:t>95% CI:</w:t>
      </w:r>
      <w:r w:rsidR="00527401" w:rsidRPr="003E73CF">
        <w:rPr>
          <w:rFonts w:ascii="Arial" w:hAnsi="Arial" w:cs="Arial"/>
        </w:rPr>
        <w:t xml:space="preserve"> </w:t>
      </w:r>
      <w:r w:rsidR="004B6CCD">
        <w:rPr>
          <w:rFonts w:ascii="Arial" w:hAnsi="Arial" w:cs="Arial"/>
        </w:rPr>
        <w:t>2.01-3.82</w:t>
      </w:r>
      <w:r w:rsidRPr="00A052AD">
        <w:rPr>
          <w:rFonts w:ascii="Arial" w:hAnsi="Arial" w:cs="Arial"/>
        </w:rPr>
        <w:t>).</w:t>
      </w:r>
      <w:r w:rsidR="0072638B" w:rsidRPr="00A052AD">
        <w:rPr>
          <w:rFonts w:ascii="Arial" w:hAnsi="Arial" w:cs="Arial"/>
        </w:rPr>
        <w:t xml:space="preserve"> </w:t>
      </w:r>
      <w:r w:rsidRPr="00A052AD">
        <w:rPr>
          <w:rFonts w:ascii="Arial" w:hAnsi="Arial" w:cs="Arial"/>
        </w:rPr>
        <w:t xml:space="preserve">COVID-19 treatments </w:t>
      </w:r>
      <w:r w:rsidR="0072638B" w:rsidRPr="00A052AD">
        <w:rPr>
          <w:rFonts w:ascii="Arial" w:hAnsi="Arial" w:cs="Arial"/>
        </w:rPr>
        <w:t xml:space="preserve">also differed </w:t>
      </w:r>
      <w:r w:rsidRPr="00A052AD">
        <w:rPr>
          <w:rFonts w:ascii="Arial" w:hAnsi="Arial" w:cs="Arial"/>
        </w:rPr>
        <w:t xml:space="preserve">between </w:t>
      </w:r>
      <w:r w:rsidR="0072638B" w:rsidRPr="00A052AD">
        <w:rPr>
          <w:rFonts w:ascii="Arial" w:hAnsi="Arial" w:cs="Arial"/>
        </w:rPr>
        <w:t xml:space="preserve">the early </w:t>
      </w:r>
      <w:r w:rsidR="00EA0906" w:rsidRPr="00A052AD">
        <w:rPr>
          <w:rFonts w:ascii="Arial" w:hAnsi="Arial" w:cs="Arial"/>
        </w:rPr>
        <w:t>and</w:t>
      </w:r>
      <w:r w:rsidR="0072638B" w:rsidRPr="00A052AD">
        <w:rPr>
          <w:rFonts w:ascii="Arial" w:hAnsi="Arial" w:cs="Arial"/>
        </w:rPr>
        <w:t xml:space="preserve"> later cohorts, with significantly lower rates of</w:t>
      </w:r>
      <w:r w:rsidRPr="0094284F">
        <w:rPr>
          <w:rFonts w:ascii="Arial" w:hAnsi="Arial" w:cs="Arial"/>
        </w:rPr>
        <w:t xml:space="preserve"> antiviral</w:t>
      </w:r>
      <w:r w:rsidR="00483E02">
        <w:rPr>
          <w:rFonts w:ascii="Arial" w:hAnsi="Arial" w:cs="Arial"/>
        </w:rPr>
        <w:t>s</w:t>
      </w:r>
      <w:r w:rsidR="0072638B" w:rsidRPr="0094284F">
        <w:rPr>
          <w:rFonts w:ascii="Arial" w:hAnsi="Arial" w:cs="Arial"/>
        </w:rPr>
        <w:t xml:space="preserve"> </w:t>
      </w:r>
      <w:r w:rsidRPr="002E3AA1">
        <w:rPr>
          <w:rFonts w:ascii="Arial" w:hAnsi="Arial" w:cs="Arial"/>
        </w:rPr>
        <w:t>(</w:t>
      </w:r>
      <w:r w:rsidR="00483E02">
        <w:rPr>
          <w:rFonts w:ascii="Arial" w:hAnsi="Arial" w:cs="Arial"/>
        </w:rPr>
        <w:t>86.0</w:t>
      </w:r>
      <w:r w:rsidRPr="002E3AA1">
        <w:rPr>
          <w:rFonts w:ascii="Arial" w:hAnsi="Arial" w:cs="Arial"/>
        </w:rPr>
        <w:t xml:space="preserve">% vs </w:t>
      </w:r>
      <w:r w:rsidR="00483E02">
        <w:rPr>
          <w:rFonts w:ascii="Arial" w:hAnsi="Arial" w:cs="Arial"/>
        </w:rPr>
        <w:t>21.4</w:t>
      </w:r>
      <w:r w:rsidRPr="002E3AA1">
        <w:rPr>
          <w:rFonts w:ascii="Arial" w:hAnsi="Arial" w:cs="Arial"/>
        </w:rPr>
        <w:t>%</w:t>
      </w:r>
      <w:r w:rsidR="00842471">
        <w:rPr>
          <w:rFonts w:ascii="Arial" w:hAnsi="Arial" w:cs="Arial"/>
        </w:rPr>
        <w:t>,</w:t>
      </w:r>
      <w:r w:rsidR="00842471" w:rsidRPr="002E3AA1">
        <w:rPr>
          <w:rFonts w:ascii="Arial" w:hAnsi="Arial" w:cs="Arial"/>
        </w:rPr>
        <w:t xml:space="preserve"> </w:t>
      </w:r>
      <w:r w:rsidR="00527401">
        <w:rPr>
          <w:rFonts w:ascii="Arial" w:hAnsi="Arial" w:cs="Arial"/>
        </w:rPr>
        <w:t xml:space="preserve">OR </w:t>
      </w:r>
      <w:r w:rsidR="00842471">
        <w:rPr>
          <w:rFonts w:ascii="Arial" w:hAnsi="Arial" w:cs="Arial"/>
        </w:rPr>
        <w:t>0.</w:t>
      </w:r>
      <w:r w:rsidR="00483E02">
        <w:rPr>
          <w:rFonts w:ascii="Arial" w:hAnsi="Arial" w:cs="Arial"/>
        </w:rPr>
        <w:t>04</w:t>
      </w:r>
      <w:r w:rsidR="00842471">
        <w:rPr>
          <w:rFonts w:ascii="Arial" w:hAnsi="Arial" w:cs="Arial"/>
        </w:rPr>
        <w:t xml:space="preserve">; </w:t>
      </w:r>
      <w:r w:rsidR="00527401">
        <w:rPr>
          <w:rFonts w:ascii="Arial" w:hAnsi="Arial" w:cs="Arial"/>
        </w:rPr>
        <w:t>95% CI:</w:t>
      </w:r>
      <w:r w:rsidR="00527401" w:rsidRPr="003E73CF">
        <w:rPr>
          <w:rFonts w:ascii="Arial" w:hAnsi="Arial" w:cs="Arial"/>
        </w:rPr>
        <w:t xml:space="preserve"> </w:t>
      </w:r>
      <w:r w:rsidR="00842471">
        <w:rPr>
          <w:rFonts w:ascii="Arial" w:hAnsi="Arial" w:cs="Arial"/>
        </w:rPr>
        <w:t>0.</w:t>
      </w:r>
      <w:r w:rsidR="00483E02">
        <w:rPr>
          <w:rFonts w:ascii="Arial" w:hAnsi="Arial" w:cs="Arial"/>
        </w:rPr>
        <w:t>03</w:t>
      </w:r>
      <w:r w:rsidR="00842471">
        <w:rPr>
          <w:rFonts w:ascii="Arial" w:hAnsi="Arial" w:cs="Arial"/>
        </w:rPr>
        <w:t>-0.</w:t>
      </w:r>
      <w:r w:rsidR="00483E02">
        <w:rPr>
          <w:rFonts w:ascii="Arial" w:hAnsi="Arial" w:cs="Arial"/>
        </w:rPr>
        <w:t>06</w:t>
      </w:r>
      <w:r w:rsidRPr="002E3AA1">
        <w:rPr>
          <w:rFonts w:ascii="Arial" w:hAnsi="Arial" w:cs="Arial"/>
        </w:rPr>
        <w:t xml:space="preserve">) and tocilizumab </w:t>
      </w:r>
      <w:r w:rsidRPr="00A052AD">
        <w:rPr>
          <w:rFonts w:ascii="Arial" w:hAnsi="Arial" w:cs="Arial"/>
        </w:rPr>
        <w:t>(17</w:t>
      </w:r>
      <w:r w:rsidR="0072638B" w:rsidRPr="00A052AD">
        <w:rPr>
          <w:rFonts w:ascii="Arial" w:hAnsi="Arial" w:cs="Arial"/>
        </w:rPr>
        <w:t>.4</w:t>
      </w:r>
      <w:r w:rsidRPr="00A052AD">
        <w:rPr>
          <w:rFonts w:ascii="Arial" w:hAnsi="Arial" w:cs="Arial"/>
        </w:rPr>
        <w:t>% vs 10</w:t>
      </w:r>
      <w:r w:rsidR="0072638B" w:rsidRPr="00A052AD">
        <w:rPr>
          <w:rFonts w:ascii="Arial" w:hAnsi="Arial" w:cs="Arial"/>
        </w:rPr>
        <w:t>.3</w:t>
      </w:r>
      <w:r w:rsidRPr="00A052AD">
        <w:rPr>
          <w:rFonts w:ascii="Arial" w:hAnsi="Arial" w:cs="Arial"/>
        </w:rPr>
        <w:t>%</w:t>
      </w:r>
      <w:r w:rsidR="00842471">
        <w:rPr>
          <w:rFonts w:ascii="Arial" w:hAnsi="Arial" w:cs="Arial"/>
        </w:rPr>
        <w:t xml:space="preserve">, </w:t>
      </w:r>
      <w:r w:rsidR="00527401">
        <w:rPr>
          <w:rFonts w:ascii="Arial" w:hAnsi="Arial" w:cs="Arial"/>
        </w:rPr>
        <w:t xml:space="preserve">OR </w:t>
      </w:r>
      <w:r w:rsidR="00842471">
        <w:rPr>
          <w:rFonts w:ascii="Arial" w:hAnsi="Arial" w:cs="Arial"/>
        </w:rPr>
        <w:t xml:space="preserve">0.55; </w:t>
      </w:r>
      <w:r w:rsidR="00527401">
        <w:rPr>
          <w:rFonts w:ascii="Arial" w:hAnsi="Arial" w:cs="Arial"/>
        </w:rPr>
        <w:t>95% CI:</w:t>
      </w:r>
      <w:r w:rsidR="00527401" w:rsidRPr="003E73CF">
        <w:rPr>
          <w:rFonts w:ascii="Arial" w:hAnsi="Arial" w:cs="Arial"/>
        </w:rPr>
        <w:t xml:space="preserve"> </w:t>
      </w:r>
      <w:r w:rsidR="00842471">
        <w:rPr>
          <w:rFonts w:ascii="Arial" w:hAnsi="Arial" w:cs="Arial"/>
        </w:rPr>
        <w:t>0.38</w:t>
      </w:r>
      <w:r w:rsidR="00842471" w:rsidRPr="003E73CF">
        <w:rPr>
          <w:rFonts w:ascii="Arial" w:hAnsi="Arial" w:cs="Arial"/>
        </w:rPr>
        <w:t>-</w:t>
      </w:r>
      <w:r w:rsidR="00842471">
        <w:rPr>
          <w:rFonts w:ascii="Arial" w:hAnsi="Arial" w:cs="Arial"/>
        </w:rPr>
        <w:t>0.79</w:t>
      </w:r>
      <w:r w:rsidRPr="00A052AD">
        <w:rPr>
          <w:rFonts w:ascii="Arial" w:hAnsi="Arial" w:cs="Arial"/>
        </w:rPr>
        <w:t>)</w:t>
      </w:r>
      <w:r w:rsidR="0072638B" w:rsidRPr="00A052AD">
        <w:rPr>
          <w:rFonts w:ascii="Arial" w:hAnsi="Arial" w:cs="Arial"/>
        </w:rPr>
        <w:t xml:space="preserve"> </w:t>
      </w:r>
      <w:r w:rsidR="00F10034" w:rsidRPr="00A052AD">
        <w:rPr>
          <w:rFonts w:ascii="Arial" w:hAnsi="Arial" w:cs="Arial"/>
        </w:rPr>
        <w:t xml:space="preserve">use </w:t>
      </w:r>
      <w:r w:rsidR="0072638B" w:rsidRPr="00A052AD">
        <w:rPr>
          <w:rFonts w:ascii="Arial" w:hAnsi="Arial" w:cs="Arial"/>
        </w:rPr>
        <w:t>in the later cohort</w:t>
      </w:r>
      <w:r w:rsidRPr="00A052AD">
        <w:rPr>
          <w:rFonts w:ascii="Arial" w:hAnsi="Arial" w:cs="Arial"/>
        </w:rPr>
        <w:t xml:space="preserve">. </w:t>
      </w:r>
      <w:r w:rsidR="0072638B" w:rsidRPr="00A052AD">
        <w:rPr>
          <w:rFonts w:ascii="Arial" w:hAnsi="Arial" w:cs="Arial"/>
        </w:rPr>
        <w:lastRenderedPageBreak/>
        <w:t>C</w:t>
      </w:r>
      <w:r w:rsidRPr="00A052AD">
        <w:rPr>
          <w:rFonts w:ascii="Arial" w:hAnsi="Arial" w:cs="Arial"/>
        </w:rPr>
        <w:t>orticosteroid</w:t>
      </w:r>
      <w:r w:rsidR="0072638B" w:rsidRPr="00A052AD">
        <w:rPr>
          <w:rFonts w:ascii="Arial" w:hAnsi="Arial" w:cs="Arial"/>
        </w:rPr>
        <w:t>s</w:t>
      </w:r>
      <w:r w:rsidRPr="00A052AD">
        <w:rPr>
          <w:rFonts w:ascii="Arial" w:hAnsi="Arial" w:cs="Arial"/>
        </w:rPr>
        <w:t xml:space="preserve"> </w:t>
      </w:r>
      <w:r w:rsidR="0072638B" w:rsidRPr="00A052AD">
        <w:rPr>
          <w:rFonts w:ascii="Arial" w:hAnsi="Arial" w:cs="Arial"/>
        </w:rPr>
        <w:t xml:space="preserve">were </w:t>
      </w:r>
      <w:r w:rsidRPr="00A052AD">
        <w:rPr>
          <w:rFonts w:ascii="Arial" w:hAnsi="Arial" w:cs="Arial"/>
        </w:rPr>
        <w:t xml:space="preserve">widely used in both </w:t>
      </w:r>
      <w:r w:rsidR="0072638B" w:rsidRPr="00A052AD">
        <w:rPr>
          <w:rFonts w:ascii="Arial" w:hAnsi="Arial" w:cs="Arial"/>
        </w:rPr>
        <w:t>cohorts</w:t>
      </w:r>
      <w:r w:rsidRPr="00A052AD">
        <w:rPr>
          <w:rFonts w:ascii="Arial" w:hAnsi="Arial" w:cs="Arial"/>
        </w:rPr>
        <w:t xml:space="preserve">, </w:t>
      </w:r>
      <w:r w:rsidR="0072638B" w:rsidRPr="00A052AD">
        <w:rPr>
          <w:rFonts w:ascii="Arial" w:hAnsi="Arial" w:cs="Arial"/>
        </w:rPr>
        <w:t xml:space="preserve">but at a higher rate </w:t>
      </w:r>
      <w:r w:rsidRPr="00A052AD">
        <w:rPr>
          <w:rFonts w:ascii="Arial" w:hAnsi="Arial" w:cs="Arial"/>
        </w:rPr>
        <w:t xml:space="preserve">in the </w:t>
      </w:r>
      <w:r w:rsidR="0072638B" w:rsidRPr="00A052AD">
        <w:rPr>
          <w:rFonts w:ascii="Arial" w:hAnsi="Arial" w:cs="Arial"/>
        </w:rPr>
        <w:t xml:space="preserve">later </w:t>
      </w:r>
      <w:r w:rsidRPr="00A052AD">
        <w:rPr>
          <w:rFonts w:ascii="Arial" w:hAnsi="Arial" w:cs="Arial"/>
        </w:rPr>
        <w:t>(5</w:t>
      </w:r>
      <w:r w:rsidR="0072638B" w:rsidRPr="00A052AD">
        <w:rPr>
          <w:rFonts w:ascii="Arial" w:hAnsi="Arial" w:cs="Arial"/>
        </w:rPr>
        <w:t>8.</w:t>
      </w:r>
      <w:r w:rsidRPr="00A052AD">
        <w:rPr>
          <w:rFonts w:ascii="Arial" w:hAnsi="Arial" w:cs="Arial"/>
        </w:rPr>
        <w:t>9%</w:t>
      </w:r>
      <w:r w:rsidR="0072638B" w:rsidRPr="00A052AD">
        <w:rPr>
          <w:rFonts w:ascii="Arial" w:hAnsi="Arial" w:cs="Arial"/>
        </w:rPr>
        <w:t>)</w:t>
      </w:r>
      <w:r w:rsidRPr="00A052AD">
        <w:rPr>
          <w:rFonts w:ascii="Arial" w:hAnsi="Arial" w:cs="Arial"/>
        </w:rPr>
        <w:t xml:space="preserve"> v</w:t>
      </w:r>
      <w:r w:rsidR="0072638B" w:rsidRPr="00A052AD">
        <w:rPr>
          <w:rFonts w:ascii="Arial" w:hAnsi="Arial" w:cs="Arial"/>
        </w:rPr>
        <w:t>ersu</w:t>
      </w:r>
      <w:r w:rsidRPr="00A052AD">
        <w:rPr>
          <w:rFonts w:ascii="Arial" w:hAnsi="Arial" w:cs="Arial"/>
        </w:rPr>
        <w:t xml:space="preserve">s </w:t>
      </w:r>
      <w:r w:rsidR="0072638B" w:rsidRPr="00A052AD">
        <w:rPr>
          <w:rFonts w:ascii="Arial" w:hAnsi="Arial" w:cs="Arial"/>
        </w:rPr>
        <w:t>earlier (</w:t>
      </w:r>
      <w:r w:rsidRPr="00A052AD">
        <w:rPr>
          <w:rFonts w:ascii="Arial" w:hAnsi="Arial" w:cs="Arial"/>
        </w:rPr>
        <w:t>51</w:t>
      </w:r>
      <w:r w:rsidR="0072638B" w:rsidRPr="00A052AD">
        <w:rPr>
          <w:rFonts w:ascii="Arial" w:hAnsi="Arial" w:cs="Arial"/>
        </w:rPr>
        <w:t>.0</w:t>
      </w:r>
      <w:r w:rsidRPr="00A052AD">
        <w:rPr>
          <w:rFonts w:ascii="Arial" w:hAnsi="Arial" w:cs="Arial"/>
        </w:rPr>
        <w:t>%</w:t>
      </w:r>
      <w:r w:rsidR="0072638B" w:rsidRPr="00A052AD">
        <w:rPr>
          <w:rFonts w:ascii="Arial" w:hAnsi="Arial" w:cs="Arial"/>
        </w:rPr>
        <w:t>)</w:t>
      </w:r>
      <w:r w:rsidRPr="00A052AD">
        <w:rPr>
          <w:rFonts w:ascii="Arial" w:hAnsi="Arial" w:cs="Arial"/>
        </w:rPr>
        <w:t xml:space="preserve"> </w:t>
      </w:r>
      <w:r w:rsidR="0072638B" w:rsidRPr="00A052AD">
        <w:rPr>
          <w:rFonts w:ascii="Arial" w:hAnsi="Arial" w:cs="Arial"/>
        </w:rPr>
        <w:t>cohort</w:t>
      </w:r>
      <w:r w:rsidRPr="00A052AD">
        <w:rPr>
          <w:rFonts w:ascii="Arial" w:hAnsi="Arial" w:cs="Arial"/>
        </w:rPr>
        <w:t xml:space="preserve"> </w:t>
      </w:r>
      <w:r w:rsidR="0072638B" w:rsidRPr="00A052AD">
        <w:rPr>
          <w:rFonts w:ascii="Arial" w:hAnsi="Arial" w:cs="Arial"/>
        </w:rPr>
        <w:t>(</w:t>
      </w:r>
      <w:r w:rsidR="00527401">
        <w:rPr>
          <w:rFonts w:ascii="Arial" w:hAnsi="Arial" w:cs="Arial"/>
        </w:rPr>
        <w:t xml:space="preserve">OR </w:t>
      </w:r>
      <w:r w:rsidR="00842471">
        <w:rPr>
          <w:rFonts w:ascii="Arial" w:hAnsi="Arial" w:cs="Arial"/>
        </w:rPr>
        <w:t>1</w:t>
      </w:r>
      <w:r w:rsidR="00842471" w:rsidRPr="003E73CF">
        <w:rPr>
          <w:rFonts w:ascii="Arial" w:hAnsi="Arial" w:cs="Arial"/>
        </w:rPr>
        <w:t>.</w:t>
      </w:r>
      <w:r w:rsidR="00842471">
        <w:rPr>
          <w:rFonts w:ascii="Arial" w:hAnsi="Arial" w:cs="Arial"/>
        </w:rPr>
        <w:t>38</w:t>
      </w:r>
      <w:r w:rsidR="00527401">
        <w:rPr>
          <w:rFonts w:ascii="Arial" w:hAnsi="Arial" w:cs="Arial"/>
        </w:rPr>
        <w:t>;</w:t>
      </w:r>
      <w:r w:rsidR="00842471">
        <w:rPr>
          <w:rFonts w:ascii="Arial" w:hAnsi="Arial" w:cs="Arial"/>
        </w:rPr>
        <w:t xml:space="preserve"> </w:t>
      </w:r>
      <w:r w:rsidR="00527401">
        <w:rPr>
          <w:rFonts w:ascii="Arial" w:hAnsi="Arial" w:cs="Arial"/>
        </w:rPr>
        <w:t>95% CI:</w:t>
      </w:r>
      <w:r w:rsidR="00527401" w:rsidRPr="003E73CF">
        <w:rPr>
          <w:rFonts w:ascii="Arial" w:hAnsi="Arial" w:cs="Arial"/>
        </w:rPr>
        <w:t xml:space="preserve"> </w:t>
      </w:r>
      <w:r w:rsidR="00842471">
        <w:rPr>
          <w:rFonts w:ascii="Arial" w:hAnsi="Arial" w:cs="Arial"/>
        </w:rPr>
        <w:t>1.08</w:t>
      </w:r>
      <w:r w:rsidR="00842471" w:rsidRPr="003E73CF">
        <w:rPr>
          <w:rFonts w:ascii="Arial" w:hAnsi="Arial" w:cs="Arial"/>
        </w:rPr>
        <w:t>-</w:t>
      </w:r>
      <w:r w:rsidR="00842471">
        <w:rPr>
          <w:rFonts w:ascii="Arial" w:hAnsi="Arial" w:cs="Arial"/>
        </w:rPr>
        <w:t>1.76</w:t>
      </w:r>
      <w:r w:rsidRPr="00A052AD">
        <w:rPr>
          <w:rFonts w:ascii="Arial" w:hAnsi="Arial" w:cs="Arial"/>
        </w:rPr>
        <w:t>) (Supplementary Table 1)</w:t>
      </w:r>
      <w:r w:rsidRPr="003E73CF">
        <w:rPr>
          <w:rFonts w:ascii="Arial" w:hAnsi="Arial" w:cs="Arial"/>
        </w:rPr>
        <w:t>.</w:t>
      </w:r>
    </w:p>
    <w:p w14:paraId="3E093269" w14:textId="77777777" w:rsidR="00FB7001" w:rsidRPr="003E73CF" w:rsidRDefault="00FB7001" w:rsidP="00305431">
      <w:pPr>
        <w:spacing w:after="0" w:line="480" w:lineRule="auto"/>
        <w:rPr>
          <w:rFonts w:ascii="Arial" w:hAnsi="Arial" w:cs="Arial"/>
          <w:b/>
          <w:bCs/>
        </w:rPr>
      </w:pPr>
    </w:p>
    <w:p w14:paraId="42574633" w14:textId="58A75D25" w:rsidR="003B04A2" w:rsidRPr="003E73CF" w:rsidRDefault="00817844" w:rsidP="00305431">
      <w:pPr>
        <w:spacing w:after="0" w:line="480" w:lineRule="auto"/>
        <w:rPr>
          <w:rFonts w:ascii="Arial" w:hAnsi="Arial" w:cs="Arial"/>
          <w:b/>
          <w:bCs/>
        </w:rPr>
      </w:pPr>
      <w:r w:rsidRPr="003E73CF">
        <w:rPr>
          <w:rFonts w:ascii="Arial" w:hAnsi="Arial" w:cs="Arial"/>
          <w:b/>
          <w:bCs/>
        </w:rPr>
        <w:t>Factors associated with COVID-19 severity</w:t>
      </w:r>
    </w:p>
    <w:p w14:paraId="3F949B6F" w14:textId="52F81998" w:rsidR="009361B2" w:rsidRPr="003E73CF" w:rsidRDefault="00861F04" w:rsidP="00305431">
      <w:pPr>
        <w:spacing w:after="0" w:line="480" w:lineRule="auto"/>
        <w:rPr>
          <w:rFonts w:ascii="Arial" w:hAnsi="Arial" w:cs="Arial"/>
        </w:rPr>
      </w:pPr>
      <w:r w:rsidRPr="003E73CF">
        <w:rPr>
          <w:rFonts w:ascii="Arial" w:hAnsi="Arial" w:cs="Arial"/>
        </w:rPr>
        <w:t xml:space="preserve">Data on </w:t>
      </w:r>
      <w:r w:rsidR="0072638B">
        <w:rPr>
          <w:rFonts w:ascii="Arial" w:hAnsi="Arial" w:cs="Arial"/>
        </w:rPr>
        <w:t xml:space="preserve">COVID-19 </w:t>
      </w:r>
      <w:r w:rsidRPr="003E73CF">
        <w:rPr>
          <w:rFonts w:ascii="Arial" w:hAnsi="Arial" w:cs="Arial"/>
        </w:rPr>
        <w:t>clinical severity w</w:t>
      </w:r>
      <w:r w:rsidR="0072638B">
        <w:rPr>
          <w:rFonts w:ascii="Arial" w:hAnsi="Arial" w:cs="Arial"/>
        </w:rPr>
        <w:t>ere</w:t>
      </w:r>
      <w:r w:rsidRPr="003E73CF">
        <w:rPr>
          <w:rFonts w:ascii="Arial" w:hAnsi="Arial" w:cs="Arial"/>
        </w:rPr>
        <w:t xml:space="preserve"> available for 1131 patients; 508 (4</w:t>
      </w:r>
      <w:r w:rsidR="0072638B">
        <w:rPr>
          <w:rFonts w:ascii="Arial" w:hAnsi="Arial" w:cs="Arial"/>
        </w:rPr>
        <w:t>4.9</w:t>
      </w:r>
      <w:r w:rsidRPr="003E73CF">
        <w:rPr>
          <w:rFonts w:ascii="Arial" w:hAnsi="Arial" w:cs="Arial"/>
        </w:rPr>
        <w:t>%) had mild/moderate and 623 (55</w:t>
      </w:r>
      <w:r w:rsidR="0072638B">
        <w:rPr>
          <w:rFonts w:ascii="Arial" w:hAnsi="Arial" w:cs="Arial"/>
        </w:rPr>
        <w:t>.1</w:t>
      </w:r>
      <w:r w:rsidRPr="003E73CF">
        <w:rPr>
          <w:rFonts w:ascii="Arial" w:hAnsi="Arial" w:cs="Arial"/>
        </w:rPr>
        <w:t xml:space="preserve">%) severe/critical </w:t>
      </w:r>
      <w:r w:rsidR="0072638B">
        <w:rPr>
          <w:rFonts w:ascii="Arial" w:hAnsi="Arial" w:cs="Arial"/>
        </w:rPr>
        <w:t>disease</w:t>
      </w:r>
      <w:r w:rsidRPr="003E73CF">
        <w:rPr>
          <w:rFonts w:ascii="Arial" w:hAnsi="Arial" w:cs="Arial"/>
        </w:rPr>
        <w:t xml:space="preserve"> (Table 2). The proportion of patients aged </w:t>
      </w:r>
      <w:r w:rsidR="0072638B">
        <w:rPr>
          <w:rFonts w:ascii="Arial" w:hAnsi="Arial" w:cs="Arial"/>
        </w:rPr>
        <w:t>≥</w:t>
      </w:r>
      <w:r w:rsidRPr="003E73CF">
        <w:rPr>
          <w:rFonts w:ascii="Arial" w:hAnsi="Arial" w:cs="Arial"/>
        </w:rPr>
        <w:t xml:space="preserve">60 years </w:t>
      </w:r>
      <w:r w:rsidR="0072638B">
        <w:rPr>
          <w:rFonts w:ascii="Arial" w:hAnsi="Arial" w:cs="Arial"/>
        </w:rPr>
        <w:t xml:space="preserve">was higher </w:t>
      </w:r>
      <w:r w:rsidRPr="003E73CF">
        <w:rPr>
          <w:rFonts w:ascii="Arial" w:hAnsi="Arial" w:cs="Arial"/>
        </w:rPr>
        <w:t>in the severe/critical (</w:t>
      </w:r>
      <w:r w:rsidR="0072638B">
        <w:rPr>
          <w:rFonts w:ascii="Arial" w:hAnsi="Arial" w:cs="Arial"/>
        </w:rPr>
        <w:t xml:space="preserve">521/621, </w:t>
      </w:r>
      <w:r w:rsidRPr="003E73CF">
        <w:rPr>
          <w:rFonts w:ascii="Arial" w:hAnsi="Arial" w:cs="Arial"/>
        </w:rPr>
        <w:t>8</w:t>
      </w:r>
      <w:r w:rsidR="0072638B">
        <w:rPr>
          <w:rFonts w:ascii="Arial" w:hAnsi="Arial" w:cs="Arial"/>
        </w:rPr>
        <w:t>3.9</w:t>
      </w:r>
      <w:r w:rsidRPr="003E73CF">
        <w:rPr>
          <w:rFonts w:ascii="Arial" w:hAnsi="Arial" w:cs="Arial"/>
        </w:rPr>
        <w:t>%</w:t>
      </w:r>
      <w:r w:rsidR="0072638B">
        <w:rPr>
          <w:rFonts w:ascii="Arial" w:hAnsi="Arial" w:cs="Arial"/>
        </w:rPr>
        <w:t>)</w:t>
      </w:r>
      <w:r w:rsidRPr="003E73CF">
        <w:rPr>
          <w:rFonts w:ascii="Arial" w:hAnsi="Arial" w:cs="Arial"/>
        </w:rPr>
        <w:t xml:space="preserve"> </w:t>
      </w:r>
      <w:r w:rsidR="0072638B">
        <w:rPr>
          <w:rFonts w:ascii="Arial" w:hAnsi="Arial" w:cs="Arial"/>
        </w:rPr>
        <w:t xml:space="preserve">versus </w:t>
      </w:r>
      <w:r w:rsidRPr="003E73CF">
        <w:rPr>
          <w:rFonts w:ascii="Arial" w:hAnsi="Arial" w:cs="Arial"/>
        </w:rPr>
        <w:t xml:space="preserve">mild/moderate </w:t>
      </w:r>
      <w:r w:rsidR="0072638B">
        <w:rPr>
          <w:rFonts w:ascii="Arial" w:hAnsi="Arial" w:cs="Arial"/>
        </w:rPr>
        <w:t>(313/491, 63.7%</w:t>
      </w:r>
      <w:r w:rsidR="00922DFF">
        <w:rPr>
          <w:rFonts w:ascii="Arial" w:hAnsi="Arial" w:cs="Arial"/>
        </w:rPr>
        <w:t>,</w:t>
      </w:r>
      <w:r w:rsidR="00527401">
        <w:rPr>
          <w:rFonts w:ascii="Arial" w:hAnsi="Arial" w:cs="Arial"/>
        </w:rPr>
        <w:t xml:space="preserve"> OR</w:t>
      </w:r>
      <w:r w:rsidRPr="003E73CF">
        <w:rPr>
          <w:rFonts w:ascii="Arial" w:hAnsi="Arial" w:cs="Arial"/>
        </w:rPr>
        <w:t xml:space="preserve"> </w:t>
      </w:r>
      <w:r w:rsidR="00922DFF">
        <w:rPr>
          <w:rFonts w:ascii="Arial" w:hAnsi="Arial" w:cs="Arial"/>
        </w:rPr>
        <w:t xml:space="preserve">2.96; </w:t>
      </w:r>
      <w:r w:rsidR="00527401">
        <w:rPr>
          <w:rFonts w:ascii="Arial" w:hAnsi="Arial" w:cs="Arial"/>
        </w:rPr>
        <w:t>95% CI:</w:t>
      </w:r>
      <w:r w:rsidR="00527401" w:rsidRPr="003E73CF">
        <w:rPr>
          <w:rFonts w:ascii="Arial" w:hAnsi="Arial" w:cs="Arial"/>
        </w:rPr>
        <w:t xml:space="preserve"> </w:t>
      </w:r>
      <w:r w:rsidR="00922DFF">
        <w:rPr>
          <w:rFonts w:ascii="Arial" w:hAnsi="Arial" w:cs="Arial"/>
        </w:rPr>
        <w:t>1.23-3.93</w:t>
      </w:r>
      <w:r w:rsidRPr="003E73CF">
        <w:rPr>
          <w:rFonts w:ascii="Arial" w:hAnsi="Arial" w:cs="Arial"/>
        </w:rPr>
        <w:t>)</w:t>
      </w:r>
      <w:r w:rsidR="00F10034" w:rsidRPr="00F10034">
        <w:rPr>
          <w:rFonts w:ascii="Arial" w:hAnsi="Arial" w:cs="Arial"/>
        </w:rPr>
        <w:t xml:space="preserve"> </w:t>
      </w:r>
      <w:r w:rsidR="00F10034" w:rsidRPr="003E73CF">
        <w:rPr>
          <w:rFonts w:ascii="Arial" w:hAnsi="Arial" w:cs="Arial"/>
        </w:rPr>
        <w:t>group</w:t>
      </w:r>
      <w:r w:rsidRPr="003E73CF">
        <w:rPr>
          <w:rFonts w:ascii="Arial" w:hAnsi="Arial" w:cs="Arial"/>
        </w:rPr>
        <w:t xml:space="preserve">. Similarly, the proportion of patients with ≥2 </w:t>
      </w:r>
      <w:r w:rsidR="0072638B">
        <w:rPr>
          <w:rFonts w:ascii="Arial" w:hAnsi="Arial" w:cs="Arial"/>
        </w:rPr>
        <w:t xml:space="preserve">COVID-19-associated </w:t>
      </w:r>
      <w:r w:rsidRPr="003E73CF">
        <w:rPr>
          <w:rFonts w:ascii="Arial" w:hAnsi="Arial" w:cs="Arial"/>
        </w:rPr>
        <w:t xml:space="preserve">comorbidities </w:t>
      </w:r>
      <w:r w:rsidR="0072638B">
        <w:rPr>
          <w:rFonts w:ascii="Arial" w:hAnsi="Arial" w:cs="Arial"/>
        </w:rPr>
        <w:t xml:space="preserve">was higher </w:t>
      </w:r>
      <w:r w:rsidRPr="003E73CF">
        <w:rPr>
          <w:rFonts w:ascii="Arial" w:hAnsi="Arial" w:cs="Arial"/>
        </w:rPr>
        <w:t>in the severe/critical (3</w:t>
      </w:r>
      <w:r w:rsidR="0072114B">
        <w:rPr>
          <w:rFonts w:ascii="Arial" w:hAnsi="Arial" w:cs="Arial"/>
        </w:rPr>
        <w:t>6.</w:t>
      </w:r>
      <w:r w:rsidRPr="003E73CF">
        <w:rPr>
          <w:rFonts w:ascii="Arial" w:hAnsi="Arial" w:cs="Arial"/>
        </w:rPr>
        <w:t>8%</w:t>
      </w:r>
      <w:r w:rsidR="0072114B">
        <w:rPr>
          <w:rFonts w:ascii="Arial" w:hAnsi="Arial" w:cs="Arial"/>
        </w:rPr>
        <w:t>)</w:t>
      </w:r>
      <w:r w:rsidRPr="003E73CF">
        <w:rPr>
          <w:rFonts w:ascii="Arial" w:hAnsi="Arial" w:cs="Arial"/>
        </w:rPr>
        <w:t xml:space="preserve"> </w:t>
      </w:r>
      <w:r w:rsidR="0072114B">
        <w:rPr>
          <w:rFonts w:ascii="Arial" w:hAnsi="Arial" w:cs="Arial"/>
        </w:rPr>
        <w:t xml:space="preserve">versus </w:t>
      </w:r>
      <w:r w:rsidRPr="003E73CF">
        <w:rPr>
          <w:rFonts w:ascii="Arial" w:hAnsi="Arial" w:cs="Arial"/>
        </w:rPr>
        <w:t xml:space="preserve">mild/moderate </w:t>
      </w:r>
      <w:r w:rsidR="0072114B">
        <w:rPr>
          <w:rFonts w:ascii="Arial" w:hAnsi="Arial" w:cs="Arial"/>
        </w:rPr>
        <w:t>(25.2%;</w:t>
      </w:r>
      <w:r w:rsidRPr="003E73CF">
        <w:rPr>
          <w:rFonts w:ascii="Arial" w:hAnsi="Arial" w:cs="Arial"/>
        </w:rPr>
        <w:t xml:space="preserve"> </w:t>
      </w:r>
      <w:r w:rsidR="00A2443C">
        <w:rPr>
          <w:rFonts w:ascii="Arial" w:hAnsi="Arial" w:cs="Arial"/>
        </w:rPr>
        <w:t xml:space="preserve">OR </w:t>
      </w:r>
      <w:r w:rsidR="00922DFF">
        <w:rPr>
          <w:rFonts w:ascii="Arial" w:hAnsi="Arial" w:cs="Arial"/>
        </w:rPr>
        <w:t>1.</w:t>
      </w:r>
      <w:r w:rsidR="001D4D94">
        <w:rPr>
          <w:rFonts w:ascii="Arial" w:hAnsi="Arial" w:cs="Arial"/>
        </w:rPr>
        <w:t>62</w:t>
      </w:r>
      <w:r w:rsidR="00922DFF">
        <w:rPr>
          <w:rFonts w:ascii="Arial" w:hAnsi="Arial" w:cs="Arial"/>
        </w:rPr>
        <w:t xml:space="preserve">; </w:t>
      </w:r>
      <w:r w:rsidR="00A2443C">
        <w:rPr>
          <w:rFonts w:ascii="Arial" w:hAnsi="Arial" w:cs="Arial"/>
        </w:rPr>
        <w:t>95% CI:</w:t>
      </w:r>
      <w:r w:rsidR="00A2443C" w:rsidRPr="003E73CF">
        <w:rPr>
          <w:rFonts w:ascii="Arial" w:hAnsi="Arial" w:cs="Arial"/>
        </w:rPr>
        <w:t xml:space="preserve"> </w:t>
      </w:r>
      <w:r w:rsidR="00922DFF">
        <w:rPr>
          <w:rFonts w:ascii="Arial" w:hAnsi="Arial" w:cs="Arial"/>
        </w:rPr>
        <w:t>1.</w:t>
      </w:r>
      <w:r w:rsidR="001D4D94">
        <w:rPr>
          <w:rFonts w:ascii="Arial" w:hAnsi="Arial" w:cs="Arial"/>
        </w:rPr>
        <w:t>14</w:t>
      </w:r>
      <w:r w:rsidR="00922DFF">
        <w:rPr>
          <w:rFonts w:ascii="Arial" w:hAnsi="Arial" w:cs="Arial"/>
        </w:rPr>
        <w:t>-2.</w:t>
      </w:r>
      <w:r w:rsidR="001D4D94">
        <w:rPr>
          <w:rFonts w:ascii="Arial" w:hAnsi="Arial" w:cs="Arial"/>
        </w:rPr>
        <w:t>30</w:t>
      </w:r>
      <w:r w:rsidR="0072114B">
        <w:rPr>
          <w:rFonts w:ascii="Arial" w:hAnsi="Arial" w:cs="Arial"/>
        </w:rPr>
        <w:t xml:space="preserve">) </w:t>
      </w:r>
      <w:r w:rsidR="00F10034" w:rsidRPr="003E73CF">
        <w:rPr>
          <w:rFonts w:ascii="Arial" w:hAnsi="Arial" w:cs="Arial"/>
        </w:rPr>
        <w:t>group</w:t>
      </w:r>
      <w:r w:rsidR="00F10034">
        <w:rPr>
          <w:rFonts w:ascii="Arial" w:hAnsi="Arial" w:cs="Arial"/>
        </w:rPr>
        <w:t xml:space="preserve"> </w:t>
      </w:r>
      <w:r w:rsidR="0072114B">
        <w:rPr>
          <w:rFonts w:ascii="Arial" w:hAnsi="Arial" w:cs="Arial"/>
        </w:rPr>
        <w:t>(Table 2)</w:t>
      </w:r>
      <w:r w:rsidRPr="003E73CF">
        <w:rPr>
          <w:rFonts w:ascii="Arial" w:hAnsi="Arial" w:cs="Arial"/>
        </w:rPr>
        <w:t xml:space="preserve">. The proportion of </w:t>
      </w:r>
      <w:r w:rsidR="0072114B">
        <w:rPr>
          <w:rFonts w:ascii="Arial" w:hAnsi="Arial" w:cs="Arial"/>
        </w:rPr>
        <w:t xml:space="preserve">patients with </w:t>
      </w:r>
      <w:r w:rsidRPr="003E73CF">
        <w:rPr>
          <w:rFonts w:ascii="Arial" w:hAnsi="Arial" w:cs="Arial"/>
        </w:rPr>
        <w:t xml:space="preserve">severe/critical COVID-19 was higher in the </w:t>
      </w:r>
      <w:r w:rsidR="0072114B">
        <w:rPr>
          <w:rFonts w:ascii="Arial" w:hAnsi="Arial" w:cs="Arial"/>
        </w:rPr>
        <w:t xml:space="preserve">early </w:t>
      </w:r>
      <w:r w:rsidRPr="003E73CF">
        <w:rPr>
          <w:rFonts w:ascii="Arial" w:hAnsi="Arial" w:cs="Arial"/>
        </w:rPr>
        <w:t>(</w:t>
      </w:r>
      <w:r w:rsidR="0072114B">
        <w:rPr>
          <w:rFonts w:ascii="Arial" w:hAnsi="Arial" w:cs="Arial"/>
        </w:rPr>
        <w:t xml:space="preserve">470/760, </w:t>
      </w:r>
      <w:r w:rsidRPr="003E73CF">
        <w:rPr>
          <w:rFonts w:ascii="Arial" w:hAnsi="Arial" w:cs="Arial"/>
        </w:rPr>
        <w:t>6</w:t>
      </w:r>
      <w:r w:rsidR="0072114B">
        <w:rPr>
          <w:rFonts w:ascii="Arial" w:hAnsi="Arial" w:cs="Arial"/>
        </w:rPr>
        <w:t>1.8</w:t>
      </w:r>
      <w:r w:rsidRPr="003E73CF">
        <w:rPr>
          <w:rFonts w:ascii="Arial" w:hAnsi="Arial" w:cs="Arial"/>
        </w:rPr>
        <w:t xml:space="preserve">%) </w:t>
      </w:r>
      <w:r w:rsidR="0072114B">
        <w:rPr>
          <w:rFonts w:ascii="Arial" w:hAnsi="Arial" w:cs="Arial"/>
        </w:rPr>
        <w:t xml:space="preserve">versus later cohort </w:t>
      </w:r>
      <w:r w:rsidRPr="003E73CF">
        <w:rPr>
          <w:rFonts w:ascii="Arial" w:hAnsi="Arial" w:cs="Arial"/>
        </w:rPr>
        <w:t>(</w:t>
      </w:r>
      <w:r w:rsidR="0072114B">
        <w:rPr>
          <w:rFonts w:ascii="Arial" w:hAnsi="Arial" w:cs="Arial"/>
        </w:rPr>
        <w:t xml:space="preserve">153/371, </w:t>
      </w:r>
      <w:r w:rsidRPr="003E73CF">
        <w:rPr>
          <w:rFonts w:ascii="Arial" w:hAnsi="Arial" w:cs="Arial"/>
        </w:rPr>
        <w:t>4</w:t>
      </w:r>
      <w:r w:rsidR="0072114B">
        <w:rPr>
          <w:rFonts w:ascii="Arial" w:hAnsi="Arial" w:cs="Arial"/>
        </w:rPr>
        <w:t>1.2</w:t>
      </w:r>
      <w:r w:rsidRPr="003E73CF">
        <w:rPr>
          <w:rFonts w:ascii="Arial" w:hAnsi="Arial" w:cs="Arial"/>
        </w:rPr>
        <w:t>%</w:t>
      </w:r>
      <w:r w:rsidR="0072114B">
        <w:rPr>
          <w:rFonts w:ascii="Arial" w:hAnsi="Arial" w:cs="Arial"/>
        </w:rPr>
        <w:t>;</w:t>
      </w:r>
      <w:r w:rsidRPr="003E73CF">
        <w:rPr>
          <w:rFonts w:ascii="Arial" w:hAnsi="Arial" w:cs="Arial"/>
        </w:rPr>
        <w:t xml:space="preserve"> </w:t>
      </w:r>
      <w:r w:rsidR="00A2443C">
        <w:rPr>
          <w:rFonts w:ascii="Arial" w:hAnsi="Arial" w:cs="Arial"/>
        </w:rPr>
        <w:t xml:space="preserve">OR </w:t>
      </w:r>
      <w:r w:rsidR="00EE48F9">
        <w:rPr>
          <w:rFonts w:ascii="Arial" w:hAnsi="Arial" w:cs="Arial"/>
        </w:rPr>
        <w:t>2.31</w:t>
      </w:r>
      <w:r w:rsidR="00922DFF">
        <w:rPr>
          <w:rFonts w:ascii="Arial" w:hAnsi="Arial" w:cs="Arial"/>
        </w:rPr>
        <w:t xml:space="preserve">; </w:t>
      </w:r>
      <w:r w:rsidR="00A2443C">
        <w:rPr>
          <w:rFonts w:ascii="Arial" w:hAnsi="Arial" w:cs="Arial"/>
        </w:rPr>
        <w:t>95% CI:</w:t>
      </w:r>
      <w:r w:rsidR="00A2443C" w:rsidRPr="003E73CF">
        <w:rPr>
          <w:rFonts w:ascii="Arial" w:hAnsi="Arial" w:cs="Arial"/>
        </w:rPr>
        <w:t xml:space="preserve"> </w:t>
      </w:r>
      <w:r w:rsidR="00922DFF">
        <w:rPr>
          <w:rFonts w:ascii="Arial" w:hAnsi="Arial" w:cs="Arial"/>
        </w:rPr>
        <w:t>1.</w:t>
      </w:r>
      <w:r w:rsidR="00D10DE2">
        <w:rPr>
          <w:rFonts w:ascii="Arial" w:hAnsi="Arial" w:cs="Arial"/>
        </w:rPr>
        <w:t>79</w:t>
      </w:r>
      <w:r w:rsidR="00922DFF">
        <w:rPr>
          <w:rFonts w:ascii="Arial" w:hAnsi="Arial" w:cs="Arial"/>
        </w:rPr>
        <w:t>-2.</w:t>
      </w:r>
      <w:r w:rsidR="00D10DE2">
        <w:rPr>
          <w:rFonts w:ascii="Arial" w:hAnsi="Arial" w:cs="Arial"/>
        </w:rPr>
        <w:t>97</w:t>
      </w:r>
      <w:r w:rsidR="0072114B">
        <w:rPr>
          <w:rFonts w:ascii="Arial" w:hAnsi="Arial" w:cs="Arial"/>
        </w:rPr>
        <w:t>)</w:t>
      </w:r>
      <w:r w:rsidR="00F10034">
        <w:rPr>
          <w:rFonts w:ascii="Arial" w:hAnsi="Arial" w:cs="Arial"/>
        </w:rPr>
        <w:t xml:space="preserve"> cohort</w:t>
      </w:r>
      <w:r w:rsidRPr="003E73CF">
        <w:rPr>
          <w:rFonts w:ascii="Arial" w:hAnsi="Arial" w:cs="Arial"/>
        </w:rPr>
        <w:t xml:space="preserve">; </w:t>
      </w:r>
      <w:r w:rsidR="00014339">
        <w:rPr>
          <w:rFonts w:ascii="Arial" w:hAnsi="Arial" w:cs="Arial"/>
        </w:rPr>
        <w:t>among in</w:t>
      </w:r>
      <w:r w:rsidRPr="003E73CF">
        <w:rPr>
          <w:rFonts w:ascii="Arial" w:hAnsi="Arial" w:cs="Arial"/>
        </w:rPr>
        <w:t>patients, there w</w:t>
      </w:r>
      <w:r w:rsidR="00014339">
        <w:rPr>
          <w:rFonts w:ascii="Arial" w:hAnsi="Arial" w:cs="Arial"/>
        </w:rPr>
        <w:t>as</w:t>
      </w:r>
      <w:r w:rsidRPr="003E73CF">
        <w:rPr>
          <w:rFonts w:ascii="Arial" w:hAnsi="Arial" w:cs="Arial"/>
        </w:rPr>
        <w:t xml:space="preserve"> no difference</w:t>
      </w:r>
      <w:r w:rsidR="00014339">
        <w:rPr>
          <w:rFonts w:ascii="Arial" w:hAnsi="Arial" w:cs="Arial"/>
        </w:rPr>
        <w:t xml:space="preserve"> in the proportion with severe/critical COVID-19 between the early and later cohorts</w:t>
      </w:r>
      <w:r w:rsidRPr="003E73CF">
        <w:rPr>
          <w:rFonts w:ascii="Arial" w:hAnsi="Arial" w:cs="Arial"/>
        </w:rPr>
        <w:t xml:space="preserve"> (</w:t>
      </w:r>
      <w:r w:rsidR="00BD5AB5" w:rsidRPr="00BD5AB5">
        <w:rPr>
          <w:rFonts w:ascii="Arial" w:hAnsi="Arial" w:cs="Arial"/>
        </w:rPr>
        <w:t>470/677</w:t>
      </w:r>
      <w:r w:rsidR="00014339">
        <w:rPr>
          <w:rFonts w:ascii="Arial" w:hAnsi="Arial" w:cs="Arial"/>
        </w:rPr>
        <w:t xml:space="preserve">, </w:t>
      </w:r>
      <w:r w:rsidRPr="003E73CF">
        <w:rPr>
          <w:rFonts w:ascii="Arial" w:hAnsi="Arial" w:cs="Arial"/>
        </w:rPr>
        <w:t>69</w:t>
      </w:r>
      <w:r w:rsidR="00BD5AB5">
        <w:rPr>
          <w:rFonts w:ascii="Arial" w:hAnsi="Arial" w:cs="Arial"/>
        </w:rPr>
        <w:t>.4</w:t>
      </w:r>
      <w:r w:rsidRPr="003E73CF">
        <w:rPr>
          <w:rFonts w:ascii="Arial" w:hAnsi="Arial" w:cs="Arial"/>
        </w:rPr>
        <w:t>%</w:t>
      </w:r>
      <w:r w:rsidR="00014339">
        <w:rPr>
          <w:rFonts w:ascii="Arial" w:hAnsi="Arial" w:cs="Arial"/>
        </w:rPr>
        <w:t>,</w:t>
      </w:r>
      <w:r w:rsidRPr="003E73CF">
        <w:rPr>
          <w:rFonts w:ascii="Arial" w:hAnsi="Arial" w:cs="Arial"/>
        </w:rPr>
        <w:t xml:space="preserve"> and </w:t>
      </w:r>
      <w:r w:rsidR="00BD5AB5">
        <w:rPr>
          <w:rFonts w:ascii="Arial" w:hAnsi="Arial" w:cs="Arial"/>
        </w:rPr>
        <w:t>153</w:t>
      </w:r>
      <w:r w:rsidR="00014339">
        <w:rPr>
          <w:rFonts w:ascii="Arial" w:hAnsi="Arial" w:cs="Arial"/>
        </w:rPr>
        <w:t>/2</w:t>
      </w:r>
      <w:r w:rsidR="00BD5AB5">
        <w:rPr>
          <w:rFonts w:ascii="Arial" w:hAnsi="Arial" w:cs="Arial"/>
        </w:rPr>
        <w:t>09</w:t>
      </w:r>
      <w:r w:rsidR="00014339">
        <w:rPr>
          <w:rFonts w:ascii="Arial" w:hAnsi="Arial" w:cs="Arial"/>
        </w:rPr>
        <w:t xml:space="preserve">, </w:t>
      </w:r>
      <w:r w:rsidRPr="003E73CF">
        <w:rPr>
          <w:rFonts w:ascii="Arial" w:hAnsi="Arial" w:cs="Arial"/>
        </w:rPr>
        <w:t>73</w:t>
      </w:r>
      <w:r w:rsidR="00BD5AB5">
        <w:rPr>
          <w:rFonts w:ascii="Arial" w:hAnsi="Arial" w:cs="Arial"/>
        </w:rPr>
        <w:t>.2</w:t>
      </w:r>
      <w:r w:rsidRPr="003E73CF">
        <w:rPr>
          <w:rFonts w:ascii="Arial" w:hAnsi="Arial" w:cs="Arial"/>
        </w:rPr>
        <w:t xml:space="preserve">%, </w:t>
      </w:r>
      <w:r w:rsidR="00014339" w:rsidRPr="003E73CF">
        <w:rPr>
          <w:rFonts w:ascii="Arial" w:hAnsi="Arial" w:cs="Arial"/>
        </w:rPr>
        <w:t>respectively</w:t>
      </w:r>
      <w:r w:rsidR="000A4DC8">
        <w:rPr>
          <w:rFonts w:ascii="Arial" w:hAnsi="Arial" w:cs="Arial"/>
        </w:rPr>
        <w:t>,</w:t>
      </w:r>
      <w:r w:rsidR="00014339" w:rsidRPr="003E73CF">
        <w:rPr>
          <w:rFonts w:ascii="Arial" w:hAnsi="Arial" w:cs="Arial"/>
        </w:rPr>
        <w:t xml:space="preserve"> </w:t>
      </w:r>
      <w:r w:rsidR="00A2443C">
        <w:rPr>
          <w:rFonts w:ascii="Arial" w:hAnsi="Arial" w:cs="Arial"/>
        </w:rPr>
        <w:t xml:space="preserve">OR </w:t>
      </w:r>
      <w:r w:rsidR="000A4DC8">
        <w:rPr>
          <w:rFonts w:ascii="Arial" w:hAnsi="Arial" w:cs="Arial"/>
        </w:rPr>
        <w:t xml:space="preserve">0.83; </w:t>
      </w:r>
      <w:r w:rsidR="00A2443C">
        <w:rPr>
          <w:rFonts w:ascii="Arial" w:hAnsi="Arial" w:cs="Arial"/>
        </w:rPr>
        <w:t>95% CI:</w:t>
      </w:r>
      <w:r w:rsidR="00A2443C" w:rsidRPr="003E73CF">
        <w:rPr>
          <w:rFonts w:ascii="Arial" w:hAnsi="Arial" w:cs="Arial"/>
        </w:rPr>
        <w:t xml:space="preserve"> </w:t>
      </w:r>
      <w:r w:rsidR="000A4DC8">
        <w:rPr>
          <w:rFonts w:ascii="Arial" w:hAnsi="Arial" w:cs="Arial"/>
        </w:rPr>
        <w:t>0.59-1.18</w:t>
      </w:r>
      <w:r w:rsidRPr="003E73CF">
        <w:rPr>
          <w:rFonts w:ascii="Arial" w:hAnsi="Arial" w:cs="Arial"/>
        </w:rPr>
        <w:t>).</w:t>
      </w:r>
    </w:p>
    <w:p w14:paraId="23C8ACDD" w14:textId="77777777" w:rsidR="00861F04" w:rsidRPr="003E73CF" w:rsidRDefault="00861F04" w:rsidP="00305431">
      <w:pPr>
        <w:spacing w:after="0" w:line="480" w:lineRule="auto"/>
        <w:rPr>
          <w:rFonts w:ascii="Arial" w:hAnsi="Arial" w:cs="Arial"/>
        </w:rPr>
      </w:pPr>
    </w:p>
    <w:p w14:paraId="452B078E" w14:textId="1D329733" w:rsidR="005E4568" w:rsidRPr="003E73CF" w:rsidRDefault="00861F04" w:rsidP="00305431">
      <w:pPr>
        <w:spacing w:after="0" w:line="480" w:lineRule="auto"/>
        <w:rPr>
          <w:rFonts w:ascii="Arial" w:hAnsi="Arial" w:cs="Arial"/>
        </w:rPr>
      </w:pPr>
      <w:r w:rsidRPr="003E73CF">
        <w:rPr>
          <w:rFonts w:ascii="Arial" w:hAnsi="Arial" w:cs="Arial"/>
        </w:rPr>
        <w:t>After adjusting for age, sex, and comorbidities, age ≥60 years (</w:t>
      </w:r>
      <w:r w:rsidR="005308A7">
        <w:rPr>
          <w:rFonts w:ascii="Arial" w:hAnsi="Arial" w:cs="Arial"/>
        </w:rPr>
        <w:t xml:space="preserve">OR </w:t>
      </w:r>
      <w:r w:rsidRPr="003E73CF">
        <w:rPr>
          <w:rFonts w:ascii="Arial" w:hAnsi="Arial" w:cs="Arial"/>
        </w:rPr>
        <w:t>2.</w:t>
      </w:r>
      <w:r w:rsidR="00C70757">
        <w:rPr>
          <w:rFonts w:ascii="Arial" w:hAnsi="Arial" w:cs="Arial"/>
        </w:rPr>
        <w:t>52</w:t>
      </w:r>
      <w:r w:rsidRPr="003E73CF">
        <w:rPr>
          <w:rFonts w:ascii="Arial" w:hAnsi="Arial" w:cs="Arial"/>
        </w:rPr>
        <w:t>, 95% CI</w:t>
      </w:r>
      <w:r w:rsidR="005308A7">
        <w:rPr>
          <w:rFonts w:ascii="Arial" w:hAnsi="Arial" w:cs="Arial"/>
        </w:rPr>
        <w:t>:</w:t>
      </w:r>
      <w:r w:rsidRPr="003E73CF">
        <w:rPr>
          <w:rFonts w:ascii="Arial" w:hAnsi="Arial" w:cs="Arial"/>
        </w:rPr>
        <w:t xml:space="preserve"> 1.</w:t>
      </w:r>
      <w:r w:rsidR="00990212" w:rsidRPr="003E73CF">
        <w:rPr>
          <w:rFonts w:ascii="Arial" w:hAnsi="Arial" w:cs="Arial"/>
        </w:rPr>
        <w:t>8</w:t>
      </w:r>
      <w:r w:rsidR="00990212">
        <w:rPr>
          <w:rFonts w:ascii="Arial" w:hAnsi="Arial" w:cs="Arial"/>
        </w:rPr>
        <w:t>7</w:t>
      </w:r>
      <w:r w:rsidRPr="003E73CF">
        <w:rPr>
          <w:rFonts w:ascii="Arial" w:hAnsi="Arial" w:cs="Arial"/>
        </w:rPr>
        <w:t>-3.</w:t>
      </w:r>
      <w:r w:rsidR="00990212">
        <w:rPr>
          <w:rFonts w:ascii="Arial" w:hAnsi="Arial" w:cs="Arial"/>
        </w:rPr>
        <w:t>39</w:t>
      </w:r>
      <w:r w:rsidRPr="003E73CF">
        <w:rPr>
          <w:rFonts w:ascii="Arial" w:hAnsi="Arial" w:cs="Arial"/>
        </w:rPr>
        <w:t>), ≥1 comorbidit</w:t>
      </w:r>
      <w:r w:rsidR="00014339">
        <w:rPr>
          <w:rFonts w:ascii="Arial" w:hAnsi="Arial" w:cs="Arial"/>
        </w:rPr>
        <w:t>y</w:t>
      </w:r>
      <w:r w:rsidRPr="003E73CF">
        <w:rPr>
          <w:rFonts w:ascii="Arial" w:hAnsi="Arial" w:cs="Arial"/>
        </w:rPr>
        <w:t xml:space="preserve"> (1.</w:t>
      </w:r>
      <w:r w:rsidR="00990212">
        <w:rPr>
          <w:rFonts w:ascii="Arial" w:hAnsi="Arial" w:cs="Arial"/>
        </w:rPr>
        <w:t>68</w:t>
      </w:r>
      <w:r w:rsidRPr="003E73CF">
        <w:rPr>
          <w:rFonts w:ascii="Arial" w:hAnsi="Arial" w:cs="Arial"/>
        </w:rPr>
        <w:t>, 1.</w:t>
      </w:r>
      <w:r w:rsidR="00990212">
        <w:rPr>
          <w:rFonts w:ascii="Arial" w:hAnsi="Arial" w:cs="Arial"/>
        </w:rPr>
        <w:t>2</w:t>
      </w:r>
      <w:r w:rsidR="00990212" w:rsidRPr="003E73CF">
        <w:rPr>
          <w:rFonts w:ascii="Arial" w:hAnsi="Arial" w:cs="Arial"/>
        </w:rPr>
        <w:t>6</w:t>
      </w:r>
      <w:r w:rsidRPr="003E73CF">
        <w:rPr>
          <w:rFonts w:ascii="Arial" w:hAnsi="Arial" w:cs="Arial"/>
        </w:rPr>
        <w:t>-2.</w:t>
      </w:r>
      <w:r w:rsidR="00990212">
        <w:rPr>
          <w:rFonts w:ascii="Arial" w:hAnsi="Arial" w:cs="Arial"/>
        </w:rPr>
        <w:t>2</w:t>
      </w:r>
      <w:r w:rsidR="00990212" w:rsidRPr="003E73CF">
        <w:rPr>
          <w:rFonts w:ascii="Arial" w:hAnsi="Arial" w:cs="Arial"/>
        </w:rPr>
        <w:t>4</w:t>
      </w:r>
      <w:r w:rsidRPr="003E73CF">
        <w:rPr>
          <w:rFonts w:ascii="Arial" w:hAnsi="Arial" w:cs="Arial"/>
        </w:rPr>
        <w:t xml:space="preserve">), and </w:t>
      </w:r>
      <w:r w:rsidR="00014339">
        <w:rPr>
          <w:rFonts w:ascii="Arial" w:hAnsi="Arial" w:cs="Arial"/>
        </w:rPr>
        <w:t>having</w:t>
      </w:r>
      <w:r w:rsidRPr="003E73CF">
        <w:rPr>
          <w:rFonts w:ascii="Arial" w:hAnsi="Arial" w:cs="Arial"/>
        </w:rPr>
        <w:t xml:space="preserve"> AML (3.</w:t>
      </w:r>
      <w:r w:rsidR="007F733C">
        <w:rPr>
          <w:rFonts w:ascii="Arial" w:hAnsi="Arial" w:cs="Arial"/>
        </w:rPr>
        <w:t>13</w:t>
      </w:r>
      <w:r w:rsidRPr="003E73CF">
        <w:rPr>
          <w:rFonts w:ascii="Arial" w:hAnsi="Arial" w:cs="Arial"/>
        </w:rPr>
        <w:t>, 1.</w:t>
      </w:r>
      <w:r w:rsidR="007F733C">
        <w:rPr>
          <w:rFonts w:ascii="Arial" w:hAnsi="Arial" w:cs="Arial"/>
        </w:rPr>
        <w:t>83</w:t>
      </w:r>
      <w:r w:rsidR="00014339">
        <w:rPr>
          <w:rFonts w:ascii="Arial" w:hAnsi="Arial" w:cs="Arial"/>
        </w:rPr>
        <w:t>-</w:t>
      </w:r>
      <w:r w:rsidRPr="003E73CF">
        <w:rPr>
          <w:rFonts w:ascii="Arial" w:hAnsi="Arial" w:cs="Arial"/>
        </w:rPr>
        <w:t>5.</w:t>
      </w:r>
      <w:r w:rsidR="007F733C">
        <w:rPr>
          <w:rFonts w:ascii="Arial" w:hAnsi="Arial" w:cs="Arial"/>
        </w:rPr>
        <w:t>34</w:t>
      </w:r>
      <w:r w:rsidRPr="003E73CF">
        <w:rPr>
          <w:rFonts w:ascii="Arial" w:hAnsi="Arial" w:cs="Arial"/>
        </w:rPr>
        <w:t xml:space="preserve">), acute </w:t>
      </w:r>
      <w:r w:rsidR="004A6576">
        <w:rPr>
          <w:rFonts w:ascii="Arial" w:hAnsi="Arial" w:cs="Arial"/>
        </w:rPr>
        <w:t>lymphoblastic</w:t>
      </w:r>
      <w:r w:rsidRPr="003E73CF">
        <w:rPr>
          <w:rFonts w:ascii="Arial" w:hAnsi="Arial" w:cs="Arial"/>
        </w:rPr>
        <w:t xml:space="preserve"> leukemia (ALL</w:t>
      </w:r>
      <w:r w:rsidR="00014339">
        <w:rPr>
          <w:rFonts w:ascii="Arial" w:hAnsi="Arial" w:cs="Arial"/>
        </w:rPr>
        <w:t>;</w:t>
      </w:r>
      <w:r w:rsidRPr="003E73CF">
        <w:rPr>
          <w:rFonts w:ascii="Arial" w:hAnsi="Arial" w:cs="Arial"/>
        </w:rPr>
        <w:t xml:space="preserve"> 2.</w:t>
      </w:r>
      <w:r w:rsidR="007F733C">
        <w:rPr>
          <w:rFonts w:ascii="Arial" w:hAnsi="Arial" w:cs="Arial"/>
        </w:rPr>
        <w:t>88</w:t>
      </w:r>
      <w:r w:rsidRPr="003E73CF">
        <w:rPr>
          <w:rFonts w:ascii="Arial" w:hAnsi="Arial" w:cs="Arial"/>
        </w:rPr>
        <w:t>, 1.2</w:t>
      </w:r>
      <w:r w:rsidR="007F733C">
        <w:rPr>
          <w:rFonts w:ascii="Arial" w:hAnsi="Arial" w:cs="Arial"/>
        </w:rPr>
        <w:t>2</w:t>
      </w:r>
      <w:r w:rsidR="00014339">
        <w:rPr>
          <w:rFonts w:ascii="Arial" w:hAnsi="Arial" w:cs="Arial"/>
        </w:rPr>
        <w:t>-</w:t>
      </w:r>
      <w:r w:rsidRPr="003E73CF">
        <w:rPr>
          <w:rFonts w:ascii="Arial" w:hAnsi="Arial" w:cs="Arial"/>
        </w:rPr>
        <w:t>6.</w:t>
      </w:r>
      <w:r w:rsidR="007F733C">
        <w:rPr>
          <w:rFonts w:ascii="Arial" w:hAnsi="Arial" w:cs="Arial"/>
        </w:rPr>
        <w:t>82</w:t>
      </w:r>
      <w:r w:rsidRPr="003E73CF">
        <w:rPr>
          <w:rFonts w:ascii="Arial" w:hAnsi="Arial" w:cs="Arial"/>
        </w:rPr>
        <w:t xml:space="preserve">), </w:t>
      </w:r>
      <w:r w:rsidR="00014339">
        <w:rPr>
          <w:rFonts w:ascii="Arial" w:hAnsi="Arial" w:cs="Arial"/>
        </w:rPr>
        <w:t xml:space="preserve">or </w:t>
      </w:r>
      <w:r w:rsidRPr="003E73CF">
        <w:rPr>
          <w:rFonts w:ascii="Arial" w:hAnsi="Arial" w:cs="Arial"/>
        </w:rPr>
        <w:t>CLL (2.0</w:t>
      </w:r>
      <w:r w:rsidR="007F733C">
        <w:rPr>
          <w:rFonts w:ascii="Arial" w:hAnsi="Arial" w:cs="Arial"/>
        </w:rPr>
        <w:t>2</w:t>
      </w:r>
      <w:r w:rsidRPr="003E73CF">
        <w:rPr>
          <w:rFonts w:ascii="Arial" w:hAnsi="Arial" w:cs="Arial"/>
        </w:rPr>
        <w:t>, 1.3</w:t>
      </w:r>
      <w:r w:rsidR="007F733C">
        <w:rPr>
          <w:rFonts w:ascii="Arial" w:hAnsi="Arial" w:cs="Arial"/>
        </w:rPr>
        <w:t>4</w:t>
      </w:r>
      <w:r w:rsidRPr="003E73CF">
        <w:rPr>
          <w:rFonts w:ascii="Arial" w:hAnsi="Arial" w:cs="Arial"/>
        </w:rPr>
        <w:t>–3.</w:t>
      </w:r>
      <w:r w:rsidR="00014339">
        <w:rPr>
          <w:rFonts w:ascii="Arial" w:hAnsi="Arial" w:cs="Arial"/>
        </w:rPr>
        <w:t>0</w:t>
      </w:r>
      <w:r w:rsidR="007F733C">
        <w:rPr>
          <w:rFonts w:ascii="Arial" w:hAnsi="Arial" w:cs="Arial"/>
        </w:rPr>
        <w:t>5</w:t>
      </w:r>
      <w:r w:rsidRPr="003E73CF">
        <w:rPr>
          <w:rFonts w:ascii="Arial" w:hAnsi="Arial" w:cs="Arial"/>
        </w:rPr>
        <w:t>)</w:t>
      </w:r>
      <w:r w:rsidR="00A724F7" w:rsidRPr="00A724F7">
        <w:rPr>
          <w:rFonts w:ascii="Arial" w:hAnsi="Arial" w:cs="Arial"/>
        </w:rPr>
        <w:t xml:space="preserve"> </w:t>
      </w:r>
      <w:r w:rsidR="00A724F7" w:rsidRPr="003E73CF">
        <w:rPr>
          <w:rFonts w:ascii="Arial" w:hAnsi="Arial" w:cs="Arial"/>
        </w:rPr>
        <w:t>were independently associated with severe/critical COVID-19</w:t>
      </w:r>
      <w:r w:rsidRPr="003E73CF">
        <w:rPr>
          <w:rFonts w:ascii="Arial" w:hAnsi="Arial" w:cs="Arial"/>
        </w:rPr>
        <w:t xml:space="preserve">. </w:t>
      </w:r>
      <w:r w:rsidR="00014339">
        <w:rPr>
          <w:rFonts w:ascii="Arial" w:hAnsi="Arial" w:cs="Arial"/>
        </w:rPr>
        <w:t>Receipt of any specific a</w:t>
      </w:r>
      <w:r w:rsidRPr="003E73CF">
        <w:rPr>
          <w:rFonts w:ascii="Arial" w:hAnsi="Arial" w:cs="Arial"/>
        </w:rPr>
        <w:t xml:space="preserve">ctive antineoplastic therapy or </w:t>
      </w:r>
      <w:r w:rsidR="00014339">
        <w:rPr>
          <w:rFonts w:ascii="Arial" w:hAnsi="Arial" w:cs="Arial"/>
        </w:rPr>
        <w:t xml:space="preserve">history of </w:t>
      </w:r>
      <w:r w:rsidR="005308A7">
        <w:rPr>
          <w:rFonts w:ascii="Arial" w:hAnsi="Arial" w:cs="Arial"/>
        </w:rPr>
        <w:t xml:space="preserve">SCT </w:t>
      </w:r>
      <w:r w:rsidRPr="003E73CF">
        <w:rPr>
          <w:rFonts w:ascii="Arial" w:hAnsi="Arial" w:cs="Arial"/>
        </w:rPr>
        <w:t>were not associated with COVID-19 severity (Table 2).</w:t>
      </w:r>
    </w:p>
    <w:p w14:paraId="475EF4DB" w14:textId="77777777" w:rsidR="009361B2" w:rsidRPr="003E73CF" w:rsidRDefault="009361B2" w:rsidP="00305431">
      <w:pPr>
        <w:spacing w:after="0" w:line="480" w:lineRule="auto"/>
        <w:rPr>
          <w:rFonts w:ascii="Arial" w:hAnsi="Arial" w:cs="Arial"/>
        </w:rPr>
      </w:pPr>
    </w:p>
    <w:p w14:paraId="6C15BC5C" w14:textId="1362BC82" w:rsidR="00463952" w:rsidRPr="003E73CF" w:rsidRDefault="00817844" w:rsidP="00305431">
      <w:pPr>
        <w:spacing w:after="0" w:line="480" w:lineRule="auto"/>
        <w:rPr>
          <w:rFonts w:ascii="Arial" w:hAnsi="Arial" w:cs="Arial"/>
          <w:b/>
          <w:bCs/>
        </w:rPr>
      </w:pPr>
      <w:r w:rsidRPr="003E73CF">
        <w:rPr>
          <w:rFonts w:ascii="Arial" w:hAnsi="Arial" w:cs="Arial"/>
          <w:b/>
          <w:bCs/>
        </w:rPr>
        <w:t xml:space="preserve">Factors associated with </w:t>
      </w:r>
      <w:r w:rsidR="00D25BB4" w:rsidRPr="003E73CF">
        <w:rPr>
          <w:rFonts w:ascii="Arial" w:hAnsi="Arial" w:cs="Arial"/>
          <w:b/>
          <w:bCs/>
        </w:rPr>
        <w:t>mortality</w:t>
      </w:r>
    </w:p>
    <w:p w14:paraId="06019B33" w14:textId="55B0217C" w:rsidR="000F3FA4" w:rsidRDefault="009A67A6" w:rsidP="00305431">
      <w:pPr>
        <w:spacing w:after="0" w:line="480" w:lineRule="auto"/>
        <w:rPr>
          <w:rFonts w:ascii="Arial" w:hAnsi="Arial" w:cs="Arial"/>
        </w:rPr>
      </w:pPr>
      <w:r w:rsidRPr="009A67A6">
        <w:rPr>
          <w:rFonts w:ascii="Arial" w:hAnsi="Arial" w:cs="Arial"/>
        </w:rPr>
        <w:t xml:space="preserve">At data cut-off, </w:t>
      </w:r>
      <w:r w:rsidR="00861F04" w:rsidRPr="003E73CF">
        <w:rPr>
          <w:rFonts w:ascii="Arial" w:hAnsi="Arial" w:cs="Arial"/>
        </w:rPr>
        <w:t>with a median follow-up of 40 days (IQR</w:t>
      </w:r>
      <w:r>
        <w:rPr>
          <w:rFonts w:ascii="Arial" w:hAnsi="Arial" w:cs="Arial"/>
        </w:rPr>
        <w:t>,</w:t>
      </w:r>
      <w:r w:rsidR="00861F04" w:rsidRPr="003E73CF">
        <w:rPr>
          <w:rFonts w:ascii="Arial" w:hAnsi="Arial" w:cs="Arial"/>
        </w:rPr>
        <w:t xml:space="preserve"> 16-99)</w:t>
      </w:r>
      <w:r>
        <w:rPr>
          <w:rFonts w:ascii="Arial" w:hAnsi="Arial" w:cs="Arial"/>
        </w:rPr>
        <w:t xml:space="preserve">, </w:t>
      </w:r>
      <w:r w:rsidRPr="009A67A6">
        <w:rPr>
          <w:rFonts w:ascii="Arial" w:hAnsi="Arial" w:cs="Arial"/>
        </w:rPr>
        <w:t>381 of 1166 (32.7%) patients had died</w:t>
      </w:r>
      <w:r w:rsidR="00861F04" w:rsidRPr="003E73CF">
        <w:rPr>
          <w:rFonts w:ascii="Arial" w:hAnsi="Arial" w:cs="Arial"/>
        </w:rPr>
        <w:t xml:space="preserve">. </w:t>
      </w:r>
      <w:r>
        <w:rPr>
          <w:rFonts w:ascii="Arial" w:hAnsi="Arial" w:cs="Arial"/>
        </w:rPr>
        <w:t>The 30-day and 60-day s</w:t>
      </w:r>
      <w:r w:rsidR="00861F04" w:rsidRPr="003E73CF">
        <w:rPr>
          <w:rFonts w:ascii="Arial" w:hAnsi="Arial" w:cs="Arial"/>
        </w:rPr>
        <w:t>urvival probabilities were 68</w:t>
      </w:r>
      <w:r>
        <w:rPr>
          <w:rFonts w:ascii="Arial" w:hAnsi="Arial" w:cs="Arial"/>
        </w:rPr>
        <w:t>.4</w:t>
      </w:r>
      <w:r w:rsidR="00861F04" w:rsidRPr="003E73CF">
        <w:rPr>
          <w:rFonts w:ascii="Arial" w:hAnsi="Arial" w:cs="Arial"/>
        </w:rPr>
        <w:t>% (</w:t>
      </w:r>
      <w:r>
        <w:rPr>
          <w:rFonts w:ascii="Arial" w:hAnsi="Arial" w:cs="Arial"/>
        </w:rPr>
        <w:t xml:space="preserve">95% CI: </w:t>
      </w:r>
      <w:r w:rsidR="00861F04" w:rsidRPr="003E73CF">
        <w:rPr>
          <w:rFonts w:ascii="Arial" w:hAnsi="Arial" w:cs="Arial"/>
        </w:rPr>
        <w:t>65</w:t>
      </w:r>
      <w:r>
        <w:rPr>
          <w:rFonts w:ascii="Arial" w:hAnsi="Arial" w:cs="Arial"/>
        </w:rPr>
        <w:t>.3</w:t>
      </w:r>
      <w:r w:rsidR="005308A7">
        <w:rPr>
          <w:rFonts w:ascii="Arial" w:hAnsi="Arial" w:cs="Arial"/>
        </w:rPr>
        <w:t>-</w:t>
      </w:r>
      <w:r w:rsidR="00861F04" w:rsidRPr="003E73CF">
        <w:rPr>
          <w:rFonts w:ascii="Arial" w:hAnsi="Arial" w:cs="Arial"/>
        </w:rPr>
        <w:t>71</w:t>
      </w:r>
      <w:r>
        <w:rPr>
          <w:rFonts w:ascii="Arial" w:hAnsi="Arial" w:cs="Arial"/>
        </w:rPr>
        <w:t>.3</w:t>
      </w:r>
      <w:r w:rsidR="00861F04" w:rsidRPr="003E73CF">
        <w:rPr>
          <w:rFonts w:ascii="Arial" w:hAnsi="Arial" w:cs="Arial"/>
        </w:rPr>
        <w:t>) and 56</w:t>
      </w:r>
      <w:r>
        <w:rPr>
          <w:rFonts w:ascii="Arial" w:hAnsi="Arial" w:cs="Arial"/>
        </w:rPr>
        <w:t>.3</w:t>
      </w:r>
      <w:r w:rsidR="00861F04" w:rsidRPr="003E73CF">
        <w:rPr>
          <w:rFonts w:ascii="Arial" w:hAnsi="Arial" w:cs="Arial"/>
        </w:rPr>
        <w:t>% (5</w:t>
      </w:r>
      <w:r>
        <w:rPr>
          <w:rFonts w:ascii="Arial" w:hAnsi="Arial" w:cs="Arial"/>
        </w:rPr>
        <w:t>2.6</w:t>
      </w:r>
      <w:r w:rsidR="005308A7">
        <w:rPr>
          <w:rFonts w:ascii="Arial" w:hAnsi="Arial" w:cs="Arial"/>
        </w:rPr>
        <w:t>-</w:t>
      </w:r>
      <w:r>
        <w:rPr>
          <w:rFonts w:ascii="Arial" w:hAnsi="Arial" w:cs="Arial"/>
        </w:rPr>
        <w:t>59.9</w:t>
      </w:r>
      <w:r w:rsidR="00861F04" w:rsidRPr="003E73CF">
        <w:rPr>
          <w:rFonts w:ascii="Arial" w:hAnsi="Arial" w:cs="Arial"/>
        </w:rPr>
        <w:t>)</w:t>
      </w:r>
      <w:r>
        <w:rPr>
          <w:rFonts w:ascii="Arial" w:hAnsi="Arial" w:cs="Arial"/>
        </w:rPr>
        <w:t>, respectively (Table 3)</w:t>
      </w:r>
      <w:r w:rsidR="00861F04" w:rsidRPr="003E73CF">
        <w:rPr>
          <w:rFonts w:ascii="Arial" w:hAnsi="Arial" w:cs="Arial"/>
        </w:rPr>
        <w:t xml:space="preserve">. </w:t>
      </w:r>
      <w:r w:rsidR="000F3FA4">
        <w:rPr>
          <w:rFonts w:ascii="Arial" w:hAnsi="Arial" w:cs="Arial"/>
        </w:rPr>
        <w:t>Kaplan–Meier</w:t>
      </w:r>
      <w:r w:rsidR="000F3FA4" w:rsidRPr="003E73CF">
        <w:rPr>
          <w:rFonts w:ascii="Arial" w:hAnsi="Arial" w:cs="Arial"/>
        </w:rPr>
        <w:t xml:space="preserve"> </w:t>
      </w:r>
      <w:r w:rsidR="000F3FA4">
        <w:rPr>
          <w:rFonts w:ascii="Arial" w:hAnsi="Arial" w:cs="Arial"/>
        </w:rPr>
        <w:t>s</w:t>
      </w:r>
      <w:r>
        <w:rPr>
          <w:rFonts w:ascii="Arial" w:hAnsi="Arial" w:cs="Arial"/>
        </w:rPr>
        <w:t xml:space="preserve">urvival estimates by </w:t>
      </w:r>
      <w:r w:rsidR="00861F04" w:rsidRPr="003E73CF">
        <w:rPr>
          <w:rFonts w:ascii="Arial" w:hAnsi="Arial" w:cs="Arial"/>
        </w:rPr>
        <w:t>COVID-19 severity and time of diagnosis</w:t>
      </w:r>
      <w:r>
        <w:rPr>
          <w:rFonts w:ascii="Arial" w:hAnsi="Arial" w:cs="Arial"/>
        </w:rPr>
        <w:t xml:space="preserve"> are shown in Figure 2</w:t>
      </w:r>
      <w:r w:rsidR="00861F04" w:rsidRPr="003E73CF">
        <w:rPr>
          <w:rFonts w:ascii="Arial" w:hAnsi="Arial" w:cs="Arial"/>
        </w:rPr>
        <w:t xml:space="preserve">. </w:t>
      </w:r>
    </w:p>
    <w:p w14:paraId="02FBD9FD" w14:textId="77777777" w:rsidR="000F3FA4" w:rsidRDefault="000F3FA4" w:rsidP="00305431">
      <w:pPr>
        <w:spacing w:after="0" w:line="480" w:lineRule="auto"/>
        <w:rPr>
          <w:rFonts w:ascii="Arial" w:hAnsi="Arial" w:cs="Arial"/>
        </w:rPr>
      </w:pPr>
    </w:p>
    <w:p w14:paraId="1CECE41D" w14:textId="79A90D44" w:rsidR="00E05809" w:rsidRPr="003E73CF" w:rsidRDefault="00861F04" w:rsidP="00305431">
      <w:pPr>
        <w:spacing w:after="0" w:line="480" w:lineRule="auto"/>
        <w:rPr>
          <w:rFonts w:ascii="Arial" w:hAnsi="Arial" w:cs="Arial"/>
        </w:rPr>
      </w:pPr>
      <w:r w:rsidRPr="003E73CF">
        <w:rPr>
          <w:rFonts w:ascii="Arial" w:hAnsi="Arial" w:cs="Arial"/>
        </w:rPr>
        <w:lastRenderedPageBreak/>
        <w:t xml:space="preserve">Table 3 </w:t>
      </w:r>
      <w:r w:rsidR="000F3FA4">
        <w:rPr>
          <w:rFonts w:ascii="Arial" w:hAnsi="Arial" w:cs="Arial"/>
        </w:rPr>
        <w:t>summarizes</w:t>
      </w:r>
      <w:r w:rsidR="000F3FA4" w:rsidRPr="003E73CF">
        <w:rPr>
          <w:rFonts w:ascii="Arial" w:hAnsi="Arial" w:cs="Arial"/>
        </w:rPr>
        <w:t xml:space="preserve"> </w:t>
      </w:r>
      <w:r w:rsidRPr="003E73CF">
        <w:rPr>
          <w:rFonts w:ascii="Arial" w:hAnsi="Arial" w:cs="Arial"/>
        </w:rPr>
        <w:t xml:space="preserve">30-day and 60-day survival probabilities, and </w:t>
      </w:r>
      <w:r w:rsidR="00BE5A64">
        <w:rPr>
          <w:rFonts w:ascii="Arial" w:hAnsi="Arial" w:cs="Arial"/>
        </w:rPr>
        <w:t>HRs</w:t>
      </w:r>
      <w:r w:rsidR="000F3FA4">
        <w:rPr>
          <w:rFonts w:ascii="Arial" w:hAnsi="Arial" w:cs="Arial"/>
        </w:rPr>
        <w:t>,</w:t>
      </w:r>
      <w:r w:rsidR="00BE5A64">
        <w:rPr>
          <w:rFonts w:ascii="Arial" w:hAnsi="Arial" w:cs="Arial"/>
        </w:rPr>
        <w:t xml:space="preserve"> </w:t>
      </w:r>
      <w:r w:rsidR="000F3FA4">
        <w:rPr>
          <w:rFonts w:ascii="Arial" w:hAnsi="Arial" w:cs="Arial"/>
        </w:rPr>
        <w:t xml:space="preserve">by patient-, HM-, and </w:t>
      </w:r>
      <w:r w:rsidRPr="003E73CF">
        <w:rPr>
          <w:rFonts w:ascii="Arial" w:hAnsi="Arial" w:cs="Arial"/>
        </w:rPr>
        <w:t>COVID-19</w:t>
      </w:r>
      <w:r w:rsidR="000F3FA4">
        <w:rPr>
          <w:rFonts w:ascii="Arial" w:hAnsi="Arial" w:cs="Arial"/>
        </w:rPr>
        <w:t>-related</w:t>
      </w:r>
      <w:r w:rsidRPr="003E73CF">
        <w:rPr>
          <w:rFonts w:ascii="Arial" w:hAnsi="Arial" w:cs="Arial"/>
        </w:rPr>
        <w:t xml:space="preserve"> </w:t>
      </w:r>
      <w:r w:rsidR="000F3FA4">
        <w:rPr>
          <w:rFonts w:ascii="Arial" w:hAnsi="Arial" w:cs="Arial"/>
        </w:rPr>
        <w:t>characteristics and features</w:t>
      </w:r>
      <w:r w:rsidR="005465EA" w:rsidRPr="003E73CF">
        <w:rPr>
          <w:rFonts w:ascii="Arial" w:hAnsi="Arial" w:cs="Arial"/>
        </w:rPr>
        <w:t>.</w:t>
      </w:r>
      <w:r w:rsidR="000F3FA4" w:rsidRPr="000F3FA4">
        <w:rPr>
          <w:rFonts w:ascii="Arial" w:hAnsi="Arial" w:cs="Arial"/>
        </w:rPr>
        <w:t xml:space="preserve"> </w:t>
      </w:r>
      <w:r w:rsidR="000F3FA4">
        <w:rPr>
          <w:rFonts w:ascii="Arial" w:hAnsi="Arial" w:cs="Arial"/>
        </w:rPr>
        <w:t>Kaplan–Meier</w:t>
      </w:r>
      <w:r w:rsidR="000F3FA4" w:rsidRPr="003E73CF">
        <w:rPr>
          <w:rFonts w:ascii="Arial" w:hAnsi="Arial" w:cs="Arial"/>
        </w:rPr>
        <w:t xml:space="preserve"> survival estimates by </w:t>
      </w:r>
      <w:r w:rsidR="000F3FA4">
        <w:rPr>
          <w:rFonts w:ascii="Arial" w:hAnsi="Arial" w:cs="Arial"/>
        </w:rPr>
        <w:t>HM</w:t>
      </w:r>
      <w:r w:rsidR="000F3FA4" w:rsidRPr="003E73CF">
        <w:rPr>
          <w:rFonts w:ascii="Arial" w:hAnsi="Arial" w:cs="Arial"/>
        </w:rPr>
        <w:t xml:space="preserve"> type, </w:t>
      </w:r>
      <w:r w:rsidR="000F3FA4">
        <w:rPr>
          <w:rFonts w:ascii="Arial" w:hAnsi="Arial" w:cs="Arial"/>
        </w:rPr>
        <w:t xml:space="preserve">treatment status, type of </w:t>
      </w:r>
      <w:r w:rsidR="000F3FA4" w:rsidRPr="003E73CF">
        <w:rPr>
          <w:rFonts w:ascii="Arial" w:hAnsi="Arial" w:cs="Arial"/>
        </w:rPr>
        <w:t xml:space="preserve">cancer therapy, </w:t>
      </w:r>
      <w:r w:rsidR="000F3FA4">
        <w:rPr>
          <w:rFonts w:ascii="Arial" w:hAnsi="Arial" w:cs="Arial"/>
        </w:rPr>
        <w:t xml:space="preserve">and SCT history are shown in </w:t>
      </w:r>
      <w:r w:rsidR="000F3FA4" w:rsidRPr="003E73CF">
        <w:rPr>
          <w:rFonts w:ascii="Arial" w:hAnsi="Arial" w:cs="Arial"/>
        </w:rPr>
        <w:t>Supplementary Figure 1</w:t>
      </w:r>
      <w:r w:rsidR="000F3FA4">
        <w:rPr>
          <w:rFonts w:ascii="Arial" w:hAnsi="Arial" w:cs="Arial"/>
        </w:rPr>
        <w:t>.</w:t>
      </w:r>
      <w:bookmarkStart w:id="8" w:name="_Hlk95326678"/>
      <w:bookmarkStart w:id="9" w:name="_Hlk95258205"/>
      <w:r w:rsidR="000F3FA4">
        <w:rPr>
          <w:rFonts w:ascii="Arial" w:hAnsi="Arial" w:cs="Arial"/>
        </w:rPr>
        <w:t xml:space="preserve"> On</w:t>
      </w:r>
      <w:r w:rsidR="000F3FA4" w:rsidRPr="003E73CF">
        <w:rPr>
          <w:rFonts w:ascii="Arial" w:hAnsi="Arial" w:cs="Arial"/>
        </w:rPr>
        <w:t xml:space="preserve"> </w:t>
      </w:r>
      <w:r w:rsidRPr="003E73CF">
        <w:rPr>
          <w:rFonts w:ascii="Arial" w:hAnsi="Arial" w:cs="Arial"/>
        </w:rPr>
        <w:t xml:space="preserve">multivariable analysis, </w:t>
      </w:r>
      <w:r w:rsidR="000F3FA4">
        <w:rPr>
          <w:rFonts w:ascii="Arial" w:hAnsi="Arial" w:cs="Arial"/>
        </w:rPr>
        <w:t xml:space="preserve">after </w:t>
      </w:r>
      <w:r w:rsidR="000F3FA4" w:rsidRPr="003E73CF">
        <w:rPr>
          <w:rFonts w:ascii="Arial" w:hAnsi="Arial" w:cs="Arial"/>
        </w:rPr>
        <w:t>adjusting for age, sex, and comorbidities</w:t>
      </w:r>
      <w:r w:rsidR="000F3FA4">
        <w:rPr>
          <w:rFonts w:ascii="Arial" w:hAnsi="Arial" w:cs="Arial"/>
        </w:rPr>
        <w:t>,</w:t>
      </w:r>
      <w:r w:rsidR="000F3FA4" w:rsidRPr="003E73CF">
        <w:rPr>
          <w:rFonts w:ascii="Arial" w:hAnsi="Arial" w:cs="Arial"/>
        </w:rPr>
        <w:t xml:space="preserve"> </w:t>
      </w:r>
      <w:r w:rsidRPr="003E73CF">
        <w:rPr>
          <w:rFonts w:ascii="Arial" w:hAnsi="Arial" w:cs="Arial"/>
        </w:rPr>
        <w:t xml:space="preserve">mortality </w:t>
      </w:r>
      <w:r w:rsidR="000F3FA4">
        <w:rPr>
          <w:rFonts w:ascii="Arial" w:hAnsi="Arial" w:cs="Arial"/>
        </w:rPr>
        <w:t xml:space="preserve">risk was higher </w:t>
      </w:r>
      <w:r w:rsidRPr="003E73CF">
        <w:rPr>
          <w:rFonts w:ascii="Arial" w:hAnsi="Arial" w:cs="Arial"/>
        </w:rPr>
        <w:t xml:space="preserve">in </w:t>
      </w:r>
      <w:r w:rsidR="000F3FA4">
        <w:rPr>
          <w:rFonts w:ascii="Arial" w:hAnsi="Arial" w:cs="Arial"/>
        </w:rPr>
        <w:t>patients aged ≥</w:t>
      </w:r>
      <w:r w:rsidRPr="003E73CF">
        <w:rPr>
          <w:rFonts w:ascii="Arial" w:hAnsi="Arial" w:cs="Arial"/>
        </w:rPr>
        <w:t>60 years (</w:t>
      </w:r>
      <w:r w:rsidR="00BE5A64">
        <w:rPr>
          <w:rFonts w:ascii="Arial" w:hAnsi="Arial" w:cs="Arial"/>
        </w:rPr>
        <w:t>HR</w:t>
      </w:r>
      <w:r w:rsidRPr="003E73CF">
        <w:rPr>
          <w:rFonts w:ascii="Arial" w:hAnsi="Arial" w:cs="Arial"/>
        </w:rPr>
        <w:t xml:space="preserve"> 2.</w:t>
      </w:r>
      <w:r w:rsidR="00BD5AB5">
        <w:rPr>
          <w:rFonts w:ascii="Arial" w:hAnsi="Arial" w:cs="Arial"/>
        </w:rPr>
        <w:t>40</w:t>
      </w:r>
      <w:r w:rsidR="000F3FA4">
        <w:rPr>
          <w:rFonts w:ascii="Arial" w:hAnsi="Arial" w:cs="Arial"/>
        </w:rPr>
        <w:t>,</w:t>
      </w:r>
      <w:r w:rsidR="00BE5A64">
        <w:rPr>
          <w:rFonts w:ascii="Arial" w:hAnsi="Arial" w:cs="Arial"/>
        </w:rPr>
        <w:t xml:space="preserve"> 95% CI:</w:t>
      </w:r>
      <w:r w:rsidRPr="003E73CF">
        <w:rPr>
          <w:rFonts w:ascii="Arial" w:hAnsi="Arial" w:cs="Arial"/>
        </w:rPr>
        <w:t xml:space="preserve"> 1.</w:t>
      </w:r>
      <w:r w:rsidR="00BD5AB5">
        <w:rPr>
          <w:rFonts w:ascii="Arial" w:hAnsi="Arial" w:cs="Arial"/>
        </w:rPr>
        <w:t>71</w:t>
      </w:r>
      <w:r w:rsidRPr="003E73CF">
        <w:rPr>
          <w:rFonts w:ascii="Arial" w:hAnsi="Arial" w:cs="Arial"/>
        </w:rPr>
        <w:t>-3.3</w:t>
      </w:r>
      <w:r w:rsidR="00BD5AB5">
        <w:rPr>
          <w:rFonts w:ascii="Arial" w:hAnsi="Arial" w:cs="Arial"/>
        </w:rPr>
        <w:t>8</w:t>
      </w:r>
      <w:r w:rsidRPr="003E73CF">
        <w:rPr>
          <w:rFonts w:ascii="Arial" w:hAnsi="Arial" w:cs="Arial"/>
        </w:rPr>
        <w:t xml:space="preserve">) and with </w:t>
      </w:r>
      <w:r w:rsidR="000F3FA4">
        <w:rPr>
          <w:rFonts w:ascii="Arial" w:hAnsi="Arial" w:cs="Arial"/>
        </w:rPr>
        <w:t>≥</w:t>
      </w:r>
      <w:r w:rsidRPr="003E73CF">
        <w:rPr>
          <w:rFonts w:ascii="Arial" w:hAnsi="Arial" w:cs="Arial"/>
        </w:rPr>
        <w:t>3 comorbidities (1.</w:t>
      </w:r>
      <w:r w:rsidR="004C319C">
        <w:rPr>
          <w:rFonts w:ascii="Arial" w:hAnsi="Arial" w:cs="Arial"/>
        </w:rPr>
        <w:t>43</w:t>
      </w:r>
      <w:r w:rsidRPr="003E73CF">
        <w:rPr>
          <w:rFonts w:ascii="Arial" w:hAnsi="Arial" w:cs="Arial"/>
        </w:rPr>
        <w:t>, 1.0</w:t>
      </w:r>
      <w:r w:rsidR="004C319C">
        <w:rPr>
          <w:rFonts w:ascii="Arial" w:hAnsi="Arial" w:cs="Arial"/>
        </w:rPr>
        <w:t>1</w:t>
      </w:r>
      <w:r w:rsidRPr="003E73CF">
        <w:rPr>
          <w:rFonts w:ascii="Arial" w:hAnsi="Arial" w:cs="Arial"/>
        </w:rPr>
        <w:t>-2.0</w:t>
      </w:r>
      <w:r w:rsidR="004C319C">
        <w:rPr>
          <w:rFonts w:ascii="Arial" w:hAnsi="Arial" w:cs="Arial"/>
        </w:rPr>
        <w:t>3</w:t>
      </w:r>
      <w:r w:rsidRPr="003E73CF">
        <w:rPr>
          <w:rFonts w:ascii="Arial" w:hAnsi="Arial" w:cs="Arial"/>
        </w:rPr>
        <w:t xml:space="preserve">). Patients with ALL </w:t>
      </w:r>
      <w:r w:rsidR="000F3FA4" w:rsidRPr="003E73CF">
        <w:rPr>
          <w:rFonts w:ascii="Arial" w:hAnsi="Arial" w:cs="Arial"/>
        </w:rPr>
        <w:t>(</w:t>
      </w:r>
      <w:r w:rsidR="000F3FA4">
        <w:rPr>
          <w:rFonts w:ascii="Arial" w:hAnsi="Arial" w:cs="Arial"/>
        </w:rPr>
        <w:t xml:space="preserve">HR </w:t>
      </w:r>
      <w:r w:rsidR="000F3FA4" w:rsidRPr="003E73CF">
        <w:rPr>
          <w:rFonts w:ascii="Arial" w:hAnsi="Arial" w:cs="Arial"/>
        </w:rPr>
        <w:t>2.3</w:t>
      </w:r>
      <w:r w:rsidR="004C319C">
        <w:rPr>
          <w:rFonts w:ascii="Arial" w:hAnsi="Arial" w:cs="Arial"/>
        </w:rPr>
        <w:t>1</w:t>
      </w:r>
      <w:r w:rsidR="000F3FA4" w:rsidRPr="003E73CF">
        <w:rPr>
          <w:rFonts w:ascii="Arial" w:hAnsi="Arial" w:cs="Arial"/>
        </w:rPr>
        <w:t>,</w:t>
      </w:r>
      <w:r w:rsidR="000F3FA4">
        <w:rPr>
          <w:rFonts w:ascii="Arial" w:hAnsi="Arial" w:cs="Arial"/>
        </w:rPr>
        <w:t xml:space="preserve"> 95% CI:</w:t>
      </w:r>
      <w:r w:rsidR="000F3FA4" w:rsidRPr="003E73CF">
        <w:rPr>
          <w:rFonts w:ascii="Arial" w:hAnsi="Arial" w:cs="Arial"/>
        </w:rPr>
        <w:t xml:space="preserve"> 1.0</w:t>
      </w:r>
      <w:r w:rsidR="004C319C">
        <w:rPr>
          <w:rFonts w:ascii="Arial" w:hAnsi="Arial" w:cs="Arial"/>
        </w:rPr>
        <w:t>4</w:t>
      </w:r>
      <w:r w:rsidR="000F3FA4">
        <w:rPr>
          <w:rFonts w:ascii="Arial" w:hAnsi="Arial" w:cs="Arial"/>
        </w:rPr>
        <w:t>-</w:t>
      </w:r>
      <w:r w:rsidR="000F3FA4" w:rsidRPr="003E73CF">
        <w:rPr>
          <w:rFonts w:ascii="Arial" w:hAnsi="Arial" w:cs="Arial"/>
        </w:rPr>
        <w:t>5.</w:t>
      </w:r>
      <w:r w:rsidR="004C319C">
        <w:rPr>
          <w:rFonts w:ascii="Arial" w:hAnsi="Arial" w:cs="Arial"/>
        </w:rPr>
        <w:t>1</w:t>
      </w:r>
      <w:r w:rsidR="000F3FA4" w:rsidRPr="003E73CF">
        <w:rPr>
          <w:rFonts w:ascii="Arial" w:hAnsi="Arial" w:cs="Arial"/>
        </w:rPr>
        <w:t xml:space="preserve">2) </w:t>
      </w:r>
      <w:r w:rsidRPr="003E73CF">
        <w:rPr>
          <w:rFonts w:ascii="Arial" w:hAnsi="Arial" w:cs="Arial"/>
        </w:rPr>
        <w:t xml:space="preserve">or AML </w:t>
      </w:r>
      <w:r w:rsidR="000F3FA4" w:rsidRPr="003E73CF">
        <w:rPr>
          <w:rFonts w:ascii="Arial" w:hAnsi="Arial" w:cs="Arial"/>
        </w:rPr>
        <w:t>(1.</w:t>
      </w:r>
      <w:r w:rsidR="004C319C">
        <w:rPr>
          <w:rFonts w:ascii="Arial" w:hAnsi="Arial" w:cs="Arial"/>
        </w:rPr>
        <w:t>68</w:t>
      </w:r>
      <w:r w:rsidR="000F3FA4" w:rsidRPr="003E73CF">
        <w:rPr>
          <w:rFonts w:ascii="Arial" w:hAnsi="Arial" w:cs="Arial"/>
        </w:rPr>
        <w:t>, 1.</w:t>
      </w:r>
      <w:r w:rsidR="004C319C">
        <w:rPr>
          <w:rFonts w:ascii="Arial" w:hAnsi="Arial" w:cs="Arial"/>
        </w:rPr>
        <w:t>17</w:t>
      </w:r>
      <w:r w:rsidR="000F3FA4">
        <w:rPr>
          <w:rFonts w:ascii="Arial" w:hAnsi="Arial" w:cs="Arial"/>
        </w:rPr>
        <w:t>-</w:t>
      </w:r>
      <w:r w:rsidR="000F3FA4" w:rsidRPr="003E73CF">
        <w:rPr>
          <w:rFonts w:ascii="Arial" w:hAnsi="Arial" w:cs="Arial"/>
        </w:rPr>
        <w:t>2.</w:t>
      </w:r>
      <w:r w:rsidR="004C319C">
        <w:rPr>
          <w:rFonts w:ascii="Arial" w:hAnsi="Arial" w:cs="Arial"/>
        </w:rPr>
        <w:t>40</w:t>
      </w:r>
      <w:r w:rsidR="000F3FA4" w:rsidRPr="003E73CF">
        <w:rPr>
          <w:rFonts w:ascii="Arial" w:hAnsi="Arial" w:cs="Arial"/>
        </w:rPr>
        <w:t>)</w:t>
      </w:r>
      <w:r w:rsidR="000F3FA4">
        <w:rPr>
          <w:rFonts w:ascii="Arial" w:hAnsi="Arial" w:cs="Arial"/>
        </w:rPr>
        <w:t xml:space="preserve"> had an</w:t>
      </w:r>
      <w:r w:rsidR="000F3FA4" w:rsidRPr="003E73CF">
        <w:rPr>
          <w:rFonts w:ascii="Arial" w:hAnsi="Arial" w:cs="Arial"/>
        </w:rPr>
        <w:t xml:space="preserve"> </w:t>
      </w:r>
      <w:r w:rsidRPr="003E73CF">
        <w:rPr>
          <w:rFonts w:ascii="Arial" w:hAnsi="Arial" w:cs="Arial"/>
        </w:rPr>
        <w:t xml:space="preserve">increased mortality </w:t>
      </w:r>
      <w:r w:rsidR="000F3FA4">
        <w:rPr>
          <w:rFonts w:ascii="Arial" w:hAnsi="Arial" w:cs="Arial"/>
        </w:rPr>
        <w:t xml:space="preserve">risk </w:t>
      </w:r>
      <w:r w:rsidRPr="003E73CF">
        <w:rPr>
          <w:rFonts w:ascii="Arial" w:hAnsi="Arial" w:cs="Arial"/>
        </w:rPr>
        <w:t xml:space="preserve">compared </w:t>
      </w:r>
      <w:r w:rsidR="000F3FA4">
        <w:rPr>
          <w:rFonts w:ascii="Arial" w:hAnsi="Arial" w:cs="Arial"/>
        </w:rPr>
        <w:t>with</w:t>
      </w:r>
      <w:r w:rsidRPr="003E73CF">
        <w:rPr>
          <w:rFonts w:ascii="Arial" w:hAnsi="Arial" w:cs="Arial"/>
        </w:rPr>
        <w:t xml:space="preserve"> patients</w:t>
      </w:r>
      <w:r w:rsidR="000F3FA4">
        <w:rPr>
          <w:rFonts w:ascii="Arial" w:hAnsi="Arial" w:cs="Arial"/>
        </w:rPr>
        <w:t xml:space="preserve"> with </w:t>
      </w:r>
      <w:r w:rsidR="000F3FA4" w:rsidRPr="003E73CF">
        <w:rPr>
          <w:rFonts w:ascii="Arial" w:hAnsi="Arial" w:cs="Arial"/>
        </w:rPr>
        <w:t>NHL</w:t>
      </w:r>
      <w:r w:rsidRPr="003E73CF">
        <w:rPr>
          <w:rFonts w:ascii="Arial" w:hAnsi="Arial" w:cs="Arial"/>
        </w:rPr>
        <w:t xml:space="preserve">; similarly, patients treated with conventional chemotherapy </w:t>
      </w:r>
      <w:r w:rsidR="004C319C">
        <w:rPr>
          <w:rFonts w:ascii="Arial" w:hAnsi="Arial" w:cs="Arial"/>
        </w:rPr>
        <w:t xml:space="preserve">within </w:t>
      </w:r>
      <w:r w:rsidRPr="003E73CF">
        <w:rPr>
          <w:rFonts w:ascii="Arial" w:hAnsi="Arial" w:cs="Arial"/>
        </w:rPr>
        <w:t xml:space="preserve">30 days </w:t>
      </w:r>
      <w:r w:rsidR="004C319C">
        <w:rPr>
          <w:rFonts w:ascii="Arial" w:hAnsi="Arial" w:cs="Arial"/>
        </w:rPr>
        <w:t>of COVID-19 diagnos</w:t>
      </w:r>
      <w:r w:rsidR="00483A17">
        <w:rPr>
          <w:rFonts w:ascii="Arial" w:hAnsi="Arial" w:cs="Arial"/>
        </w:rPr>
        <w:t>is</w:t>
      </w:r>
      <w:r w:rsidR="004C319C">
        <w:rPr>
          <w:rFonts w:ascii="Arial" w:hAnsi="Arial" w:cs="Arial"/>
        </w:rPr>
        <w:t xml:space="preserve"> ha</w:t>
      </w:r>
      <w:r w:rsidRPr="003E73CF">
        <w:rPr>
          <w:rFonts w:ascii="Arial" w:hAnsi="Arial" w:cs="Arial"/>
        </w:rPr>
        <w:t xml:space="preserve">d </w:t>
      </w:r>
      <w:r w:rsidR="004C319C">
        <w:rPr>
          <w:rFonts w:ascii="Arial" w:hAnsi="Arial" w:cs="Arial"/>
        </w:rPr>
        <w:t xml:space="preserve">an </w:t>
      </w:r>
      <w:r w:rsidRPr="003E73CF">
        <w:rPr>
          <w:rFonts w:ascii="Arial" w:hAnsi="Arial" w:cs="Arial"/>
        </w:rPr>
        <w:t xml:space="preserve">increased mortality </w:t>
      </w:r>
      <w:r w:rsidR="004C319C">
        <w:rPr>
          <w:rFonts w:ascii="Arial" w:hAnsi="Arial" w:cs="Arial"/>
        </w:rPr>
        <w:t xml:space="preserve">risk </w:t>
      </w:r>
      <w:r w:rsidRPr="003E73CF">
        <w:rPr>
          <w:rFonts w:ascii="Arial" w:hAnsi="Arial" w:cs="Arial"/>
        </w:rPr>
        <w:t xml:space="preserve">compared </w:t>
      </w:r>
      <w:r w:rsidR="004C319C">
        <w:rPr>
          <w:rFonts w:ascii="Arial" w:hAnsi="Arial" w:cs="Arial"/>
        </w:rPr>
        <w:t>with</w:t>
      </w:r>
      <w:r w:rsidRPr="003E73CF">
        <w:rPr>
          <w:rFonts w:ascii="Arial" w:hAnsi="Arial" w:cs="Arial"/>
        </w:rPr>
        <w:t xml:space="preserve"> patients </w:t>
      </w:r>
      <w:r w:rsidR="004C319C">
        <w:rPr>
          <w:rFonts w:ascii="Arial" w:hAnsi="Arial" w:cs="Arial"/>
        </w:rPr>
        <w:t xml:space="preserve">receiving </w:t>
      </w:r>
      <w:r w:rsidRPr="003E73CF">
        <w:rPr>
          <w:rFonts w:ascii="Arial" w:hAnsi="Arial" w:cs="Arial"/>
        </w:rPr>
        <w:t>no active treatment (</w:t>
      </w:r>
      <w:r w:rsidR="00BE5A64">
        <w:rPr>
          <w:rFonts w:ascii="Arial" w:hAnsi="Arial" w:cs="Arial"/>
        </w:rPr>
        <w:t xml:space="preserve">HR </w:t>
      </w:r>
      <w:r w:rsidRPr="003E73CF">
        <w:rPr>
          <w:rFonts w:ascii="Arial" w:hAnsi="Arial" w:cs="Arial"/>
        </w:rPr>
        <w:t>1.4</w:t>
      </w:r>
      <w:r w:rsidR="004C319C">
        <w:rPr>
          <w:rFonts w:ascii="Arial" w:hAnsi="Arial" w:cs="Arial"/>
        </w:rPr>
        <w:t>9</w:t>
      </w:r>
      <w:r w:rsidRPr="003E73CF">
        <w:rPr>
          <w:rFonts w:ascii="Arial" w:hAnsi="Arial" w:cs="Arial"/>
        </w:rPr>
        <w:t>,</w:t>
      </w:r>
      <w:r w:rsidR="00BE5A64">
        <w:rPr>
          <w:rFonts w:ascii="Arial" w:hAnsi="Arial" w:cs="Arial"/>
        </w:rPr>
        <w:t xml:space="preserve"> 95% CI:</w:t>
      </w:r>
      <w:r w:rsidRPr="003E73CF">
        <w:rPr>
          <w:rFonts w:ascii="Arial" w:hAnsi="Arial" w:cs="Arial"/>
        </w:rPr>
        <w:t xml:space="preserve"> 1.1</w:t>
      </w:r>
      <w:r w:rsidR="004C319C">
        <w:rPr>
          <w:rFonts w:ascii="Arial" w:hAnsi="Arial" w:cs="Arial"/>
        </w:rPr>
        <w:t>4</w:t>
      </w:r>
      <w:r w:rsidR="00BE5A64">
        <w:rPr>
          <w:rFonts w:ascii="Arial" w:hAnsi="Arial" w:cs="Arial"/>
        </w:rPr>
        <w:t>-</w:t>
      </w:r>
      <w:r w:rsidRPr="003E73CF">
        <w:rPr>
          <w:rFonts w:ascii="Arial" w:hAnsi="Arial" w:cs="Arial"/>
        </w:rPr>
        <w:t>1.9</w:t>
      </w:r>
      <w:r w:rsidR="004C319C">
        <w:rPr>
          <w:rFonts w:ascii="Arial" w:hAnsi="Arial" w:cs="Arial"/>
        </w:rPr>
        <w:t>3</w:t>
      </w:r>
      <w:r w:rsidRPr="003E73CF">
        <w:rPr>
          <w:rFonts w:ascii="Arial" w:hAnsi="Arial" w:cs="Arial"/>
        </w:rPr>
        <w:t xml:space="preserve">). Patients with </w:t>
      </w:r>
      <w:r w:rsidR="004C319C">
        <w:rPr>
          <w:rFonts w:ascii="Arial" w:hAnsi="Arial" w:cs="Arial"/>
        </w:rPr>
        <w:t xml:space="preserve">a history of </w:t>
      </w:r>
      <w:r w:rsidRPr="003E73CF">
        <w:rPr>
          <w:rFonts w:ascii="Arial" w:hAnsi="Arial" w:cs="Arial"/>
        </w:rPr>
        <w:t xml:space="preserve">autologous </w:t>
      </w:r>
      <w:r w:rsidR="00BE5A64">
        <w:rPr>
          <w:rFonts w:ascii="Arial" w:hAnsi="Arial" w:cs="Arial"/>
        </w:rPr>
        <w:t xml:space="preserve">SCT </w:t>
      </w:r>
      <w:r w:rsidR="004C319C">
        <w:rPr>
          <w:rFonts w:ascii="Arial" w:hAnsi="Arial" w:cs="Arial"/>
        </w:rPr>
        <w:t>ha</w:t>
      </w:r>
      <w:r w:rsidR="004C319C" w:rsidRPr="003E73CF">
        <w:rPr>
          <w:rFonts w:ascii="Arial" w:hAnsi="Arial" w:cs="Arial"/>
        </w:rPr>
        <w:t xml:space="preserve">d </w:t>
      </w:r>
      <w:r w:rsidR="004C319C">
        <w:rPr>
          <w:rFonts w:ascii="Arial" w:hAnsi="Arial" w:cs="Arial"/>
        </w:rPr>
        <w:t xml:space="preserve">a lower </w:t>
      </w:r>
      <w:r w:rsidRPr="003E73CF">
        <w:rPr>
          <w:rFonts w:ascii="Arial" w:hAnsi="Arial" w:cs="Arial"/>
        </w:rPr>
        <w:t xml:space="preserve">mortality </w:t>
      </w:r>
      <w:r w:rsidR="004C319C">
        <w:rPr>
          <w:rFonts w:ascii="Arial" w:hAnsi="Arial" w:cs="Arial"/>
        </w:rPr>
        <w:t>risk than those with</w:t>
      </w:r>
      <w:r w:rsidRPr="003E73CF">
        <w:rPr>
          <w:rFonts w:ascii="Arial" w:hAnsi="Arial" w:cs="Arial"/>
        </w:rPr>
        <w:t xml:space="preserve"> no </w:t>
      </w:r>
      <w:r w:rsidR="004C319C">
        <w:rPr>
          <w:rFonts w:ascii="Arial" w:hAnsi="Arial" w:cs="Arial"/>
        </w:rPr>
        <w:t xml:space="preserve">history of </w:t>
      </w:r>
      <w:r w:rsidRPr="003E73CF">
        <w:rPr>
          <w:rFonts w:ascii="Arial" w:hAnsi="Arial" w:cs="Arial"/>
        </w:rPr>
        <w:t>transplant (</w:t>
      </w:r>
      <w:r w:rsidR="00BE5A64">
        <w:rPr>
          <w:rFonts w:ascii="Arial" w:hAnsi="Arial" w:cs="Arial"/>
        </w:rPr>
        <w:t xml:space="preserve">HR </w:t>
      </w:r>
      <w:r w:rsidRPr="003E73CF">
        <w:rPr>
          <w:rFonts w:ascii="Arial" w:hAnsi="Arial" w:cs="Arial"/>
        </w:rPr>
        <w:t>0.5</w:t>
      </w:r>
      <w:r w:rsidR="004C319C">
        <w:rPr>
          <w:rFonts w:ascii="Arial" w:hAnsi="Arial" w:cs="Arial"/>
        </w:rPr>
        <w:t>4</w:t>
      </w:r>
      <w:r w:rsidR="00BE5A64">
        <w:rPr>
          <w:rFonts w:ascii="Arial" w:hAnsi="Arial" w:cs="Arial"/>
        </w:rPr>
        <w:t>, 95% CI:</w:t>
      </w:r>
      <w:r w:rsidRPr="003E73CF">
        <w:rPr>
          <w:rFonts w:ascii="Arial" w:hAnsi="Arial" w:cs="Arial"/>
        </w:rPr>
        <w:t xml:space="preserve"> 0.3</w:t>
      </w:r>
      <w:r w:rsidR="004C319C">
        <w:rPr>
          <w:rFonts w:ascii="Arial" w:hAnsi="Arial" w:cs="Arial"/>
        </w:rPr>
        <w:t>1</w:t>
      </w:r>
      <w:r w:rsidR="00BE5A64">
        <w:rPr>
          <w:rFonts w:ascii="Arial" w:hAnsi="Arial" w:cs="Arial"/>
        </w:rPr>
        <w:t>-</w:t>
      </w:r>
      <w:r w:rsidRPr="003E73CF">
        <w:rPr>
          <w:rFonts w:ascii="Arial" w:hAnsi="Arial" w:cs="Arial"/>
        </w:rPr>
        <w:t>0.9</w:t>
      </w:r>
      <w:r w:rsidR="004C319C">
        <w:rPr>
          <w:rFonts w:ascii="Arial" w:hAnsi="Arial" w:cs="Arial"/>
        </w:rPr>
        <w:t>5</w:t>
      </w:r>
      <w:r w:rsidRPr="003E73CF">
        <w:rPr>
          <w:rFonts w:ascii="Arial" w:hAnsi="Arial" w:cs="Arial"/>
        </w:rPr>
        <w:t xml:space="preserve">). HM patients who received systemic corticosteroid therapy </w:t>
      </w:r>
      <w:r w:rsidR="004C319C">
        <w:rPr>
          <w:rFonts w:ascii="Arial" w:hAnsi="Arial" w:cs="Arial"/>
        </w:rPr>
        <w:t>for COVID-19 ha</w:t>
      </w:r>
      <w:r w:rsidRPr="003E73CF">
        <w:rPr>
          <w:rFonts w:ascii="Arial" w:hAnsi="Arial" w:cs="Arial"/>
        </w:rPr>
        <w:t xml:space="preserve">d </w:t>
      </w:r>
      <w:r w:rsidR="004C319C">
        <w:rPr>
          <w:rFonts w:ascii="Arial" w:hAnsi="Arial" w:cs="Arial"/>
        </w:rPr>
        <w:t xml:space="preserve">an </w:t>
      </w:r>
      <w:r w:rsidRPr="003E73CF">
        <w:rPr>
          <w:rFonts w:ascii="Arial" w:hAnsi="Arial" w:cs="Arial"/>
        </w:rPr>
        <w:t xml:space="preserve">increased mortality </w:t>
      </w:r>
      <w:r w:rsidR="004C319C">
        <w:rPr>
          <w:rFonts w:ascii="Arial" w:hAnsi="Arial" w:cs="Arial"/>
        </w:rPr>
        <w:t xml:space="preserve">risk </w:t>
      </w:r>
      <w:r w:rsidRPr="003E73CF">
        <w:rPr>
          <w:rFonts w:ascii="Arial" w:hAnsi="Arial" w:cs="Arial"/>
        </w:rPr>
        <w:t>(</w:t>
      </w:r>
      <w:r w:rsidR="00BE5A64">
        <w:rPr>
          <w:rFonts w:ascii="Arial" w:hAnsi="Arial" w:cs="Arial"/>
        </w:rPr>
        <w:t xml:space="preserve">HR </w:t>
      </w:r>
      <w:r w:rsidRPr="003E73CF">
        <w:rPr>
          <w:rFonts w:ascii="Arial" w:hAnsi="Arial" w:cs="Arial"/>
        </w:rPr>
        <w:t>2.0</w:t>
      </w:r>
      <w:r w:rsidR="004C319C">
        <w:rPr>
          <w:rFonts w:ascii="Arial" w:hAnsi="Arial" w:cs="Arial"/>
        </w:rPr>
        <w:t>6</w:t>
      </w:r>
      <w:r w:rsidRPr="003E73CF">
        <w:rPr>
          <w:rFonts w:ascii="Arial" w:hAnsi="Arial" w:cs="Arial"/>
        </w:rPr>
        <w:t xml:space="preserve">, </w:t>
      </w:r>
      <w:r w:rsidR="00BE5A64">
        <w:rPr>
          <w:rFonts w:ascii="Arial" w:hAnsi="Arial" w:cs="Arial"/>
        </w:rPr>
        <w:t xml:space="preserve">95% CI: </w:t>
      </w:r>
      <w:r w:rsidRPr="003E73CF">
        <w:rPr>
          <w:rFonts w:ascii="Arial" w:hAnsi="Arial" w:cs="Arial"/>
        </w:rPr>
        <w:t>1.6</w:t>
      </w:r>
      <w:r w:rsidR="004C319C">
        <w:rPr>
          <w:rFonts w:ascii="Arial" w:hAnsi="Arial" w:cs="Arial"/>
        </w:rPr>
        <w:t>4</w:t>
      </w:r>
      <w:r w:rsidR="00BE5A64">
        <w:rPr>
          <w:rFonts w:ascii="Arial" w:hAnsi="Arial" w:cs="Arial"/>
        </w:rPr>
        <w:t>-</w:t>
      </w:r>
      <w:r w:rsidRPr="003E73CF">
        <w:rPr>
          <w:rFonts w:ascii="Arial" w:hAnsi="Arial" w:cs="Arial"/>
        </w:rPr>
        <w:t>2.5</w:t>
      </w:r>
      <w:r w:rsidR="004C319C">
        <w:rPr>
          <w:rFonts w:ascii="Arial" w:hAnsi="Arial" w:cs="Arial"/>
        </w:rPr>
        <w:t>9</w:t>
      </w:r>
      <w:r w:rsidRPr="003E73CF">
        <w:rPr>
          <w:rFonts w:ascii="Arial" w:hAnsi="Arial" w:cs="Arial"/>
        </w:rPr>
        <w:t>).</w:t>
      </w:r>
    </w:p>
    <w:p w14:paraId="5645AF87" w14:textId="77777777" w:rsidR="00861F04" w:rsidRPr="003E73CF" w:rsidRDefault="00861F04" w:rsidP="00305431">
      <w:pPr>
        <w:spacing w:after="0" w:line="480" w:lineRule="auto"/>
        <w:rPr>
          <w:rFonts w:ascii="Arial" w:hAnsi="Arial" w:cs="Arial"/>
        </w:rPr>
      </w:pPr>
    </w:p>
    <w:p w14:paraId="240F3152" w14:textId="582E9A6D" w:rsidR="00861F04" w:rsidRPr="003E73CF" w:rsidRDefault="004C319C" w:rsidP="00305431">
      <w:pPr>
        <w:spacing w:after="0" w:line="480" w:lineRule="auto"/>
        <w:rPr>
          <w:rFonts w:ascii="Arial" w:hAnsi="Arial" w:cs="Arial"/>
          <w:b/>
          <w:bCs/>
        </w:rPr>
      </w:pPr>
      <w:r>
        <w:rPr>
          <w:rFonts w:ascii="Arial" w:hAnsi="Arial" w:cs="Arial"/>
          <w:b/>
          <w:bCs/>
        </w:rPr>
        <w:t xml:space="preserve">Comparison between </w:t>
      </w:r>
      <w:r w:rsidR="00861F04" w:rsidRPr="003E73CF">
        <w:rPr>
          <w:rFonts w:ascii="Arial" w:hAnsi="Arial" w:cs="Arial"/>
          <w:b/>
          <w:bCs/>
        </w:rPr>
        <w:t>the early and late</w:t>
      </w:r>
      <w:r>
        <w:rPr>
          <w:rFonts w:ascii="Arial" w:hAnsi="Arial" w:cs="Arial"/>
          <w:b/>
          <w:bCs/>
        </w:rPr>
        <w:t>r</w:t>
      </w:r>
      <w:r w:rsidR="00861F04" w:rsidRPr="003E73CF">
        <w:rPr>
          <w:rFonts w:ascii="Arial" w:hAnsi="Arial" w:cs="Arial"/>
          <w:b/>
          <w:bCs/>
        </w:rPr>
        <w:t xml:space="preserve"> cohort</w:t>
      </w:r>
      <w:r>
        <w:rPr>
          <w:rFonts w:ascii="Arial" w:hAnsi="Arial" w:cs="Arial"/>
          <w:b/>
          <w:bCs/>
        </w:rPr>
        <w:t>s</w:t>
      </w:r>
    </w:p>
    <w:p w14:paraId="11994891" w14:textId="086A0442" w:rsidR="00861F04" w:rsidRPr="003E73CF" w:rsidRDefault="00861F04" w:rsidP="00305431">
      <w:pPr>
        <w:spacing w:after="0" w:line="480" w:lineRule="auto"/>
        <w:rPr>
          <w:rFonts w:ascii="Arial" w:hAnsi="Arial" w:cs="Arial"/>
        </w:rPr>
      </w:pPr>
      <w:r w:rsidRPr="003E73CF">
        <w:rPr>
          <w:rFonts w:ascii="Arial" w:hAnsi="Arial" w:cs="Arial"/>
        </w:rPr>
        <w:t>HM patients in the late</w:t>
      </w:r>
      <w:r w:rsidR="00EC0DBD">
        <w:rPr>
          <w:rFonts w:ascii="Arial" w:hAnsi="Arial" w:cs="Arial"/>
        </w:rPr>
        <w:t>r</w:t>
      </w:r>
      <w:r w:rsidRPr="003E73CF">
        <w:rPr>
          <w:rFonts w:ascii="Arial" w:hAnsi="Arial" w:cs="Arial"/>
        </w:rPr>
        <w:t xml:space="preserve"> cohort were </w:t>
      </w:r>
      <w:r w:rsidRPr="00403604">
        <w:rPr>
          <w:rFonts w:ascii="Arial" w:hAnsi="Arial" w:cs="Arial"/>
        </w:rPr>
        <w:t>younger (mean difference, 2.4</w:t>
      </w:r>
      <w:r w:rsidR="00EC0DBD" w:rsidRPr="00403604">
        <w:rPr>
          <w:rFonts w:ascii="Arial" w:hAnsi="Arial" w:cs="Arial"/>
        </w:rPr>
        <w:t xml:space="preserve"> years</w:t>
      </w:r>
      <w:r w:rsidRPr="00403604">
        <w:rPr>
          <w:rFonts w:ascii="Arial" w:hAnsi="Arial" w:cs="Arial"/>
        </w:rPr>
        <w:t xml:space="preserve">; </w:t>
      </w:r>
      <w:r w:rsidR="00403604" w:rsidRPr="00403604">
        <w:rPr>
          <w:rFonts w:ascii="Arial" w:hAnsi="Arial" w:cs="Arial"/>
        </w:rPr>
        <w:t>95% CI:</w:t>
      </w:r>
      <w:r w:rsidR="00EC0DBD" w:rsidRPr="00403604">
        <w:rPr>
          <w:rFonts w:ascii="Arial" w:hAnsi="Arial" w:cs="Arial"/>
        </w:rPr>
        <w:t xml:space="preserve"> </w:t>
      </w:r>
      <w:r w:rsidRPr="00403604">
        <w:rPr>
          <w:rFonts w:ascii="Arial" w:hAnsi="Arial" w:cs="Arial"/>
        </w:rPr>
        <w:t xml:space="preserve">0.6-4.2) and had </w:t>
      </w:r>
      <w:r w:rsidR="00EC0DBD" w:rsidRPr="00403604">
        <w:rPr>
          <w:rFonts w:ascii="Arial" w:hAnsi="Arial" w:cs="Arial"/>
        </w:rPr>
        <w:t xml:space="preserve">fewer </w:t>
      </w:r>
      <w:r w:rsidRPr="00403604">
        <w:rPr>
          <w:rFonts w:ascii="Arial" w:hAnsi="Arial" w:cs="Arial"/>
        </w:rPr>
        <w:t>comorbidities</w:t>
      </w:r>
      <w:r w:rsidR="00512105" w:rsidRPr="00403604">
        <w:rPr>
          <w:rFonts w:ascii="Arial" w:hAnsi="Arial" w:cs="Arial"/>
        </w:rPr>
        <w:t xml:space="preserve"> than those in the early cohort:</w:t>
      </w:r>
      <w:r w:rsidRPr="00403604">
        <w:rPr>
          <w:rFonts w:ascii="Arial" w:hAnsi="Arial" w:cs="Arial"/>
        </w:rPr>
        <w:t xml:space="preserve"> 3</w:t>
      </w:r>
      <w:r w:rsidR="00BD5AB5" w:rsidRPr="00403604">
        <w:rPr>
          <w:rFonts w:ascii="Arial" w:hAnsi="Arial" w:cs="Arial"/>
        </w:rPr>
        <w:t>2</w:t>
      </w:r>
      <w:r w:rsidR="00512105" w:rsidRPr="00403604">
        <w:rPr>
          <w:rFonts w:ascii="Arial" w:hAnsi="Arial" w:cs="Arial"/>
        </w:rPr>
        <w:t>.</w:t>
      </w:r>
      <w:r w:rsidR="00BD5AB5" w:rsidRPr="00403604">
        <w:rPr>
          <w:rFonts w:ascii="Arial" w:hAnsi="Arial" w:cs="Arial"/>
        </w:rPr>
        <w:t>0</w:t>
      </w:r>
      <w:r w:rsidRPr="00403604">
        <w:rPr>
          <w:rFonts w:ascii="Arial" w:hAnsi="Arial" w:cs="Arial"/>
        </w:rPr>
        <w:t xml:space="preserve">% </w:t>
      </w:r>
      <w:r w:rsidR="00512105" w:rsidRPr="00403604">
        <w:rPr>
          <w:rFonts w:ascii="Arial" w:hAnsi="Arial" w:cs="Arial"/>
        </w:rPr>
        <w:t>versus 2</w:t>
      </w:r>
      <w:r w:rsidR="00BD5AB5" w:rsidRPr="00403604">
        <w:rPr>
          <w:rFonts w:ascii="Arial" w:hAnsi="Arial" w:cs="Arial"/>
        </w:rPr>
        <w:t>4</w:t>
      </w:r>
      <w:r w:rsidR="00512105" w:rsidRPr="00403604">
        <w:rPr>
          <w:rFonts w:ascii="Arial" w:hAnsi="Arial" w:cs="Arial"/>
        </w:rPr>
        <w:t>.</w:t>
      </w:r>
      <w:r w:rsidR="00BD5AB5" w:rsidRPr="00403604">
        <w:rPr>
          <w:rFonts w:ascii="Arial" w:hAnsi="Arial" w:cs="Arial"/>
        </w:rPr>
        <w:t>3</w:t>
      </w:r>
      <w:r w:rsidR="00512105" w:rsidRPr="00403604">
        <w:rPr>
          <w:rFonts w:ascii="Arial" w:hAnsi="Arial" w:cs="Arial"/>
        </w:rPr>
        <w:t xml:space="preserve">% </w:t>
      </w:r>
      <w:r w:rsidR="00BD5AB5" w:rsidRPr="00403604">
        <w:rPr>
          <w:rFonts w:ascii="Arial" w:hAnsi="Arial" w:cs="Arial"/>
        </w:rPr>
        <w:t>(</w:t>
      </w:r>
      <w:r w:rsidR="004B6CCD" w:rsidRPr="00403604">
        <w:rPr>
          <w:rFonts w:ascii="Arial" w:hAnsi="Arial" w:cs="Arial"/>
        </w:rPr>
        <w:t xml:space="preserve">OR, 0.68; </w:t>
      </w:r>
      <w:r w:rsidR="00403604" w:rsidRPr="00403604">
        <w:rPr>
          <w:rFonts w:ascii="Arial" w:hAnsi="Arial" w:cs="Arial"/>
        </w:rPr>
        <w:t xml:space="preserve">95% CI: </w:t>
      </w:r>
      <w:r w:rsidR="004B6CCD" w:rsidRPr="00403604">
        <w:rPr>
          <w:rFonts w:ascii="Arial" w:hAnsi="Arial" w:cs="Arial"/>
        </w:rPr>
        <w:t>0.52-0.89</w:t>
      </w:r>
      <w:r w:rsidR="00BD5AB5" w:rsidRPr="00403604">
        <w:rPr>
          <w:rFonts w:ascii="Arial" w:hAnsi="Arial" w:cs="Arial"/>
        </w:rPr>
        <w:t xml:space="preserve">) </w:t>
      </w:r>
      <w:r w:rsidRPr="00403604">
        <w:rPr>
          <w:rFonts w:ascii="Arial" w:hAnsi="Arial" w:cs="Arial"/>
        </w:rPr>
        <w:t xml:space="preserve">had none of the six </w:t>
      </w:r>
      <w:r w:rsidR="00512105" w:rsidRPr="00403604">
        <w:rPr>
          <w:rFonts w:ascii="Arial" w:hAnsi="Arial" w:cs="Arial"/>
        </w:rPr>
        <w:t xml:space="preserve">COVID-19-related </w:t>
      </w:r>
      <w:r w:rsidRPr="00403604">
        <w:rPr>
          <w:rFonts w:ascii="Arial" w:hAnsi="Arial" w:cs="Arial"/>
        </w:rPr>
        <w:t>comorbidities</w:t>
      </w:r>
      <w:r w:rsidR="00BE5A64" w:rsidRPr="00403604">
        <w:rPr>
          <w:rFonts w:ascii="Arial" w:hAnsi="Arial" w:cs="Arial"/>
        </w:rPr>
        <w:t>,</w:t>
      </w:r>
      <w:r w:rsidRPr="00403604">
        <w:rPr>
          <w:rFonts w:ascii="Arial" w:hAnsi="Arial" w:cs="Arial"/>
        </w:rPr>
        <w:t xml:space="preserve"> </w:t>
      </w:r>
      <w:r w:rsidR="00512105" w:rsidRPr="00403604">
        <w:rPr>
          <w:rFonts w:ascii="Arial" w:hAnsi="Arial" w:cs="Arial"/>
        </w:rPr>
        <w:t xml:space="preserve">and </w:t>
      </w:r>
      <w:r w:rsidRPr="00403604">
        <w:rPr>
          <w:rFonts w:ascii="Arial" w:hAnsi="Arial" w:cs="Arial"/>
        </w:rPr>
        <w:t>65</w:t>
      </w:r>
      <w:r w:rsidR="00BD5AB5" w:rsidRPr="00403604">
        <w:rPr>
          <w:rFonts w:ascii="Arial" w:hAnsi="Arial" w:cs="Arial"/>
        </w:rPr>
        <w:t>.2</w:t>
      </w:r>
      <w:r w:rsidRPr="00403604">
        <w:rPr>
          <w:rFonts w:ascii="Arial" w:hAnsi="Arial" w:cs="Arial"/>
        </w:rPr>
        <w:t>% v</w:t>
      </w:r>
      <w:r w:rsidR="00512105" w:rsidRPr="00403604">
        <w:rPr>
          <w:rFonts w:ascii="Arial" w:hAnsi="Arial" w:cs="Arial"/>
        </w:rPr>
        <w:t>ersu</w:t>
      </w:r>
      <w:r w:rsidRPr="00403604">
        <w:rPr>
          <w:rFonts w:ascii="Arial" w:hAnsi="Arial" w:cs="Arial"/>
        </w:rPr>
        <w:t>s 48</w:t>
      </w:r>
      <w:r w:rsidR="00BD5AB5" w:rsidRPr="00403604">
        <w:rPr>
          <w:rFonts w:ascii="Arial" w:hAnsi="Arial" w:cs="Arial"/>
        </w:rPr>
        <w:t>.0</w:t>
      </w:r>
      <w:r w:rsidRPr="00403604">
        <w:rPr>
          <w:rFonts w:ascii="Arial" w:hAnsi="Arial" w:cs="Arial"/>
        </w:rPr>
        <w:t xml:space="preserve">% </w:t>
      </w:r>
      <w:r w:rsidR="00BD5AB5" w:rsidRPr="00403604">
        <w:rPr>
          <w:rFonts w:ascii="Arial" w:hAnsi="Arial" w:cs="Arial"/>
        </w:rPr>
        <w:t>(</w:t>
      </w:r>
      <w:r w:rsidR="00403604" w:rsidRPr="00403604">
        <w:rPr>
          <w:rFonts w:ascii="Arial" w:hAnsi="Arial" w:cs="Arial"/>
        </w:rPr>
        <w:t xml:space="preserve">OR </w:t>
      </w:r>
      <w:r w:rsidR="004B6CCD" w:rsidRPr="00403604">
        <w:rPr>
          <w:rFonts w:ascii="Arial" w:hAnsi="Arial" w:cs="Arial"/>
        </w:rPr>
        <w:t xml:space="preserve">0.49; </w:t>
      </w:r>
      <w:r w:rsidR="00403604" w:rsidRPr="00403604">
        <w:rPr>
          <w:rFonts w:ascii="Arial" w:hAnsi="Arial" w:cs="Arial"/>
        </w:rPr>
        <w:t xml:space="preserve">95% CI: </w:t>
      </w:r>
      <w:r w:rsidR="004B6CCD" w:rsidRPr="00403604">
        <w:rPr>
          <w:rFonts w:ascii="Arial" w:hAnsi="Arial" w:cs="Arial"/>
        </w:rPr>
        <w:t>0.38-0.63</w:t>
      </w:r>
      <w:r w:rsidR="00BD5AB5" w:rsidRPr="00403604">
        <w:rPr>
          <w:rFonts w:ascii="Arial" w:hAnsi="Arial" w:cs="Arial"/>
        </w:rPr>
        <w:t xml:space="preserve">) </w:t>
      </w:r>
      <w:r w:rsidR="00512105" w:rsidRPr="00403604">
        <w:rPr>
          <w:rFonts w:ascii="Arial" w:hAnsi="Arial" w:cs="Arial"/>
        </w:rPr>
        <w:t>had no other comorbidity</w:t>
      </w:r>
      <w:r w:rsidR="00BC2E1D" w:rsidRPr="00403604">
        <w:rPr>
          <w:rFonts w:ascii="Arial" w:hAnsi="Arial" w:cs="Arial"/>
        </w:rPr>
        <w:t xml:space="preserve"> (Supplementary Table 1)</w:t>
      </w:r>
      <w:r w:rsidRPr="00403604">
        <w:rPr>
          <w:rFonts w:ascii="Arial" w:hAnsi="Arial" w:cs="Arial"/>
        </w:rPr>
        <w:t>.</w:t>
      </w:r>
      <w:r w:rsidRPr="003E73CF">
        <w:rPr>
          <w:rFonts w:ascii="Arial" w:hAnsi="Arial" w:cs="Arial"/>
        </w:rPr>
        <w:t xml:space="preserve"> </w:t>
      </w:r>
      <w:r w:rsidR="00BC2E1D">
        <w:rPr>
          <w:rFonts w:ascii="Arial" w:hAnsi="Arial" w:cs="Arial"/>
        </w:rPr>
        <w:t>A larger proportion of</w:t>
      </w:r>
      <w:r w:rsidRPr="003E73CF">
        <w:rPr>
          <w:rFonts w:ascii="Arial" w:hAnsi="Arial" w:cs="Arial"/>
        </w:rPr>
        <w:t xml:space="preserve"> HM patients </w:t>
      </w:r>
      <w:r w:rsidR="00BC2E1D">
        <w:rPr>
          <w:rFonts w:ascii="Arial" w:hAnsi="Arial" w:cs="Arial"/>
        </w:rPr>
        <w:t xml:space="preserve">in the later cohort versus the early cohort </w:t>
      </w:r>
      <w:r w:rsidRPr="003E73CF">
        <w:rPr>
          <w:rFonts w:ascii="Arial" w:hAnsi="Arial" w:cs="Arial"/>
        </w:rPr>
        <w:t xml:space="preserve">had received conventional </w:t>
      </w:r>
      <w:r w:rsidR="00BC2E1D">
        <w:rPr>
          <w:rFonts w:ascii="Arial" w:hAnsi="Arial" w:cs="Arial"/>
        </w:rPr>
        <w:t>chemo</w:t>
      </w:r>
      <w:r w:rsidRPr="003E73CF">
        <w:rPr>
          <w:rFonts w:ascii="Arial" w:hAnsi="Arial" w:cs="Arial"/>
        </w:rPr>
        <w:t xml:space="preserve">therapy </w:t>
      </w:r>
      <w:r w:rsidR="00BC2E1D">
        <w:rPr>
          <w:rFonts w:ascii="Arial" w:hAnsi="Arial" w:cs="Arial"/>
        </w:rPr>
        <w:t xml:space="preserve">within 30 days of diagnosis </w:t>
      </w:r>
      <w:r w:rsidRPr="003E73CF">
        <w:rPr>
          <w:rFonts w:ascii="Arial" w:hAnsi="Arial" w:cs="Arial"/>
        </w:rPr>
        <w:t>(2</w:t>
      </w:r>
      <w:r w:rsidR="00BC2E1D">
        <w:rPr>
          <w:rFonts w:ascii="Arial" w:hAnsi="Arial" w:cs="Arial"/>
        </w:rPr>
        <w:t>7.5</w:t>
      </w:r>
      <w:r w:rsidRPr="003E73CF">
        <w:rPr>
          <w:rFonts w:ascii="Arial" w:hAnsi="Arial" w:cs="Arial"/>
        </w:rPr>
        <w:t xml:space="preserve">% vs </w:t>
      </w:r>
      <w:r w:rsidR="00BC2E1D">
        <w:rPr>
          <w:rFonts w:ascii="Arial" w:hAnsi="Arial" w:cs="Arial"/>
        </w:rPr>
        <w:t>19</w:t>
      </w:r>
      <w:r w:rsidR="00BC2E1D" w:rsidRPr="00403604">
        <w:rPr>
          <w:rFonts w:ascii="Arial" w:hAnsi="Arial" w:cs="Arial"/>
        </w:rPr>
        <w:t>.6</w:t>
      </w:r>
      <w:r w:rsidRPr="00403604">
        <w:rPr>
          <w:rFonts w:ascii="Arial" w:hAnsi="Arial" w:cs="Arial"/>
        </w:rPr>
        <w:t>%</w:t>
      </w:r>
      <w:r w:rsidR="00BC2E1D" w:rsidRPr="00403604">
        <w:rPr>
          <w:rFonts w:ascii="Arial" w:hAnsi="Arial" w:cs="Arial"/>
        </w:rPr>
        <w:t xml:space="preserve">, </w:t>
      </w:r>
      <w:r w:rsidR="00403604">
        <w:rPr>
          <w:rFonts w:ascii="Arial" w:hAnsi="Arial" w:cs="Arial"/>
        </w:rPr>
        <w:t xml:space="preserve">OR </w:t>
      </w:r>
      <w:r w:rsidR="004B6CCD" w:rsidRPr="00403604">
        <w:rPr>
          <w:rFonts w:ascii="Arial" w:hAnsi="Arial" w:cs="Arial"/>
        </w:rPr>
        <w:t xml:space="preserve">1.55; </w:t>
      </w:r>
      <w:r w:rsidR="00403604">
        <w:rPr>
          <w:rFonts w:ascii="Arial" w:hAnsi="Arial" w:cs="Arial"/>
        </w:rPr>
        <w:t>95% CI:</w:t>
      </w:r>
      <w:r w:rsidR="00403604" w:rsidRPr="003E73CF">
        <w:rPr>
          <w:rFonts w:ascii="Arial" w:hAnsi="Arial" w:cs="Arial"/>
        </w:rPr>
        <w:t xml:space="preserve"> </w:t>
      </w:r>
      <w:r w:rsidR="004B6CCD" w:rsidRPr="00403604">
        <w:rPr>
          <w:rFonts w:ascii="Arial" w:hAnsi="Arial" w:cs="Arial"/>
        </w:rPr>
        <w:t>1.17-2.06</w:t>
      </w:r>
      <w:r w:rsidRPr="00403604">
        <w:rPr>
          <w:rFonts w:ascii="Arial" w:hAnsi="Arial" w:cs="Arial"/>
        </w:rPr>
        <w:t>).</w:t>
      </w:r>
      <w:r w:rsidRPr="003E73CF">
        <w:rPr>
          <w:rFonts w:ascii="Arial" w:hAnsi="Arial" w:cs="Arial"/>
        </w:rPr>
        <w:t xml:space="preserve"> </w:t>
      </w:r>
      <w:r w:rsidR="00BC2E1D">
        <w:rPr>
          <w:rFonts w:ascii="Arial" w:hAnsi="Arial" w:cs="Arial"/>
        </w:rPr>
        <w:t>M</w:t>
      </w:r>
      <w:r w:rsidR="00BC2E1D" w:rsidRPr="003E73CF">
        <w:rPr>
          <w:rFonts w:ascii="Arial" w:hAnsi="Arial" w:cs="Arial"/>
        </w:rPr>
        <w:t xml:space="preserve">ortality </w:t>
      </w:r>
      <w:r w:rsidR="00BC2E1D">
        <w:rPr>
          <w:rFonts w:ascii="Arial" w:hAnsi="Arial" w:cs="Arial"/>
        </w:rPr>
        <w:t xml:space="preserve">risk did </w:t>
      </w:r>
      <w:r w:rsidRPr="003E73CF">
        <w:rPr>
          <w:rFonts w:ascii="Arial" w:hAnsi="Arial" w:cs="Arial"/>
        </w:rPr>
        <w:t>not diffe</w:t>
      </w:r>
      <w:r w:rsidR="00BC2E1D">
        <w:rPr>
          <w:rFonts w:ascii="Arial" w:hAnsi="Arial" w:cs="Arial"/>
        </w:rPr>
        <w:t>r significantly</w:t>
      </w:r>
      <w:r w:rsidRPr="003E73CF">
        <w:rPr>
          <w:rFonts w:ascii="Arial" w:hAnsi="Arial" w:cs="Arial"/>
        </w:rPr>
        <w:t xml:space="preserve"> between </w:t>
      </w:r>
      <w:r w:rsidR="00BC2E1D">
        <w:rPr>
          <w:rFonts w:ascii="Arial" w:hAnsi="Arial" w:cs="Arial"/>
        </w:rPr>
        <w:t>cohorts</w:t>
      </w:r>
      <w:r w:rsidRPr="003E73CF">
        <w:rPr>
          <w:rFonts w:ascii="Arial" w:hAnsi="Arial" w:cs="Arial"/>
        </w:rPr>
        <w:t>: 30</w:t>
      </w:r>
      <w:r w:rsidR="00BC2E1D">
        <w:rPr>
          <w:rFonts w:ascii="Arial" w:hAnsi="Arial" w:cs="Arial"/>
        </w:rPr>
        <w:t>-day survival was 67.4% versus 70.9% in the early versus later cohort,</w:t>
      </w:r>
      <w:r w:rsidRPr="003E73CF">
        <w:rPr>
          <w:rFonts w:ascii="Arial" w:hAnsi="Arial" w:cs="Arial"/>
        </w:rPr>
        <w:t xml:space="preserve"> and 60-day survival </w:t>
      </w:r>
      <w:r w:rsidR="00BC2E1D">
        <w:rPr>
          <w:rFonts w:ascii="Arial" w:hAnsi="Arial" w:cs="Arial"/>
        </w:rPr>
        <w:t xml:space="preserve">was </w:t>
      </w:r>
      <w:r w:rsidRPr="003E73CF">
        <w:rPr>
          <w:rFonts w:ascii="Arial" w:hAnsi="Arial" w:cs="Arial"/>
        </w:rPr>
        <w:t>56</w:t>
      </w:r>
      <w:r w:rsidR="00BC2E1D">
        <w:rPr>
          <w:rFonts w:ascii="Arial" w:hAnsi="Arial" w:cs="Arial"/>
        </w:rPr>
        <w:t>.3</w:t>
      </w:r>
      <w:r w:rsidRPr="003E73CF">
        <w:rPr>
          <w:rFonts w:ascii="Arial" w:hAnsi="Arial" w:cs="Arial"/>
        </w:rPr>
        <w:t xml:space="preserve">% </w:t>
      </w:r>
      <w:r w:rsidR="00BC2E1D">
        <w:rPr>
          <w:rFonts w:ascii="Arial" w:hAnsi="Arial" w:cs="Arial"/>
        </w:rPr>
        <w:t>versus</w:t>
      </w:r>
      <w:r w:rsidRPr="003E73CF">
        <w:rPr>
          <w:rFonts w:ascii="Arial" w:hAnsi="Arial" w:cs="Arial"/>
        </w:rPr>
        <w:t xml:space="preserve"> 5</w:t>
      </w:r>
      <w:r w:rsidR="00BC2E1D">
        <w:rPr>
          <w:rFonts w:ascii="Arial" w:hAnsi="Arial" w:cs="Arial"/>
        </w:rPr>
        <w:t>5.8</w:t>
      </w:r>
      <w:r w:rsidRPr="003E73CF">
        <w:rPr>
          <w:rFonts w:ascii="Arial" w:hAnsi="Arial" w:cs="Arial"/>
        </w:rPr>
        <w:t xml:space="preserve">% (adjusted </w:t>
      </w:r>
      <w:r w:rsidR="00BE5A64">
        <w:rPr>
          <w:rFonts w:ascii="Arial" w:hAnsi="Arial" w:cs="Arial"/>
        </w:rPr>
        <w:t>HR</w:t>
      </w:r>
      <w:r w:rsidRPr="003E73CF">
        <w:rPr>
          <w:rFonts w:ascii="Arial" w:hAnsi="Arial" w:cs="Arial"/>
        </w:rPr>
        <w:t xml:space="preserve"> 0.9</w:t>
      </w:r>
      <w:r w:rsidR="00BC2E1D">
        <w:rPr>
          <w:rFonts w:ascii="Arial" w:hAnsi="Arial" w:cs="Arial"/>
        </w:rPr>
        <w:t>9</w:t>
      </w:r>
      <w:r w:rsidR="00BE5A64">
        <w:rPr>
          <w:rFonts w:ascii="Arial" w:hAnsi="Arial" w:cs="Arial"/>
        </w:rPr>
        <w:t>, 95% CI:</w:t>
      </w:r>
      <w:r w:rsidRPr="003E73CF">
        <w:rPr>
          <w:rFonts w:ascii="Arial" w:hAnsi="Arial" w:cs="Arial"/>
        </w:rPr>
        <w:t xml:space="preserve"> 0.7</w:t>
      </w:r>
      <w:r w:rsidR="00BC2E1D">
        <w:rPr>
          <w:rFonts w:ascii="Arial" w:hAnsi="Arial" w:cs="Arial"/>
        </w:rPr>
        <w:t>9</w:t>
      </w:r>
      <w:r w:rsidRPr="003E73CF">
        <w:rPr>
          <w:rFonts w:ascii="Arial" w:hAnsi="Arial" w:cs="Arial"/>
        </w:rPr>
        <w:t>-1.2</w:t>
      </w:r>
      <w:r w:rsidR="00BC2E1D">
        <w:rPr>
          <w:rFonts w:ascii="Arial" w:hAnsi="Arial" w:cs="Arial"/>
        </w:rPr>
        <w:t>6;</w:t>
      </w:r>
      <w:r w:rsidRPr="003E73CF">
        <w:rPr>
          <w:rFonts w:ascii="Arial" w:hAnsi="Arial" w:cs="Arial"/>
        </w:rPr>
        <w:t xml:space="preserve"> Table 3</w:t>
      </w:r>
      <w:r w:rsidR="00BC2E1D">
        <w:rPr>
          <w:rFonts w:ascii="Arial" w:hAnsi="Arial" w:cs="Arial"/>
        </w:rPr>
        <w:t>)</w:t>
      </w:r>
      <w:r w:rsidRPr="003E73CF">
        <w:rPr>
          <w:rFonts w:ascii="Arial" w:hAnsi="Arial" w:cs="Arial"/>
        </w:rPr>
        <w:t>.</w:t>
      </w:r>
      <w:bookmarkEnd w:id="8"/>
      <w:bookmarkEnd w:id="9"/>
    </w:p>
    <w:p w14:paraId="34619297" w14:textId="4F1DEA65" w:rsidR="00861F04" w:rsidRPr="003E73CF" w:rsidRDefault="00861F04" w:rsidP="00305431">
      <w:pPr>
        <w:spacing w:after="0" w:line="480" w:lineRule="auto"/>
        <w:rPr>
          <w:rFonts w:ascii="Arial" w:hAnsi="Arial" w:cs="Arial"/>
        </w:rPr>
      </w:pPr>
    </w:p>
    <w:p w14:paraId="49B60187" w14:textId="0168DA9F" w:rsidR="00861F04" w:rsidRDefault="005A212C" w:rsidP="00305431">
      <w:pPr>
        <w:spacing w:after="0" w:line="480" w:lineRule="auto"/>
        <w:rPr>
          <w:rFonts w:ascii="Arial" w:hAnsi="Arial" w:cs="Arial"/>
        </w:rPr>
      </w:pPr>
      <w:r>
        <w:rPr>
          <w:rFonts w:ascii="Arial" w:hAnsi="Arial" w:cs="Arial"/>
        </w:rPr>
        <w:t>In an analysis</w:t>
      </w:r>
      <w:r w:rsidRPr="003E73CF">
        <w:rPr>
          <w:rFonts w:ascii="Arial" w:hAnsi="Arial" w:cs="Arial"/>
        </w:rPr>
        <w:t xml:space="preserve"> </w:t>
      </w:r>
      <w:r w:rsidR="00861F04" w:rsidRPr="003E73CF">
        <w:rPr>
          <w:rFonts w:ascii="Arial" w:hAnsi="Arial" w:cs="Arial"/>
        </w:rPr>
        <w:t xml:space="preserve">restricted to </w:t>
      </w:r>
      <w:r>
        <w:rPr>
          <w:rFonts w:ascii="Arial" w:hAnsi="Arial" w:cs="Arial"/>
        </w:rPr>
        <w:t>in</w:t>
      </w:r>
      <w:r w:rsidR="00861F04" w:rsidRPr="003E73CF">
        <w:rPr>
          <w:rFonts w:ascii="Arial" w:hAnsi="Arial" w:cs="Arial"/>
        </w:rPr>
        <w:t>patients, the proportion</w:t>
      </w:r>
      <w:r>
        <w:rPr>
          <w:rFonts w:ascii="Arial" w:hAnsi="Arial" w:cs="Arial"/>
        </w:rPr>
        <w:t>s</w:t>
      </w:r>
      <w:r w:rsidR="00861F04" w:rsidRPr="003E73CF">
        <w:rPr>
          <w:rFonts w:ascii="Arial" w:hAnsi="Arial" w:cs="Arial"/>
        </w:rPr>
        <w:t xml:space="preserve"> of patients with critical </w:t>
      </w:r>
      <w:r>
        <w:rPr>
          <w:rFonts w:ascii="Arial" w:hAnsi="Arial" w:cs="Arial"/>
        </w:rPr>
        <w:t>COVID-19 (</w:t>
      </w:r>
      <w:r w:rsidRPr="003E73CF">
        <w:rPr>
          <w:rFonts w:ascii="Arial" w:hAnsi="Arial" w:cs="Arial"/>
        </w:rPr>
        <w:t>151/677</w:t>
      </w:r>
      <w:r>
        <w:rPr>
          <w:rFonts w:ascii="Arial" w:hAnsi="Arial" w:cs="Arial"/>
        </w:rPr>
        <w:t>,</w:t>
      </w:r>
      <w:r w:rsidRPr="003E73CF">
        <w:rPr>
          <w:rFonts w:ascii="Arial" w:hAnsi="Arial" w:cs="Arial"/>
        </w:rPr>
        <w:t xml:space="preserve"> 22</w:t>
      </w:r>
      <w:r>
        <w:rPr>
          <w:rFonts w:ascii="Arial" w:hAnsi="Arial" w:cs="Arial"/>
        </w:rPr>
        <w:t>.3</w:t>
      </w:r>
      <w:r w:rsidRPr="003E73CF">
        <w:rPr>
          <w:rFonts w:ascii="Arial" w:hAnsi="Arial" w:cs="Arial"/>
        </w:rPr>
        <w:t>%</w:t>
      </w:r>
      <w:r>
        <w:rPr>
          <w:rFonts w:ascii="Arial" w:hAnsi="Arial" w:cs="Arial"/>
        </w:rPr>
        <w:t>,</w:t>
      </w:r>
      <w:r w:rsidRPr="003E73CF">
        <w:rPr>
          <w:rFonts w:ascii="Arial" w:hAnsi="Arial" w:cs="Arial"/>
        </w:rPr>
        <w:t xml:space="preserve"> vs 64/209</w:t>
      </w:r>
      <w:r>
        <w:rPr>
          <w:rFonts w:ascii="Arial" w:hAnsi="Arial" w:cs="Arial"/>
        </w:rPr>
        <w:t>,</w:t>
      </w:r>
      <w:r w:rsidRPr="003E73CF">
        <w:rPr>
          <w:rFonts w:ascii="Arial" w:hAnsi="Arial" w:cs="Arial"/>
        </w:rPr>
        <w:t xml:space="preserve"> 3</w:t>
      </w:r>
      <w:r>
        <w:rPr>
          <w:rFonts w:ascii="Arial" w:hAnsi="Arial" w:cs="Arial"/>
        </w:rPr>
        <w:t>0.6</w:t>
      </w:r>
      <w:r w:rsidRPr="003E73CF">
        <w:rPr>
          <w:rFonts w:ascii="Arial" w:hAnsi="Arial" w:cs="Arial"/>
        </w:rPr>
        <w:t>%</w:t>
      </w:r>
      <w:r w:rsidR="00E50A8F">
        <w:rPr>
          <w:rFonts w:ascii="Arial" w:hAnsi="Arial" w:cs="Arial"/>
        </w:rPr>
        <w:t xml:space="preserve">, </w:t>
      </w:r>
      <w:r w:rsidR="00D1301D">
        <w:rPr>
          <w:rFonts w:ascii="Arial" w:hAnsi="Arial" w:cs="Arial"/>
        </w:rPr>
        <w:t xml:space="preserve">OR </w:t>
      </w:r>
      <w:r w:rsidR="00E50A8F">
        <w:rPr>
          <w:rFonts w:ascii="Arial" w:hAnsi="Arial" w:cs="Arial"/>
        </w:rPr>
        <w:t xml:space="preserve">1.54; </w:t>
      </w:r>
      <w:r w:rsidR="00D1301D">
        <w:rPr>
          <w:rFonts w:ascii="Arial" w:hAnsi="Arial" w:cs="Arial"/>
        </w:rPr>
        <w:t xml:space="preserve">95% CI: </w:t>
      </w:r>
      <w:r w:rsidR="00E50A8F">
        <w:rPr>
          <w:rFonts w:ascii="Arial" w:hAnsi="Arial" w:cs="Arial"/>
        </w:rPr>
        <w:t>1.09-2.17</w:t>
      </w:r>
      <w:r>
        <w:rPr>
          <w:rFonts w:ascii="Arial" w:hAnsi="Arial" w:cs="Arial"/>
        </w:rPr>
        <w:t>)</w:t>
      </w:r>
      <w:r w:rsidR="00861F04" w:rsidRPr="003E73CF">
        <w:rPr>
          <w:rFonts w:ascii="Arial" w:hAnsi="Arial" w:cs="Arial"/>
        </w:rPr>
        <w:t xml:space="preserve">, </w:t>
      </w:r>
      <w:r w:rsidR="00403604">
        <w:rPr>
          <w:rFonts w:ascii="Arial" w:hAnsi="Arial" w:cs="Arial"/>
        </w:rPr>
        <w:t xml:space="preserve">receiving </w:t>
      </w:r>
      <w:r w:rsidR="00861F04" w:rsidRPr="003E73CF">
        <w:rPr>
          <w:rFonts w:ascii="Arial" w:hAnsi="Arial" w:cs="Arial"/>
        </w:rPr>
        <w:t>high</w:t>
      </w:r>
      <w:r>
        <w:rPr>
          <w:rFonts w:ascii="Arial" w:hAnsi="Arial" w:cs="Arial"/>
        </w:rPr>
        <w:t>-</w:t>
      </w:r>
      <w:r w:rsidR="00861F04" w:rsidRPr="003E73CF">
        <w:rPr>
          <w:rFonts w:ascii="Arial" w:hAnsi="Arial" w:cs="Arial"/>
        </w:rPr>
        <w:t>flow</w:t>
      </w:r>
      <w:r>
        <w:rPr>
          <w:rFonts w:ascii="Arial" w:hAnsi="Arial" w:cs="Arial"/>
        </w:rPr>
        <w:t xml:space="preserve"> </w:t>
      </w:r>
      <w:r w:rsidR="00273E28" w:rsidRPr="00273E28">
        <w:rPr>
          <w:rFonts w:ascii="Arial" w:hAnsi="Arial" w:cs="Arial"/>
        </w:rPr>
        <w:t xml:space="preserve">oxygen support </w:t>
      </w:r>
      <w:r>
        <w:rPr>
          <w:rFonts w:ascii="Arial" w:hAnsi="Arial" w:cs="Arial"/>
        </w:rPr>
        <w:t xml:space="preserve">or </w:t>
      </w:r>
      <w:r w:rsidR="00861F04" w:rsidRPr="003E73CF">
        <w:rPr>
          <w:rFonts w:ascii="Arial" w:hAnsi="Arial" w:cs="Arial"/>
        </w:rPr>
        <w:t>mechanical ventilation</w:t>
      </w:r>
      <w:r>
        <w:rPr>
          <w:rFonts w:ascii="Arial" w:hAnsi="Arial" w:cs="Arial"/>
        </w:rPr>
        <w:t xml:space="preserve"> (</w:t>
      </w:r>
      <w:r w:rsidRPr="003E73CF">
        <w:rPr>
          <w:rFonts w:ascii="Arial" w:hAnsi="Arial" w:cs="Arial"/>
        </w:rPr>
        <w:t>163/678</w:t>
      </w:r>
      <w:r>
        <w:rPr>
          <w:rFonts w:ascii="Arial" w:hAnsi="Arial" w:cs="Arial"/>
        </w:rPr>
        <w:t>,</w:t>
      </w:r>
      <w:r w:rsidRPr="003E73CF">
        <w:rPr>
          <w:rFonts w:ascii="Arial" w:hAnsi="Arial" w:cs="Arial"/>
        </w:rPr>
        <w:t xml:space="preserve"> 24</w:t>
      </w:r>
      <w:r>
        <w:rPr>
          <w:rFonts w:ascii="Arial" w:hAnsi="Arial" w:cs="Arial"/>
        </w:rPr>
        <w:t>.0</w:t>
      </w:r>
      <w:r w:rsidRPr="003E73CF">
        <w:rPr>
          <w:rFonts w:ascii="Arial" w:hAnsi="Arial" w:cs="Arial"/>
        </w:rPr>
        <w:t>%</w:t>
      </w:r>
      <w:r>
        <w:rPr>
          <w:rFonts w:ascii="Arial" w:hAnsi="Arial" w:cs="Arial"/>
        </w:rPr>
        <w:t>,</w:t>
      </w:r>
      <w:r w:rsidRPr="003E73CF">
        <w:rPr>
          <w:rFonts w:ascii="Arial" w:hAnsi="Arial" w:cs="Arial"/>
        </w:rPr>
        <w:t xml:space="preserve"> vs 100/214</w:t>
      </w:r>
      <w:r>
        <w:rPr>
          <w:rFonts w:ascii="Arial" w:hAnsi="Arial" w:cs="Arial"/>
        </w:rPr>
        <w:t>,</w:t>
      </w:r>
      <w:r w:rsidRPr="003E73CF">
        <w:rPr>
          <w:rFonts w:ascii="Arial" w:hAnsi="Arial" w:cs="Arial"/>
        </w:rPr>
        <w:t xml:space="preserve"> 4</w:t>
      </w:r>
      <w:r>
        <w:rPr>
          <w:rFonts w:ascii="Arial" w:hAnsi="Arial" w:cs="Arial"/>
        </w:rPr>
        <w:t>6.</w:t>
      </w:r>
      <w:r w:rsidRPr="003E73CF">
        <w:rPr>
          <w:rFonts w:ascii="Arial" w:hAnsi="Arial" w:cs="Arial"/>
        </w:rPr>
        <w:t>7%</w:t>
      </w:r>
      <w:r w:rsidR="00E50A8F">
        <w:rPr>
          <w:rFonts w:ascii="Arial" w:hAnsi="Arial" w:cs="Arial"/>
        </w:rPr>
        <w:t xml:space="preserve">, </w:t>
      </w:r>
      <w:r w:rsidR="00D1301D">
        <w:rPr>
          <w:rFonts w:ascii="Arial" w:hAnsi="Arial" w:cs="Arial"/>
        </w:rPr>
        <w:t xml:space="preserve">OR </w:t>
      </w:r>
      <w:r w:rsidR="00E50A8F">
        <w:rPr>
          <w:rFonts w:ascii="Arial" w:hAnsi="Arial" w:cs="Arial"/>
        </w:rPr>
        <w:t xml:space="preserve">2.77; </w:t>
      </w:r>
      <w:r w:rsidR="00D1301D">
        <w:rPr>
          <w:rFonts w:ascii="Arial" w:hAnsi="Arial" w:cs="Arial"/>
        </w:rPr>
        <w:lastRenderedPageBreak/>
        <w:t xml:space="preserve">95% CI: </w:t>
      </w:r>
      <w:r w:rsidR="00E50A8F">
        <w:rPr>
          <w:rFonts w:ascii="Arial" w:hAnsi="Arial" w:cs="Arial"/>
        </w:rPr>
        <w:t>2.01-3.82</w:t>
      </w:r>
      <w:r>
        <w:rPr>
          <w:rFonts w:ascii="Arial" w:hAnsi="Arial" w:cs="Arial"/>
        </w:rPr>
        <w:t>),</w:t>
      </w:r>
      <w:r w:rsidR="00861F04" w:rsidRPr="003E73CF">
        <w:rPr>
          <w:rFonts w:ascii="Arial" w:hAnsi="Arial" w:cs="Arial"/>
        </w:rPr>
        <w:t xml:space="preserve"> </w:t>
      </w:r>
      <w:r w:rsidRPr="00F535CE">
        <w:rPr>
          <w:rFonts w:ascii="Arial" w:hAnsi="Arial" w:cs="Arial"/>
        </w:rPr>
        <w:t>and</w:t>
      </w:r>
      <w:r w:rsidR="00861F04" w:rsidRPr="00F535CE">
        <w:rPr>
          <w:rFonts w:ascii="Arial" w:hAnsi="Arial" w:cs="Arial"/>
        </w:rPr>
        <w:t xml:space="preserve"> admitted to </w:t>
      </w:r>
      <w:r w:rsidRPr="00F535CE">
        <w:rPr>
          <w:rFonts w:ascii="Arial" w:hAnsi="Arial" w:cs="Arial"/>
        </w:rPr>
        <w:t xml:space="preserve">an </w:t>
      </w:r>
      <w:r w:rsidR="00BE5A64" w:rsidRPr="00F535CE">
        <w:rPr>
          <w:rFonts w:ascii="Arial" w:hAnsi="Arial" w:cs="Arial"/>
        </w:rPr>
        <w:t xml:space="preserve">ICU </w:t>
      </w:r>
      <w:r>
        <w:rPr>
          <w:rFonts w:ascii="Arial" w:hAnsi="Arial" w:cs="Arial"/>
        </w:rPr>
        <w:t xml:space="preserve">were lower </w:t>
      </w:r>
      <w:r w:rsidR="00861F04" w:rsidRPr="003E73CF">
        <w:rPr>
          <w:rFonts w:ascii="Arial" w:hAnsi="Arial" w:cs="Arial"/>
        </w:rPr>
        <w:t xml:space="preserve">in the </w:t>
      </w:r>
      <w:r>
        <w:rPr>
          <w:rFonts w:ascii="Arial" w:hAnsi="Arial" w:cs="Arial"/>
        </w:rPr>
        <w:t xml:space="preserve">early </w:t>
      </w:r>
      <w:r w:rsidR="00861F04" w:rsidRPr="003E73CF">
        <w:rPr>
          <w:rFonts w:ascii="Arial" w:hAnsi="Arial" w:cs="Arial"/>
        </w:rPr>
        <w:t>v</w:t>
      </w:r>
      <w:r>
        <w:rPr>
          <w:rFonts w:ascii="Arial" w:hAnsi="Arial" w:cs="Arial"/>
        </w:rPr>
        <w:t>ersu</w:t>
      </w:r>
      <w:r w:rsidR="00861F04" w:rsidRPr="003E73CF">
        <w:rPr>
          <w:rFonts w:ascii="Arial" w:hAnsi="Arial" w:cs="Arial"/>
        </w:rPr>
        <w:t xml:space="preserve">s </w:t>
      </w:r>
      <w:r>
        <w:rPr>
          <w:rFonts w:ascii="Arial" w:hAnsi="Arial" w:cs="Arial"/>
        </w:rPr>
        <w:t>later cohort</w:t>
      </w:r>
      <w:r w:rsidR="00861F04" w:rsidRPr="003E73CF">
        <w:rPr>
          <w:rFonts w:ascii="Arial" w:hAnsi="Arial" w:cs="Arial"/>
        </w:rPr>
        <w:t xml:space="preserve">. </w:t>
      </w:r>
      <w:r w:rsidR="00FD575F">
        <w:rPr>
          <w:rFonts w:ascii="Arial" w:hAnsi="Arial" w:cs="Arial"/>
        </w:rPr>
        <w:t xml:space="preserve">After adjustment for HM subtype and therapy, </w:t>
      </w:r>
      <w:r w:rsidR="00FD575F" w:rsidRPr="003E73CF">
        <w:rPr>
          <w:rFonts w:ascii="Arial" w:hAnsi="Arial" w:cs="Arial"/>
        </w:rPr>
        <w:t xml:space="preserve">inpatient mortality </w:t>
      </w:r>
      <w:r w:rsidR="00FD575F">
        <w:rPr>
          <w:rFonts w:ascii="Arial" w:hAnsi="Arial" w:cs="Arial"/>
        </w:rPr>
        <w:t xml:space="preserve">risk did not differ between </w:t>
      </w:r>
      <w:r w:rsidR="005E360E">
        <w:rPr>
          <w:rFonts w:ascii="Arial" w:hAnsi="Arial" w:cs="Arial"/>
        </w:rPr>
        <w:t xml:space="preserve">the </w:t>
      </w:r>
      <w:r w:rsidR="00FD575F">
        <w:rPr>
          <w:rFonts w:ascii="Arial" w:hAnsi="Arial" w:cs="Arial"/>
        </w:rPr>
        <w:t>later versus early cohort</w:t>
      </w:r>
      <w:r w:rsidR="005E360E">
        <w:rPr>
          <w:rFonts w:ascii="Arial" w:hAnsi="Arial" w:cs="Arial"/>
        </w:rPr>
        <w:t>s</w:t>
      </w:r>
      <w:r w:rsidR="00FD575F">
        <w:rPr>
          <w:rFonts w:ascii="Arial" w:hAnsi="Arial" w:cs="Arial"/>
        </w:rPr>
        <w:t xml:space="preserve"> </w:t>
      </w:r>
      <w:r w:rsidR="00FD575F" w:rsidRPr="003E73CF">
        <w:rPr>
          <w:rFonts w:ascii="Arial" w:hAnsi="Arial" w:cs="Arial"/>
        </w:rPr>
        <w:t>(</w:t>
      </w:r>
      <w:r w:rsidR="00FD575F">
        <w:rPr>
          <w:rFonts w:ascii="Arial" w:hAnsi="Arial" w:cs="Arial"/>
        </w:rPr>
        <w:t>HR</w:t>
      </w:r>
      <w:r w:rsidR="00FD575F" w:rsidRPr="003E73CF">
        <w:rPr>
          <w:rFonts w:ascii="Arial" w:hAnsi="Arial" w:cs="Arial"/>
        </w:rPr>
        <w:t xml:space="preserve"> 1.</w:t>
      </w:r>
      <w:r w:rsidR="00FD575F">
        <w:rPr>
          <w:rFonts w:ascii="Arial" w:hAnsi="Arial" w:cs="Arial"/>
        </w:rPr>
        <w:t>26, 95% CI:</w:t>
      </w:r>
      <w:r w:rsidR="00FD575F" w:rsidRPr="003E73CF">
        <w:rPr>
          <w:rFonts w:ascii="Arial" w:hAnsi="Arial" w:cs="Arial"/>
        </w:rPr>
        <w:t xml:space="preserve"> </w:t>
      </w:r>
      <w:r w:rsidR="00FD575F">
        <w:rPr>
          <w:rFonts w:ascii="Arial" w:hAnsi="Arial" w:cs="Arial"/>
        </w:rPr>
        <w:t>0.98</w:t>
      </w:r>
      <w:r w:rsidR="00FD575F" w:rsidRPr="003E73CF">
        <w:rPr>
          <w:rFonts w:ascii="Arial" w:hAnsi="Arial" w:cs="Arial"/>
        </w:rPr>
        <w:t>-1.6</w:t>
      </w:r>
      <w:r w:rsidR="00FD575F">
        <w:rPr>
          <w:rFonts w:ascii="Arial" w:hAnsi="Arial" w:cs="Arial"/>
        </w:rPr>
        <w:t>1</w:t>
      </w:r>
      <w:r w:rsidR="00FD575F" w:rsidRPr="003E73CF">
        <w:rPr>
          <w:rFonts w:ascii="Arial" w:hAnsi="Arial" w:cs="Arial"/>
        </w:rPr>
        <w:t>)</w:t>
      </w:r>
    </w:p>
    <w:p w14:paraId="656C2847" w14:textId="77777777" w:rsidR="007942BE" w:rsidRPr="003E73CF" w:rsidRDefault="007942BE" w:rsidP="00305431">
      <w:pPr>
        <w:spacing w:after="0" w:line="480" w:lineRule="auto"/>
        <w:rPr>
          <w:rFonts w:ascii="Arial" w:hAnsi="Arial" w:cs="Arial"/>
        </w:rPr>
      </w:pPr>
    </w:p>
    <w:p w14:paraId="145C2297" w14:textId="2012539E" w:rsidR="00861F04" w:rsidRPr="003E73CF" w:rsidRDefault="007B1B7E" w:rsidP="00305431">
      <w:pPr>
        <w:spacing w:after="0" w:line="480" w:lineRule="auto"/>
        <w:rPr>
          <w:rFonts w:ascii="Arial" w:hAnsi="Arial" w:cs="Arial"/>
          <w:b/>
          <w:bCs/>
        </w:rPr>
      </w:pPr>
      <w:r>
        <w:rPr>
          <w:rFonts w:ascii="Arial" w:hAnsi="Arial" w:cs="Arial"/>
          <w:b/>
          <w:bCs/>
        </w:rPr>
        <w:t xml:space="preserve">Comparison between </w:t>
      </w:r>
      <w:r w:rsidR="00861F04" w:rsidRPr="003E73CF">
        <w:rPr>
          <w:rFonts w:ascii="Arial" w:hAnsi="Arial" w:cs="Arial"/>
          <w:b/>
          <w:bCs/>
        </w:rPr>
        <w:t>HM and non-cancer inpatients with COVID-19</w:t>
      </w:r>
    </w:p>
    <w:p w14:paraId="4D64DD01" w14:textId="0EEC1C5A" w:rsidR="00861F04" w:rsidRPr="003E73CF" w:rsidRDefault="00BD5AB5" w:rsidP="00305431">
      <w:pPr>
        <w:spacing w:after="0" w:line="480" w:lineRule="auto"/>
        <w:rPr>
          <w:rFonts w:ascii="Arial" w:hAnsi="Arial" w:cs="Arial"/>
        </w:rPr>
      </w:pPr>
      <w:r>
        <w:rPr>
          <w:rFonts w:ascii="Arial" w:hAnsi="Arial" w:cs="Arial"/>
        </w:rPr>
        <w:t xml:space="preserve">In </w:t>
      </w:r>
      <w:r w:rsidRPr="003E73CF">
        <w:rPr>
          <w:rFonts w:ascii="Arial" w:hAnsi="Arial" w:cs="Arial"/>
        </w:rPr>
        <w:t xml:space="preserve">a </w:t>
      </w:r>
      <w:r>
        <w:rPr>
          <w:rFonts w:ascii="Arial" w:hAnsi="Arial" w:cs="Arial"/>
        </w:rPr>
        <w:t xml:space="preserve">contemporaneous </w:t>
      </w:r>
      <w:r w:rsidRPr="003E73CF">
        <w:rPr>
          <w:rFonts w:ascii="Arial" w:hAnsi="Arial" w:cs="Arial"/>
        </w:rPr>
        <w:t xml:space="preserve">reference cohort </w:t>
      </w:r>
      <w:r>
        <w:rPr>
          <w:rFonts w:ascii="Arial" w:hAnsi="Arial" w:cs="Arial"/>
        </w:rPr>
        <w:t xml:space="preserve">of non-cancer inpatients </w:t>
      </w:r>
      <w:r w:rsidRPr="003E73CF">
        <w:rPr>
          <w:rFonts w:ascii="Arial" w:hAnsi="Arial" w:cs="Arial"/>
        </w:rPr>
        <w:t xml:space="preserve">extracted from the </w:t>
      </w:r>
      <w:r>
        <w:rPr>
          <w:rFonts w:ascii="Arial" w:hAnsi="Arial" w:cs="Arial"/>
        </w:rPr>
        <w:t xml:space="preserve">Spanish </w:t>
      </w:r>
      <w:r w:rsidRPr="003E73CF">
        <w:rPr>
          <w:rFonts w:ascii="Arial" w:hAnsi="Arial" w:cs="Arial"/>
        </w:rPr>
        <w:t>SEMI-COVID registry</w:t>
      </w:r>
      <w:r>
        <w:rPr>
          <w:rFonts w:ascii="Arial" w:hAnsi="Arial" w:cs="Arial"/>
        </w:rPr>
        <w:t xml:space="preserve">, </w:t>
      </w:r>
      <w:r w:rsidRPr="003E73CF">
        <w:rPr>
          <w:rFonts w:ascii="Arial" w:hAnsi="Arial" w:cs="Arial"/>
        </w:rPr>
        <w:t>overall mortality during the study period was 19.4% (</w:t>
      </w:r>
      <w:r>
        <w:rPr>
          <w:rFonts w:ascii="Arial" w:hAnsi="Arial" w:cs="Arial"/>
        </w:rPr>
        <w:t xml:space="preserve">n = </w:t>
      </w:r>
      <w:r w:rsidRPr="003E73CF">
        <w:rPr>
          <w:rFonts w:ascii="Arial" w:hAnsi="Arial" w:cs="Arial"/>
        </w:rPr>
        <w:t>3845/19</w:t>
      </w:r>
      <w:r>
        <w:rPr>
          <w:rFonts w:ascii="Arial" w:hAnsi="Arial" w:cs="Arial"/>
        </w:rPr>
        <w:t>,</w:t>
      </w:r>
      <w:r w:rsidRPr="003E73CF">
        <w:rPr>
          <w:rFonts w:ascii="Arial" w:hAnsi="Arial" w:cs="Arial"/>
        </w:rPr>
        <w:t>813).</w:t>
      </w:r>
      <w:r>
        <w:rPr>
          <w:rFonts w:ascii="Arial" w:hAnsi="Arial" w:cs="Arial"/>
        </w:rPr>
        <w:t xml:space="preserve"> </w:t>
      </w:r>
      <w:r w:rsidR="00861F04" w:rsidRPr="003E73CF">
        <w:rPr>
          <w:rFonts w:ascii="Arial" w:hAnsi="Arial" w:cs="Arial"/>
        </w:rPr>
        <w:t xml:space="preserve">Compared to </w:t>
      </w:r>
      <w:r w:rsidR="005303FA">
        <w:rPr>
          <w:rFonts w:ascii="Arial" w:hAnsi="Arial" w:cs="Arial"/>
        </w:rPr>
        <w:t>this cohort</w:t>
      </w:r>
      <w:r w:rsidR="00861F04" w:rsidRPr="003E73CF">
        <w:rPr>
          <w:rFonts w:ascii="Arial" w:hAnsi="Arial" w:cs="Arial"/>
        </w:rPr>
        <w:t xml:space="preserve">, HM </w:t>
      </w:r>
      <w:r w:rsidR="005303FA">
        <w:rPr>
          <w:rFonts w:ascii="Arial" w:hAnsi="Arial" w:cs="Arial"/>
        </w:rPr>
        <w:t>in</w:t>
      </w:r>
      <w:r w:rsidR="00861F04" w:rsidRPr="003E73CF">
        <w:rPr>
          <w:rFonts w:ascii="Arial" w:hAnsi="Arial" w:cs="Arial"/>
        </w:rPr>
        <w:t xml:space="preserve">patients </w:t>
      </w:r>
      <w:r w:rsidR="005303FA">
        <w:rPr>
          <w:rFonts w:ascii="Arial" w:hAnsi="Arial" w:cs="Arial"/>
        </w:rPr>
        <w:t xml:space="preserve">in </w:t>
      </w:r>
      <w:r w:rsidR="005303FA" w:rsidRPr="003E73CF">
        <w:rPr>
          <w:rFonts w:ascii="Arial" w:hAnsi="Arial" w:cs="Arial"/>
        </w:rPr>
        <w:t xml:space="preserve">HEMATO-MADRID COVID-19 </w:t>
      </w:r>
      <w:r w:rsidR="00861F04" w:rsidRPr="003E73CF">
        <w:rPr>
          <w:rFonts w:ascii="Arial" w:hAnsi="Arial" w:cs="Arial"/>
        </w:rPr>
        <w:t xml:space="preserve">were older (mean difference, 3.9 </w:t>
      </w:r>
      <w:r w:rsidR="005303FA">
        <w:rPr>
          <w:rFonts w:ascii="Arial" w:hAnsi="Arial" w:cs="Arial"/>
        </w:rPr>
        <w:t xml:space="preserve">years, 95% CI: </w:t>
      </w:r>
      <w:r w:rsidR="00861F04" w:rsidRPr="003E73CF">
        <w:rPr>
          <w:rFonts w:ascii="Arial" w:hAnsi="Arial" w:cs="Arial"/>
        </w:rPr>
        <w:t xml:space="preserve">2.8-5.0) and more </w:t>
      </w:r>
      <w:r w:rsidR="005303FA">
        <w:rPr>
          <w:rFonts w:ascii="Arial" w:hAnsi="Arial" w:cs="Arial"/>
        </w:rPr>
        <w:t xml:space="preserve">commonly </w:t>
      </w:r>
      <w:r w:rsidR="00861F04" w:rsidRPr="003E73CF">
        <w:rPr>
          <w:rFonts w:ascii="Arial" w:hAnsi="Arial" w:cs="Arial"/>
        </w:rPr>
        <w:t>male (</w:t>
      </w:r>
      <w:r w:rsidR="00BE5A64">
        <w:rPr>
          <w:rFonts w:ascii="Arial" w:hAnsi="Arial" w:cs="Arial"/>
        </w:rPr>
        <w:t>OR</w:t>
      </w:r>
      <w:r w:rsidR="00861F04" w:rsidRPr="003E73CF">
        <w:rPr>
          <w:rFonts w:ascii="Arial" w:hAnsi="Arial" w:cs="Arial"/>
        </w:rPr>
        <w:t xml:space="preserve"> 1.14</w:t>
      </w:r>
      <w:r w:rsidR="00BE5A64">
        <w:rPr>
          <w:rFonts w:ascii="Arial" w:hAnsi="Arial" w:cs="Arial"/>
        </w:rPr>
        <w:t>, 95% CI:</w:t>
      </w:r>
      <w:r w:rsidR="00861F04" w:rsidRPr="003E73CF">
        <w:rPr>
          <w:rFonts w:ascii="Arial" w:hAnsi="Arial" w:cs="Arial"/>
        </w:rPr>
        <w:t xml:space="preserve"> 0.99-1.31).</w:t>
      </w:r>
      <w:r w:rsidR="005303FA">
        <w:rPr>
          <w:rFonts w:ascii="Arial" w:hAnsi="Arial" w:cs="Arial"/>
        </w:rPr>
        <w:t xml:space="preserve"> Similar differences were seen when the comparison was limited to SEMI-COVID registry non-cancer inpatients in the Madrid region (Table 4); HM inpatients were thus matched by age and sex with non-cancer inpatients for further comparisons.</w:t>
      </w:r>
    </w:p>
    <w:p w14:paraId="0D0802B2" w14:textId="075C1BA4" w:rsidR="00861F04" w:rsidRPr="003E73CF" w:rsidRDefault="00861F04" w:rsidP="00305431">
      <w:pPr>
        <w:spacing w:after="0" w:line="480" w:lineRule="auto"/>
        <w:rPr>
          <w:rFonts w:ascii="Arial" w:hAnsi="Arial" w:cs="Arial"/>
        </w:rPr>
      </w:pPr>
    </w:p>
    <w:p w14:paraId="75225ADD" w14:textId="4574EB54" w:rsidR="00780314" w:rsidRPr="00780314" w:rsidRDefault="005840FB" w:rsidP="00305431">
      <w:pPr>
        <w:spacing w:after="0" w:line="480" w:lineRule="auto"/>
        <w:rPr>
          <w:rFonts w:ascii="Arial" w:hAnsi="Arial" w:cs="Arial"/>
        </w:rPr>
      </w:pPr>
      <w:r>
        <w:rPr>
          <w:rFonts w:ascii="Arial" w:hAnsi="Arial" w:cs="Arial"/>
        </w:rPr>
        <w:t xml:space="preserve">Overall, 669 and 207 HM inpatients and propensity-score-matched non-cancer inpatients were analyzed from the early and later cohorts, respectively (Table 4). </w:t>
      </w:r>
      <w:r w:rsidR="00BC56F6">
        <w:rPr>
          <w:rFonts w:ascii="Arial" w:hAnsi="Arial" w:cs="Arial"/>
        </w:rPr>
        <w:t>Across cohorts</w:t>
      </w:r>
      <w:r w:rsidR="00861F04" w:rsidRPr="003E73CF">
        <w:rPr>
          <w:rFonts w:ascii="Arial" w:hAnsi="Arial" w:cs="Arial"/>
        </w:rPr>
        <w:t xml:space="preserve">, HM </w:t>
      </w:r>
      <w:r w:rsidR="00BC56F6">
        <w:rPr>
          <w:rFonts w:ascii="Arial" w:hAnsi="Arial" w:cs="Arial"/>
        </w:rPr>
        <w:t>in</w:t>
      </w:r>
      <w:r w:rsidR="00861F04" w:rsidRPr="003E73CF">
        <w:rPr>
          <w:rFonts w:ascii="Arial" w:hAnsi="Arial" w:cs="Arial"/>
        </w:rPr>
        <w:t xml:space="preserve">patients had </w:t>
      </w:r>
      <w:r w:rsidR="00BC56F6">
        <w:rPr>
          <w:rFonts w:ascii="Arial" w:hAnsi="Arial" w:cs="Arial"/>
        </w:rPr>
        <w:t xml:space="preserve">fewer </w:t>
      </w:r>
      <w:r w:rsidR="00861F04" w:rsidRPr="003E73CF">
        <w:rPr>
          <w:rFonts w:ascii="Arial" w:hAnsi="Arial" w:cs="Arial"/>
        </w:rPr>
        <w:t xml:space="preserve">comorbidities </w:t>
      </w:r>
      <w:r w:rsidR="00BC56F6">
        <w:rPr>
          <w:rFonts w:ascii="Arial" w:hAnsi="Arial" w:cs="Arial"/>
        </w:rPr>
        <w:t xml:space="preserve">than </w:t>
      </w:r>
      <w:r w:rsidR="00BC56F6" w:rsidRPr="003E73CF">
        <w:rPr>
          <w:rFonts w:ascii="Arial" w:hAnsi="Arial" w:cs="Arial"/>
        </w:rPr>
        <w:t xml:space="preserve">non-cancer </w:t>
      </w:r>
      <w:r w:rsidR="00BC56F6">
        <w:rPr>
          <w:rFonts w:ascii="Arial" w:hAnsi="Arial" w:cs="Arial"/>
        </w:rPr>
        <w:t>in</w:t>
      </w:r>
      <w:r w:rsidR="00BC56F6" w:rsidRPr="003E73CF">
        <w:rPr>
          <w:rFonts w:ascii="Arial" w:hAnsi="Arial" w:cs="Arial"/>
        </w:rPr>
        <w:t>patients</w:t>
      </w:r>
      <w:r w:rsidR="00BC56F6">
        <w:rPr>
          <w:rFonts w:ascii="Arial" w:hAnsi="Arial" w:cs="Arial"/>
        </w:rPr>
        <w:t>,</w:t>
      </w:r>
      <w:r w:rsidR="00BC56F6" w:rsidRPr="003E73CF">
        <w:rPr>
          <w:rFonts w:ascii="Arial" w:hAnsi="Arial" w:cs="Arial"/>
        </w:rPr>
        <w:t xml:space="preserve"> </w:t>
      </w:r>
      <w:r w:rsidR="00861F04" w:rsidRPr="003E73CF">
        <w:rPr>
          <w:rFonts w:ascii="Arial" w:hAnsi="Arial" w:cs="Arial"/>
        </w:rPr>
        <w:t xml:space="preserve">except </w:t>
      </w:r>
      <w:r w:rsidR="00BC56F6">
        <w:rPr>
          <w:rFonts w:ascii="Arial" w:hAnsi="Arial" w:cs="Arial"/>
        </w:rPr>
        <w:t xml:space="preserve">for </w:t>
      </w:r>
      <w:r w:rsidR="00861F04" w:rsidRPr="003E73CF">
        <w:rPr>
          <w:rFonts w:ascii="Arial" w:hAnsi="Arial" w:cs="Arial"/>
        </w:rPr>
        <w:t>renal disease (</w:t>
      </w:r>
      <w:r w:rsidR="00BC56F6">
        <w:rPr>
          <w:rFonts w:ascii="Arial" w:hAnsi="Arial" w:cs="Arial"/>
        </w:rPr>
        <w:t xml:space="preserve">109/876, </w:t>
      </w:r>
      <w:r w:rsidR="00861F04" w:rsidRPr="003E73CF">
        <w:rPr>
          <w:rFonts w:ascii="Arial" w:hAnsi="Arial" w:cs="Arial"/>
        </w:rPr>
        <w:t>12</w:t>
      </w:r>
      <w:r w:rsidR="00BC56F6">
        <w:rPr>
          <w:rFonts w:ascii="Arial" w:hAnsi="Arial" w:cs="Arial"/>
        </w:rPr>
        <w:t>.4</w:t>
      </w:r>
      <w:r w:rsidR="00861F04" w:rsidRPr="003E73CF">
        <w:rPr>
          <w:rFonts w:ascii="Arial" w:hAnsi="Arial" w:cs="Arial"/>
        </w:rPr>
        <w:t>%</w:t>
      </w:r>
      <w:r w:rsidR="00BC56F6">
        <w:rPr>
          <w:rFonts w:ascii="Arial" w:hAnsi="Arial" w:cs="Arial"/>
        </w:rPr>
        <w:t>,</w:t>
      </w:r>
      <w:r w:rsidR="00861F04" w:rsidRPr="003E73CF">
        <w:rPr>
          <w:rFonts w:ascii="Arial" w:hAnsi="Arial" w:cs="Arial"/>
        </w:rPr>
        <w:t xml:space="preserve"> vs </w:t>
      </w:r>
      <w:r w:rsidR="00BC56F6">
        <w:rPr>
          <w:rFonts w:ascii="Arial" w:hAnsi="Arial" w:cs="Arial"/>
        </w:rPr>
        <w:t xml:space="preserve">48/876, </w:t>
      </w:r>
      <w:r w:rsidR="00861F04" w:rsidRPr="003E73CF">
        <w:rPr>
          <w:rFonts w:ascii="Arial" w:hAnsi="Arial" w:cs="Arial"/>
        </w:rPr>
        <w:t>5</w:t>
      </w:r>
      <w:r w:rsidR="00BC56F6">
        <w:rPr>
          <w:rFonts w:ascii="Arial" w:hAnsi="Arial" w:cs="Arial"/>
        </w:rPr>
        <w:t>.5</w:t>
      </w:r>
      <w:r w:rsidR="00861F04" w:rsidRPr="003E73CF">
        <w:rPr>
          <w:rFonts w:ascii="Arial" w:hAnsi="Arial" w:cs="Arial"/>
        </w:rPr>
        <w:t>%</w:t>
      </w:r>
      <w:r w:rsidR="00BC56F6">
        <w:rPr>
          <w:rFonts w:ascii="Arial" w:hAnsi="Arial" w:cs="Arial"/>
        </w:rPr>
        <w:t>;</w:t>
      </w:r>
      <w:r w:rsidR="005303FA">
        <w:rPr>
          <w:rFonts w:ascii="Arial" w:hAnsi="Arial" w:cs="Arial"/>
        </w:rPr>
        <w:t xml:space="preserve"> OR 2</w:t>
      </w:r>
      <w:r w:rsidR="005303FA" w:rsidRPr="003E73CF">
        <w:rPr>
          <w:rFonts w:ascii="Arial" w:hAnsi="Arial" w:cs="Arial"/>
        </w:rPr>
        <w:t>.4</w:t>
      </w:r>
      <w:r w:rsidR="005303FA">
        <w:rPr>
          <w:rFonts w:ascii="Arial" w:hAnsi="Arial" w:cs="Arial"/>
        </w:rPr>
        <w:t>5, 95% CI:</w:t>
      </w:r>
      <w:r w:rsidR="005303FA" w:rsidRPr="003E73CF">
        <w:rPr>
          <w:rFonts w:ascii="Arial" w:hAnsi="Arial" w:cs="Arial"/>
        </w:rPr>
        <w:t xml:space="preserve"> </w:t>
      </w:r>
      <w:r w:rsidR="005303FA">
        <w:rPr>
          <w:rFonts w:ascii="Arial" w:hAnsi="Arial" w:cs="Arial"/>
        </w:rPr>
        <w:t>1</w:t>
      </w:r>
      <w:r w:rsidR="005303FA" w:rsidRPr="003E73CF">
        <w:rPr>
          <w:rFonts w:ascii="Arial" w:hAnsi="Arial" w:cs="Arial"/>
        </w:rPr>
        <w:t>.</w:t>
      </w:r>
      <w:r w:rsidR="005303FA">
        <w:rPr>
          <w:rFonts w:ascii="Arial" w:hAnsi="Arial" w:cs="Arial"/>
        </w:rPr>
        <w:t>72</w:t>
      </w:r>
      <w:r w:rsidR="005303FA" w:rsidRPr="003E73CF">
        <w:rPr>
          <w:rFonts w:ascii="Arial" w:hAnsi="Arial" w:cs="Arial"/>
        </w:rPr>
        <w:t>-3</w:t>
      </w:r>
      <w:r w:rsidR="005303FA">
        <w:rPr>
          <w:rFonts w:ascii="Arial" w:hAnsi="Arial" w:cs="Arial"/>
        </w:rPr>
        <w:t>.49</w:t>
      </w:r>
      <w:r w:rsidR="005303FA" w:rsidRPr="003E73CF">
        <w:rPr>
          <w:rFonts w:ascii="Arial" w:hAnsi="Arial" w:cs="Arial"/>
        </w:rPr>
        <w:t>)</w:t>
      </w:r>
      <w:r w:rsidR="00BC56F6">
        <w:rPr>
          <w:rFonts w:ascii="Arial" w:hAnsi="Arial" w:cs="Arial"/>
        </w:rPr>
        <w:t>,</w:t>
      </w:r>
      <w:r w:rsidR="00861F04" w:rsidRPr="003E73CF">
        <w:rPr>
          <w:rFonts w:ascii="Arial" w:hAnsi="Arial" w:cs="Arial"/>
        </w:rPr>
        <w:t xml:space="preserve"> </w:t>
      </w:r>
      <w:r w:rsidR="00BC56F6">
        <w:rPr>
          <w:rFonts w:ascii="Arial" w:hAnsi="Arial" w:cs="Arial"/>
        </w:rPr>
        <w:t>t</w:t>
      </w:r>
      <w:r w:rsidR="00861F04" w:rsidRPr="003E73CF">
        <w:rPr>
          <w:rFonts w:ascii="Arial" w:hAnsi="Arial" w:cs="Arial"/>
        </w:rPr>
        <w:t xml:space="preserve">hey were more likely </w:t>
      </w:r>
      <w:r w:rsidR="00BC56F6">
        <w:rPr>
          <w:rFonts w:ascii="Arial" w:hAnsi="Arial" w:cs="Arial"/>
        </w:rPr>
        <w:t xml:space="preserve">to have been </w:t>
      </w:r>
      <w:r w:rsidR="00861F04" w:rsidRPr="003E73CF">
        <w:rPr>
          <w:rFonts w:ascii="Arial" w:hAnsi="Arial" w:cs="Arial"/>
        </w:rPr>
        <w:t xml:space="preserve">treated with tocilizumab </w:t>
      </w:r>
      <w:r w:rsidR="00BC56F6">
        <w:rPr>
          <w:rFonts w:ascii="Arial" w:hAnsi="Arial" w:cs="Arial"/>
        </w:rPr>
        <w:t>(172/876, 19.6</w:t>
      </w:r>
      <w:r w:rsidR="00BC56F6" w:rsidRPr="003E73CF">
        <w:rPr>
          <w:rFonts w:ascii="Arial" w:hAnsi="Arial" w:cs="Arial"/>
        </w:rPr>
        <w:t>%</w:t>
      </w:r>
      <w:r w:rsidR="00BC56F6">
        <w:rPr>
          <w:rFonts w:ascii="Arial" w:hAnsi="Arial" w:cs="Arial"/>
        </w:rPr>
        <w:t>,</w:t>
      </w:r>
      <w:r w:rsidR="00BC56F6" w:rsidRPr="003E73CF">
        <w:rPr>
          <w:rFonts w:ascii="Arial" w:hAnsi="Arial" w:cs="Arial"/>
        </w:rPr>
        <w:t xml:space="preserve"> vs </w:t>
      </w:r>
      <w:r w:rsidR="00BC56F6">
        <w:rPr>
          <w:rFonts w:ascii="Arial" w:hAnsi="Arial" w:cs="Arial"/>
        </w:rPr>
        <w:t xml:space="preserve">79/876, </w:t>
      </w:r>
      <w:r w:rsidR="00BC56F6" w:rsidRPr="003E73CF">
        <w:rPr>
          <w:rFonts w:ascii="Arial" w:hAnsi="Arial" w:cs="Arial"/>
        </w:rPr>
        <w:t>9</w:t>
      </w:r>
      <w:r w:rsidR="00BC56F6">
        <w:rPr>
          <w:rFonts w:ascii="Arial" w:hAnsi="Arial" w:cs="Arial"/>
        </w:rPr>
        <w:t>.0</w:t>
      </w:r>
      <w:r w:rsidR="00BC56F6" w:rsidRPr="003E73CF">
        <w:rPr>
          <w:rFonts w:ascii="Arial" w:hAnsi="Arial" w:cs="Arial"/>
        </w:rPr>
        <w:t>%</w:t>
      </w:r>
      <w:r w:rsidR="00535640">
        <w:rPr>
          <w:rFonts w:ascii="Arial" w:hAnsi="Arial" w:cs="Arial"/>
        </w:rPr>
        <w:t>,</w:t>
      </w:r>
      <w:r w:rsidR="00BC56F6" w:rsidRPr="003E73CF">
        <w:rPr>
          <w:rFonts w:ascii="Arial" w:hAnsi="Arial" w:cs="Arial"/>
        </w:rPr>
        <w:t xml:space="preserve"> </w:t>
      </w:r>
      <w:r w:rsidR="002C69C1">
        <w:rPr>
          <w:rFonts w:ascii="Arial" w:hAnsi="Arial" w:cs="Arial"/>
        </w:rPr>
        <w:t xml:space="preserve">OR </w:t>
      </w:r>
      <w:r w:rsidR="00535640">
        <w:rPr>
          <w:rFonts w:ascii="Arial" w:hAnsi="Arial" w:cs="Arial"/>
        </w:rPr>
        <w:t xml:space="preserve">2.46; </w:t>
      </w:r>
      <w:r w:rsidR="002C69C1">
        <w:rPr>
          <w:rFonts w:ascii="Arial" w:hAnsi="Arial" w:cs="Arial"/>
        </w:rPr>
        <w:t xml:space="preserve">95% CI: </w:t>
      </w:r>
      <w:r w:rsidR="00535640">
        <w:rPr>
          <w:rFonts w:ascii="Arial" w:hAnsi="Arial" w:cs="Arial"/>
        </w:rPr>
        <w:t>1.85-</w:t>
      </w:r>
      <w:r w:rsidR="00A71D57">
        <w:rPr>
          <w:rFonts w:ascii="Arial" w:hAnsi="Arial" w:cs="Arial"/>
        </w:rPr>
        <w:t>3.28</w:t>
      </w:r>
      <w:r w:rsidR="00BC56F6">
        <w:rPr>
          <w:rFonts w:ascii="Arial" w:hAnsi="Arial" w:cs="Arial"/>
        </w:rPr>
        <w:t xml:space="preserve">) </w:t>
      </w:r>
      <w:r w:rsidR="00861F04" w:rsidRPr="003E73CF">
        <w:rPr>
          <w:rFonts w:ascii="Arial" w:hAnsi="Arial" w:cs="Arial"/>
        </w:rPr>
        <w:t xml:space="preserve">and </w:t>
      </w:r>
      <w:r w:rsidR="00BC56F6">
        <w:rPr>
          <w:rFonts w:ascii="Arial" w:hAnsi="Arial" w:cs="Arial"/>
        </w:rPr>
        <w:t>cortico</w:t>
      </w:r>
      <w:r w:rsidR="00861F04" w:rsidRPr="003E73CF">
        <w:rPr>
          <w:rFonts w:ascii="Arial" w:hAnsi="Arial" w:cs="Arial"/>
        </w:rPr>
        <w:t xml:space="preserve">steroids </w:t>
      </w:r>
      <w:r w:rsidR="00BC56F6">
        <w:rPr>
          <w:rFonts w:ascii="Arial" w:hAnsi="Arial" w:cs="Arial"/>
        </w:rPr>
        <w:t xml:space="preserve">(474/876, </w:t>
      </w:r>
      <w:r w:rsidR="00861F04" w:rsidRPr="003E73CF">
        <w:rPr>
          <w:rFonts w:ascii="Arial" w:hAnsi="Arial" w:cs="Arial"/>
        </w:rPr>
        <w:t>54</w:t>
      </w:r>
      <w:r w:rsidR="00780314">
        <w:rPr>
          <w:rFonts w:ascii="Arial" w:hAnsi="Arial" w:cs="Arial"/>
        </w:rPr>
        <w:t>.1</w:t>
      </w:r>
      <w:r w:rsidR="00861F04" w:rsidRPr="003E73CF">
        <w:rPr>
          <w:rFonts w:ascii="Arial" w:hAnsi="Arial" w:cs="Arial"/>
        </w:rPr>
        <w:t>%</w:t>
      </w:r>
      <w:r w:rsidR="00BC56F6">
        <w:rPr>
          <w:rFonts w:ascii="Arial" w:hAnsi="Arial" w:cs="Arial"/>
        </w:rPr>
        <w:t>,</w:t>
      </w:r>
      <w:r w:rsidR="00861F04" w:rsidRPr="003E73CF">
        <w:rPr>
          <w:rFonts w:ascii="Arial" w:hAnsi="Arial" w:cs="Arial"/>
        </w:rPr>
        <w:t xml:space="preserve"> vs </w:t>
      </w:r>
      <w:r w:rsidR="00BC56F6">
        <w:rPr>
          <w:rFonts w:ascii="Arial" w:hAnsi="Arial" w:cs="Arial"/>
        </w:rPr>
        <w:t xml:space="preserve">354/876, </w:t>
      </w:r>
      <w:r w:rsidR="00861F04" w:rsidRPr="003E73CF">
        <w:rPr>
          <w:rFonts w:ascii="Arial" w:hAnsi="Arial" w:cs="Arial"/>
        </w:rPr>
        <w:t>40</w:t>
      </w:r>
      <w:r w:rsidR="00780314">
        <w:rPr>
          <w:rFonts w:ascii="Arial" w:hAnsi="Arial" w:cs="Arial"/>
        </w:rPr>
        <w:t>.4</w:t>
      </w:r>
      <w:r w:rsidR="00861F04" w:rsidRPr="003E73CF">
        <w:rPr>
          <w:rFonts w:ascii="Arial" w:hAnsi="Arial" w:cs="Arial"/>
        </w:rPr>
        <w:t>%</w:t>
      </w:r>
      <w:r w:rsidR="00535640">
        <w:rPr>
          <w:rFonts w:ascii="Arial" w:hAnsi="Arial" w:cs="Arial"/>
        </w:rPr>
        <w:t>,</w:t>
      </w:r>
      <w:r w:rsidR="002C69C1">
        <w:rPr>
          <w:rFonts w:ascii="Arial" w:hAnsi="Arial" w:cs="Arial"/>
        </w:rPr>
        <w:t xml:space="preserve"> OR </w:t>
      </w:r>
      <w:r w:rsidR="00535640">
        <w:rPr>
          <w:rFonts w:ascii="Arial" w:hAnsi="Arial" w:cs="Arial"/>
        </w:rPr>
        <w:t xml:space="preserve">1.74; </w:t>
      </w:r>
      <w:r w:rsidR="002C69C1">
        <w:rPr>
          <w:rFonts w:ascii="Arial" w:hAnsi="Arial" w:cs="Arial"/>
        </w:rPr>
        <w:t xml:space="preserve">95% CI: </w:t>
      </w:r>
      <w:r w:rsidR="00535640">
        <w:rPr>
          <w:rFonts w:ascii="Arial" w:hAnsi="Arial" w:cs="Arial"/>
        </w:rPr>
        <w:t>1.44-2.10</w:t>
      </w:r>
      <w:r w:rsidR="00BC56F6">
        <w:rPr>
          <w:rFonts w:ascii="Arial" w:hAnsi="Arial" w:cs="Arial"/>
        </w:rPr>
        <w:t xml:space="preserve">) </w:t>
      </w:r>
      <w:r w:rsidR="00BC56F6" w:rsidRPr="003E73CF">
        <w:rPr>
          <w:rFonts w:ascii="Arial" w:hAnsi="Arial" w:cs="Arial"/>
        </w:rPr>
        <w:t xml:space="preserve">than non-cancer </w:t>
      </w:r>
      <w:r w:rsidR="00BC56F6">
        <w:rPr>
          <w:rFonts w:ascii="Arial" w:hAnsi="Arial" w:cs="Arial"/>
        </w:rPr>
        <w:t>in</w:t>
      </w:r>
      <w:r w:rsidR="00BC56F6" w:rsidRPr="003E73CF">
        <w:rPr>
          <w:rFonts w:ascii="Arial" w:hAnsi="Arial" w:cs="Arial"/>
        </w:rPr>
        <w:t>patients</w:t>
      </w:r>
      <w:r w:rsidR="00861F04" w:rsidRPr="003E73CF">
        <w:rPr>
          <w:rFonts w:ascii="Arial" w:hAnsi="Arial" w:cs="Arial"/>
        </w:rPr>
        <w:t xml:space="preserve">, </w:t>
      </w:r>
      <w:r w:rsidR="00780314" w:rsidRPr="00780314">
        <w:rPr>
          <w:rFonts w:ascii="Arial" w:hAnsi="Arial" w:cs="Arial"/>
        </w:rPr>
        <w:t xml:space="preserve">and </w:t>
      </w:r>
      <w:r w:rsidR="00BC56F6">
        <w:rPr>
          <w:rFonts w:ascii="Arial" w:hAnsi="Arial" w:cs="Arial"/>
        </w:rPr>
        <w:t xml:space="preserve">they were more likely to have </w:t>
      </w:r>
      <w:r w:rsidR="005303FA">
        <w:rPr>
          <w:rFonts w:ascii="Arial" w:hAnsi="Arial" w:cs="Arial"/>
        </w:rPr>
        <w:t xml:space="preserve">received </w:t>
      </w:r>
      <w:r w:rsidR="00780314" w:rsidRPr="00780314">
        <w:rPr>
          <w:rFonts w:ascii="Arial" w:hAnsi="Arial" w:cs="Arial"/>
        </w:rPr>
        <w:t>high-flow</w:t>
      </w:r>
      <w:r w:rsidR="00273E28" w:rsidRPr="00273E28">
        <w:t xml:space="preserve"> </w:t>
      </w:r>
      <w:r w:rsidR="00273E28" w:rsidRPr="00273E28">
        <w:rPr>
          <w:rFonts w:ascii="Arial" w:hAnsi="Arial" w:cs="Arial"/>
        </w:rPr>
        <w:t>oxygen support</w:t>
      </w:r>
      <w:r w:rsidR="00BC56F6">
        <w:rPr>
          <w:rFonts w:ascii="Arial" w:hAnsi="Arial" w:cs="Arial"/>
        </w:rPr>
        <w:t xml:space="preserve"> or </w:t>
      </w:r>
      <w:r w:rsidR="00780314" w:rsidRPr="00780314">
        <w:rPr>
          <w:rFonts w:ascii="Arial" w:hAnsi="Arial" w:cs="Arial"/>
        </w:rPr>
        <w:t>mechanical ventilation (</w:t>
      </w:r>
      <w:r w:rsidR="00BC56F6">
        <w:rPr>
          <w:rFonts w:ascii="Arial" w:hAnsi="Arial" w:cs="Arial"/>
        </w:rPr>
        <w:t xml:space="preserve">258/876, </w:t>
      </w:r>
      <w:r w:rsidR="00780314" w:rsidRPr="00780314">
        <w:rPr>
          <w:rFonts w:ascii="Arial" w:hAnsi="Arial" w:cs="Arial"/>
        </w:rPr>
        <w:t>29.5%</w:t>
      </w:r>
      <w:r w:rsidR="00BC56F6">
        <w:rPr>
          <w:rFonts w:ascii="Arial" w:hAnsi="Arial" w:cs="Arial"/>
        </w:rPr>
        <w:t>,</w:t>
      </w:r>
      <w:r w:rsidR="00780314" w:rsidRPr="00780314">
        <w:rPr>
          <w:rFonts w:ascii="Arial" w:hAnsi="Arial" w:cs="Arial"/>
        </w:rPr>
        <w:t xml:space="preserve"> vs</w:t>
      </w:r>
      <w:r w:rsidR="00BC56F6">
        <w:rPr>
          <w:rFonts w:ascii="Arial" w:hAnsi="Arial" w:cs="Arial"/>
        </w:rPr>
        <w:t xml:space="preserve"> 175/876,</w:t>
      </w:r>
      <w:r w:rsidR="00780314" w:rsidRPr="00780314">
        <w:rPr>
          <w:rFonts w:ascii="Arial" w:hAnsi="Arial" w:cs="Arial"/>
        </w:rPr>
        <w:t xml:space="preserve"> 20</w:t>
      </w:r>
      <w:r w:rsidR="00BC56F6">
        <w:rPr>
          <w:rFonts w:ascii="Arial" w:hAnsi="Arial" w:cs="Arial"/>
        </w:rPr>
        <w:t>.0</w:t>
      </w:r>
      <w:r w:rsidR="00780314" w:rsidRPr="00780314">
        <w:rPr>
          <w:rFonts w:ascii="Arial" w:hAnsi="Arial" w:cs="Arial"/>
        </w:rPr>
        <w:t>%</w:t>
      </w:r>
      <w:r w:rsidR="00535640">
        <w:rPr>
          <w:rFonts w:ascii="Arial" w:hAnsi="Arial" w:cs="Arial"/>
        </w:rPr>
        <w:t xml:space="preserve">, </w:t>
      </w:r>
      <w:r w:rsidR="002C69C1">
        <w:rPr>
          <w:rFonts w:ascii="Arial" w:hAnsi="Arial" w:cs="Arial"/>
        </w:rPr>
        <w:t xml:space="preserve">OR </w:t>
      </w:r>
      <w:r w:rsidR="00535640">
        <w:rPr>
          <w:rFonts w:ascii="Arial" w:hAnsi="Arial" w:cs="Arial"/>
        </w:rPr>
        <w:t xml:space="preserve">1.67; </w:t>
      </w:r>
      <w:r w:rsidR="002C69C1">
        <w:rPr>
          <w:rFonts w:ascii="Arial" w:hAnsi="Arial" w:cs="Arial"/>
        </w:rPr>
        <w:t xml:space="preserve">95% CI: </w:t>
      </w:r>
      <w:r w:rsidR="00535640">
        <w:rPr>
          <w:rFonts w:ascii="Arial" w:hAnsi="Arial" w:cs="Arial"/>
        </w:rPr>
        <w:t>1.34-2.08</w:t>
      </w:r>
      <w:r w:rsidR="00780314" w:rsidRPr="00780314">
        <w:rPr>
          <w:rFonts w:ascii="Arial" w:hAnsi="Arial" w:cs="Arial"/>
        </w:rPr>
        <w:t>).</w:t>
      </w:r>
      <w:r w:rsidR="00BC56F6">
        <w:rPr>
          <w:rFonts w:ascii="Arial" w:hAnsi="Arial" w:cs="Arial"/>
        </w:rPr>
        <w:t xml:space="preserve"> </w:t>
      </w:r>
      <w:r w:rsidR="00780314" w:rsidRPr="00780314">
        <w:rPr>
          <w:rFonts w:ascii="Arial" w:hAnsi="Arial" w:cs="Arial"/>
        </w:rPr>
        <w:t xml:space="preserve">The 30-day mortality </w:t>
      </w:r>
      <w:r w:rsidR="00441B5E">
        <w:rPr>
          <w:rFonts w:ascii="Arial" w:hAnsi="Arial" w:cs="Arial"/>
        </w:rPr>
        <w:t>differential between</w:t>
      </w:r>
      <w:r w:rsidR="00780314" w:rsidRPr="00780314">
        <w:rPr>
          <w:rFonts w:ascii="Arial" w:hAnsi="Arial" w:cs="Arial"/>
        </w:rPr>
        <w:t xml:space="preserve"> HM and non-cancer inpatients was </w:t>
      </w:r>
      <w:r w:rsidR="00441B5E">
        <w:rPr>
          <w:rFonts w:ascii="Arial" w:hAnsi="Arial" w:cs="Arial"/>
        </w:rPr>
        <w:t>significantly changed</w:t>
      </w:r>
      <w:r w:rsidR="00441B5E" w:rsidRPr="00780314">
        <w:rPr>
          <w:rFonts w:ascii="Arial" w:hAnsi="Arial" w:cs="Arial"/>
        </w:rPr>
        <w:t xml:space="preserve"> </w:t>
      </w:r>
      <w:r w:rsidR="00441B5E">
        <w:rPr>
          <w:rFonts w:ascii="Arial" w:hAnsi="Arial" w:cs="Arial"/>
        </w:rPr>
        <w:t>between</w:t>
      </w:r>
      <w:r w:rsidR="00780314" w:rsidRPr="00780314">
        <w:rPr>
          <w:rFonts w:ascii="Arial" w:hAnsi="Arial" w:cs="Arial"/>
        </w:rPr>
        <w:t xml:space="preserve"> the early and late</w:t>
      </w:r>
      <w:r w:rsidR="00441B5E">
        <w:rPr>
          <w:rFonts w:ascii="Arial" w:hAnsi="Arial" w:cs="Arial"/>
        </w:rPr>
        <w:t>r</w:t>
      </w:r>
      <w:r w:rsidR="00780314" w:rsidRPr="00780314">
        <w:rPr>
          <w:rFonts w:ascii="Arial" w:hAnsi="Arial" w:cs="Arial"/>
        </w:rPr>
        <w:t xml:space="preserve"> cohorts (Breslow-Day test for homogeneity of odds ratio, </w:t>
      </w:r>
      <w:r w:rsidR="00780314" w:rsidRPr="00BE5A64">
        <w:rPr>
          <w:rFonts w:ascii="Arial" w:hAnsi="Arial" w:cs="Arial"/>
          <w:i/>
          <w:iCs/>
        </w:rPr>
        <w:t>P</w:t>
      </w:r>
      <w:r w:rsidR="00780314" w:rsidRPr="00780314">
        <w:rPr>
          <w:rFonts w:ascii="Arial" w:hAnsi="Arial" w:cs="Arial"/>
        </w:rPr>
        <w:t xml:space="preserve"> &lt;</w:t>
      </w:r>
      <w:r w:rsidR="00BE5A64">
        <w:rPr>
          <w:rFonts w:ascii="Arial" w:hAnsi="Arial" w:cs="Arial"/>
        </w:rPr>
        <w:t xml:space="preserve"> </w:t>
      </w:r>
      <w:r w:rsidR="00780314" w:rsidRPr="00780314">
        <w:rPr>
          <w:rFonts w:ascii="Arial" w:hAnsi="Arial" w:cs="Arial"/>
        </w:rPr>
        <w:t xml:space="preserve">.0001). In the </w:t>
      </w:r>
      <w:r w:rsidR="00441B5E">
        <w:rPr>
          <w:rFonts w:ascii="Arial" w:hAnsi="Arial" w:cs="Arial"/>
        </w:rPr>
        <w:t>early cohort</w:t>
      </w:r>
      <w:r w:rsidR="00780314" w:rsidRPr="00780314">
        <w:rPr>
          <w:rFonts w:ascii="Arial" w:hAnsi="Arial" w:cs="Arial"/>
        </w:rPr>
        <w:t xml:space="preserve">, </w:t>
      </w:r>
      <w:r w:rsidR="00441B5E">
        <w:rPr>
          <w:rFonts w:ascii="Arial" w:hAnsi="Arial" w:cs="Arial"/>
        </w:rPr>
        <w:t xml:space="preserve">30-day </w:t>
      </w:r>
      <w:r w:rsidR="00780314" w:rsidRPr="00780314">
        <w:rPr>
          <w:rFonts w:ascii="Arial" w:hAnsi="Arial" w:cs="Arial"/>
        </w:rPr>
        <w:t xml:space="preserve">mortality was 32.3% and 29.6% for HM and non-cancer </w:t>
      </w:r>
      <w:r w:rsidR="00441B5E">
        <w:rPr>
          <w:rFonts w:ascii="Arial" w:hAnsi="Arial" w:cs="Arial"/>
        </w:rPr>
        <w:t>in</w:t>
      </w:r>
      <w:r w:rsidR="00780314" w:rsidRPr="00780314">
        <w:rPr>
          <w:rFonts w:ascii="Arial" w:hAnsi="Arial" w:cs="Arial"/>
        </w:rPr>
        <w:t>patients, respectively (</w:t>
      </w:r>
      <w:r w:rsidR="00BE5A64">
        <w:rPr>
          <w:rFonts w:ascii="Arial" w:hAnsi="Arial" w:cs="Arial"/>
        </w:rPr>
        <w:t>OR</w:t>
      </w:r>
      <w:r w:rsidR="00780314" w:rsidRPr="00780314">
        <w:rPr>
          <w:rFonts w:ascii="Arial" w:hAnsi="Arial" w:cs="Arial"/>
        </w:rPr>
        <w:t xml:space="preserve"> 1.13</w:t>
      </w:r>
      <w:r w:rsidR="00BE5A64">
        <w:rPr>
          <w:rFonts w:ascii="Arial" w:hAnsi="Arial" w:cs="Arial"/>
        </w:rPr>
        <w:t>, 95% CI:</w:t>
      </w:r>
      <w:r w:rsidR="00780314" w:rsidRPr="00780314">
        <w:rPr>
          <w:rFonts w:ascii="Arial" w:hAnsi="Arial" w:cs="Arial"/>
        </w:rPr>
        <w:t xml:space="preserve"> 0</w:t>
      </w:r>
      <w:r w:rsidR="00BE5A64">
        <w:rPr>
          <w:rFonts w:ascii="Arial" w:hAnsi="Arial" w:cs="Arial"/>
        </w:rPr>
        <w:t>.</w:t>
      </w:r>
      <w:r w:rsidR="00780314" w:rsidRPr="00780314">
        <w:rPr>
          <w:rFonts w:ascii="Arial" w:hAnsi="Arial" w:cs="Arial"/>
        </w:rPr>
        <w:t>90-1.43)</w:t>
      </w:r>
      <w:r w:rsidR="00441B5E">
        <w:rPr>
          <w:rFonts w:ascii="Arial" w:hAnsi="Arial" w:cs="Arial"/>
        </w:rPr>
        <w:t>, but</w:t>
      </w:r>
      <w:r w:rsidR="00780314" w:rsidRPr="00780314">
        <w:rPr>
          <w:rFonts w:ascii="Arial" w:hAnsi="Arial" w:cs="Arial"/>
        </w:rPr>
        <w:t xml:space="preserve"> </w:t>
      </w:r>
      <w:r w:rsidR="00441B5E">
        <w:rPr>
          <w:rFonts w:ascii="Arial" w:hAnsi="Arial" w:cs="Arial"/>
        </w:rPr>
        <w:t>i</w:t>
      </w:r>
      <w:r w:rsidR="00780314" w:rsidRPr="00780314">
        <w:rPr>
          <w:rFonts w:ascii="Arial" w:hAnsi="Arial" w:cs="Arial"/>
        </w:rPr>
        <w:t xml:space="preserve">n the </w:t>
      </w:r>
      <w:r w:rsidR="00441B5E">
        <w:rPr>
          <w:rFonts w:ascii="Arial" w:hAnsi="Arial" w:cs="Arial"/>
        </w:rPr>
        <w:t>later cohort</w:t>
      </w:r>
      <w:r w:rsidR="00780314" w:rsidRPr="00780314">
        <w:rPr>
          <w:rFonts w:ascii="Arial" w:hAnsi="Arial" w:cs="Arial"/>
        </w:rPr>
        <w:t xml:space="preserve">, </w:t>
      </w:r>
      <w:r w:rsidR="00441B5E">
        <w:rPr>
          <w:rFonts w:ascii="Arial" w:hAnsi="Arial" w:cs="Arial"/>
        </w:rPr>
        <w:t xml:space="preserve">30-day </w:t>
      </w:r>
      <w:r w:rsidR="00780314" w:rsidRPr="00780314">
        <w:rPr>
          <w:rFonts w:ascii="Arial" w:hAnsi="Arial" w:cs="Arial"/>
        </w:rPr>
        <w:t xml:space="preserve">mortality was higher </w:t>
      </w:r>
      <w:r w:rsidR="00441B5E">
        <w:rPr>
          <w:rFonts w:ascii="Arial" w:hAnsi="Arial" w:cs="Arial"/>
        </w:rPr>
        <w:t xml:space="preserve">in </w:t>
      </w:r>
      <w:r w:rsidR="00780314" w:rsidRPr="00780314">
        <w:rPr>
          <w:rFonts w:ascii="Arial" w:hAnsi="Arial" w:cs="Arial"/>
        </w:rPr>
        <w:t xml:space="preserve">HM </w:t>
      </w:r>
      <w:r w:rsidR="00441B5E">
        <w:rPr>
          <w:rFonts w:ascii="Arial" w:hAnsi="Arial" w:cs="Arial"/>
        </w:rPr>
        <w:t xml:space="preserve">versus </w:t>
      </w:r>
      <w:r w:rsidR="00780314" w:rsidRPr="00780314">
        <w:rPr>
          <w:rFonts w:ascii="Arial" w:hAnsi="Arial" w:cs="Arial"/>
        </w:rPr>
        <w:t>non-cancer patients</w:t>
      </w:r>
      <w:r w:rsidR="00441B5E">
        <w:rPr>
          <w:rFonts w:ascii="Arial" w:hAnsi="Arial" w:cs="Arial"/>
        </w:rPr>
        <w:t xml:space="preserve"> (</w:t>
      </w:r>
      <w:r w:rsidR="00780314" w:rsidRPr="00780314">
        <w:rPr>
          <w:rFonts w:ascii="Arial" w:hAnsi="Arial" w:cs="Arial"/>
        </w:rPr>
        <w:t xml:space="preserve">34.8% </w:t>
      </w:r>
      <w:r w:rsidR="00441B5E">
        <w:rPr>
          <w:rFonts w:ascii="Arial" w:hAnsi="Arial" w:cs="Arial"/>
        </w:rPr>
        <w:t xml:space="preserve">vs </w:t>
      </w:r>
      <w:r w:rsidR="00780314" w:rsidRPr="00780314">
        <w:rPr>
          <w:rFonts w:ascii="Arial" w:hAnsi="Arial" w:cs="Arial"/>
        </w:rPr>
        <w:t>12.6%</w:t>
      </w:r>
      <w:r w:rsidR="00441B5E">
        <w:rPr>
          <w:rFonts w:ascii="Arial" w:hAnsi="Arial" w:cs="Arial"/>
        </w:rPr>
        <w:t>;</w:t>
      </w:r>
      <w:r w:rsidR="00780314" w:rsidRPr="00780314">
        <w:rPr>
          <w:rFonts w:ascii="Arial" w:hAnsi="Arial" w:cs="Arial"/>
        </w:rPr>
        <w:t xml:space="preserve"> </w:t>
      </w:r>
      <w:r w:rsidR="00BE5A64">
        <w:rPr>
          <w:rFonts w:ascii="Arial" w:hAnsi="Arial" w:cs="Arial"/>
        </w:rPr>
        <w:t xml:space="preserve">OR </w:t>
      </w:r>
      <w:r w:rsidR="00780314" w:rsidRPr="00780314">
        <w:rPr>
          <w:rFonts w:ascii="Arial" w:hAnsi="Arial" w:cs="Arial"/>
        </w:rPr>
        <w:t>3.71</w:t>
      </w:r>
      <w:r w:rsidR="00BE5A64">
        <w:rPr>
          <w:rFonts w:ascii="Arial" w:hAnsi="Arial" w:cs="Arial"/>
        </w:rPr>
        <w:t>, 95% CI:</w:t>
      </w:r>
      <w:r w:rsidR="00780314" w:rsidRPr="00780314">
        <w:rPr>
          <w:rFonts w:ascii="Arial" w:hAnsi="Arial" w:cs="Arial"/>
        </w:rPr>
        <w:t xml:space="preserve"> 2.25-6.13). The </w:t>
      </w:r>
      <w:r w:rsidR="00441B5E">
        <w:rPr>
          <w:rFonts w:ascii="Arial" w:hAnsi="Arial" w:cs="Arial"/>
        </w:rPr>
        <w:t xml:space="preserve">decrease in 30-day </w:t>
      </w:r>
      <w:r w:rsidR="00780314" w:rsidRPr="00780314">
        <w:rPr>
          <w:rFonts w:ascii="Arial" w:hAnsi="Arial" w:cs="Arial"/>
        </w:rPr>
        <w:t>mortality in the late</w:t>
      </w:r>
      <w:r w:rsidR="00441B5E">
        <w:rPr>
          <w:rFonts w:ascii="Arial" w:hAnsi="Arial" w:cs="Arial"/>
        </w:rPr>
        <w:t>r</w:t>
      </w:r>
      <w:r w:rsidR="00780314" w:rsidRPr="00780314">
        <w:rPr>
          <w:rFonts w:ascii="Arial" w:hAnsi="Arial" w:cs="Arial"/>
        </w:rPr>
        <w:t xml:space="preserve"> vs early </w:t>
      </w:r>
      <w:r w:rsidR="00780314" w:rsidRPr="00780314">
        <w:rPr>
          <w:rFonts w:ascii="Arial" w:hAnsi="Arial" w:cs="Arial"/>
        </w:rPr>
        <w:lastRenderedPageBreak/>
        <w:t>cohort in non-cancer patients (</w:t>
      </w:r>
      <w:r w:rsidR="00BE5A64">
        <w:rPr>
          <w:rFonts w:ascii="Arial" w:hAnsi="Arial" w:cs="Arial"/>
        </w:rPr>
        <w:t>OR</w:t>
      </w:r>
      <w:r w:rsidR="00780314" w:rsidRPr="00780314">
        <w:rPr>
          <w:rFonts w:ascii="Arial" w:hAnsi="Arial" w:cs="Arial"/>
        </w:rPr>
        <w:t xml:space="preserve"> 0.34</w:t>
      </w:r>
      <w:r w:rsidR="00BE5A64">
        <w:rPr>
          <w:rFonts w:ascii="Arial" w:hAnsi="Arial" w:cs="Arial"/>
        </w:rPr>
        <w:t>, 95% CI:</w:t>
      </w:r>
      <w:r w:rsidR="00780314" w:rsidRPr="00780314">
        <w:rPr>
          <w:rFonts w:ascii="Arial" w:hAnsi="Arial" w:cs="Arial"/>
        </w:rPr>
        <w:t xml:space="preserve"> 0.22-0.53) was not paralleled in HM inpatients (1.12</w:t>
      </w:r>
      <w:r w:rsidR="00BE5A64">
        <w:rPr>
          <w:rFonts w:ascii="Arial" w:hAnsi="Arial" w:cs="Arial"/>
        </w:rPr>
        <w:t>,</w:t>
      </w:r>
      <w:r w:rsidR="00780314" w:rsidRPr="00780314">
        <w:rPr>
          <w:rFonts w:ascii="Arial" w:hAnsi="Arial" w:cs="Arial"/>
        </w:rPr>
        <w:t xml:space="preserve"> 0.81-1.55)</w:t>
      </w:r>
      <w:r w:rsidR="00780314">
        <w:rPr>
          <w:rFonts w:ascii="Arial" w:hAnsi="Arial" w:cs="Arial"/>
        </w:rPr>
        <w:t>.</w:t>
      </w:r>
    </w:p>
    <w:p w14:paraId="54F736EC" w14:textId="4204B6F0" w:rsidR="0098789A" w:rsidRPr="003E73CF" w:rsidRDefault="0098789A" w:rsidP="00305431">
      <w:pPr>
        <w:spacing w:after="0" w:line="480" w:lineRule="auto"/>
        <w:rPr>
          <w:rFonts w:ascii="Arial" w:hAnsi="Arial" w:cs="Arial"/>
          <w:iCs/>
        </w:rPr>
      </w:pPr>
    </w:p>
    <w:p w14:paraId="4694FF54" w14:textId="0B7B33D3" w:rsidR="007B1B7E" w:rsidRPr="007942BE" w:rsidRDefault="007B1B7E" w:rsidP="00305431">
      <w:pPr>
        <w:spacing w:after="0" w:line="480" w:lineRule="auto"/>
        <w:rPr>
          <w:rFonts w:ascii="Arial" w:hAnsi="Arial" w:cs="Arial"/>
          <w:b/>
          <w:bCs/>
        </w:rPr>
      </w:pPr>
      <w:r w:rsidRPr="007942BE">
        <w:rPr>
          <w:rFonts w:ascii="Arial" w:hAnsi="Arial" w:cs="Arial"/>
          <w:b/>
          <w:bCs/>
        </w:rPr>
        <w:t xml:space="preserve">Post COVID-19 </w:t>
      </w:r>
      <w:r>
        <w:rPr>
          <w:rFonts w:ascii="Arial" w:hAnsi="Arial" w:cs="Arial"/>
          <w:b/>
          <w:bCs/>
        </w:rPr>
        <w:t>condition</w:t>
      </w:r>
    </w:p>
    <w:p w14:paraId="666559A9" w14:textId="13086607" w:rsidR="007B1B7E" w:rsidRDefault="007B1B7E" w:rsidP="00305431">
      <w:pPr>
        <w:spacing w:after="0" w:line="480" w:lineRule="auto"/>
        <w:rPr>
          <w:rFonts w:ascii="Arial" w:hAnsi="Arial" w:cs="Arial"/>
        </w:rPr>
      </w:pPr>
      <w:r>
        <w:rPr>
          <w:rFonts w:ascii="Arial" w:hAnsi="Arial" w:cs="Arial"/>
        </w:rPr>
        <w:t>PCC data were available for 278/11</w:t>
      </w:r>
      <w:r w:rsidR="00B2769E">
        <w:rPr>
          <w:rFonts w:ascii="Arial" w:hAnsi="Arial" w:cs="Arial"/>
        </w:rPr>
        <w:t>6</w:t>
      </w:r>
      <w:r>
        <w:rPr>
          <w:rFonts w:ascii="Arial" w:hAnsi="Arial" w:cs="Arial"/>
        </w:rPr>
        <w:t>6 (23.8%) patients; p</w:t>
      </w:r>
      <w:r w:rsidRPr="007942BE">
        <w:rPr>
          <w:rFonts w:ascii="Arial" w:hAnsi="Arial" w:cs="Arial"/>
        </w:rPr>
        <w:t>atients who di</w:t>
      </w:r>
      <w:r>
        <w:rPr>
          <w:rFonts w:ascii="Arial" w:hAnsi="Arial" w:cs="Arial"/>
        </w:rPr>
        <w:t>e</w:t>
      </w:r>
      <w:r w:rsidRPr="007942BE">
        <w:rPr>
          <w:rFonts w:ascii="Arial" w:hAnsi="Arial" w:cs="Arial"/>
        </w:rPr>
        <w:t xml:space="preserve">d </w:t>
      </w:r>
      <w:r>
        <w:rPr>
          <w:rFonts w:ascii="Arial" w:hAnsi="Arial" w:cs="Arial"/>
        </w:rPr>
        <w:t xml:space="preserve">before (n = </w:t>
      </w:r>
      <w:r w:rsidRPr="007942BE">
        <w:rPr>
          <w:rFonts w:ascii="Arial" w:hAnsi="Arial" w:cs="Arial"/>
        </w:rPr>
        <w:t>32</w:t>
      </w:r>
      <w:r w:rsidR="00B2769E">
        <w:rPr>
          <w:rFonts w:ascii="Arial" w:hAnsi="Arial" w:cs="Arial"/>
        </w:rPr>
        <w:t>4</w:t>
      </w:r>
      <w:r>
        <w:rPr>
          <w:rFonts w:ascii="Arial" w:hAnsi="Arial" w:cs="Arial"/>
        </w:rPr>
        <w:t>,</w:t>
      </w:r>
      <w:r w:rsidRPr="007942BE">
        <w:rPr>
          <w:rFonts w:ascii="Arial" w:hAnsi="Arial" w:cs="Arial"/>
        </w:rPr>
        <w:t xml:space="preserve"> 2</w:t>
      </w:r>
      <w:r w:rsidR="00B2769E">
        <w:rPr>
          <w:rFonts w:ascii="Arial" w:hAnsi="Arial" w:cs="Arial"/>
        </w:rPr>
        <w:t>7</w:t>
      </w:r>
      <w:r>
        <w:rPr>
          <w:rFonts w:ascii="Arial" w:hAnsi="Arial" w:cs="Arial"/>
        </w:rPr>
        <w:t>.</w:t>
      </w:r>
      <w:r w:rsidR="00B2769E">
        <w:rPr>
          <w:rFonts w:ascii="Arial" w:hAnsi="Arial" w:cs="Arial"/>
        </w:rPr>
        <w:t>8</w:t>
      </w:r>
      <w:r w:rsidRPr="007942BE">
        <w:rPr>
          <w:rFonts w:ascii="Arial" w:hAnsi="Arial" w:cs="Arial"/>
        </w:rPr>
        <w:t>%)</w:t>
      </w:r>
      <w:r>
        <w:rPr>
          <w:rFonts w:ascii="Arial" w:hAnsi="Arial" w:cs="Arial"/>
        </w:rPr>
        <w:t xml:space="preserve">, </w:t>
      </w:r>
      <w:r w:rsidRPr="007942BE">
        <w:rPr>
          <w:rFonts w:ascii="Arial" w:hAnsi="Arial" w:cs="Arial"/>
        </w:rPr>
        <w:t>or were not followed</w:t>
      </w:r>
      <w:r>
        <w:rPr>
          <w:rFonts w:ascii="Arial" w:hAnsi="Arial" w:cs="Arial"/>
        </w:rPr>
        <w:t xml:space="preserve"> until (n = 404, 34.6%),</w:t>
      </w:r>
      <w:r w:rsidRPr="007942BE">
        <w:rPr>
          <w:rFonts w:ascii="Arial" w:hAnsi="Arial" w:cs="Arial"/>
        </w:rPr>
        <w:t xml:space="preserve"> 12 weeks from COVID-19 diagnosis, </w:t>
      </w:r>
      <w:r>
        <w:rPr>
          <w:rFonts w:ascii="Arial" w:hAnsi="Arial" w:cs="Arial"/>
        </w:rPr>
        <w:t xml:space="preserve">and patients </w:t>
      </w:r>
      <w:r w:rsidRPr="007942BE">
        <w:rPr>
          <w:rFonts w:ascii="Arial" w:hAnsi="Arial" w:cs="Arial"/>
        </w:rPr>
        <w:t>who</w:t>
      </w:r>
      <w:r>
        <w:rPr>
          <w:rFonts w:ascii="Arial" w:hAnsi="Arial" w:cs="Arial"/>
        </w:rPr>
        <w:t>se</w:t>
      </w:r>
      <w:r w:rsidRPr="007942BE">
        <w:rPr>
          <w:rFonts w:ascii="Arial" w:hAnsi="Arial" w:cs="Arial"/>
        </w:rPr>
        <w:t xml:space="preserve"> </w:t>
      </w:r>
      <w:r>
        <w:rPr>
          <w:rFonts w:ascii="Arial" w:hAnsi="Arial" w:cs="Arial"/>
        </w:rPr>
        <w:t xml:space="preserve">COVID-19 diagnosis was </w:t>
      </w:r>
      <w:r w:rsidRPr="007942BE">
        <w:rPr>
          <w:rFonts w:ascii="Arial" w:hAnsi="Arial" w:cs="Arial"/>
        </w:rPr>
        <w:t>less than 12 weeks from data cut-off (</w:t>
      </w:r>
      <w:r>
        <w:rPr>
          <w:rFonts w:ascii="Arial" w:hAnsi="Arial" w:cs="Arial"/>
        </w:rPr>
        <w:t xml:space="preserve">n = </w:t>
      </w:r>
      <w:r w:rsidRPr="007942BE">
        <w:rPr>
          <w:rFonts w:ascii="Arial" w:hAnsi="Arial" w:cs="Arial"/>
        </w:rPr>
        <w:t>16</w:t>
      </w:r>
      <w:r w:rsidR="00B2769E">
        <w:rPr>
          <w:rFonts w:ascii="Arial" w:hAnsi="Arial" w:cs="Arial"/>
        </w:rPr>
        <w:t>0</w:t>
      </w:r>
      <w:r w:rsidRPr="007942BE">
        <w:rPr>
          <w:rFonts w:ascii="Arial" w:hAnsi="Arial" w:cs="Arial"/>
        </w:rPr>
        <w:t>, 1</w:t>
      </w:r>
      <w:r>
        <w:rPr>
          <w:rFonts w:ascii="Arial" w:hAnsi="Arial" w:cs="Arial"/>
        </w:rPr>
        <w:t>3.</w:t>
      </w:r>
      <w:r w:rsidR="00B2769E">
        <w:rPr>
          <w:rFonts w:ascii="Arial" w:hAnsi="Arial" w:cs="Arial"/>
        </w:rPr>
        <w:t>7</w:t>
      </w:r>
      <w:r w:rsidRPr="007942BE">
        <w:rPr>
          <w:rFonts w:ascii="Arial" w:hAnsi="Arial" w:cs="Arial"/>
        </w:rPr>
        <w:t xml:space="preserve">%), were </w:t>
      </w:r>
      <w:r w:rsidR="00A724F7">
        <w:rPr>
          <w:rFonts w:ascii="Arial" w:hAnsi="Arial" w:cs="Arial"/>
        </w:rPr>
        <w:t>ex</w:t>
      </w:r>
      <w:r w:rsidRPr="007942BE">
        <w:rPr>
          <w:rFonts w:ascii="Arial" w:hAnsi="Arial" w:cs="Arial"/>
        </w:rPr>
        <w:t xml:space="preserve">cluded. </w:t>
      </w:r>
      <w:r>
        <w:rPr>
          <w:rFonts w:ascii="Arial" w:hAnsi="Arial" w:cs="Arial"/>
        </w:rPr>
        <w:t xml:space="preserve">Of </w:t>
      </w:r>
      <w:r w:rsidRPr="007942BE">
        <w:rPr>
          <w:rFonts w:ascii="Arial" w:hAnsi="Arial" w:cs="Arial"/>
        </w:rPr>
        <w:t xml:space="preserve">278 </w:t>
      </w:r>
      <w:r>
        <w:rPr>
          <w:rFonts w:ascii="Arial" w:hAnsi="Arial" w:cs="Arial"/>
        </w:rPr>
        <w:t xml:space="preserve">patients </w:t>
      </w:r>
      <w:r w:rsidRPr="007942BE">
        <w:rPr>
          <w:rFonts w:ascii="Arial" w:hAnsi="Arial" w:cs="Arial"/>
        </w:rPr>
        <w:t xml:space="preserve">assessed for symptoms at </w:t>
      </w:r>
      <w:r>
        <w:rPr>
          <w:rFonts w:ascii="Arial" w:hAnsi="Arial" w:cs="Arial"/>
        </w:rPr>
        <w:t>4 and/</w:t>
      </w:r>
      <w:r w:rsidRPr="007942BE">
        <w:rPr>
          <w:rFonts w:ascii="Arial" w:hAnsi="Arial" w:cs="Arial"/>
        </w:rPr>
        <w:t xml:space="preserve">or </w:t>
      </w:r>
      <w:r>
        <w:rPr>
          <w:rFonts w:ascii="Arial" w:hAnsi="Arial" w:cs="Arial"/>
        </w:rPr>
        <w:t xml:space="preserve">6 </w:t>
      </w:r>
      <w:r w:rsidRPr="007942BE">
        <w:rPr>
          <w:rFonts w:ascii="Arial" w:hAnsi="Arial" w:cs="Arial"/>
        </w:rPr>
        <w:t>months</w:t>
      </w:r>
      <w:r>
        <w:rPr>
          <w:rFonts w:ascii="Arial" w:hAnsi="Arial" w:cs="Arial"/>
        </w:rPr>
        <w:t>,</w:t>
      </w:r>
      <w:r w:rsidRPr="007942BE">
        <w:rPr>
          <w:rFonts w:ascii="Arial" w:hAnsi="Arial" w:cs="Arial"/>
        </w:rPr>
        <w:t xml:space="preserve"> 63 </w:t>
      </w:r>
      <w:r>
        <w:rPr>
          <w:rFonts w:ascii="Arial" w:hAnsi="Arial" w:cs="Arial"/>
        </w:rPr>
        <w:t xml:space="preserve">(22.7%) </w:t>
      </w:r>
      <w:r w:rsidRPr="007942BE">
        <w:rPr>
          <w:rFonts w:ascii="Arial" w:hAnsi="Arial" w:cs="Arial"/>
        </w:rPr>
        <w:t>reported symptoms at 4 months</w:t>
      </w:r>
      <w:r>
        <w:rPr>
          <w:rFonts w:ascii="Arial" w:hAnsi="Arial" w:cs="Arial"/>
        </w:rPr>
        <w:t xml:space="preserve"> and</w:t>
      </w:r>
      <w:r w:rsidRPr="007942BE">
        <w:rPr>
          <w:rFonts w:ascii="Arial" w:hAnsi="Arial" w:cs="Arial"/>
        </w:rPr>
        <w:t xml:space="preserve"> 49 </w:t>
      </w:r>
      <w:r>
        <w:rPr>
          <w:rFonts w:ascii="Arial" w:hAnsi="Arial" w:cs="Arial"/>
        </w:rPr>
        <w:t xml:space="preserve">(17.6%) </w:t>
      </w:r>
      <w:r w:rsidRPr="007942BE">
        <w:rPr>
          <w:rFonts w:ascii="Arial" w:hAnsi="Arial" w:cs="Arial"/>
        </w:rPr>
        <w:t xml:space="preserve">at </w:t>
      </w:r>
      <w:r>
        <w:rPr>
          <w:rFonts w:ascii="Arial" w:hAnsi="Arial" w:cs="Arial"/>
        </w:rPr>
        <w:t xml:space="preserve">6 </w:t>
      </w:r>
      <w:r w:rsidRPr="007942BE">
        <w:rPr>
          <w:rFonts w:ascii="Arial" w:hAnsi="Arial" w:cs="Arial"/>
        </w:rPr>
        <w:t>months</w:t>
      </w:r>
      <w:r>
        <w:rPr>
          <w:rFonts w:ascii="Arial" w:hAnsi="Arial" w:cs="Arial"/>
        </w:rPr>
        <w:t>, resulting</w:t>
      </w:r>
      <w:r w:rsidRPr="007942BE">
        <w:rPr>
          <w:rFonts w:ascii="Arial" w:hAnsi="Arial" w:cs="Arial"/>
        </w:rPr>
        <w:t xml:space="preserve"> </w:t>
      </w:r>
      <w:r>
        <w:rPr>
          <w:rFonts w:ascii="Arial" w:hAnsi="Arial" w:cs="Arial"/>
        </w:rPr>
        <w:t xml:space="preserve">in </w:t>
      </w:r>
      <w:r w:rsidRPr="007942BE">
        <w:rPr>
          <w:rFonts w:ascii="Arial" w:hAnsi="Arial" w:cs="Arial"/>
        </w:rPr>
        <w:t xml:space="preserve">76 (27.3%) </w:t>
      </w:r>
      <w:r>
        <w:rPr>
          <w:rFonts w:ascii="Arial" w:hAnsi="Arial" w:cs="Arial"/>
        </w:rPr>
        <w:t>being classified</w:t>
      </w:r>
      <w:r w:rsidRPr="007942BE">
        <w:rPr>
          <w:rFonts w:ascii="Arial" w:hAnsi="Arial" w:cs="Arial"/>
        </w:rPr>
        <w:t xml:space="preserve"> as having PC</w:t>
      </w:r>
      <w:r>
        <w:rPr>
          <w:rFonts w:ascii="Arial" w:hAnsi="Arial" w:cs="Arial"/>
        </w:rPr>
        <w:t>C</w:t>
      </w:r>
      <w:r w:rsidRPr="007942BE">
        <w:rPr>
          <w:rFonts w:ascii="Arial" w:hAnsi="Arial" w:cs="Arial"/>
        </w:rPr>
        <w:t xml:space="preserve">. </w:t>
      </w:r>
      <w:r>
        <w:rPr>
          <w:rFonts w:ascii="Arial" w:hAnsi="Arial" w:cs="Arial"/>
        </w:rPr>
        <w:t>Among these patients, r</w:t>
      </w:r>
      <w:r w:rsidRPr="007942BE">
        <w:rPr>
          <w:rFonts w:ascii="Arial" w:hAnsi="Arial" w:cs="Arial"/>
        </w:rPr>
        <w:t>espiratory symptoms were reported by 44 (5</w:t>
      </w:r>
      <w:r>
        <w:rPr>
          <w:rFonts w:ascii="Arial" w:hAnsi="Arial" w:cs="Arial"/>
        </w:rPr>
        <w:t>7.9</w:t>
      </w:r>
      <w:r w:rsidRPr="007942BE">
        <w:rPr>
          <w:rFonts w:ascii="Arial" w:hAnsi="Arial" w:cs="Arial"/>
        </w:rPr>
        <w:t>%)</w:t>
      </w:r>
      <w:r>
        <w:rPr>
          <w:rFonts w:ascii="Arial" w:hAnsi="Arial" w:cs="Arial"/>
        </w:rPr>
        <w:t xml:space="preserve"> and</w:t>
      </w:r>
      <w:r w:rsidRPr="007942BE">
        <w:rPr>
          <w:rFonts w:ascii="Arial" w:hAnsi="Arial" w:cs="Arial"/>
        </w:rPr>
        <w:t xml:space="preserve"> asthenia </w:t>
      </w:r>
      <w:r>
        <w:rPr>
          <w:rFonts w:ascii="Arial" w:hAnsi="Arial" w:cs="Arial"/>
        </w:rPr>
        <w:t>by</w:t>
      </w:r>
      <w:r w:rsidRPr="007942BE">
        <w:rPr>
          <w:rFonts w:ascii="Arial" w:hAnsi="Arial" w:cs="Arial"/>
        </w:rPr>
        <w:t xml:space="preserve"> 29 </w:t>
      </w:r>
      <w:r>
        <w:rPr>
          <w:rFonts w:ascii="Arial" w:hAnsi="Arial" w:cs="Arial"/>
        </w:rPr>
        <w:t>(</w:t>
      </w:r>
      <w:r w:rsidRPr="007942BE">
        <w:rPr>
          <w:rFonts w:ascii="Arial" w:hAnsi="Arial" w:cs="Arial"/>
        </w:rPr>
        <w:t>38</w:t>
      </w:r>
      <w:r>
        <w:rPr>
          <w:rFonts w:ascii="Arial" w:hAnsi="Arial" w:cs="Arial"/>
        </w:rPr>
        <w:t>.2</w:t>
      </w:r>
      <w:r w:rsidRPr="007942BE">
        <w:rPr>
          <w:rFonts w:ascii="Arial" w:hAnsi="Arial" w:cs="Arial"/>
        </w:rPr>
        <w:t xml:space="preserve">%). </w:t>
      </w:r>
      <w:r>
        <w:rPr>
          <w:rFonts w:ascii="Arial" w:hAnsi="Arial" w:cs="Arial"/>
        </w:rPr>
        <w:t>A</w:t>
      </w:r>
      <w:r w:rsidRPr="007942BE">
        <w:rPr>
          <w:rFonts w:ascii="Arial" w:hAnsi="Arial" w:cs="Arial"/>
        </w:rPr>
        <w:t>ssociation</w:t>
      </w:r>
      <w:r>
        <w:rPr>
          <w:rFonts w:ascii="Arial" w:hAnsi="Arial" w:cs="Arial"/>
        </w:rPr>
        <w:t>s</w:t>
      </w:r>
      <w:r w:rsidRPr="007942BE">
        <w:rPr>
          <w:rFonts w:ascii="Arial" w:hAnsi="Arial" w:cs="Arial"/>
        </w:rPr>
        <w:t xml:space="preserve"> between patient</w:t>
      </w:r>
      <w:r>
        <w:rPr>
          <w:rFonts w:ascii="Arial" w:hAnsi="Arial" w:cs="Arial"/>
        </w:rPr>
        <w:t>-related, cancer-related, and COVID-19-related factors</w:t>
      </w:r>
      <w:r w:rsidRPr="007942BE">
        <w:rPr>
          <w:rFonts w:ascii="Arial" w:hAnsi="Arial" w:cs="Arial"/>
        </w:rPr>
        <w:t xml:space="preserve"> and PC</w:t>
      </w:r>
      <w:r>
        <w:rPr>
          <w:rFonts w:ascii="Arial" w:hAnsi="Arial" w:cs="Arial"/>
        </w:rPr>
        <w:t xml:space="preserve">C are summarized in Table 5; </w:t>
      </w:r>
      <w:r w:rsidRPr="007942BE">
        <w:rPr>
          <w:rFonts w:ascii="Arial" w:hAnsi="Arial" w:cs="Arial"/>
        </w:rPr>
        <w:t>independent prognostic factors</w:t>
      </w:r>
      <w:r>
        <w:rPr>
          <w:rFonts w:ascii="Arial" w:hAnsi="Arial" w:cs="Arial"/>
        </w:rPr>
        <w:t xml:space="preserve"> for PCC included having</w:t>
      </w:r>
      <w:r w:rsidR="00B2769E">
        <w:rPr>
          <w:rFonts w:ascii="Arial" w:hAnsi="Arial" w:cs="Arial"/>
        </w:rPr>
        <w:t>:</w:t>
      </w:r>
      <w:r>
        <w:rPr>
          <w:rFonts w:ascii="Arial" w:hAnsi="Arial" w:cs="Arial"/>
        </w:rPr>
        <w:t xml:space="preserve"> a</w:t>
      </w:r>
      <w:r w:rsidRPr="007942BE">
        <w:rPr>
          <w:rFonts w:ascii="Arial" w:hAnsi="Arial" w:cs="Arial"/>
        </w:rPr>
        <w:t xml:space="preserve"> comorbidity </w:t>
      </w:r>
      <w:r>
        <w:rPr>
          <w:rFonts w:ascii="Arial" w:hAnsi="Arial" w:cs="Arial"/>
        </w:rPr>
        <w:t>of respiratory disease</w:t>
      </w:r>
      <w:r w:rsidR="00B2769E">
        <w:rPr>
          <w:rFonts w:ascii="Arial" w:hAnsi="Arial" w:cs="Arial"/>
        </w:rPr>
        <w:t>;</w:t>
      </w:r>
      <w:r>
        <w:rPr>
          <w:rFonts w:ascii="Arial" w:hAnsi="Arial" w:cs="Arial"/>
        </w:rPr>
        <w:t xml:space="preserve"> </w:t>
      </w:r>
      <w:r w:rsidRPr="007942BE">
        <w:rPr>
          <w:rFonts w:ascii="Arial" w:hAnsi="Arial" w:cs="Arial"/>
        </w:rPr>
        <w:t>been hospitalized</w:t>
      </w:r>
      <w:r w:rsidR="00B2769E">
        <w:rPr>
          <w:rFonts w:ascii="Arial" w:hAnsi="Arial" w:cs="Arial"/>
        </w:rPr>
        <w:t>;</w:t>
      </w:r>
      <w:r w:rsidRPr="007942BE">
        <w:rPr>
          <w:rFonts w:ascii="Arial" w:hAnsi="Arial" w:cs="Arial"/>
        </w:rPr>
        <w:t xml:space="preserve"> </w:t>
      </w:r>
      <w:r>
        <w:rPr>
          <w:rFonts w:ascii="Arial" w:hAnsi="Arial" w:cs="Arial"/>
        </w:rPr>
        <w:t>had</w:t>
      </w:r>
      <w:r w:rsidRPr="007942BE">
        <w:rPr>
          <w:rFonts w:ascii="Arial" w:hAnsi="Arial" w:cs="Arial"/>
        </w:rPr>
        <w:t xml:space="preserve"> critical </w:t>
      </w:r>
      <w:r>
        <w:rPr>
          <w:rFonts w:ascii="Arial" w:hAnsi="Arial" w:cs="Arial"/>
        </w:rPr>
        <w:t>COVID-19</w:t>
      </w:r>
      <w:r w:rsidR="00B2769E">
        <w:rPr>
          <w:rFonts w:ascii="Arial" w:hAnsi="Arial" w:cs="Arial"/>
        </w:rPr>
        <w:t>; or</w:t>
      </w:r>
      <w:r w:rsidRPr="007942BE">
        <w:rPr>
          <w:rFonts w:ascii="Arial" w:hAnsi="Arial" w:cs="Arial"/>
        </w:rPr>
        <w:t xml:space="preserve"> </w:t>
      </w:r>
      <w:r>
        <w:rPr>
          <w:rFonts w:ascii="Arial" w:hAnsi="Arial" w:cs="Arial"/>
        </w:rPr>
        <w:t xml:space="preserve">been </w:t>
      </w:r>
      <w:r w:rsidRPr="007942BE">
        <w:rPr>
          <w:rFonts w:ascii="Arial" w:hAnsi="Arial" w:cs="Arial"/>
        </w:rPr>
        <w:t>treated with hydroxyc</w:t>
      </w:r>
      <w:r>
        <w:rPr>
          <w:rFonts w:ascii="Arial" w:hAnsi="Arial" w:cs="Arial"/>
        </w:rPr>
        <w:t>h</w:t>
      </w:r>
      <w:r w:rsidRPr="007942BE">
        <w:rPr>
          <w:rFonts w:ascii="Arial" w:hAnsi="Arial" w:cs="Arial"/>
        </w:rPr>
        <w:t>loroquine,</w:t>
      </w:r>
      <w:r>
        <w:rPr>
          <w:rFonts w:ascii="Arial" w:hAnsi="Arial" w:cs="Arial"/>
        </w:rPr>
        <w:t xml:space="preserve"> l</w:t>
      </w:r>
      <w:r w:rsidRPr="007942BE">
        <w:rPr>
          <w:rFonts w:ascii="Arial" w:hAnsi="Arial" w:cs="Arial"/>
        </w:rPr>
        <w:t xml:space="preserve">opinavir/darunavir, remdesivir, </w:t>
      </w:r>
      <w:r>
        <w:rPr>
          <w:rFonts w:ascii="Arial" w:hAnsi="Arial" w:cs="Arial"/>
        </w:rPr>
        <w:t xml:space="preserve">or </w:t>
      </w:r>
      <w:r w:rsidRPr="007942BE">
        <w:rPr>
          <w:rFonts w:ascii="Arial" w:hAnsi="Arial" w:cs="Arial"/>
        </w:rPr>
        <w:t>tocilizumab</w:t>
      </w:r>
      <w:r w:rsidR="00B2769E">
        <w:rPr>
          <w:rFonts w:ascii="Arial" w:hAnsi="Arial" w:cs="Arial"/>
        </w:rPr>
        <w:t>.</w:t>
      </w:r>
      <w:r w:rsidRPr="007942BE">
        <w:rPr>
          <w:rFonts w:ascii="Arial" w:hAnsi="Arial" w:cs="Arial"/>
        </w:rPr>
        <w:t xml:space="preserve"> </w:t>
      </w:r>
      <w:r w:rsidR="00B2769E">
        <w:rPr>
          <w:rFonts w:ascii="Arial" w:hAnsi="Arial" w:cs="Arial"/>
        </w:rPr>
        <w:t>Patients treated with corticosteroids or</w:t>
      </w:r>
      <w:r w:rsidRPr="007942BE">
        <w:rPr>
          <w:rFonts w:ascii="Arial" w:hAnsi="Arial" w:cs="Arial"/>
        </w:rPr>
        <w:t xml:space="preserve"> high-flow</w:t>
      </w:r>
      <w:r w:rsidR="00273E28" w:rsidRPr="00273E28">
        <w:t xml:space="preserve"> </w:t>
      </w:r>
      <w:r w:rsidR="00273E28" w:rsidRPr="00273E28">
        <w:rPr>
          <w:rFonts w:ascii="Arial" w:hAnsi="Arial" w:cs="Arial"/>
        </w:rPr>
        <w:t>oxygen support</w:t>
      </w:r>
      <w:r>
        <w:rPr>
          <w:rFonts w:ascii="Arial" w:hAnsi="Arial" w:cs="Arial"/>
        </w:rPr>
        <w:t xml:space="preserve"> or </w:t>
      </w:r>
      <w:r w:rsidRPr="007942BE">
        <w:rPr>
          <w:rFonts w:ascii="Arial" w:hAnsi="Arial" w:cs="Arial"/>
        </w:rPr>
        <w:t>mechanical ventilation</w:t>
      </w:r>
      <w:r w:rsidR="00B2769E">
        <w:rPr>
          <w:rFonts w:ascii="Arial" w:hAnsi="Arial" w:cs="Arial"/>
        </w:rPr>
        <w:t xml:space="preserve"> </w:t>
      </w:r>
      <w:r w:rsidR="00B2769E" w:rsidRPr="00B2769E">
        <w:rPr>
          <w:rFonts w:ascii="Arial" w:hAnsi="Arial" w:cs="Arial"/>
        </w:rPr>
        <w:t xml:space="preserve">were </w:t>
      </w:r>
      <w:r w:rsidR="00B2769E">
        <w:rPr>
          <w:rFonts w:ascii="Arial" w:hAnsi="Arial" w:cs="Arial"/>
        </w:rPr>
        <w:t xml:space="preserve">also </w:t>
      </w:r>
      <w:r w:rsidR="00B2769E" w:rsidRPr="00B2769E">
        <w:rPr>
          <w:rFonts w:ascii="Arial" w:hAnsi="Arial" w:cs="Arial"/>
        </w:rPr>
        <w:t>more likely to develop PCC</w:t>
      </w:r>
      <w:r w:rsidRPr="007942BE">
        <w:rPr>
          <w:rFonts w:ascii="Arial" w:hAnsi="Arial" w:cs="Arial"/>
        </w:rPr>
        <w:t>.</w:t>
      </w:r>
    </w:p>
    <w:p w14:paraId="592D8C93" w14:textId="77777777" w:rsidR="007B1B7E" w:rsidRPr="003E73CF" w:rsidRDefault="007B1B7E" w:rsidP="00305431">
      <w:pPr>
        <w:spacing w:after="0" w:line="480" w:lineRule="auto"/>
        <w:rPr>
          <w:rFonts w:ascii="Arial" w:hAnsi="Arial" w:cs="Arial"/>
        </w:rPr>
      </w:pPr>
    </w:p>
    <w:p w14:paraId="06054FBE" w14:textId="77777777" w:rsidR="00F25EE3" w:rsidRPr="003E73CF" w:rsidRDefault="00F25EE3" w:rsidP="00305431">
      <w:pPr>
        <w:spacing w:after="0" w:line="480" w:lineRule="auto"/>
        <w:rPr>
          <w:rFonts w:ascii="Arial" w:hAnsi="Arial" w:cs="Arial"/>
          <w:iCs/>
        </w:rPr>
      </w:pPr>
    </w:p>
    <w:p w14:paraId="6607C310" w14:textId="33D3B752" w:rsidR="00FB2BCD" w:rsidRPr="00305431" w:rsidRDefault="00FB2BCD" w:rsidP="00305431">
      <w:pPr>
        <w:spacing w:after="0" w:line="480" w:lineRule="auto"/>
        <w:rPr>
          <w:rFonts w:ascii="Arial" w:hAnsi="Arial" w:cs="Arial"/>
          <w:b/>
          <w:bCs/>
          <w:color w:val="000000" w:themeColor="text1"/>
          <w:sz w:val="24"/>
          <w:szCs w:val="24"/>
        </w:rPr>
      </w:pPr>
      <w:r w:rsidRPr="00305431">
        <w:rPr>
          <w:rFonts w:ascii="Arial" w:hAnsi="Arial" w:cs="Arial"/>
          <w:b/>
          <w:bCs/>
          <w:color w:val="000000" w:themeColor="text1"/>
          <w:sz w:val="24"/>
          <w:szCs w:val="24"/>
        </w:rPr>
        <w:t xml:space="preserve">Discussion </w:t>
      </w:r>
    </w:p>
    <w:p w14:paraId="37A9BB9A" w14:textId="7E0FC198" w:rsidR="00822655" w:rsidRDefault="00A94DB5" w:rsidP="00305431">
      <w:pPr>
        <w:spacing w:after="0" w:line="480" w:lineRule="auto"/>
        <w:rPr>
          <w:rFonts w:ascii="Arial" w:hAnsi="Arial" w:cs="Arial"/>
        </w:rPr>
      </w:pPr>
      <w:r>
        <w:rPr>
          <w:rFonts w:ascii="Arial" w:hAnsi="Arial" w:cs="Arial"/>
        </w:rPr>
        <w:t>T</w:t>
      </w:r>
      <w:r w:rsidR="007D02BB" w:rsidRPr="007D02BB">
        <w:rPr>
          <w:rFonts w:ascii="Arial" w:hAnsi="Arial" w:cs="Arial"/>
        </w:rPr>
        <w:t xml:space="preserve">his </w:t>
      </w:r>
      <w:r>
        <w:rPr>
          <w:rFonts w:ascii="Arial" w:hAnsi="Arial" w:cs="Arial"/>
        </w:rPr>
        <w:t xml:space="preserve">analysis of a </w:t>
      </w:r>
      <w:r w:rsidR="007D02BB" w:rsidRPr="007D02BB">
        <w:rPr>
          <w:rFonts w:ascii="Arial" w:hAnsi="Arial" w:cs="Arial"/>
        </w:rPr>
        <w:t xml:space="preserve">large cohort of unvaccinated HM patients with COVID-19, </w:t>
      </w:r>
      <w:r w:rsidR="00E23D30">
        <w:rPr>
          <w:rFonts w:ascii="Arial" w:hAnsi="Arial" w:cs="Arial"/>
        </w:rPr>
        <w:t>with</w:t>
      </w:r>
      <w:r w:rsidR="00E23D30" w:rsidRPr="007D02BB">
        <w:rPr>
          <w:rFonts w:ascii="Arial" w:hAnsi="Arial" w:cs="Arial"/>
        </w:rPr>
        <w:t xml:space="preserve"> comprehensive prospective </w:t>
      </w:r>
      <w:r w:rsidR="00EA0906">
        <w:rPr>
          <w:rFonts w:ascii="Arial" w:hAnsi="Arial" w:cs="Arial"/>
        </w:rPr>
        <w:t xml:space="preserve">data </w:t>
      </w:r>
      <w:r w:rsidR="00E23D30" w:rsidRPr="007D02BB">
        <w:rPr>
          <w:rFonts w:ascii="Arial" w:hAnsi="Arial" w:cs="Arial"/>
        </w:rPr>
        <w:t xml:space="preserve">collection, </w:t>
      </w:r>
      <w:r w:rsidR="00E23D30">
        <w:rPr>
          <w:rFonts w:ascii="Arial" w:hAnsi="Arial" w:cs="Arial"/>
        </w:rPr>
        <w:t xml:space="preserve">provides valuable information on </w:t>
      </w:r>
      <w:r w:rsidR="007D137C">
        <w:rPr>
          <w:rFonts w:ascii="Arial" w:hAnsi="Arial" w:cs="Arial"/>
        </w:rPr>
        <w:t>mid</w:t>
      </w:r>
      <w:r>
        <w:rPr>
          <w:rFonts w:ascii="Arial" w:hAnsi="Arial" w:cs="Arial"/>
        </w:rPr>
        <w:t>-term outcomes</w:t>
      </w:r>
      <w:r w:rsidR="00E23D30">
        <w:rPr>
          <w:rFonts w:ascii="Arial" w:hAnsi="Arial" w:cs="Arial"/>
        </w:rPr>
        <w:t xml:space="preserve"> such as</w:t>
      </w:r>
      <w:r w:rsidR="00877679" w:rsidRPr="007D02BB">
        <w:rPr>
          <w:rFonts w:ascii="Arial" w:hAnsi="Arial" w:cs="Arial"/>
        </w:rPr>
        <w:t xml:space="preserve"> 60-day mortality, </w:t>
      </w:r>
      <w:r w:rsidR="00E23D30">
        <w:rPr>
          <w:rFonts w:ascii="Arial" w:hAnsi="Arial" w:cs="Arial"/>
        </w:rPr>
        <w:t xml:space="preserve">on clinical characteristics and mortality rates </w:t>
      </w:r>
      <w:r w:rsidR="00EA0906">
        <w:rPr>
          <w:rFonts w:ascii="Arial" w:hAnsi="Arial" w:cs="Arial"/>
        </w:rPr>
        <w:t xml:space="preserve">in </w:t>
      </w:r>
      <w:r w:rsidR="00E23D30">
        <w:rPr>
          <w:rFonts w:ascii="Arial" w:hAnsi="Arial" w:cs="Arial"/>
        </w:rPr>
        <w:t>those diagnosed with COVID-19 in the first versus later waves</w:t>
      </w:r>
      <w:r w:rsidR="00877679" w:rsidRPr="007D02BB">
        <w:rPr>
          <w:rFonts w:ascii="Arial" w:hAnsi="Arial" w:cs="Arial"/>
        </w:rPr>
        <w:t xml:space="preserve">, and </w:t>
      </w:r>
      <w:r w:rsidR="00E23D30">
        <w:rPr>
          <w:rFonts w:ascii="Arial" w:hAnsi="Arial" w:cs="Arial"/>
        </w:rPr>
        <w:t>on differences between HM inpatients and</w:t>
      </w:r>
      <w:r w:rsidR="00877679" w:rsidRPr="007D02BB">
        <w:rPr>
          <w:rFonts w:ascii="Arial" w:hAnsi="Arial" w:cs="Arial"/>
        </w:rPr>
        <w:t xml:space="preserve"> propensity-score-matched non-cancer inpatients. </w:t>
      </w:r>
      <w:r w:rsidR="001718CA">
        <w:rPr>
          <w:rFonts w:ascii="Arial" w:hAnsi="Arial" w:cs="Arial"/>
        </w:rPr>
        <w:t>Importantly, o</w:t>
      </w:r>
      <w:r w:rsidR="001718CA" w:rsidRPr="007D02BB">
        <w:rPr>
          <w:rFonts w:ascii="Arial" w:hAnsi="Arial" w:cs="Arial"/>
        </w:rPr>
        <w:t xml:space="preserve">ur patient series is highly representative </w:t>
      </w:r>
      <w:r w:rsidR="001718CA">
        <w:rPr>
          <w:rFonts w:ascii="Arial" w:hAnsi="Arial" w:cs="Arial"/>
        </w:rPr>
        <w:t xml:space="preserve">of the overall population as we </w:t>
      </w:r>
      <w:r w:rsidR="001718CA" w:rsidRPr="007D02BB">
        <w:rPr>
          <w:rFonts w:ascii="Arial" w:hAnsi="Arial" w:cs="Arial"/>
        </w:rPr>
        <w:t>collect</w:t>
      </w:r>
      <w:r w:rsidR="001718CA">
        <w:rPr>
          <w:rFonts w:ascii="Arial" w:hAnsi="Arial" w:cs="Arial"/>
        </w:rPr>
        <w:t>ed</w:t>
      </w:r>
      <w:r w:rsidR="001718CA" w:rsidRPr="007D02BB">
        <w:rPr>
          <w:rFonts w:ascii="Arial" w:hAnsi="Arial" w:cs="Arial"/>
        </w:rPr>
        <w:t xml:space="preserve"> data on an unselected </w:t>
      </w:r>
      <w:r w:rsidR="001718CA">
        <w:rPr>
          <w:rFonts w:ascii="Arial" w:hAnsi="Arial" w:cs="Arial"/>
        </w:rPr>
        <w:t xml:space="preserve">patient </w:t>
      </w:r>
      <w:r w:rsidR="001718CA" w:rsidRPr="007D02BB">
        <w:rPr>
          <w:rFonts w:ascii="Arial" w:hAnsi="Arial" w:cs="Arial"/>
        </w:rPr>
        <w:t>population</w:t>
      </w:r>
      <w:r w:rsidR="001718CA">
        <w:rPr>
          <w:rFonts w:ascii="Arial" w:hAnsi="Arial" w:cs="Arial"/>
        </w:rPr>
        <w:t>,</w:t>
      </w:r>
      <w:r w:rsidR="001718CA" w:rsidRPr="007D02BB">
        <w:rPr>
          <w:rFonts w:ascii="Arial" w:hAnsi="Arial" w:cs="Arial"/>
        </w:rPr>
        <w:t xml:space="preserve"> including outpatients.</w:t>
      </w:r>
    </w:p>
    <w:p w14:paraId="52E451C5" w14:textId="77777777" w:rsidR="00822655" w:rsidRDefault="00822655" w:rsidP="00305431">
      <w:pPr>
        <w:spacing w:after="0" w:line="480" w:lineRule="auto"/>
        <w:rPr>
          <w:rFonts w:ascii="Arial" w:hAnsi="Arial" w:cs="Arial"/>
        </w:rPr>
      </w:pPr>
    </w:p>
    <w:p w14:paraId="4CDCF5A1" w14:textId="3D82D55C" w:rsidR="00877679" w:rsidRPr="004009F2" w:rsidRDefault="00E23D30" w:rsidP="00305431">
      <w:pPr>
        <w:spacing w:after="0" w:line="480" w:lineRule="auto"/>
        <w:rPr>
          <w:rFonts w:ascii="Arial" w:hAnsi="Arial" w:cs="Arial"/>
        </w:rPr>
      </w:pPr>
      <w:r>
        <w:rPr>
          <w:rFonts w:ascii="Arial" w:hAnsi="Arial" w:cs="Arial"/>
        </w:rPr>
        <w:lastRenderedPageBreak/>
        <w:t>R</w:t>
      </w:r>
      <w:r w:rsidR="00877679" w:rsidRPr="007D02BB">
        <w:rPr>
          <w:rFonts w:ascii="Arial" w:hAnsi="Arial" w:cs="Arial"/>
        </w:rPr>
        <w:t xml:space="preserve">eporting </w:t>
      </w:r>
      <w:r>
        <w:rPr>
          <w:rFonts w:ascii="Arial" w:hAnsi="Arial" w:cs="Arial"/>
        </w:rPr>
        <w:t xml:space="preserve">both </w:t>
      </w:r>
      <w:r w:rsidR="00877679" w:rsidRPr="007D02BB">
        <w:rPr>
          <w:rFonts w:ascii="Arial" w:hAnsi="Arial" w:cs="Arial"/>
        </w:rPr>
        <w:t>short-term end</w:t>
      </w:r>
      <w:r w:rsidR="003C78B8">
        <w:rPr>
          <w:rFonts w:ascii="Arial" w:hAnsi="Arial" w:cs="Arial"/>
        </w:rPr>
        <w:t xml:space="preserve"> </w:t>
      </w:r>
      <w:r w:rsidR="00877679" w:rsidRPr="007D02BB">
        <w:rPr>
          <w:rFonts w:ascii="Arial" w:hAnsi="Arial" w:cs="Arial"/>
        </w:rPr>
        <w:t xml:space="preserve">points and </w:t>
      </w:r>
      <w:r w:rsidR="007D137C">
        <w:rPr>
          <w:rFonts w:ascii="Arial" w:hAnsi="Arial" w:cs="Arial"/>
        </w:rPr>
        <w:t>mid</w:t>
      </w:r>
      <w:r w:rsidR="00877679" w:rsidRPr="007D02BB">
        <w:rPr>
          <w:rFonts w:ascii="Arial" w:hAnsi="Arial" w:cs="Arial"/>
        </w:rPr>
        <w:t xml:space="preserve">-term outcomes </w:t>
      </w:r>
      <w:r>
        <w:rPr>
          <w:rFonts w:ascii="Arial" w:hAnsi="Arial" w:cs="Arial"/>
        </w:rPr>
        <w:t xml:space="preserve">is extremely </w:t>
      </w:r>
      <w:r w:rsidR="00877679" w:rsidRPr="007D02BB">
        <w:rPr>
          <w:rFonts w:ascii="Arial" w:hAnsi="Arial" w:cs="Arial"/>
        </w:rPr>
        <w:t xml:space="preserve">important in </w:t>
      </w:r>
      <w:r>
        <w:rPr>
          <w:rFonts w:ascii="Arial" w:hAnsi="Arial" w:cs="Arial"/>
        </w:rPr>
        <w:t xml:space="preserve">the setting of </w:t>
      </w:r>
      <w:r w:rsidR="00877679" w:rsidRPr="007D02BB">
        <w:rPr>
          <w:rFonts w:ascii="Arial" w:hAnsi="Arial" w:cs="Arial"/>
        </w:rPr>
        <w:t>HM care</w:t>
      </w:r>
      <w:r w:rsidR="00136803">
        <w:rPr>
          <w:rFonts w:ascii="Arial" w:hAnsi="Arial" w:cs="Arial"/>
        </w:rPr>
        <w:t>, but,</w:t>
      </w:r>
      <w:r w:rsidR="00877679" w:rsidRPr="007D02BB">
        <w:rPr>
          <w:rFonts w:ascii="Arial" w:hAnsi="Arial" w:cs="Arial"/>
        </w:rPr>
        <w:t xml:space="preserve"> </w:t>
      </w:r>
      <w:r>
        <w:rPr>
          <w:rFonts w:ascii="Arial" w:hAnsi="Arial" w:cs="Arial"/>
        </w:rPr>
        <w:t>t</w:t>
      </w:r>
      <w:r w:rsidR="00877679" w:rsidRPr="007D02BB">
        <w:rPr>
          <w:rFonts w:ascii="Arial" w:hAnsi="Arial" w:cs="Arial"/>
        </w:rPr>
        <w:t xml:space="preserve">o our knowledge, </w:t>
      </w:r>
      <w:r w:rsidR="00136803">
        <w:rPr>
          <w:rFonts w:ascii="Arial" w:hAnsi="Arial" w:cs="Arial"/>
        </w:rPr>
        <w:t xml:space="preserve">there have been </w:t>
      </w:r>
      <w:r w:rsidR="00877679" w:rsidRPr="007D02BB">
        <w:rPr>
          <w:rFonts w:ascii="Arial" w:hAnsi="Arial" w:cs="Arial"/>
        </w:rPr>
        <w:t xml:space="preserve">no </w:t>
      </w:r>
      <w:r w:rsidR="00136803">
        <w:rPr>
          <w:rFonts w:ascii="Arial" w:hAnsi="Arial" w:cs="Arial"/>
        </w:rPr>
        <w:t xml:space="preserve">previous </w:t>
      </w:r>
      <w:r w:rsidR="00877679" w:rsidRPr="007D02BB">
        <w:rPr>
          <w:rFonts w:ascii="Arial" w:hAnsi="Arial" w:cs="Arial"/>
        </w:rPr>
        <w:t xml:space="preserve">studies </w:t>
      </w:r>
      <w:r w:rsidR="00136803">
        <w:rPr>
          <w:rFonts w:ascii="Arial" w:hAnsi="Arial" w:cs="Arial"/>
        </w:rPr>
        <w:t xml:space="preserve">that have </w:t>
      </w:r>
      <w:r w:rsidR="00877679" w:rsidRPr="007D02BB">
        <w:rPr>
          <w:rFonts w:ascii="Arial" w:hAnsi="Arial" w:cs="Arial"/>
        </w:rPr>
        <w:t>reported data o</w:t>
      </w:r>
      <w:r w:rsidR="00136803">
        <w:rPr>
          <w:rFonts w:ascii="Arial" w:hAnsi="Arial" w:cs="Arial"/>
        </w:rPr>
        <w:t>n</w:t>
      </w:r>
      <w:r w:rsidR="00877679" w:rsidRPr="007D02BB">
        <w:rPr>
          <w:rFonts w:ascii="Arial" w:hAnsi="Arial" w:cs="Arial"/>
        </w:rPr>
        <w:t xml:space="preserve"> 60-day mortality </w:t>
      </w:r>
      <w:r w:rsidR="00136803">
        <w:rPr>
          <w:rFonts w:ascii="Arial" w:hAnsi="Arial" w:cs="Arial"/>
        </w:rPr>
        <w:t xml:space="preserve">of </w:t>
      </w:r>
      <w:r w:rsidR="00877679" w:rsidRPr="007D02BB">
        <w:rPr>
          <w:rFonts w:ascii="Arial" w:hAnsi="Arial" w:cs="Arial"/>
        </w:rPr>
        <w:t xml:space="preserve">HM patients with COVID-19. </w:t>
      </w:r>
      <w:r w:rsidR="00136803">
        <w:rPr>
          <w:rFonts w:ascii="Arial" w:hAnsi="Arial" w:cs="Arial"/>
        </w:rPr>
        <w:t>Through our prolonged follow-up</w:t>
      </w:r>
      <w:r w:rsidR="00877679" w:rsidRPr="007D02BB">
        <w:rPr>
          <w:rFonts w:ascii="Arial" w:hAnsi="Arial" w:cs="Arial"/>
        </w:rPr>
        <w:t xml:space="preserve">, we </w:t>
      </w:r>
      <w:r w:rsidR="00136803">
        <w:rPr>
          <w:rFonts w:ascii="Arial" w:hAnsi="Arial" w:cs="Arial"/>
        </w:rPr>
        <w:t xml:space="preserve">demonstrated </w:t>
      </w:r>
      <w:r w:rsidR="00877679" w:rsidRPr="007D02BB">
        <w:rPr>
          <w:rFonts w:ascii="Arial" w:hAnsi="Arial" w:cs="Arial"/>
        </w:rPr>
        <w:t>a 12</w:t>
      </w:r>
      <w:r w:rsidR="00136803">
        <w:rPr>
          <w:rFonts w:ascii="Arial" w:hAnsi="Arial" w:cs="Arial"/>
        </w:rPr>
        <w:t>.1-percentage-point increase in</w:t>
      </w:r>
      <w:r w:rsidR="00877679" w:rsidRPr="007D02BB">
        <w:rPr>
          <w:rFonts w:ascii="Arial" w:hAnsi="Arial" w:cs="Arial"/>
        </w:rPr>
        <w:t xml:space="preserve"> mortality </w:t>
      </w:r>
      <w:r w:rsidR="00136803">
        <w:rPr>
          <w:rFonts w:ascii="Arial" w:hAnsi="Arial" w:cs="Arial"/>
        </w:rPr>
        <w:t xml:space="preserve">between </w:t>
      </w:r>
      <w:r w:rsidR="00877679" w:rsidRPr="007D02BB">
        <w:rPr>
          <w:rFonts w:ascii="Arial" w:hAnsi="Arial" w:cs="Arial"/>
        </w:rPr>
        <w:t xml:space="preserve">day 30 </w:t>
      </w:r>
      <w:r w:rsidR="00136803">
        <w:rPr>
          <w:rFonts w:ascii="Arial" w:hAnsi="Arial" w:cs="Arial"/>
        </w:rPr>
        <w:t xml:space="preserve">and </w:t>
      </w:r>
      <w:r w:rsidR="00877679" w:rsidRPr="007D02BB">
        <w:rPr>
          <w:rFonts w:ascii="Arial" w:hAnsi="Arial" w:cs="Arial"/>
        </w:rPr>
        <w:t>day 60 following COVID-19 diagnosis.</w:t>
      </w:r>
      <w:r w:rsidR="004009F2" w:rsidRPr="004009F2">
        <w:rPr>
          <w:rFonts w:ascii="Arial" w:hAnsi="Arial" w:cs="Arial"/>
        </w:rPr>
        <w:t xml:space="preserve"> </w:t>
      </w:r>
      <w:r w:rsidR="004009F2" w:rsidRPr="002C69C1">
        <w:rPr>
          <w:rFonts w:ascii="Arial" w:hAnsi="Arial" w:cs="Arial"/>
        </w:rPr>
        <w:t>The increase in mortality observed after 30 days may reflect the deep immunosuppression associated with most HM subtypes and their treatment</w:t>
      </w:r>
      <w:r w:rsidR="004009F2">
        <w:rPr>
          <w:rFonts w:ascii="Arial" w:hAnsi="Arial" w:cs="Arial"/>
        </w:rPr>
        <w:t>.</w:t>
      </w:r>
    </w:p>
    <w:p w14:paraId="217143EF" w14:textId="77777777" w:rsidR="00877679" w:rsidRPr="00C423E3" w:rsidRDefault="00877679" w:rsidP="00305431">
      <w:pPr>
        <w:spacing w:after="0" w:line="480" w:lineRule="auto"/>
        <w:rPr>
          <w:rFonts w:ascii="Arial" w:hAnsi="Arial" w:cs="Arial"/>
        </w:rPr>
      </w:pPr>
    </w:p>
    <w:p w14:paraId="7966BD09" w14:textId="29C88B58" w:rsidR="00B2769E" w:rsidRPr="004009F2" w:rsidRDefault="00285F70" w:rsidP="00305431">
      <w:pPr>
        <w:spacing w:after="0" w:line="480" w:lineRule="auto"/>
        <w:rPr>
          <w:rFonts w:ascii="Arial" w:hAnsi="Arial" w:cs="Arial"/>
        </w:rPr>
      </w:pPr>
      <w:r w:rsidRPr="004009F2">
        <w:rPr>
          <w:rFonts w:ascii="Arial" w:hAnsi="Arial" w:cs="Arial"/>
        </w:rPr>
        <w:t>W</w:t>
      </w:r>
      <w:r w:rsidR="00877679" w:rsidRPr="004009F2">
        <w:rPr>
          <w:rFonts w:ascii="Arial" w:hAnsi="Arial" w:cs="Arial"/>
        </w:rPr>
        <w:t xml:space="preserve">e </w:t>
      </w:r>
      <w:r w:rsidRPr="004009F2">
        <w:rPr>
          <w:rFonts w:ascii="Arial" w:hAnsi="Arial" w:cs="Arial"/>
        </w:rPr>
        <w:t xml:space="preserve">also </w:t>
      </w:r>
      <w:r w:rsidR="00877679" w:rsidRPr="004009F2">
        <w:rPr>
          <w:rFonts w:ascii="Arial" w:hAnsi="Arial" w:cs="Arial"/>
        </w:rPr>
        <w:t xml:space="preserve">identified independent predictors </w:t>
      </w:r>
      <w:r w:rsidRPr="004009F2">
        <w:rPr>
          <w:rFonts w:ascii="Arial" w:hAnsi="Arial" w:cs="Arial"/>
        </w:rPr>
        <w:t>of increased mortality risk, including age ≥</w:t>
      </w:r>
      <w:r w:rsidR="00877679" w:rsidRPr="004009F2">
        <w:rPr>
          <w:rFonts w:ascii="Arial" w:hAnsi="Arial" w:cs="Arial"/>
        </w:rPr>
        <w:t xml:space="preserve">60 years, </w:t>
      </w:r>
      <w:r w:rsidRPr="004009F2">
        <w:rPr>
          <w:rFonts w:ascii="Arial" w:hAnsi="Arial" w:cs="Arial"/>
        </w:rPr>
        <w:t>presence of ≥</w:t>
      </w:r>
      <w:r w:rsidR="00877679" w:rsidRPr="004009F2">
        <w:rPr>
          <w:rFonts w:ascii="Arial" w:hAnsi="Arial" w:cs="Arial"/>
        </w:rPr>
        <w:t>3 comorbidities</w:t>
      </w:r>
      <w:r w:rsidRPr="004009F2">
        <w:rPr>
          <w:rFonts w:ascii="Arial" w:hAnsi="Arial" w:cs="Arial"/>
        </w:rPr>
        <w:t>,</w:t>
      </w:r>
      <w:r w:rsidR="00877679" w:rsidRPr="004009F2">
        <w:rPr>
          <w:rFonts w:ascii="Arial" w:hAnsi="Arial" w:cs="Arial"/>
        </w:rPr>
        <w:t xml:space="preserve"> and acute leukemia (AML and ALL). These </w:t>
      </w:r>
      <w:r w:rsidRPr="004009F2">
        <w:rPr>
          <w:rFonts w:ascii="Arial" w:hAnsi="Arial" w:cs="Arial"/>
        </w:rPr>
        <w:t xml:space="preserve">findings reflect </w:t>
      </w:r>
      <w:r w:rsidR="00877679" w:rsidRPr="004009F2">
        <w:rPr>
          <w:rFonts w:ascii="Arial" w:hAnsi="Arial" w:cs="Arial"/>
        </w:rPr>
        <w:t>risk factors observed in other studies of HM patients.</w:t>
      </w:r>
      <w:r w:rsidR="00877679" w:rsidRPr="004009F2">
        <w:rPr>
          <w:rFonts w:ascii="Arial" w:hAnsi="Arial" w:cs="Arial"/>
        </w:rPr>
        <w:fldChar w:fldCharType="begin">
          <w:fldData xml:space="preserve">eCwgTlkuJiN4RDtEaXZpc2lvbiBvZiBIZW1hdG9sb2d5LCBEZXBhcnRtZW50IG9mIE1lZGljaW5l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PEVuZE5vdGU+PENpdGU+PEF1dGhvcj5HYXJjaWEtU3VhcmV6PC9BdXRob3I+PFllYXI+MjAyMDwv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==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9F17DF">
        <w:rPr>
          <w:rFonts w:ascii="Arial" w:hAnsi="Arial" w:cs="Arial"/>
        </w:rPr>
        <w:fldChar w:fldCharType="begin">
          <w:fldData xml:space="preserve">eCwgTlkuJiN4RDtEaXZpc2lvbiBvZiBIZW1hdG9sb2d5LCBEZXBhcnRtZW50IG9mIE1lZGljaW5l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(11-16)</w:t>
      </w:r>
      <w:r w:rsidR="00877679" w:rsidRPr="004009F2">
        <w:rPr>
          <w:rFonts w:ascii="Arial" w:hAnsi="Arial" w:cs="Arial"/>
        </w:rPr>
        <w:fldChar w:fldCharType="end"/>
      </w:r>
      <w:r w:rsidR="00877679" w:rsidRPr="004009F2">
        <w:rPr>
          <w:rFonts w:ascii="Arial" w:hAnsi="Arial" w:cs="Arial"/>
        </w:rPr>
        <w:t xml:space="preserve"> </w:t>
      </w:r>
      <w:r w:rsidRPr="004009F2">
        <w:rPr>
          <w:rFonts w:ascii="Arial" w:hAnsi="Arial" w:cs="Arial"/>
        </w:rPr>
        <w:t xml:space="preserve">Additionally, the </w:t>
      </w:r>
      <w:r w:rsidR="00877679" w:rsidRPr="004009F2">
        <w:rPr>
          <w:rFonts w:ascii="Arial" w:hAnsi="Arial" w:cs="Arial"/>
        </w:rPr>
        <w:t>impact of certain cancer treatments on COVID-19</w:t>
      </w:r>
      <w:r w:rsidRPr="00C423E3">
        <w:rPr>
          <w:rFonts w:ascii="Arial" w:hAnsi="Arial" w:cs="Arial"/>
        </w:rPr>
        <w:t>-</w:t>
      </w:r>
      <w:r w:rsidR="00877679" w:rsidRPr="00C423E3">
        <w:rPr>
          <w:rFonts w:ascii="Arial" w:hAnsi="Arial" w:cs="Arial"/>
        </w:rPr>
        <w:t xml:space="preserve">related mortality </w:t>
      </w:r>
      <w:r w:rsidRPr="00C423E3">
        <w:rPr>
          <w:rFonts w:ascii="Arial" w:hAnsi="Arial" w:cs="Arial"/>
        </w:rPr>
        <w:t xml:space="preserve">is </w:t>
      </w:r>
      <w:r w:rsidR="00877679" w:rsidRPr="00C423E3">
        <w:rPr>
          <w:rFonts w:ascii="Arial" w:hAnsi="Arial" w:cs="Arial"/>
        </w:rPr>
        <w:t xml:space="preserve">a question </w:t>
      </w:r>
      <w:r w:rsidRPr="00C423E3">
        <w:rPr>
          <w:rFonts w:ascii="Arial" w:hAnsi="Arial" w:cs="Arial"/>
        </w:rPr>
        <w:t xml:space="preserve">of paramount importance </w:t>
      </w:r>
      <w:r w:rsidR="00877679" w:rsidRPr="004009F2">
        <w:rPr>
          <w:rFonts w:ascii="Arial" w:hAnsi="Arial" w:cs="Arial"/>
        </w:rPr>
        <w:t xml:space="preserve">for hematologists. In our cohort, </w:t>
      </w:r>
      <w:r w:rsidRPr="004009F2">
        <w:rPr>
          <w:rFonts w:ascii="Arial" w:hAnsi="Arial" w:cs="Arial"/>
        </w:rPr>
        <w:t xml:space="preserve">receipt of </w:t>
      </w:r>
      <w:r w:rsidR="00877679" w:rsidRPr="004009F2">
        <w:rPr>
          <w:rFonts w:ascii="Arial" w:hAnsi="Arial" w:cs="Arial"/>
        </w:rPr>
        <w:t xml:space="preserve">systemic </w:t>
      </w:r>
      <w:r w:rsidR="00783A69" w:rsidRPr="004009F2">
        <w:rPr>
          <w:rFonts w:ascii="Arial" w:hAnsi="Arial" w:cs="Arial"/>
        </w:rPr>
        <w:t>conventional chemo</w:t>
      </w:r>
      <w:r w:rsidR="00877679" w:rsidRPr="004009F2">
        <w:rPr>
          <w:rFonts w:ascii="Arial" w:hAnsi="Arial" w:cs="Arial"/>
        </w:rPr>
        <w:t xml:space="preserve">therapy </w:t>
      </w:r>
      <w:r w:rsidRPr="004009F2">
        <w:rPr>
          <w:rFonts w:ascii="Arial" w:hAnsi="Arial" w:cs="Arial"/>
        </w:rPr>
        <w:t xml:space="preserve">within 30 day of COVID-19 diagnosis </w:t>
      </w:r>
      <w:r w:rsidR="00877679" w:rsidRPr="004009F2">
        <w:rPr>
          <w:rFonts w:ascii="Arial" w:hAnsi="Arial" w:cs="Arial"/>
        </w:rPr>
        <w:t xml:space="preserve">was associated with </w:t>
      </w:r>
      <w:r w:rsidRPr="004009F2">
        <w:rPr>
          <w:rFonts w:ascii="Arial" w:hAnsi="Arial" w:cs="Arial"/>
        </w:rPr>
        <w:t xml:space="preserve">an </w:t>
      </w:r>
      <w:r w:rsidR="00877679" w:rsidRPr="004009F2">
        <w:rPr>
          <w:rFonts w:ascii="Arial" w:hAnsi="Arial" w:cs="Arial"/>
        </w:rPr>
        <w:t>increased mortality risk</w:t>
      </w:r>
      <w:r w:rsidRPr="004009F2">
        <w:rPr>
          <w:rFonts w:ascii="Arial" w:hAnsi="Arial" w:cs="Arial"/>
        </w:rPr>
        <w:t xml:space="preserve"> versus not having received active therapy</w:t>
      </w:r>
      <w:r w:rsidR="00877679" w:rsidRPr="004009F2">
        <w:rPr>
          <w:rFonts w:ascii="Arial" w:hAnsi="Arial" w:cs="Arial"/>
        </w:rPr>
        <w:t xml:space="preserve">, but </w:t>
      </w:r>
      <w:r w:rsidRPr="004009F2">
        <w:rPr>
          <w:rFonts w:ascii="Arial" w:hAnsi="Arial" w:cs="Arial"/>
        </w:rPr>
        <w:t xml:space="preserve">mortality risk was not significantly increased by </w:t>
      </w:r>
      <w:r w:rsidR="00B2769E" w:rsidRPr="004009F2">
        <w:rPr>
          <w:rFonts w:ascii="Arial" w:hAnsi="Arial" w:cs="Arial"/>
        </w:rPr>
        <w:t>receipt of</w:t>
      </w:r>
      <w:r w:rsidR="007E6D2B" w:rsidRPr="004009F2">
        <w:rPr>
          <w:rFonts w:ascii="Arial" w:hAnsi="Arial" w:cs="Arial"/>
        </w:rPr>
        <w:t xml:space="preserve"> monoclonal antibody therapy</w:t>
      </w:r>
      <w:r w:rsidR="00B2769E" w:rsidRPr="004009F2">
        <w:rPr>
          <w:rFonts w:ascii="Arial" w:hAnsi="Arial" w:cs="Arial"/>
        </w:rPr>
        <w:t xml:space="preserve"> or molecular-targeted therapy.</w:t>
      </w:r>
    </w:p>
    <w:p w14:paraId="0422B599" w14:textId="756F089D" w:rsidR="00783A69" w:rsidRPr="004009F2" w:rsidRDefault="00783A69" w:rsidP="00305431">
      <w:pPr>
        <w:spacing w:after="0" w:line="480" w:lineRule="auto"/>
        <w:rPr>
          <w:rFonts w:ascii="Arial" w:hAnsi="Arial" w:cs="Arial"/>
        </w:rPr>
      </w:pPr>
    </w:p>
    <w:p w14:paraId="7CA6CA38" w14:textId="3B8A54CF" w:rsidR="00877679" w:rsidRPr="004009F2" w:rsidRDefault="00783A69" w:rsidP="00305431">
      <w:pPr>
        <w:spacing w:after="0" w:line="480" w:lineRule="auto"/>
        <w:rPr>
          <w:rFonts w:ascii="Arial" w:hAnsi="Arial" w:cs="Arial"/>
        </w:rPr>
      </w:pPr>
      <w:r w:rsidRPr="00C423E3">
        <w:rPr>
          <w:rFonts w:ascii="Arial" w:hAnsi="Arial" w:cs="Arial"/>
        </w:rPr>
        <w:t>Other d</w:t>
      </w:r>
      <w:r w:rsidR="00877679" w:rsidRPr="00C423E3">
        <w:rPr>
          <w:rFonts w:ascii="Arial" w:hAnsi="Arial" w:cs="Arial"/>
        </w:rPr>
        <w:t>ata regarding the imp</w:t>
      </w:r>
      <w:r w:rsidRPr="00C423E3">
        <w:rPr>
          <w:rFonts w:ascii="Arial" w:hAnsi="Arial" w:cs="Arial"/>
        </w:rPr>
        <w:t>act</w:t>
      </w:r>
      <w:r w:rsidR="00877679" w:rsidRPr="00C423E3">
        <w:rPr>
          <w:rFonts w:ascii="Arial" w:hAnsi="Arial" w:cs="Arial"/>
        </w:rPr>
        <w:t xml:space="preserve"> of </w:t>
      </w:r>
      <w:r w:rsidRPr="00C423E3">
        <w:rPr>
          <w:rFonts w:ascii="Arial" w:hAnsi="Arial" w:cs="Arial"/>
        </w:rPr>
        <w:t>chemo</w:t>
      </w:r>
      <w:r w:rsidR="00877679" w:rsidRPr="00C423E3">
        <w:rPr>
          <w:rFonts w:ascii="Arial" w:hAnsi="Arial" w:cs="Arial"/>
        </w:rPr>
        <w:t>therapy o</w:t>
      </w:r>
      <w:r w:rsidRPr="00C423E3">
        <w:rPr>
          <w:rFonts w:ascii="Arial" w:hAnsi="Arial" w:cs="Arial"/>
        </w:rPr>
        <w:t>n</w:t>
      </w:r>
      <w:r w:rsidR="00877679" w:rsidRPr="007A6B84">
        <w:rPr>
          <w:rFonts w:ascii="Arial" w:hAnsi="Arial" w:cs="Arial"/>
        </w:rPr>
        <w:t xml:space="preserve"> outcomes in </w:t>
      </w:r>
      <w:r w:rsidRPr="007A6B84">
        <w:rPr>
          <w:rFonts w:ascii="Arial" w:hAnsi="Arial" w:cs="Arial"/>
        </w:rPr>
        <w:t xml:space="preserve">HM </w:t>
      </w:r>
      <w:r w:rsidR="00877679" w:rsidRPr="007A6B84">
        <w:rPr>
          <w:rFonts w:ascii="Arial" w:hAnsi="Arial" w:cs="Arial"/>
        </w:rPr>
        <w:t>patients with COVID-19 a</w:t>
      </w:r>
      <w:r w:rsidRPr="00F30F86">
        <w:rPr>
          <w:rFonts w:ascii="Arial" w:hAnsi="Arial" w:cs="Arial"/>
        </w:rPr>
        <w:t>r</w:t>
      </w:r>
      <w:r w:rsidR="00877679" w:rsidRPr="00F30F86">
        <w:rPr>
          <w:rFonts w:ascii="Arial" w:hAnsi="Arial" w:cs="Arial"/>
        </w:rPr>
        <w:t>e inconsistent</w:t>
      </w:r>
      <w:r w:rsidR="00A724F7" w:rsidRPr="004009F2">
        <w:rPr>
          <w:rFonts w:ascii="Arial" w:hAnsi="Arial" w:cs="Arial"/>
        </w:rPr>
        <w:t>, with</w:t>
      </w:r>
      <w:r w:rsidR="00877679" w:rsidRPr="004009F2">
        <w:rPr>
          <w:rFonts w:ascii="Arial" w:hAnsi="Arial" w:cs="Arial"/>
        </w:rPr>
        <w:t xml:space="preserve"> </w:t>
      </w:r>
      <w:r w:rsidR="00A724F7" w:rsidRPr="004009F2">
        <w:rPr>
          <w:rFonts w:ascii="Arial" w:hAnsi="Arial" w:cs="Arial"/>
        </w:rPr>
        <w:t xml:space="preserve">some </w:t>
      </w:r>
      <w:r w:rsidR="00877679" w:rsidRPr="004009F2">
        <w:rPr>
          <w:rFonts w:ascii="Arial" w:hAnsi="Arial" w:cs="Arial"/>
        </w:rPr>
        <w:t>studies identif</w:t>
      </w:r>
      <w:r w:rsidR="00A724F7" w:rsidRPr="004009F2">
        <w:rPr>
          <w:rFonts w:ascii="Arial" w:hAnsi="Arial" w:cs="Arial"/>
        </w:rPr>
        <w:t>ying</w:t>
      </w:r>
      <w:r w:rsidR="00877679" w:rsidRPr="004009F2">
        <w:rPr>
          <w:rFonts w:ascii="Arial" w:hAnsi="Arial" w:cs="Arial"/>
        </w:rPr>
        <w:t xml:space="preserve"> an association between recent chemotherapy and adverse outcomes</w:t>
      </w:r>
      <w:r w:rsidR="00877679" w:rsidRPr="004009F2">
        <w:rPr>
          <w:rFonts w:ascii="Arial" w:hAnsi="Arial" w:cs="Arial"/>
        </w:rPr>
        <w:fldChar w:fldCharType="begin">
          <w:fldData xml:space="preserve">PEVuZE5vdGU+PENpdGU+PEF1dGhvcj5DaGF2ZXotTWFjR3JlZ29yPC9BdXRob3I+PFllYXI+MjAy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PEVuZE5vdGU+PENpdGU+PEF1dGhvcj5DaGF2ZXotTWFjR3JlZ29yPC9BdXRob3I+PFllYXI+MjAy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(16, 28-31)</w:t>
      </w:r>
      <w:r w:rsidR="00877679" w:rsidRPr="004009F2">
        <w:rPr>
          <w:rFonts w:ascii="Arial" w:hAnsi="Arial" w:cs="Arial"/>
        </w:rPr>
        <w:fldChar w:fldCharType="end"/>
      </w:r>
      <w:r w:rsidR="00877679" w:rsidRPr="004009F2">
        <w:rPr>
          <w:rFonts w:ascii="Arial" w:hAnsi="Arial" w:cs="Arial"/>
        </w:rPr>
        <w:t xml:space="preserve"> </w:t>
      </w:r>
      <w:r w:rsidR="00C03034" w:rsidRPr="004009F2">
        <w:rPr>
          <w:rFonts w:ascii="Arial" w:hAnsi="Arial" w:cs="Arial"/>
        </w:rPr>
        <w:t xml:space="preserve">and </w:t>
      </w:r>
      <w:r w:rsidR="00877679" w:rsidRPr="004009F2">
        <w:rPr>
          <w:rFonts w:ascii="Arial" w:hAnsi="Arial" w:cs="Arial"/>
        </w:rPr>
        <w:t>others not.</w:t>
      </w:r>
      <w:r w:rsidR="00877679" w:rsidRPr="004009F2">
        <w:rPr>
          <w:rFonts w:ascii="Arial" w:hAnsi="Arial" w:cs="Arial"/>
        </w:rPr>
        <w:fldChar w:fldCharType="begin">
          <w:fldData xml:space="preserve">PEVuZE5vdGU+PENpdGU+PEF1dGhvcj5HYXJjaWEtU3VhcmV6PC9BdXRob3I+PFllYXI+MjAyMDwv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PEVuZE5vdGU+PENpdGU+PEF1dGhvcj5HYXJjaWEtU3VhcmV6PC9BdXRob3I+PFllYXI+MjAyMDwv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(11-13)</w:t>
      </w:r>
      <w:r w:rsidR="00877679" w:rsidRPr="004009F2">
        <w:rPr>
          <w:rFonts w:ascii="Arial" w:hAnsi="Arial" w:cs="Arial"/>
        </w:rPr>
        <w:fldChar w:fldCharType="end"/>
      </w:r>
      <w:r w:rsidR="00877679" w:rsidRPr="004009F2">
        <w:rPr>
          <w:rFonts w:ascii="Arial" w:hAnsi="Arial" w:cs="Arial"/>
        </w:rPr>
        <w:t xml:space="preserve"> </w:t>
      </w:r>
      <w:r w:rsidRPr="004009F2">
        <w:rPr>
          <w:rFonts w:ascii="Arial" w:hAnsi="Arial" w:cs="Arial"/>
        </w:rPr>
        <w:t>A</w:t>
      </w:r>
      <w:r w:rsidR="00877679" w:rsidRPr="004009F2">
        <w:rPr>
          <w:rFonts w:ascii="Arial" w:hAnsi="Arial" w:cs="Arial"/>
        </w:rPr>
        <w:t xml:space="preserve"> meta-analysis</w:t>
      </w:r>
      <w:r w:rsidR="00877679" w:rsidRPr="004009F2">
        <w:rPr>
          <w:rFonts w:ascii="Arial" w:hAnsi="Arial" w:cs="Arial"/>
        </w:rPr>
        <w:fldChar w:fldCharType="begin">
          <w:fldData xml:space="preserve">PEVuZE5vdGU+PENpdGU+PEF1dGhvcj5WaWplbnRoaXJhPC9BdXRob3I+PFllYXI+MjAyMDwvWWVh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PEVuZE5vdGU+PENpdGU+PEF1dGhvcj5WaWplbnRoaXJhPC9BdXRob3I+PFllYXI+MjAyMDwvWWVh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(14)</w:t>
      </w:r>
      <w:r w:rsidR="00877679" w:rsidRPr="004009F2">
        <w:rPr>
          <w:rFonts w:ascii="Arial" w:hAnsi="Arial" w:cs="Arial"/>
        </w:rPr>
        <w:fldChar w:fldCharType="end"/>
      </w:r>
      <w:r w:rsidR="00877679" w:rsidRPr="004009F2">
        <w:rPr>
          <w:rFonts w:ascii="Arial" w:hAnsi="Arial" w:cs="Arial"/>
        </w:rPr>
        <w:t xml:space="preserve"> </w:t>
      </w:r>
      <w:r w:rsidRPr="004009F2">
        <w:rPr>
          <w:rFonts w:ascii="Arial" w:hAnsi="Arial" w:cs="Arial"/>
        </w:rPr>
        <w:t xml:space="preserve">showed </w:t>
      </w:r>
      <w:r w:rsidR="00877679" w:rsidRPr="004009F2">
        <w:rPr>
          <w:rFonts w:ascii="Arial" w:hAnsi="Arial" w:cs="Arial"/>
        </w:rPr>
        <w:t xml:space="preserve">no association between mortality rate in HM patients with COVID-19 and recent chemotherapy. However, the analysis should be </w:t>
      </w:r>
      <w:r w:rsidRPr="004009F2">
        <w:rPr>
          <w:rFonts w:ascii="Arial" w:hAnsi="Arial" w:cs="Arial"/>
        </w:rPr>
        <w:t xml:space="preserve">interpreted </w:t>
      </w:r>
      <w:r w:rsidR="00877679" w:rsidRPr="004009F2">
        <w:rPr>
          <w:rFonts w:ascii="Arial" w:hAnsi="Arial" w:cs="Arial"/>
        </w:rPr>
        <w:t xml:space="preserve">with caution given the </w:t>
      </w:r>
      <w:r w:rsidRPr="00C423E3">
        <w:rPr>
          <w:rFonts w:ascii="Arial" w:hAnsi="Arial" w:cs="Arial"/>
        </w:rPr>
        <w:t>heterogeneous</w:t>
      </w:r>
      <w:r w:rsidR="00877679" w:rsidRPr="00C423E3">
        <w:rPr>
          <w:rFonts w:ascii="Arial" w:hAnsi="Arial" w:cs="Arial"/>
        </w:rPr>
        <w:t xml:space="preserve"> definitions </w:t>
      </w:r>
      <w:r w:rsidRPr="00C423E3">
        <w:rPr>
          <w:rFonts w:ascii="Arial" w:hAnsi="Arial" w:cs="Arial"/>
        </w:rPr>
        <w:t>used for</w:t>
      </w:r>
      <w:r w:rsidR="00877679" w:rsidRPr="00C423E3">
        <w:rPr>
          <w:rFonts w:ascii="Arial" w:hAnsi="Arial" w:cs="Arial"/>
        </w:rPr>
        <w:t xml:space="preserve"> </w:t>
      </w:r>
      <w:r w:rsidRPr="00C423E3">
        <w:rPr>
          <w:rFonts w:ascii="Arial" w:hAnsi="Arial" w:cs="Arial"/>
        </w:rPr>
        <w:t>‘</w:t>
      </w:r>
      <w:r w:rsidR="00877679" w:rsidRPr="00C423E3">
        <w:rPr>
          <w:rFonts w:ascii="Arial" w:hAnsi="Arial" w:cs="Arial"/>
        </w:rPr>
        <w:t>recent treatment</w:t>
      </w:r>
      <w:r w:rsidRPr="00C423E3">
        <w:rPr>
          <w:rFonts w:ascii="Arial" w:hAnsi="Arial" w:cs="Arial"/>
        </w:rPr>
        <w:t>’</w:t>
      </w:r>
      <w:r w:rsidR="00877679" w:rsidRPr="007A6B84">
        <w:rPr>
          <w:rFonts w:ascii="Arial" w:hAnsi="Arial" w:cs="Arial"/>
        </w:rPr>
        <w:t xml:space="preserve"> among </w:t>
      </w:r>
      <w:r w:rsidRPr="007A6B84">
        <w:rPr>
          <w:rFonts w:ascii="Arial" w:hAnsi="Arial" w:cs="Arial"/>
        </w:rPr>
        <w:t xml:space="preserve">the studies </w:t>
      </w:r>
      <w:r w:rsidR="00877679" w:rsidRPr="007A6B84">
        <w:rPr>
          <w:rFonts w:ascii="Arial" w:hAnsi="Arial" w:cs="Arial"/>
        </w:rPr>
        <w:t>included. Moreover, differences in underlying disease and disease severity</w:t>
      </w:r>
      <w:r w:rsidRPr="004009F2">
        <w:rPr>
          <w:rFonts w:ascii="Arial" w:hAnsi="Arial" w:cs="Arial"/>
        </w:rPr>
        <w:t>,</w:t>
      </w:r>
      <w:r w:rsidR="00877679" w:rsidRPr="004009F2">
        <w:rPr>
          <w:rFonts w:ascii="Arial" w:hAnsi="Arial" w:cs="Arial"/>
        </w:rPr>
        <w:t xml:space="preserve"> as well as therapy intensity</w:t>
      </w:r>
      <w:r w:rsidRPr="004009F2">
        <w:rPr>
          <w:rFonts w:ascii="Arial" w:hAnsi="Arial" w:cs="Arial"/>
        </w:rPr>
        <w:t>,</w:t>
      </w:r>
      <w:r w:rsidR="00877679" w:rsidRPr="004009F2">
        <w:rPr>
          <w:rFonts w:ascii="Arial" w:hAnsi="Arial" w:cs="Arial"/>
        </w:rPr>
        <w:t xml:space="preserve"> </w:t>
      </w:r>
      <w:r w:rsidRPr="004009F2">
        <w:rPr>
          <w:rFonts w:ascii="Arial" w:hAnsi="Arial" w:cs="Arial"/>
        </w:rPr>
        <w:t xml:space="preserve">were </w:t>
      </w:r>
      <w:r w:rsidR="00877679" w:rsidRPr="004009F2">
        <w:rPr>
          <w:rFonts w:ascii="Arial" w:hAnsi="Arial" w:cs="Arial"/>
        </w:rPr>
        <w:t xml:space="preserve">not fully accounted for. Clinicians should make </w:t>
      </w:r>
      <w:r w:rsidRPr="004009F2">
        <w:rPr>
          <w:rFonts w:ascii="Arial" w:hAnsi="Arial" w:cs="Arial"/>
        </w:rPr>
        <w:t xml:space="preserve">treatment </w:t>
      </w:r>
      <w:r w:rsidR="00877679" w:rsidRPr="004009F2">
        <w:rPr>
          <w:rFonts w:ascii="Arial" w:hAnsi="Arial" w:cs="Arial"/>
        </w:rPr>
        <w:t xml:space="preserve">decisions on a case-by-case basis with their patients, </w:t>
      </w:r>
      <w:r w:rsidRPr="004009F2">
        <w:rPr>
          <w:rFonts w:ascii="Arial" w:hAnsi="Arial" w:cs="Arial"/>
        </w:rPr>
        <w:t xml:space="preserve">taking into </w:t>
      </w:r>
      <w:r w:rsidR="00877679" w:rsidRPr="004009F2">
        <w:rPr>
          <w:rFonts w:ascii="Arial" w:hAnsi="Arial" w:cs="Arial"/>
        </w:rPr>
        <w:t>consider</w:t>
      </w:r>
      <w:r w:rsidRPr="004009F2">
        <w:rPr>
          <w:rFonts w:ascii="Arial" w:hAnsi="Arial" w:cs="Arial"/>
        </w:rPr>
        <w:t>ation</w:t>
      </w:r>
      <w:r w:rsidR="00877679" w:rsidRPr="004009F2">
        <w:rPr>
          <w:rFonts w:ascii="Arial" w:hAnsi="Arial" w:cs="Arial"/>
        </w:rPr>
        <w:t xml:space="preserve"> the </w:t>
      </w:r>
      <w:r w:rsidRPr="004009F2">
        <w:rPr>
          <w:rFonts w:ascii="Arial" w:hAnsi="Arial" w:cs="Arial"/>
        </w:rPr>
        <w:t xml:space="preserve">regional </w:t>
      </w:r>
      <w:r w:rsidR="00877679" w:rsidRPr="004009F2">
        <w:rPr>
          <w:rFonts w:ascii="Arial" w:hAnsi="Arial" w:cs="Arial"/>
        </w:rPr>
        <w:t xml:space="preserve">prevalence of COVID-19 and availability of healthcare resources. </w:t>
      </w:r>
    </w:p>
    <w:p w14:paraId="25A8B16B" w14:textId="77777777" w:rsidR="00877679" w:rsidRPr="004009F2" w:rsidRDefault="00877679" w:rsidP="00305431">
      <w:pPr>
        <w:spacing w:after="0" w:line="480" w:lineRule="auto"/>
        <w:rPr>
          <w:rFonts w:ascii="Arial" w:hAnsi="Arial" w:cs="Arial"/>
        </w:rPr>
      </w:pPr>
    </w:p>
    <w:p w14:paraId="53AB1F13" w14:textId="22AAA8AA" w:rsidR="00877679" w:rsidRPr="004009F2" w:rsidRDefault="002E7B5E" w:rsidP="00305431">
      <w:pPr>
        <w:spacing w:after="0" w:line="480" w:lineRule="auto"/>
        <w:rPr>
          <w:rFonts w:ascii="Arial" w:hAnsi="Arial" w:cs="Arial"/>
        </w:rPr>
      </w:pPr>
      <w:r w:rsidRPr="004009F2">
        <w:rPr>
          <w:rFonts w:ascii="Arial" w:hAnsi="Arial" w:cs="Arial"/>
        </w:rPr>
        <w:lastRenderedPageBreak/>
        <w:t>Regarding COVID-19 treatment, w</w:t>
      </w:r>
      <w:r w:rsidR="009E0015" w:rsidRPr="004009F2">
        <w:rPr>
          <w:rFonts w:ascii="Arial" w:hAnsi="Arial" w:cs="Arial"/>
        </w:rPr>
        <w:t>e also found that</w:t>
      </w:r>
      <w:r w:rsidR="00877679" w:rsidRPr="004009F2">
        <w:rPr>
          <w:rFonts w:ascii="Arial" w:hAnsi="Arial" w:cs="Arial"/>
        </w:rPr>
        <w:t xml:space="preserve"> HM patients who received systemic corticosteroid therapy for COVID-19 </w:t>
      </w:r>
      <w:r w:rsidR="009E0015" w:rsidRPr="004009F2">
        <w:rPr>
          <w:rFonts w:ascii="Arial" w:hAnsi="Arial" w:cs="Arial"/>
        </w:rPr>
        <w:t>had an</w:t>
      </w:r>
      <w:r w:rsidR="00877679" w:rsidRPr="004009F2">
        <w:rPr>
          <w:rFonts w:ascii="Arial" w:hAnsi="Arial" w:cs="Arial"/>
        </w:rPr>
        <w:t xml:space="preserve"> increased </w:t>
      </w:r>
      <w:r w:rsidR="009E0015" w:rsidRPr="004009F2">
        <w:rPr>
          <w:rFonts w:ascii="Arial" w:hAnsi="Arial" w:cs="Arial"/>
        </w:rPr>
        <w:t xml:space="preserve">mortality </w:t>
      </w:r>
      <w:r w:rsidR="00877679" w:rsidRPr="004009F2">
        <w:rPr>
          <w:rFonts w:ascii="Arial" w:hAnsi="Arial" w:cs="Arial"/>
        </w:rPr>
        <w:t>risk</w:t>
      </w:r>
      <w:r w:rsidR="009E0015" w:rsidRPr="004009F2">
        <w:rPr>
          <w:rFonts w:ascii="Arial" w:hAnsi="Arial" w:cs="Arial"/>
        </w:rPr>
        <w:t>, a finding</w:t>
      </w:r>
      <w:r w:rsidR="00877679" w:rsidRPr="004009F2">
        <w:rPr>
          <w:rFonts w:ascii="Arial" w:hAnsi="Arial" w:cs="Arial"/>
        </w:rPr>
        <w:t xml:space="preserve"> consistent with a study </w:t>
      </w:r>
      <w:r w:rsidR="009E0015" w:rsidRPr="00C423E3">
        <w:rPr>
          <w:rFonts w:ascii="Arial" w:hAnsi="Arial" w:cs="Arial"/>
        </w:rPr>
        <w:t xml:space="preserve">of </w:t>
      </w:r>
      <w:r w:rsidR="00C03034" w:rsidRPr="00C423E3">
        <w:rPr>
          <w:rFonts w:ascii="Arial" w:hAnsi="Arial" w:cs="Arial"/>
        </w:rPr>
        <w:t xml:space="preserve">CLL </w:t>
      </w:r>
      <w:r w:rsidR="009E0015" w:rsidRPr="00C423E3">
        <w:rPr>
          <w:rFonts w:ascii="Arial" w:hAnsi="Arial" w:cs="Arial"/>
        </w:rPr>
        <w:t>patients</w:t>
      </w:r>
      <w:r w:rsidR="00877679" w:rsidRPr="00C423E3">
        <w:rPr>
          <w:rFonts w:ascii="Arial" w:hAnsi="Arial" w:cs="Arial"/>
        </w:rPr>
        <w:t>.</w:t>
      </w:r>
      <w:r w:rsidR="00877679" w:rsidRPr="004009F2">
        <w:rPr>
          <w:rFonts w:ascii="Arial" w:hAnsi="Arial" w:cs="Arial"/>
        </w:rPr>
        <w:fldChar w:fldCharType="begin">
          <w:fldData xml:space="preserve">PEVuZE5vdGU+PENpdGU+PEF1dGhvcj5Sb2VrZXI8L0F1dGhvcj48WWVhcj4yMDIxPC9ZZWFyPjxS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PEVuZE5vdGU+PENpdGU+PEF1dGhvcj5Sb2VrZXI8L0F1dGhvcj48WWVhcj4yMDIxPC9ZZWFyPjxS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(18)</w:t>
      </w:r>
      <w:r w:rsidR="00877679" w:rsidRPr="004009F2">
        <w:rPr>
          <w:rFonts w:ascii="Arial" w:hAnsi="Arial" w:cs="Arial"/>
        </w:rPr>
        <w:fldChar w:fldCharType="end"/>
      </w:r>
      <w:r w:rsidR="00877679" w:rsidRPr="004009F2">
        <w:rPr>
          <w:rFonts w:ascii="Arial" w:hAnsi="Arial" w:cs="Arial"/>
        </w:rPr>
        <w:t xml:space="preserve"> </w:t>
      </w:r>
      <w:r w:rsidR="009E0015" w:rsidRPr="004009F2">
        <w:rPr>
          <w:rFonts w:ascii="Arial" w:hAnsi="Arial" w:cs="Arial"/>
        </w:rPr>
        <w:t xml:space="preserve">Data from the </w:t>
      </w:r>
      <w:r w:rsidR="00877679" w:rsidRPr="004009F2">
        <w:rPr>
          <w:rFonts w:ascii="Arial" w:hAnsi="Arial" w:cs="Arial"/>
        </w:rPr>
        <w:t>RECOVERY trial</w:t>
      </w:r>
      <w:r w:rsidR="009E0015" w:rsidRPr="004009F2">
        <w:rPr>
          <w:rFonts w:ascii="Arial" w:hAnsi="Arial" w:cs="Arial"/>
        </w:rPr>
        <w:t xml:space="preserve"> supporting use of dexamethasone in hospitalized patients</w:t>
      </w:r>
      <w:r w:rsidR="00877679" w:rsidRPr="004009F2">
        <w:rPr>
          <w:rFonts w:ascii="Arial" w:hAnsi="Arial" w:cs="Arial"/>
        </w:rPr>
        <w:t xml:space="preserve"> were published in July 2020,</w:t>
      </w:r>
      <w:r w:rsidR="00877679" w:rsidRPr="004009F2">
        <w:rPr>
          <w:rFonts w:ascii="Arial" w:hAnsi="Arial" w:cs="Arial"/>
        </w:rPr>
        <w:fldChar w:fldCharType="begin">
          <w:fldData xml:space="preserve">PEVuZE5vdGU+PENpdGU+PEF1dGhvcj5SZWNvdmVyeSBDb2xsYWJvcmF0aXZlIEdyb3VwPC9BdXRo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==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PEVuZE5vdGU+PENpdGU+PEF1dGhvcj5SZWNvdmVyeSBDb2xsYWJvcmF0aXZlIEdyb3VwPC9BdXRo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==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sidRPr="004009F2">
        <w:rPr>
          <w:rFonts w:ascii="Arial" w:hAnsi="Arial" w:cs="Arial"/>
        </w:rPr>
      </w:r>
      <w:r w:rsidR="00877679" w:rsidRPr="004009F2">
        <w:rPr>
          <w:rFonts w:ascii="Arial" w:hAnsi="Arial" w:cs="Arial"/>
        </w:rPr>
        <w:fldChar w:fldCharType="separate"/>
      </w:r>
      <w:r w:rsidR="009F17DF">
        <w:rPr>
          <w:rFonts w:ascii="Arial" w:hAnsi="Arial" w:cs="Arial"/>
          <w:noProof/>
        </w:rPr>
        <w:t>(32)</w:t>
      </w:r>
      <w:r w:rsidR="00877679" w:rsidRPr="004009F2">
        <w:rPr>
          <w:rFonts w:ascii="Arial" w:hAnsi="Arial" w:cs="Arial"/>
        </w:rPr>
        <w:fldChar w:fldCharType="end"/>
      </w:r>
      <w:r w:rsidR="00877679" w:rsidRPr="004009F2">
        <w:rPr>
          <w:rFonts w:ascii="Arial" w:hAnsi="Arial" w:cs="Arial"/>
        </w:rPr>
        <w:t xml:space="preserve"> </w:t>
      </w:r>
      <w:r w:rsidR="009E0015" w:rsidRPr="004009F2">
        <w:rPr>
          <w:rFonts w:ascii="Arial" w:hAnsi="Arial" w:cs="Arial"/>
        </w:rPr>
        <w:t>and consequently 58.9</w:t>
      </w:r>
      <w:r w:rsidR="00877679" w:rsidRPr="004009F2">
        <w:rPr>
          <w:rFonts w:ascii="Arial" w:hAnsi="Arial" w:cs="Arial"/>
        </w:rPr>
        <w:t xml:space="preserve">% </w:t>
      </w:r>
      <w:r w:rsidR="009E0015" w:rsidRPr="004009F2">
        <w:rPr>
          <w:rFonts w:ascii="Arial" w:hAnsi="Arial" w:cs="Arial"/>
        </w:rPr>
        <w:t xml:space="preserve">of </w:t>
      </w:r>
      <w:r w:rsidR="00877679" w:rsidRPr="004009F2">
        <w:rPr>
          <w:rFonts w:ascii="Arial" w:hAnsi="Arial" w:cs="Arial"/>
        </w:rPr>
        <w:t>HM patients in our later cohort received corticosteroids</w:t>
      </w:r>
      <w:r w:rsidR="00B2769E" w:rsidRPr="004009F2">
        <w:rPr>
          <w:rFonts w:ascii="Arial" w:hAnsi="Arial" w:cs="Arial"/>
        </w:rPr>
        <w:t>, including 92.3% of inpatients</w:t>
      </w:r>
      <w:r w:rsidR="00877679" w:rsidRPr="004009F2">
        <w:rPr>
          <w:rFonts w:ascii="Arial" w:hAnsi="Arial" w:cs="Arial"/>
        </w:rPr>
        <w:t xml:space="preserve">. The inferior </w:t>
      </w:r>
      <w:r w:rsidR="00C021CC" w:rsidRPr="004009F2">
        <w:rPr>
          <w:rFonts w:ascii="Arial" w:hAnsi="Arial" w:cs="Arial"/>
        </w:rPr>
        <w:t xml:space="preserve">survival </w:t>
      </w:r>
      <w:r w:rsidR="00877679" w:rsidRPr="004009F2">
        <w:rPr>
          <w:rFonts w:ascii="Arial" w:hAnsi="Arial" w:cs="Arial"/>
        </w:rPr>
        <w:t>in th</w:t>
      </w:r>
      <w:r w:rsidR="00C021CC" w:rsidRPr="004009F2">
        <w:rPr>
          <w:rFonts w:ascii="Arial" w:hAnsi="Arial" w:cs="Arial"/>
        </w:rPr>
        <w:t>e</w:t>
      </w:r>
      <w:r w:rsidR="00877679" w:rsidRPr="004009F2">
        <w:rPr>
          <w:rFonts w:ascii="Arial" w:hAnsi="Arial" w:cs="Arial"/>
        </w:rPr>
        <w:t>s</w:t>
      </w:r>
      <w:r w:rsidR="00C021CC" w:rsidRPr="004009F2">
        <w:rPr>
          <w:rFonts w:ascii="Arial" w:hAnsi="Arial" w:cs="Arial"/>
        </w:rPr>
        <w:t>e</w:t>
      </w:r>
      <w:r w:rsidR="00877679" w:rsidRPr="004009F2">
        <w:rPr>
          <w:rFonts w:ascii="Arial" w:hAnsi="Arial" w:cs="Arial"/>
        </w:rPr>
        <w:t xml:space="preserve"> </w:t>
      </w:r>
      <w:r w:rsidR="00C021CC" w:rsidRPr="004009F2">
        <w:rPr>
          <w:rFonts w:ascii="Arial" w:hAnsi="Arial" w:cs="Arial"/>
        </w:rPr>
        <w:t xml:space="preserve">patients </w:t>
      </w:r>
      <w:r w:rsidR="00877679" w:rsidRPr="004009F2">
        <w:rPr>
          <w:rFonts w:ascii="Arial" w:hAnsi="Arial" w:cs="Arial"/>
        </w:rPr>
        <w:t xml:space="preserve">may be </w:t>
      </w:r>
      <w:r w:rsidR="00C021CC" w:rsidRPr="004009F2">
        <w:rPr>
          <w:rFonts w:ascii="Arial" w:hAnsi="Arial" w:cs="Arial"/>
        </w:rPr>
        <w:t xml:space="preserve">due to corticosteroids being </w:t>
      </w:r>
      <w:r w:rsidR="00877679" w:rsidRPr="004009F2">
        <w:rPr>
          <w:rFonts w:ascii="Arial" w:hAnsi="Arial" w:cs="Arial"/>
        </w:rPr>
        <w:t>use</w:t>
      </w:r>
      <w:r w:rsidR="00C021CC" w:rsidRPr="004009F2">
        <w:rPr>
          <w:rFonts w:ascii="Arial" w:hAnsi="Arial" w:cs="Arial"/>
        </w:rPr>
        <w:t>d mostly</w:t>
      </w:r>
      <w:r w:rsidR="00877679" w:rsidRPr="004009F2">
        <w:rPr>
          <w:rFonts w:ascii="Arial" w:hAnsi="Arial" w:cs="Arial"/>
        </w:rPr>
        <w:t xml:space="preserve"> in patients with more severe disease. </w:t>
      </w:r>
      <w:r w:rsidR="00C021CC" w:rsidRPr="004009F2">
        <w:rPr>
          <w:rFonts w:ascii="Arial" w:hAnsi="Arial" w:cs="Arial"/>
        </w:rPr>
        <w:t>While t</w:t>
      </w:r>
      <w:r w:rsidR="00877679" w:rsidRPr="004009F2">
        <w:rPr>
          <w:rFonts w:ascii="Arial" w:hAnsi="Arial" w:cs="Arial"/>
        </w:rPr>
        <w:t xml:space="preserve">hese data are not sufficient to </w:t>
      </w:r>
      <w:r w:rsidR="00C021CC" w:rsidRPr="004009F2">
        <w:rPr>
          <w:rFonts w:ascii="Arial" w:hAnsi="Arial" w:cs="Arial"/>
        </w:rPr>
        <w:t xml:space="preserve">warrant a </w:t>
      </w:r>
      <w:r w:rsidR="00877679" w:rsidRPr="00C423E3">
        <w:rPr>
          <w:rFonts w:ascii="Arial" w:hAnsi="Arial" w:cs="Arial"/>
        </w:rPr>
        <w:t xml:space="preserve">change </w:t>
      </w:r>
      <w:r w:rsidR="00C021CC" w:rsidRPr="00C423E3">
        <w:rPr>
          <w:rFonts w:ascii="Arial" w:hAnsi="Arial" w:cs="Arial"/>
        </w:rPr>
        <w:t xml:space="preserve">in </w:t>
      </w:r>
      <w:r w:rsidR="00877679" w:rsidRPr="004009F2">
        <w:rPr>
          <w:rFonts w:ascii="Arial" w:hAnsi="Arial" w:cs="Arial"/>
        </w:rPr>
        <w:t>recommendations for corticosteroid</w:t>
      </w:r>
      <w:r w:rsidR="00C021CC" w:rsidRPr="004009F2">
        <w:rPr>
          <w:rFonts w:ascii="Arial" w:hAnsi="Arial" w:cs="Arial"/>
        </w:rPr>
        <w:t xml:space="preserve"> use,</w:t>
      </w:r>
      <w:r w:rsidR="00877679" w:rsidRPr="004009F2">
        <w:rPr>
          <w:rFonts w:ascii="Arial" w:hAnsi="Arial" w:cs="Arial"/>
        </w:rPr>
        <w:t xml:space="preserve"> given the demonstrated benefit in </w:t>
      </w:r>
      <w:r w:rsidR="00C021CC" w:rsidRPr="004009F2">
        <w:rPr>
          <w:rFonts w:ascii="Arial" w:hAnsi="Arial" w:cs="Arial"/>
        </w:rPr>
        <w:t>RECOVERY</w:t>
      </w:r>
      <w:r w:rsidR="00877679" w:rsidRPr="004009F2">
        <w:rPr>
          <w:rFonts w:ascii="Arial" w:hAnsi="Arial" w:cs="Arial"/>
        </w:rPr>
        <w:t>, they raise question</w:t>
      </w:r>
      <w:r w:rsidR="00C021CC" w:rsidRPr="004009F2">
        <w:rPr>
          <w:rFonts w:ascii="Arial" w:hAnsi="Arial" w:cs="Arial"/>
        </w:rPr>
        <w:t>s</w:t>
      </w:r>
      <w:r w:rsidR="00877679" w:rsidRPr="004009F2">
        <w:rPr>
          <w:rFonts w:ascii="Arial" w:hAnsi="Arial" w:cs="Arial"/>
        </w:rPr>
        <w:t xml:space="preserve"> about </w:t>
      </w:r>
      <w:r w:rsidR="00A724F7" w:rsidRPr="004009F2">
        <w:rPr>
          <w:rFonts w:ascii="Arial" w:hAnsi="Arial" w:cs="Arial"/>
        </w:rPr>
        <w:t xml:space="preserve">corticosteroid </w:t>
      </w:r>
      <w:r w:rsidR="00877679" w:rsidRPr="004009F2">
        <w:rPr>
          <w:rFonts w:ascii="Arial" w:hAnsi="Arial" w:cs="Arial"/>
        </w:rPr>
        <w:t xml:space="preserve">benefit in HM patients with COVID-19. </w:t>
      </w:r>
    </w:p>
    <w:p w14:paraId="66D4077F" w14:textId="77777777" w:rsidR="00877679" w:rsidRPr="004009F2" w:rsidRDefault="00877679" w:rsidP="00305431">
      <w:pPr>
        <w:spacing w:after="0" w:line="480" w:lineRule="auto"/>
        <w:rPr>
          <w:rFonts w:ascii="Arial" w:hAnsi="Arial" w:cs="Arial"/>
        </w:rPr>
      </w:pPr>
    </w:p>
    <w:p w14:paraId="2415E26C" w14:textId="399AA3BA" w:rsidR="00517677" w:rsidRDefault="00AF4D2C" w:rsidP="00305431">
      <w:pPr>
        <w:spacing w:after="0" w:line="480" w:lineRule="auto"/>
        <w:rPr>
          <w:rFonts w:ascii="Arial" w:hAnsi="Arial" w:cs="Arial"/>
        </w:rPr>
      </w:pPr>
      <w:r w:rsidRPr="004009F2">
        <w:rPr>
          <w:rFonts w:ascii="Arial" w:hAnsi="Arial" w:cs="Arial"/>
        </w:rPr>
        <w:t xml:space="preserve">Moreover, </w:t>
      </w:r>
      <w:r>
        <w:rPr>
          <w:rFonts w:ascii="Arial" w:hAnsi="Arial" w:cs="Arial"/>
        </w:rPr>
        <w:t>w</w:t>
      </w:r>
      <w:r w:rsidR="007D02BB" w:rsidRPr="007D02BB">
        <w:rPr>
          <w:rFonts w:ascii="Arial" w:hAnsi="Arial" w:cs="Arial"/>
        </w:rPr>
        <w:t xml:space="preserve">e </w:t>
      </w:r>
      <w:r w:rsidR="00732029">
        <w:rPr>
          <w:rFonts w:ascii="Arial" w:hAnsi="Arial" w:cs="Arial"/>
        </w:rPr>
        <w:t>found no</w:t>
      </w:r>
      <w:r w:rsidR="007D02BB" w:rsidRPr="007D02BB">
        <w:rPr>
          <w:rFonts w:ascii="Arial" w:hAnsi="Arial" w:cs="Arial"/>
        </w:rPr>
        <w:t xml:space="preserve"> difference in </w:t>
      </w:r>
      <w:r w:rsidR="00732029">
        <w:rPr>
          <w:rFonts w:ascii="Arial" w:hAnsi="Arial" w:cs="Arial"/>
        </w:rPr>
        <w:t xml:space="preserve">survival </w:t>
      </w:r>
      <w:r w:rsidR="007D02BB" w:rsidRPr="007D02BB">
        <w:rPr>
          <w:rFonts w:ascii="Arial" w:hAnsi="Arial" w:cs="Arial"/>
        </w:rPr>
        <w:t xml:space="preserve">between </w:t>
      </w:r>
      <w:r w:rsidR="007E34D7">
        <w:rPr>
          <w:rFonts w:ascii="Arial" w:hAnsi="Arial" w:cs="Arial"/>
        </w:rPr>
        <w:t xml:space="preserve">HM </w:t>
      </w:r>
      <w:r w:rsidR="00732029">
        <w:rPr>
          <w:rFonts w:ascii="Arial" w:hAnsi="Arial" w:cs="Arial"/>
        </w:rPr>
        <w:t xml:space="preserve">patients diagnosed with COVID-19 in </w:t>
      </w:r>
      <w:r w:rsidR="007D02BB" w:rsidRPr="007D02BB">
        <w:rPr>
          <w:rFonts w:ascii="Arial" w:hAnsi="Arial" w:cs="Arial"/>
        </w:rPr>
        <w:t xml:space="preserve">the first </w:t>
      </w:r>
      <w:r w:rsidR="00732029">
        <w:rPr>
          <w:rFonts w:ascii="Arial" w:hAnsi="Arial" w:cs="Arial"/>
        </w:rPr>
        <w:t xml:space="preserve">or </w:t>
      </w:r>
      <w:r w:rsidR="007D02BB" w:rsidRPr="007D02BB">
        <w:rPr>
          <w:rFonts w:ascii="Arial" w:hAnsi="Arial" w:cs="Arial"/>
        </w:rPr>
        <w:t>second</w:t>
      </w:r>
      <w:r w:rsidR="00732029">
        <w:rPr>
          <w:rFonts w:ascii="Arial" w:hAnsi="Arial" w:cs="Arial"/>
        </w:rPr>
        <w:t>/third waves</w:t>
      </w:r>
      <w:r w:rsidR="007D02BB" w:rsidRPr="007D02BB">
        <w:rPr>
          <w:rFonts w:ascii="Arial" w:hAnsi="Arial" w:cs="Arial"/>
        </w:rPr>
        <w:t xml:space="preserve"> of the pandemi</w:t>
      </w:r>
      <w:r w:rsidR="00732029">
        <w:rPr>
          <w:rFonts w:ascii="Arial" w:hAnsi="Arial" w:cs="Arial"/>
        </w:rPr>
        <w:t>c</w:t>
      </w:r>
      <w:r w:rsidR="007D02BB" w:rsidRPr="007D02BB">
        <w:rPr>
          <w:rFonts w:ascii="Arial" w:hAnsi="Arial" w:cs="Arial"/>
        </w:rPr>
        <w:t xml:space="preserve">. </w:t>
      </w:r>
      <w:r w:rsidR="007E34D7">
        <w:rPr>
          <w:rFonts w:ascii="Arial" w:hAnsi="Arial" w:cs="Arial"/>
        </w:rPr>
        <w:t>This is in contrast to</w:t>
      </w:r>
      <w:r w:rsidR="00C021CC">
        <w:rPr>
          <w:rFonts w:ascii="Arial" w:hAnsi="Arial" w:cs="Arial"/>
        </w:rPr>
        <w:t xml:space="preserve"> some studies in </w:t>
      </w:r>
      <w:r w:rsidR="00877679" w:rsidRPr="007D02BB">
        <w:rPr>
          <w:rFonts w:ascii="Arial" w:hAnsi="Arial" w:cs="Arial"/>
        </w:rPr>
        <w:t>similar population</w:t>
      </w:r>
      <w:r w:rsidR="00C021CC">
        <w:rPr>
          <w:rFonts w:ascii="Arial" w:hAnsi="Arial" w:cs="Arial"/>
        </w:rPr>
        <w:t>s</w:t>
      </w:r>
      <w:r w:rsidR="00877679" w:rsidRPr="007D02BB">
        <w:rPr>
          <w:rFonts w:ascii="Arial" w:hAnsi="Arial" w:cs="Arial"/>
        </w:rPr>
        <w:t xml:space="preserve"> </w:t>
      </w:r>
      <w:r w:rsidR="007E34D7">
        <w:rPr>
          <w:rFonts w:ascii="Arial" w:hAnsi="Arial" w:cs="Arial"/>
        </w:rPr>
        <w:t xml:space="preserve">that </w:t>
      </w:r>
      <w:r w:rsidR="00C021CC">
        <w:rPr>
          <w:rFonts w:ascii="Arial" w:hAnsi="Arial" w:cs="Arial"/>
        </w:rPr>
        <w:t xml:space="preserve">reported </w:t>
      </w:r>
      <w:r w:rsidR="00877679" w:rsidRPr="007D02BB">
        <w:rPr>
          <w:rFonts w:ascii="Arial" w:hAnsi="Arial" w:cs="Arial"/>
        </w:rPr>
        <w:t>a decline in mortality over time</w:t>
      </w:r>
      <w:r w:rsidR="007E34D7">
        <w:rPr>
          <w:rFonts w:ascii="Arial" w:hAnsi="Arial" w:cs="Arial"/>
        </w:rPr>
        <w:t>,</w:t>
      </w:r>
      <w:r w:rsidR="00877679">
        <w:rPr>
          <w:rFonts w:ascii="Arial" w:hAnsi="Arial" w:cs="Arial"/>
        </w:rPr>
        <w:fldChar w:fldCharType="begin">
          <w:fldData xml:space="preserve">PEVuZE5vdGU+PENpdGU+PEF1dGhvcj5QYWdhbm88L0F1dGhvcj48WWVhcj4yMDIxPC9ZZWFyPjxS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PEVuZE5vdGU+PENpdGU+PEF1dGhvcj5QYWdhbm88L0F1dGhvcj48WWVhcj4yMDIxPC9ZZWFyPjxS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877679">
        <w:rPr>
          <w:rFonts w:ascii="Arial" w:hAnsi="Arial" w:cs="Arial"/>
        </w:rPr>
      </w:r>
      <w:r w:rsidR="00877679">
        <w:rPr>
          <w:rFonts w:ascii="Arial" w:hAnsi="Arial" w:cs="Arial"/>
        </w:rPr>
        <w:fldChar w:fldCharType="separate"/>
      </w:r>
      <w:r w:rsidR="009F17DF">
        <w:rPr>
          <w:rFonts w:ascii="Arial" w:hAnsi="Arial" w:cs="Arial"/>
          <w:noProof/>
        </w:rPr>
        <w:t>(17, 18)</w:t>
      </w:r>
      <w:r w:rsidR="00877679">
        <w:rPr>
          <w:rFonts w:ascii="Arial" w:hAnsi="Arial" w:cs="Arial"/>
        </w:rPr>
        <w:fldChar w:fldCharType="end"/>
      </w:r>
      <w:r w:rsidR="00877679" w:rsidRPr="007D02BB">
        <w:rPr>
          <w:rFonts w:ascii="Arial" w:hAnsi="Arial" w:cs="Arial"/>
        </w:rPr>
        <w:t xml:space="preserve"> </w:t>
      </w:r>
      <w:r w:rsidR="007E34D7">
        <w:rPr>
          <w:rFonts w:ascii="Arial" w:hAnsi="Arial" w:cs="Arial"/>
        </w:rPr>
        <w:t>s</w:t>
      </w:r>
      <w:r w:rsidR="00C021CC">
        <w:rPr>
          <w:rFonts w:ascii="Arial" w:hAnsi="Arial" w:cs="Arial"/>
        </w:rPr>
        <w:t>uggested</w:t>
      </w:r>
      <w:r w:rsidR="00C021CC" w:rsidRPr="007D02BB">
        <w:rPr>
          <w:rFonts w:ascii="Arial" w:hAnsi="Arial" w:cs="Arial"/>
        </w:rPr>
        <w:t xml:space="preserve"> </w:t>
      </w:r>
      <w:r w:rsidR="00877679" w:rsidRPr="007D02BB">
        <w:rPr>
          <w:rFonts w:ascii="Arial" w:hAnsi="Arial" w:cs="Arial"/>
        </w:rPr>
        <w:t xml:space="preserve">explanations </w:t>
      </w:r>
      <w:r w:rsidR="00C021CC">
        <w:rPr>
          <w:rFonts w:ascii="Arial" w:hAnsi="Arial" w:cs="Arial"/>
        </w:rPr>
        <w:t xml:space="preserve">for </w:t>
      </w:r>
      <w:r w:rsidR="007E34D7">
        <w:rPr>
          <w:rFonts w:ascii="Arial" w:hAnsi="Arial" w:cs="Arial"/>
        </w:rPr>
        <w:t xml:space="preserve">which </w:t>
      </w:r>
      <w:r w:rsidR="00C021CC">
        <w:rPr>
          <w:rFonts w:ascii="Arial" w:hAnsi="Arial" w:cs="Arial"/>
        </w:rPr>
        <w:t xml:space="preserve">include </w:t>
      </w:r>
      <w:r w:rsidR="00877679" w:rsidRPr="007D02BB">
        <w:rPr>
          <w:rFonts w:ascii="Arial" w:hAnsi="Arial" w:cs="Arial"/>
        </w:rPr>
        <w:t>better healthcare organization, changes in patients</w:t>
      </w:r>
      <w:r w:rsidR="00C021CC">
        <w:rPr>
          <w:rFonts w:ascii="Arial" w:hAnsi="Arial" w:cs="Arial"/>
        </w:rPr>
        <w:t>’</w:t>
      </w:r>
      <w:r w:rsidR="00877679" w:rsidRPr="007D02BB">
        <w:rPr>
          <w:rFonts w:ascii="Arial" w:hAnsi="Arial" w:cs="Arial"/>
        </w:rPr>
        <w:t xml:space="preserve"> characteristics, detection of </w:t>
      </w:r>
      <w:r w:rsidR="00C021CC">
        <w:rPr>
          <w:rFonts w:ascii="Arial" w:hAnsi="Arial" w:cs="Arial"/>
        </w:rPr>
        <w:t>more</w:t>
      </w:r>
      <w:r w:rsidR="00877679" w:rsidRPr="007D02BB">
        <w:rPr>
          <w:rFonts w:ascii="Arial" w:hAnsi="Arial" w:cs="Arial"/>
        </w:rPr>
        <w:t xml:space="preserve"> asymptomatic/mild cases</w:t>
      </w:r>
      <w:r w:rsidR="00C021CC">
        <w:rPr>
          <w:rFonts w:ascii="Arial" w:hAnsi="Arial" w:cs="Arial"/>
        </w:rPr>
        <w:t>,</w:t>
      </w:r>
      <w:r w:rsidR="00877679" w:rsidRPr="007D02BB">
        <w:rPr>
          <w:rFonts w:ascii="Arial" w:hAnsi="Arial" w:cs="Arial"/>
        </w:rPr>
        <w:t xml:space="preserve"> and improve</w:t>
      </w:r>
      <w:r w:rsidR="00C021CC">
        <w:rPr>
          <w:rFonts w:ascii="Arial" w:hAnsi="Arial" w:cs="Arial"/>
        </w:rPr>
        <w:t>d</w:t>
      </w:r>
      <w:r w:rsidR="00877679" w:rsidRPr="007D02BB">
        <w:rPr>
          <w:rFonts w:ascii="Arial" w:hAnsi="Arial" w:cs="Arial"/>
        </w:rPr>
        <w:t xml:space="preserve"> treatments against COVID-19. </w:t>
      </w:r>
      <w:r w:rsidR="00517677">
        <w:rPr>
          <w:rFonts w:ascii="Arial" w:hAnsi="Arial" w:cs="Arial"/>
        </w:rPr>
        <w:t>In particular</w:t>
      </w:r>
      <w:r w:rsidR="00517677" w:rsidRPr="00517677">
        <w:rPr>
          <w:rFonts w:ascii="Arial" w:hAnsi="Arial" w:cs="Arial"/>
        </w:rPr>
        <w:t xml:space="preserve">, the inclusion of less severe cases could contribute to lower mortality, a point not </w:t>
      </w:r>
      <w:r w:rsidR="007D137C">
        <w:rPr>
          <w:rFonts w:ascii="Arial" w:hAnsi="Arial" w:cs="Arial"/>
        </w:rPr>
        <w:t>always</w:t>
      </w:r>
      <w:r w:rsidR="00517677" w:rsidRPr="00517677">
        <w:rPr>
          <w:rFonts w:ascii="Arial" w:hAnsi="Arial" w:cs="Arial"/>
        </w:rPr>
        <w:t xml:space="preserve"> analyzed in </w:t>
      </w:r>
      <w:r w:rsidR="007D137C">
        <w:rPr>
          <w:rFonts w:ascii="Arial" w:hAnsi="Arial" w:cs="Arial"/>
        </w:rPr>
        <w:t>the literature</w:t>
      </w:r>
      <w:r w:rsidR="00517677" w:rsidRPr="00517677">
        <w:rPr>
          <w:rFonts w:ascii="Arial" w:hAnsi="Arial" w:cs="Arial"/>
        </w:rPr>
        <w:t xml:space="preserve">. </w:t>
      </w:r>
      <w:r w:rsidR="00517677">
        <w:rPr>
          <w:rFonts w:ascii="Arial" w:hAnsi="Arial" w:cs="Arial"/>
        </w:rPr>
        <w:t>In our study, w</w:t>
      </w:r>
      <w:r w:rsidR="00517677" w:rsidRPr="00517677">
        <w:rPr>
          <w:rFonts w:ascii="Arial" w:hAnsi="Arial" w:cs="Arial"/>
        </w:rPr>
        <w:t xml:space="preserve">e </w:t>
      </w:r>
      <w:r w:rsidR="007E34D7">
        <w:rPr>
          <w:rFonts w:ascii="Arial" w:hAnsi="Arial" w:cs="Arial"/>
        </w:rPr>
        <w:t xml:space="preserve">found </w:t>
      </w:r>
      <w:r w:rsidR="00517677" w:rsidRPr="00517677">
        <w:rPr>
          <w:rFonts w:ascii="Arial" w:hAnsi="Arial" w:cs="Arial"/>
        </w:rPr>
        <w:t>some differences in patient characteristics between the later and early cohorts</w:t>
      </w:r>
      <w:r w:rsidR="007D7690">
        <w:rPr>
          <w:rFonts w:ascii="Arial" w:hAnsi="Arial" w:cs="Arial"/>
        </w:rPr>
        <w:t xml:space="preserve"> that may help </w:t>
      </w:r>
      <w:r w:rsidR="00517677" w:rsidRPr="00517677">
        <w:rPr>
          <w:rFonts w:ascii="Arial" w:hAnsi="Arial" w:cs="Arial"/>
        </w:rPr>
        <w:t>expla</w:t>
      </w:r>
      <w:r w:rsidR="007D7690">
        <w:rPr>
          <w:rFonts w:ascii="Arial" w:hAnsi="Arial" w:cs="Arial"/>
        </w:rPr>
        <w:t>in</w:t>
      </w:r>
      <w:r w:rsidR="00517677" w:rsidRPr="00517677">
        <w:rPr>
          <w:rFonts w:ascii="Arial" w:hAnsi="Arial" w:cs="Arial"/>
        </w:rPr>
        <w:t xml:space="preserve"> </w:t>
      </w:r>
      <w:r w:rsidR="007D7690">
        <w:rPr>
          <w:rFonts w:ascii="Arial" w:hAnsi="Arial" w:cs="Arial"/>
        </w:rPr>
        <w:t xml:space="preserve">the lack of survival difference between waves, </w:t>
      </w:r>
      <w:r w:rsidR="00517677" w:rsidRPr="00517677">
        <w:rPr>
          <w:rFonts w:ascii="Arial" w:hAnsi="Arial" w:cs="Arial"/>
        </w:rPr>
        <w:t>includ</w:t>
      </w:r>
      <w:r w:rsidR="007D7690">
        <w:rPr>
          <w:rFonts w:ascii="Arial" w:hAnsi="Arial" w:cs="Arial"/>
        </w:rPr>
        <w:t>ing</w:t>
      </w:r>
      <w:r w:rsidR="00517677" w:rsidRPr="00517677">
        <w:rPr>
          <w:rFonts w:ascii="Arial" w:hAnsi="Arial" w:cs="Arial"/>
        </w:rPr>
        <w:t xml:space="preserve"> </w:t>
      </w:r>
      <w:r w:rsidR="007E34D7">
        <w:rPr>
          <w:rFonts w:ascii="Arial" w:hAnsi="Arial" w:cs="Arial"/>
        </w:rPr>
        <w:t>the</w:t>
      </w:r>
      <w:r w:rsidR="00517677" w:rsidRPr="00517677">
        <w:rPr>
          <w:rFonts w:ascii="Arial" w:hAnsi="Arial" w:cs="Arial"/>
        </w:rPr>
        <w:t xml:space="preserve"> higher proportion</w:t>
      </w:r>
      <w:r w:rsidR="007E34D7">
        <w:rPr>
          <w:rFonts w:ascii="Arial" w:hAnsi="Arial" w:cs="Arial"/>
        </w:rPr>
        <w:t>s</w:t>
      </w:r>
      <w:r w:rsidR="00517677" w:rsidRPr="00517677">
        <w:rPr>
          <w:rFonts w:ascii="Arial" w:hAnsi="Arial" w:cs="Arial"/>
        </w:rPr>
        <w:t xml:space="preserve"> of </w:t>
      </w:r>
      <w:r w:rsidR="00517677">
        <w:rPr>
          <w:rFonts w:ascii="Arial" w:hAnsi="Arial" w:cs="Arial"/>
        </w:rPr>
        <w:t xml:space="preserve">patients with </w:t>
      </w:r>
      <w:r w:rsidR="00517677" w:rsidRPr="00517677">
        <w:rPr>
          <w:rFonts w:ascii="Arial" w:hAnsi="Arial" w:cs="Arial"/>
        </w:rPr>
        <w:t>critical COVID-19</w:t>
      </w:r>
      <w:r w:rsidR="00517677">
        <w:rPr>
          <w:rFonts w:ascii="Arial" w:hAnsi="Arial" w:cs="Arial"/>
        </w:rPr>
        <w:t xml:space="preserve"> </w:t>
      </w:r>
      <w:r w:rsidR="00517677" w:rsidRPr="00517677">
        <w:rPr>
          <w:rFonts w:ascii="Arial" w:hAnsi="Arial" w:cs="Arial"/>
        </w:rPr>
        <w:t>and</w:t>
      </w:r>
      <w:r w:rsidR="00517677">
        <w:rPr>
          <w:rFonts w:ascii="Arial" w:hAnsi="Arial" w:cs="Arial"/>
        </w:rPr>
        <w:t xml:space="preserve"> of </w:t>
      </w:r>
      <w:r w:rsidR="00517677" w:rsidRPr="00517677">
        <w:rPr>
          <w:rFonts w:ascii="Arial" w:hAnsi="Arial" w:cs="Arial"/>
        </w:rPr>
        <w:t>ICU admission</w:t>
      </w:r>
      <w:r w:rsidR="00517677">
        <w:rPr>
          <w:rFonts w:ascii="Arial" w:hAnsi="Arial" w:cs="Arial"/>
        </w:rPr>
        <w:t>s</w:t>
      </w:r>
      <w:r w:rsidR="00517677" w:rsidRPr="00517677">
        <w:rPr>
          <w:rFonts w:ascii="Arial" w:hAnsi="Arial" w:cs="Arial"/>
        </w:rPr>
        <w:t xml:space="preserve"> among hospitalized HM patients</w:t>
      </w:r>
      <w:r w:rsidR="007E34D7">
        <w:rPr>
          <w:rFonts w:ascii="Arial" w:hAnsi="Arial" w:cs="Arial"/>
        </w:rPr>
        <w:t xml:space="preserve">, plus </w:t>
      </w:r>
      <w:r w:rsidR="00517677" w:rsidRPr="00517677">
        <w:rPr>
          <w:rFonts w:ascii="Arial" w:hAnsi="Arial" w:cs="Arial"/>
        </w:rPr>
        <w:t>the higher proportion of HM patients receiving conventional chemotherapy</w:t>
      </w:r>
      <w:r w:rsidR="007E34D7">
        <w:rPr>
          <w:rFonts w:ascii="Arial" w:hAnsi="Arial" w:cs="Arial"/>
        </w:rPr>
        <w:t>,</w:t>
      </w:r>
      <w:r w:rsidR="00517677" w:rsidRPr="00517677">
        <w:rPr>
          <w:rFonts w:ascii="Arial" w:hAnsi="Arial" w:cs="Arial"/>
        </w:rPr>
        <w:t xml:space="preserve"> during the second/third waves. It has been reported that HM</w:t>
      </w:r>
      <w:r w:rsidR="00517677">
        <w:rPr>
          <w:rFonts w:ascii="Arial" w:hAnsi="Arial" w:cs="Arial"/>
        </w:rPr>
        <w:t xml:space="preserve"> patients</w:t>
      </w:r>
      <w:r w:rsidR="00517677" w:rsidRPr="00517677">
        <w:rPr>
          <w:rFonts w:ascii="Arial" w:hAnsi="Arial" w:cs="Arial"/>
        </w:rPr>
        <w:t xml:space="preserve"> receiving chemotherapy ha</w:t>
      </w:r>
      <w:r w:rsidR="003D50AA">
        <w:rPr>
          <w:rFonts w:ascii="Arial" w:hAnsi="Arial" w:cs="Arial"/>
        </w:rPr>
        <w:t>ve</w:t>
      </w:r>
      <w:r w:rsidR="00517677" w:rsidRPr="00517677">
        <w:rPr>
          <w:rFonts w:ascii="Arial" w:hAnsi="Arial" w:cs="Arial"/>
        </w:rPr>
        <w:t xml:space="preserve"> higher SARS-CoV-2 viral loads </w:t>
      </w:r>
      <w:r w:rsidR="003D50AA">
        <w:rPr>
          <w:rFonts w:ascii="Arial" w:hAnsi="Arial" w:cs="Arial"/>
        </w:rPr>
        <w:t xml:space="preserve">and </w:t>
      </w:r>
      <w:r w:rsidR="00517677" w:rsidRPr="00517677">
        <w:rPr>
          <w:rFonts w:ascii="Arial" w:hAnsi="Arial" w:cs="Arial"/>
        </w:rPr>
        <w:t xml:space="preserve">that </w:t>
      </w:r>
      <w:r w:rsidR="003D50AA">
        <w:rPr>
          <w:rFonts w:ascii="Arial" w:hAnsi="Arial" w:cs="Arial"/>
        </w:rPr>
        <w:t xml:space="preserve">this </w:t>
      </w:r>
      <w:r w:rsidR="00517677" w:rsidRPr="00517677">
        <w:rPr>
          <w:rFonts w:ascii="Arial" w:hAnsi="Arial" w:cs="Arial"/>
        </w:rPr>
        <w:t>correlates with in-hospital mortality.</w:t>
      </w:r>
      <w:r w:rsidR="003D50AA">
        <w:rPr>
          <w:rFonts w:ascii="Arial" w:hAnsi="Arial" w:cs="Arial"/>
        </w:rPr>
        <w:fldChar w:fldCharType="begin">
          <w:fldData xml:space="preserve">PEVuZE5vdGU+PENpdGU+PEF1dGhvcj5XZXN0YmxhZGU8L0F1dGhvcj48WWVhcj4yMDIwPC9ZZWFy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PEVuZE5vdGU+PENpdGU+PEF1dGhvcj5XZXN0YmxhZGU8L0F1dGhvcj48WWVhcj4yMDIwPC9ZZWFy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3D50AA">
        <w:rPr>
          <w:rFonts w:ascii="Arial" w:hAnsi="Arial" w:cs="Arial"/>
        </w:rPr>
      </w:r>
      <w:r w:rsidR="003D50AA">
        <w:rPr>
          <w:rFonts w:ascii="Arial" w:hAnsi="Arial" w:cs="Arial"/>
        </w:rPr>
        <w:fldChar w:fldCharType="separate"/>
      </w:r>
      <w:r w:rsidR="009F17DF">
        <w:rPr>
          <w:rFonts w:ascii="Arial" w:hAnsi="Arial" w:cs="Arial"/>
          <w:noProof/>
        </w:rPr>
        <w:t>(33)</w:t>
      </w:r>
      <w:r w:rsidR="003D50AA">
        <w:rPr>
          <w:rFonts w:ascii="Arial" w:hAnsi="Arial" w:cs="Arial"/>
        </w:rPr>
        <w:fldChar w:fldCharType="end"/>
      </w:r>
    </w:p>
    <w:p w14:paraId="6055E5C7" w14:textId="073C93FE" w:rsidR="002E0F22" w:rsidRDefault="002E0F22" w:rsidP="00305431">
      <w:pPr>
        <w:spacing w:after="0" w:line="480" w:lineRule="auto"/>
        <w:rPr>
          <w:rFonts w:ascii="Arial" w:hAnsi="Arial" w:cs="Arial"/>
        </w:rPr>
      </w:pPr>
    </w:p>
    <w:p w14:paraId="2194A42B" w14:textId="2ACDF47C" w:rsidR="007D02BB" w:rsidRDefault="00BC40D8" w:rsidP="00305431">
      <w:pPr>
        <w:spacing w:after="0" w:line="480" w:lineRule="auto"/>
        <w:rPr>
          <w:rFonts w:ascii="Arial" w:hAnsi="Arial" w:cs="Arial"/>
        </w:rPr>
      </w:pPr>
      <w:r>
        <w:rPr>
          <w:rFonts w:ascii="Arial" w:hAnsi="Arial" w:cs="Arial"/>
        </w:rPr>
        <w:t xml:space="preserve">Our </w:t>
      </w:r>
      <w:r w:rsidR="007D02BB" w:rsidRPr="007D02BB">
        <w:rPr>
          <w:rFonts w:ascii="Arial" w:hAnsi="Arial" w:cs="Arial"/>
        </w:rPr>
        <w:t>compar</w:t>
      </w:r>
      <w:r>
        <w:rPr>
          <w:rFonts w:ascii="Arial" w:hAnsi="Arial" w:cs="Arial"/>
        </w:rPr>
        <w:t>ison</w:t>
      </w:r>
      <w:r w:rsidR="007D02BB" w:rsidRPr="007D02BB">
        <w:rPr>
          <w:rFonts w:ascii="Arial" w:hAnsi="Arial" w:cs="Arial"/>
        </w:rPr>
        <w:t xml:space="preserve"> with </w:t>
      </w:r>
      <w:r>
        <w:rPr>
          <w:rFonts w:ascii="Arial" w:hAnsi="Arial" w:cs="Arial"/>
        </w:rPr>
        <w:t xml:space="preserve">contemporaneous, </w:t>
      </w:r>
      <w:r w:rsidR="007D02BB" w:rsidRPr="007D02BB">
        <w:rPr>
          <w:rFonts w:ascii="Arial" w:hAnsi="Arial" w:cs="Arial"/>
        </w:rPr>
        <w:t xml:space="preserve">matched non-cancer inpatients </w:t>
      </w:r>
      <w:r>
        <w:rPr>
          <w:rFonts w:ascii="Arial" w:hAnsi="Arial" w:cs="Arial"/>
        </w:rPr>
        <w:t>with</w:t>
      </w:r>
      <w:r w:rsidR="007D02BB" w:rsidRPr="007D02BB">
        <w:rPr>
          <w:rFonts w:ascii="Arial" w:hAnsi="Arial" w:cs="Arial"/>
        </w:rPr>
        <w:t xml:space="preserve"> COVID-19</w:t>
      </w:r>
      <w:r>
        <w:rPr>
          <w:rFonts w:ascii="Arial" w:hAnsi="Arial" w:cs="Arial"/>
        </w:rPr>
        <w:t xml:space="preserve"> demonstrated that</w:t>
      </w:r>
      <w:r w:rsidR="007D02BB" w:rsidRPr="007D02BB">
        <w:rPr>
          <w:rFonts w:ascii="Arial" w:hAnsi="Arial" w:cs="Arial"/>
        </w:rPr>
        <w:t xml:space="preserve"> HM inpatients with COVID-19 were less likely to have comorbidities such as cardiac disease and hypertension</w:t>
      </w:r>
      <w:r>
        <w:rPr>
          <w:rFonts w:ascii="Arial" w:hAnsi="Arial" w:cs="Arial"/>
        </w:rPr>
        <w:t>, but</w:t>
      </w:r>
      <w:r w:rsidR="007D02BB" w:rsidRPr="007D02BB">
        <w:rPr>
          <w:rFonts w:ascii="Arial" w:hAnsi="Arial" w:cs="Arial"/>
        </w:rPr>
        <w:t xml:space="preserve"> more </w:t>
      </w:r>
      <w:r>
        <w:rPr>
          <w:rFonts w:ascii="Arial" w:hAnsi="Arial" w:cs="Arial"/>
        </w:rPr>
        <w:t xml:space="preserve">frequently </w:t>
      </w:r>
      <w:r w:rsidR="005303FA">
        <w:rPr>
          <w:rFonts w:ascii="Arial" w:hAnsi="Arial" w:cs="Arial"/>
        </w:rPr>
        <w:t>received</w:t>
      </w:r>
      <w:r>
        <w:rPr>
          <w:rFonts w:ascii="Arial" w:hAnsi="Arial" w:cs="Arial"/>
        </w:rPr>
        <w:t xml:space="preserve"> high-flow oxygen support </w:t>
      </w:r>
      <w:r>
        <w:rPr>
          <w:rFonts w:ascii="Arial" w:hAnsi="Arial" w:cs="Arial"/>
        </w:rPr>
        <w:lastRenderedPageBreak/>
        <w:t>or mechanical ventilation</w:t>
      </w:r>
      <w:r w:rsidR="007D02BB" w:rsidRPr="007D02BB">
        <w:rPr>
          <w:rFonts w:ascii="Arial" w:hAnsi="Arial" w:cs="Arial"/>
        </w:rPr>
        <w:t xml:space="preserve">. </w:t>
      </w:r>
      <w:r>
        <w:rPr>
          <w:rFonts w:ascii="Arial" w:hAnsi="Arial" w:cs="Arial"/>
        </w:rPr>
        <w:t>While</w:t>
      </w:r>
      <w:r w:rsidR="007D02BB" w:rsidRPr="007D02BB">
        <w:rPr>
          <w:rFonts w:ascii="Arial" w:hAnsi="Arial" w:cs="Arial"/>
        </w:rPr>
        <w:t xml:space="preserve"> inpatient </w:t>
      </w:r>
      <w:r>
        <w:rPr>
          <w:rFonts w:ascii="Arial" w:hAnsi="Arial" w:cs="Arial"/>
        </w:rPr>
        <w:t xml:space="preserve">30-day </w:t>
      </w:r>
      <w:r w:rsidR="007D02BB" w:rsidRPr="007D02BB">
        <w:rPr>
          <w:rFonts w:ascii="Arial" w:hAnsi="Arial" w:cs="Arial"/>
        </w:rPr>
        <w:t xml:space="preserve">mortality during the first </w:t>
      </w:r>
      <w:r>
        <w:rPr>
          <w:rFonts w:ascii="Arial" w:hAnsi="Arial" w:cs="Arial"/>
        </w:rPr>
        <w:t xml:space="preserve">wave </w:t>
      </w:r>
      <w:r w:rsidR="007D02BB" w:rsidRPr="007D02BB">
        <w:rPr>
          <w:rFonts w:ascii="Arial" w:hAnsi="Arial" w:cs="Arial"/>
        </w:rPr>
        <w:t>w</w:t>
      </w:r>
      <w:r>
        <w:rPr>
          <w:rFonts w:ascii="Arial" w:hAnsi="Arial" w:cs="Arial"/>
        </w:rPr>
        <w:t>as</w:t>
      </w:r>
      <w:r w:rsidR="007D02BB" w:rsidRPr="007D02BB">
        <w:rPr>
          <w:rFonts w:ascii="Arial" w:hAnsi="Arial" w:cs="Arial"/>
        </w:rPr>
        <w:t xml:space="preserve"> similar </w:t>
      </w:r>
      <w:r>
        <w:rPr>
          <w:rFonts w:ascii="Arial" w:hAnsi="Arial" w:cs="Arial"/>
        </w:rPr>
        <w:t>between HM and non-cancer patients</w:t>
      </w:r>
      <w:r w:rsidR="007D02BB" w:rsidRPr="007D02BB">
        <w:rPr>
          <w:rFonts w:ascii="Arial" w:hAnsi="Arial" w:cs="Arial"/>
        </w:rPr>
        <w:t xml:space="preserve">, the mortality rate </w:t>
      </w:r>
      <w:r>
        <w:rPr>
          <w:rFonts w:ascii="Arial" w:hAnsi="Arial" w:cs="Arial"/>
        </w:rPr>
        <w:t xml:space="preserve">during the second/third waves </w:t>
      </w:r>
      <w:r w:rsidR="007D02BB" w:rsidRPr="007D02BB">
        <w:rPr>
          <w:rFonts w:ascii="Arial" w:hAnsi="Arial" w:cs="Arial"/>
        </w:rPr>
        <w:t xml:space="preserve">was </w:t>
      </w:r>
      <w:r>
        <w:rPr>
          <w:rFonts w:ascii="Arial" w:hAnsi="Arial" w:cs="Arial"/>
        </w:rPr>
        <w:t xml:space="preserve">almost </w:t>
      </w:r>
      <w:r w:rsidR="007D02BB" w:rsidRPr="007D02BB">
        <w:rPr>
          <w:rFonts w:ascii="Arial" w:hAnsi="Arial" w:cs="Arial"/>
        </w:rPr>
        <w:t xml:space="preserve">three times higher among </w:t>
      </w:r>
      <w:r>
        <w:rPr>
          <w:rFonts w:ascii="Arial" w:hAnsi="Arial" w:cs="Arial"/>
        </w:rPr>
        <w:t xml:space="preserve">HM </w:t>
      </w:r>
      <w:r w:rsidR="007D02BB" w:rsidRPr="007D02BB">
        <w:rPr>
          <w:rFonts w:ascii="Arial" w:hAnsi="Arial" w:cs="Arial"/>
        </w:rPr>
        <w:t>inpatients. Th</w:t>
      </w:r>
      <w:r>
        <w:rPr>
          <w:rFonts w:ascii="Arial" w:hAnsi="Arial" w:cs="Arial"/>
        </w:rPr>
        <w:t>is</w:t>
      </w:r>
      <w:r w:rsidR="007D02BB" w:rsidRPr="007D02BB">
        <w:rPr>
          <w:rFonts w:ascii="Arial" w:hAnsi="Arial" w:cs="Arial"/>
        </w:rPr>
        <w:t xml:space="preserve"> </w:t>
      </w:r>
      <w:r>
        <w:rPr>
          <w:rFonts w:ascii="Arial" w:hAnsi="Arial" w:cs="Arial"/>
        </w:rPr>
        <w:t xml:space="preserve">finding does </w:t>
      </w:r>
      <w:r w:rsidR="007D02BB" w:rsidRPr="007D02BB">
        <w:rPr>
          <w:rFonts w:ascii="Arial" w:hAnsi="Arial" w:cs="Arial"/>
        </w:rPr>
        <w:t xml:space="preserve">not </w:t>
      </w:r>
      <w:r>
        <w:rPr>
          <w:rFonts w:ascii="Arial" w:hAnsi="Arial" w:cs="Arial"/>
        </w:rPr>
        <w:t xml:space="preserve">appear </w:t>
      </w:r>
      <w:r w:rsidR="007D02BB" w:rsidRPr="007D02BB">
        <w:rPr>
          <w:rFonts w:ascii="Arial" w:hAnsi="Arial" w:cs="Arial"/>
        </w:rPr>
        <w:t xml:space="preserve">to be explained by differences in pharmacologic therapies </w:t>
      </w:r>
      <w:r>
        <w:rPr>
          <w:rFonts w:ascii="Arial" w:hAnsi="Arial" w:cs="Arial"/>
        </w:rPr>
        <w:t xml:space="preserve">received </w:t>
      </w:r>
      <w:r w:rsidR="007D02BB" w:rsidRPr="007D02BB">
        <w:rPr>
          <w:rFonts w:ascii="Arial" w:hAnsi="Arial" w:cs="Arial"/>
        </w:rPr>
        <w:t>for COVID-19.</w:t>
      </w:r>
    </w:p>
    <w:p w14:paraId="4E14CBCB" w14:textId="77777777" w:rsidR="002E0F22" w:rsidRPr="007D02BB" w:rsidRDefault="002E0F22" w:rsidP="00305431">
      <w:pPr>
        <w:spacing w:after="0" w:line="480" w:lineRule="auto"/>
        <w:rPr>
          <w:rFonts w:ascii="Arial" w:hAnsi="Arial" w:cs="Arial"/>
        </w:rPr>
      </w:pPr>
    </w:p>
    <w:p w14:paraId="124C1DFF" w14:textId="462112DC" w:rsidR="00EF23EE" w:rsidRDefault="00EF23EE" w:rsidP="00305431">
      <w:pPr>
        <w:spacing w:after="0" w:line="480" w:lineRule="auto"/>
        <w:rPr>
          <w:rFonts w:ascii="Arial" w:hAnsi="Arial" w:cs="Arial"/>
        </w:rPr>
      </w:pPr>
      <w:r w:rsidRPr="00EF23EE">
        <w:rPr>
          <w:rFonts w:ascii="Arial" w:hAnsi="Arial" w:cs="Arial"/>
        </w:rPr>
        <w:t xml:space="preserve">To our knowledge, this is </w:t>
      </w:r>
      <w:r w:rsidR="004A6576">
        <w:rPr>
          <w:rFonts w:ascii="Arial" w:hAnsi="Arial" w:cs="Arial"/>
        </w:rPr>
        <w:t xml:space="preserve">one of </w:t>
      </w:r>
      <w:r w:rsidRPr="00EF23EE">
        <w:rPr>
          <w:rFonts w:ascii="Arial" w:hAnsi="Arial" w:cs="Arial"/>
        </w:rPr>
        <w:t>the largest cohort stud</w:t>
      </w:r>
      <w:r w:rsidR="004A6576">
        <w:rPr>
          <w:rFonts w:ascii="Arial" w:hAnsi="Arial" w:cs="Arial"/>
        </w:rPr>
        <w:t>ies</w:t>
      </w:r>
      <w:r w:rsidR="00A628B6">
        <w:rPr>
          <w:rFonts w:ascii="Arial" w:hAnsi="Arial" w:cs="Arial"/>
        </w:rPr>
        <w:t>,</w:t>
      </w:r>
      <w:r w:rsidRPr="00EF23EE">
        <w:rPr>
          <w:rFonts w:ascii="Arial" w:hAnsi="Arial" w:cs="Arial"/>
        </w:rPr>
        <w:t xml:space="preserve"> with the longest </w:t>
      </w:r>
      <w:r w:rsidR="00A628B6">
        <w:rPr>
          <w:rFonts w:ascii="Arial" w:hAnsi="Arial" w:cs="Arial"/>
        </w:rPr>
        <w:t xml:space="preserve">duration of </w:t>
      </w:r>
      <w:r w:rsidRPr="00EF23EE">
        <w:rPr>
          <w:rFonts w:ascii="Arial" w:hAnsi="Arial" w:cs="Arial"/>
        </w:rPr>
        <w:t>follow-up</w:t>
      </w:r>
      <w:r w:rsidR="00A628B6">
        <w:rPr>
          <w:rFonts w:ascii="Arial" w:hAnsi="Arial" w:cs="Arial"/>
        </w:rPr>
        <w:t>,</w:t>
      </w:r>
      <w:r w:rsidRPr="00EF23EE">
        <w:rPr>
          <w:rFonts w:ascii="Arial" w:hAnsi="Arial" w:cs="Arial"/>
        </w:rPr>
        <w:t xml:space="preserve"> assessing P</w:t>
      </w:r>
      <w:r w:rsidR="00A628B6">
        <w:rPr>
          <w:rFonts w:ascii="Arial" w:hAnsi="Arial" w:cs="Arial"/>
        </w:rPr>
        <w:t>C</w:t>
      </w:r>
      <w:r w:rsidRPr="00EF23EE">
        <w:rPr>
          <w:rFonts w:ascii="Arial" w:hAnsi="Arial" w:cs="Arial"/>
        </w:rPr>
        <w:t xml:space="preserve">C </w:t>
      </w:r>
      <w:r w:rsidR="00A628B6">
        <w:rPr>
          <w:rFonts w:ascii="Arial" w:hAnsi="Arial" w:cs="Arial"/>
        </w:rPr>
        <w:t>in</w:t>
      </w:r>
      <w:r w:rsidRPr="00EF23EE">
        <w:rPr>
          <w:rFonts w:ascii="Arial" w:hAnsi="Arial" w:cs="Arial"/>
        </w:rPr>
        <w:t xml:space="preserve"> HM </w:t>
      </w:r>
      <w:r w:rsidR="00A628B6">
        <w:rPr>
          <w:rFonts w:ascii="Arial" w:hAnsi="Arial" w:cs="Arial"/>
        </w:rPr>
        <w:t>patients</w:t>
      </w:r>
      <w:r w:rsidRPr="00EF23EE">
        <w:rPr>
          <w:rFonts w:ascii="Arial" w:hAnsi="Arial" w:cs="Arial"/>
        </w:rPr>
        <w:t>. We found that 27.3% of HM patients experienced post-COVID</w:t>
      </w:r>
      <w:r w:rsidR="00A628B6">
        <w:rPr>
          <w:rFonts w:ascii="Arial" w:hAnsi="Arial" w:cs="Arial"/>
        </w:rPr>
        <w:t>-19</w:t>
      </w:r>
      <w:r w:rsidRPr="00EF23EE">
        <w:rPr>
          <w:rFonts w:ascii="Arial" w:hAnsi="Arial" w:cs="Arial"/>
        </w:rPr>
        <w:t xml:space="preserve"> symptoms, </w:t>
      </w:r>
      <w:r w:rsidR="00207407">
        <w:rPr>
          <w:rFonts w:ascii="Arial" w:hAnsi="Arial" w:cs="Arial"/>
        </w:rPr>
        <w:t>most commonly</w:t>
      </w:r>
      <w:r w:rsidR="00207407" w:rsidRPr="00EF23EE">
        <w:rPr>
          <w:rFonts w:ascii="Arial" w:hAnsi="Arial" w:cs="Arial"/>
        </w:rPr>
        <w:t xml:space="preserve"> </w:t>
      </w:r>
      <w:r w:rsidRPr="00EF23EE">
        <w:rPr>
          <w:rFonts w:ascii="Arial" w:hAnsi="Arial" w:cs="Arial"/>
        </w:rPr>
        <w:t xml:space="preserve">respiratory symptoms and asthenia. </w:t>
      </w:r>
      <w:r w:rsidR="00207407">
        <w:rPr>
          <w:rFonts w:ascii="Arial" w:hAnsi="Arial" w:cs="Arial"/>
        </w:rPr>
        <w:t>N</w:t>
      </w:r>
      <w:r w:rsidRPr="00EF23EE">
        <w:rPr>
          <w:rFonts w:ascii="Arial" w:hAnsi="Arial" w:cs="Arial"/>
        </w:rPr>
        <w:t>ot</w:t>
      </w:r>
      <w:r w:rsidR="00207407">
        <w:rPr>
          <w:rFonts w:ascii="Arial" w:hAnsi="Arial" w:cs="Arial"/>
        </w:rPr>
        <w:t>ably</w:t>
      </w:r>
      <w:r w:rsidRPr="00EF23EE">
        <w:rPr>
          <w:rFonts w:ascii="Arial" w:hAnsi="Arial" w:cs="Arial"/>
        </w:rPr>
        <w:t xml:space="preserve">, </w:t>
      </w:r>
      <w:r w:rsidR="00207407">
        <w:rPr>
          <w:rFonts w:ascii="Arial" w:hAnsi="Arial" w:cs="Arial"/>
        </w:rPr>
        <w:t xml:space="preserve">17.6% of patients </w:t>
      </w:r>
      <w:r w:rsidRPr="00EF23EE">
        <w:rPr>
          <w:rFonts w:ascii="Arial" w:hAnsi="Arial" w:cs="Arial"/>
        </w:rPr>
        <w:t>reported post-COVID</w:t>
      </w:r>
      <w:r w:rsidR="00207407">
        <w:rPr>
          <w:rFonts w:ascii="Arial" w:hAnsi="Arial" w:cs="Arial"/>
        </w:rPr>
        <w:t>-19</w:t>
      </w:r>
      <w:r w:rsidRPr="00EF23EE">
        <w:rPr>
          <w:rFonts w:ascii="Arial" w:hAnsi="Arial" w:cs="Arial"/>
        </w:rPr>
        <w:t xml:space="preserve"> symptoms</w:t>
      </w:r>
      <w:r w:rsidR="00207407">
        <w:rPr>
          <w:rFonts w:ascii="Arial" w:hAnsi="Arial" w:cs="Arial"/>
        </w:rPr>
        <w:t xml:space="preserve"> 6 months post diagnosis</w:t>
      </w:r>
      <w:r w:rsidRPr="00EF23EE">
        <w:rPr>
          <w:rFonts w:ascii="Arial" w:hAnsi="Arial" w:cs="Arial"/>
        </w:rPr>
        <w:t xml:space="preserve">. These </w:t>
      </w:r>
      <w:r w:rsidR="00207407">
        <w:rPr>
          <w:rFonts w:ascii="Arial" w:hAnsi="Arial" w:cs="Arial"/>
        </w:rPr>
        <w:t>rates</w:t>
      </w:r>
      <w:r w:rsidR="00207407" w:rsidRPr="00EF23EE">
        <w:rPr>
          <w:rFonts w:ascii="Arial" w:hAnsi="Arial" w:cs="Arial"/>
        </w:rPr>
        <w:t xml:space="preserve"> </w:t>
      </w:r>
      <w:r w:rsidRPr="00EF23EE">
        <w:rPr>
          <w:rFonts w:ascii="Arial" w:hAnsi="Arial" w:cs="Arial"/>
        </w:rPr>
        <w:t>are higher tha</w:t>
      </w:r>
      <w:r w:rsidR="00207407">
        <w:rPr>
          <w:rFonts w:ascii="Arial" w:hAnsi="Arial" w:cs="Arial"/>
        </w:rPr>
        <w:t>n</w:t>
      </w:r>
      <w:r w:rsidRPr="00EF23EE">
        <w:rPr>
          <w:rFonts w:ascii="Arial" w:hAnsi="Arial" w:cs="Arial"/>
        </w:rPr>
        <w:t xml:space="preserve"> reported for cancer patients </w:t>
      </w:r>
      <w:r w:rsidR="00207407">
        <w:rPr>
          <w:rFonts w:ascii="Arial" w:hAnsi="Arial" w:cs="Arial"/>
        </w:rPr>
        <w:t xml:space="preserve">in the OnCovid study </w:t>
      </w:r>
      <w:r w:rsidRPr="00EF23EE">
        <w:rPr>
          <w:rFonts w:ascii="Arial" w:hAnsi="Arial" w:cs="Arial"/>
        </w:rPr>
        <w:t xml:space="preserve">after a </w:t>
      </w:r>
      <w:r w:rsidR="00207407">
        <w:rPr>
          <w:rFonts w:ascii="Arial" w:hAnsi="Arial" w:cs="Arial"/>
        </w:rPr>
        <w:t>4-</w:t>
      </w:r>
      <w:r w:rsidRPr="00EF23EE">
        <w:rPr>
          <w:rFonts w:ascii="Arial" w:hAnsi="Arial" w:cs="Arial"/>
        </w:rPr>
        <w:t xml:space="preserve">month follow-up </w:t>
      </w:r>
      <w:r w:rsidR="00207407">
        <w:rPr>
          <w:rFonts w:ascii="Arial" w:hAnsi="Arial" w:cs="Arial"/>
        </w:rPr>
        <w:t xml:space="preserve">period </w:t>
      </w:r>
      <w:r w:rsidR="00207407" w:rsidRPr="00EF23EE">
        <w:rPr>
          <w:rFonts w:ascii="Arial" w:hAnsi="Arial" w:cs="Arial"/>
        </w:rPr>
        <w:t>(15%)</w:t>
      </w:r>
      <w:r w:rsidR="00207407">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PEVuZE5vdGU+PENpdGU+PEF1dGhvcj5QaW5hdG88L0F1dGhvcj48WWVhcj4yMDIxPC9ZZWFyPjxS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207407">
        <w:rPr>
          <w:rFonts w:ascii="Arial" w:hAnsi="Arial" w:cs="Arial"/>
        </w:rPr>
      </w:r>
      <w:r w:rsidR="00207407">
        <w:rPr>
          <w:rFonts w:ascii="Arial" w:hAnsi="Arial" w:cs="Arial"/>
        </w:rPr>
        <w:fldChar w:fldCharType="separate"/>
      </w:r>
      <w:r w:rsidR="009F17DF">
        <w:rPr>
          <w:rFonts w:ascii="Arial" w:hAnsi="Arial" w:cs="Arial"/>
          <w:noProof/>
        </w:rPr>
        <w:t>(23)</w:t>
      </w:r>
      <w:r w:rsidR="00207407">
        <w:rPr>
          <w:rFonts w:ascii="Arial" w:hAnsi="Arial" w:cs="Arial"/>
        </w:rPr>
        <w:fldChar w:fldCharType="end"/>
      </w:r>
      <w:r w:rsidRPr="00EF23EE">
        <w:rPr>
          <w:rFonts w:ascii="Arial" w:hAnsi="Arial" w:cs="Arial"/>
        </w:rPr>
        <w:t xml:space="preserve"> and similar to </w:t>
      </w:r>
      <w:r w:rsidR="00207407">
        <w:rPr>
          <w:rFonts w:ascii="Arial" w:hAnsi="Arial" w:cs="Arial"/>
        </w:rPr>
        <w:t xml:space="preserve">findings </w:t>
      </w:r>
      <w:r w:rsidRPr="00EF23EE">
        <w:rPr>
          <w:rFonts w:ascii="Arial" w:hAnsi="Arial" w:cs="Arial"/>
        </w:rPr>
        <w:t xml:space="preserve">in patients with chronic myeloproliferative disorders </w:t>
      </w:r>
      <w:r w:rsidR="00207407">
        <w:rPr>
          <w:rFonts w:ascii="Arial" w:hAnsi="Arial" w:cs="Arial"/>
        </w:rPr>
        <w:t xml:space="preserve">in </w:t>
      </w:r>
      <w:r w:rsidR="00207407" w:rsidRPr="00207407">
        <w:rPr>
          <w:rFonts w:ascii="Arial" w:hAnsi="Arial" w:cs="Arial"/>
        </w:rPr>
        <w:t xml:space="preserve">a European LeukemiaNet observational </w:t>
      </w:r>
      <w:r w:rsidR="00207407">
        <w:rPr>
          <w:rFonts w:ascii="Arial" w:hAnsi="Arial" w:cs="Arial"/>
        </w:rPr>
        <w:t xml:space="preserve">study </w:t>
      </w:r>
      <w:r w:rsidR="00207407" w:rsidRPr="00EF23EE">
        <w:rPr>
          <w:rFonts w:ascii="Arial" w:hAnsi="Arial" w:cs="Arial"/>
        </w:rPr>
        <w:t>(30%)</w:t>
      </w:r>
      <w:r w:rsidR="00207407" w:rsidRPr="00207407">
        <w:rPr>
          <w:rFonts w:ascii="Arial" w:hAnsi="Arial" w:cs="Arial"/>
        </w:rPr>
        <w:t>.</w:t>
      </w:r>
      <w:r w:rsidR="00207407" w:rsidRPr="00207407">
        <w:rPr>
          <w:rFonts w:ascii="Arial" w:hAnsi="Arial" w:cs="Arial"/>
        </w:rPr>
        <w:fldChar w:fldCharType="begin">
          <w:fldData xml:space="preserve">PEVuZE5vdGU+PENpdGU+PEF1dGhvcj5CYXJidWk8L0F1dGhvcj48WWVhcj4yMDIxPC9ZZWFyPjxS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PEVuZE5vdGU+PENpdGU+PEF1dGhvcj5CYXJidWk8L0F1dGhvcj48WWVhcj4yMDIxPC9ZZWFyPjxS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207407" w:rsidRPr="00207407">
        <w:rPr>
          <w:rFonts w:ascii="Arial" w:hAnsi="Arial" w:cs="Arial"/>
        </w:rPr>
      </w:r>
      <w:r w:rsidR="00207407" w:rsidRPr="00207407">
        <w:rPr>
          <w:rFonts w:ascii="Arial" w:hAnsi="Arial" w:cs="Arial"/>
        </w:rPr>
        <w:fldChar w:fldCharType="separate"/>
      </w:r>
      <w:r w:rsidR="009F17DF">
        <w:rPr>
          <w:rFonts w:ascii="Arial" w:hAnsi="Arial" w:cs="Arial"/>
          <w:noProof/>
        </w:rPr>
        <w:t>(34)</w:t>
      </w:r>
      <w:r w:rsidR="00207407" w:rsidRPr="00207407">
        <w:rPr>
          <w:rFonts w:ascii="Arial" w:hAnsi="Arial" w:cs="Arial"/>
        </w:rPr>
        <w:fldChar w:fldCharType="end"/>
      </w:r>
      <w:r w:rsidR="00207407" w:rsidRPr="00207407" w:rsidDel="00207407">
        <w:rPr>
          <w:rFonts w:ascii="Arial" w:hAnsi="Arial" w:cs="Arial"/>
        </w:rPr>
        <w:t xml:space="preserve"> </w:t>
      </w:r>
      <w:r w:rsidR="00207407">
        <w:rPr>
          <w:rFonts w:ascii="Arial" w:hAnsi="Arial" w:cs="Arial"/>
        </w:rPr>
        <w:t>HM patients with</w:t>
      </w:r>
      <w:r w:rsidRPr="00EF23EE">
        <w:rPr>
          <w:rFonts w:ascii="Arial" w:hAnsi="Arial" w:cs="Arial"/>
        </w:rPr>
        <w:t xml:space="preserve"> P</w:t>
      </w:r>
      <w:r w:rsidR="00207407">
        <w:rPr>
          <w:rFonts w:ascii="Arial" w:hAnsi="Arial" w:cs="Arial"/>
        </w:rPr>
        <w:t>C</w:t>
      </w:r>
      <w:r w:rsidRPr="00EF23EE">
        <w:rPr>
          <w:rFonts w:ascii="Arial" w:hAnsi="Arial" w:cs="Arial"/>
        </w:rPr>
        <w:t>C w</w:t>
      </w:r>
      <w:r w:rsidR="00207407">
        <w:rPr>
          <w:rFonts w:ascii="Arial" w:hAnsi="Arial" w:cs="Arial"/>
        </w:rPr>
        <w:t>ere</w:t>
      </w:r>
      <w:r w:rsidRPr="00EF23EE">
        <w:rPr>
          <w:rFonts w:ascii="Arial" w:hAnsi="Arial" w:cs="Arial"/>
        </w:rPr>
        <w:t xml:space="preserve"> </w:t>
      </w:r>
      <w:r w:rsidR="00207407">
        <w:rPr>
          <w:rFonts w:ascii="Arial" w:hAnsi="Arial" w:cs="Arial"/>
        </w:rPr>
        <w:t>≥</w:t>
      </w:r>
      <w:r w:rsidRPr="00EF23EE">
        <w:rPr>
          <w:rFonts w:ascii="Arial" w:hAnsi="Arial" w:cs="Arial"/>
        </w:rPr>
        <w:t xml:space="preserve">2-fold </w:t>
      </w:r>
      <w:r w:rsidR="00207407">
        <w:rPr>
          <w:rFonts w:ascii="Arial" w:hAnsi="Arial" w:cs="Arial"/>
        </w:rPr>
        <w:t>more likely to have</w:t>
      </w:r>
      <w:r w:rsidRPr="00EF23EE">
        <w:rPr>
          <w:rFonts w:ascii="Arial" w:hAnsi="Arial" w:cs="Arial"/>
        </w:rPr>
        <w:t xml:space="preserve"> a respiratory comorbidity</w:t>
      </w:r>
      <w:r w:rsidR="00207407">
        <w:rPr>
          <w:rFonts w:ascii="Arial" w:hAnsi="Arial" w:cs="Arial"/>
        </w:rPr>
        <w:t>, to have</w:t>
      </w:r>
      <w:r w:rsidRPr="00EF23EE">
        <w:rPr>
          <w:rFonts w:ascii="Arial" w:hAnsi="Arial" w:cs="Arial"/>
        </w:rPr>
        <w:t xml:space="preserve"> be</w:t>
      </w:r>
      <w:r w:rsidR="00207407">
        <w:rPr>
          <w:rFonts w:ascii="Arial" w:hAnsi="Arial" w:cs="Arial"/>
        </w:rPr>
        <w:t>e</w:t>
      </w:r>
      <w:r w:rsidRPr="00EF23EE">
        <w:rPr>
          <w:rFonts w:ascii="Arial" w:hAnsi="Arial" w:cs="Arial"/>
        </w:rPr>
        <w:t>n hospitali</w:t>
      </w:r>
      <w:r w:rsidR="00207407">
        <w:rPr>
          <w:rFonts w:ascii="Arial" w:hAnsi="Arial" w:cs="Arial"/>
        </w:rPr>
        <w:t>z</w:t>
      </w:r>
      <w:r w:rsidRPr="00EF23EE">
        <w:rPr>
          <w:rFonts w:ascii="Arial" w:hAnsi="Arial" w:cs="Arial"/>
        </w:rPr>
        <w:t>ed</w:t>
      </w:r>
      <w:r w:rsidR="00207407">
        <w:rPr>
          <w:rFonts w:ascii="Arial" w:hAnsi="Arial" w:cs="Arial"/>
        </w:rPr>
        <w:t>,</w:t>
      </w:r>
      <w:r w:rsidRPr="00EF23EE">
        <w:rPr>
          <w:rFonts w:ascii="Arial" w:hAnsi="Arial" w:cs="Arial"/>
        </w:rPr>
        <w:t xml:space="preserve"> or </w:t>
      </w:r>
      <w:r w:rsidR="00207407">
        <w:rPr>
          <w:rFonts w:ascii="Arial" w:hAnsi="Arial" w:cs="Arial"/>
        </w:rPr>
        <w:t>to have received</w:t>
      </w:r>
      <w:r w:rsidRPr="00EF23EE">
        <w:rPr>
          <w:rFonts w:ascii="Arial" w:hAnsi="Arial" w:cs="Arial"/>
        </w:rPr>
        <w:t xml:space="preserve"> antivirals </w:t>
      </w:r>
      <w:r w:rsidR="00207407">
        <w:rPr>
          <w:rFonts w:ascii="Arial" w:hAnsi="Arial" w:cs="Arial"/>
        </w:rPr>
        <w:t>or</w:t>
      </w:r>
      <w:r w:rsidR="00207407" w:rsidRPr="00EF23EE">
        <w:rPr>
          <w:rFonts w:ascii="Arial" w:hAnsi="Arial" w:cs="Arial"/>
        </w:rPr>
        <w:t xml:space="preserve"> </w:t>
      </w:r>
      <w:r w:rsidRPr="00EF23EE">
        <w:rPr>
          <w:rFonts w:ascii="Arial" w:hAnsi="Arial" w:cs="Arial"/>
        </w:rPr>
        <w:t>anti</w:t>
      </w:r>
      <w:r w:rsidR="009D0A03">
        <w:rPr>
          <w:rFonts w:ascii="Arial" w:hAnsi="Arial" w:cs="Arial"/>
        </w:rPr>
        <w:t>-</w:t>
      </w:r>
      <w:r w:rsidRPr="00EF23EE">
        <w:rPr>
          <w:rFonts w:ascii="Arial" w:hAnsi="Arial" w:cs="Arial"/>
        </w:rPr>
        <w:t>inflammatory agents for severe COVID-19</w:t>
      </w:r>
      <w:r w:rsidR="009D0A03">
        <w:rPr>
          <w:rFonts w:ascii="Arial" w:hAnsi="Arial" w:cs="Arial"/>
        </w:rPr>
        <w:t xml:space="preserve"> than those without PCC</w:t>
      </w:r>
      <w:r w:rsidRPr="00EF23EE">
        <w:rPr>
          <w:rFonts w:ascii="Arial" w:hAnsi="Arial" w:cs="Arial"/>
        </w:rPr>
        <w:t xml:space="preserve">. </w:t>
      </w:r>
      <w:r w:rsidR="003D50AA">
        <w:rPr>
          <w:rFonts w:ascii="Arial" w:hAnsi="Arial" w:cs="Arial"/>
        </w:rPr>
        <w:t>A</w:t>
      </w:r>
      <w:r w:rsidRPr="00EF23EE">
        <w:rPr>
          <w:rFonts w:ascii="Arial" w:hAnsi="Arial" w:cs="Arial"/>
        </w:rPr>
        <w:t>nti</w:t>
      </w:r>
      <w:r w:rsidR="009D0A03">
        <w:rPr>
          <w:rFonts w:ascii="Arial" w:hAnsi="Arial" w:cs="Arial"/>
        </w:rPr>
        <w:t>-</w:t>
      </w:r>
      <w:r w:rsidRPr="00EF23EE">
        <w:rPr>
          <w:rFonts w:ascii="Arial" w:hAnsi="Arial" w:cs="Arial"/>
        </w:rPr>
        <w:t xml:space="preserve">inflammatory agents </w:t>
      </w:r>
      <w:r w:rsidR="003D50AA">
        <w:rPr>
          <w:rFonts w:ascii="Arial" w:hAnsi="Arial" w:cs="Arial"/>
        </w:rPr>
        <w:t xml:space="preserve">such as corticosteroids </w:t>
      </w:r>
      <w:r w:rsidRPr="00EF23EE">
        <w:rPr>
          <w:rFonts w:ascii="Arial" w:hAnsi="Arial" w:cs="Arial"/>
        </w:rPr>
        <w:t xml:space="preserve">may </w:t>
      </w:r>
      <w:r w:rsidR="003D50AA">
        <w:rPr>
          <w:rFonts w:ascii="Arial" w:hAnsi="Arial" w:cs="Arial"/>
        </w:rPr>
        <w:t xml:space="preserve">delay the elimination of the virus and </w:t>
      </w:r>
      <w:r w:rsidRPr="00EF23EE">
        <w:rPr>
          <w:rFonts w:ascii="Arial" w:hAnsi="Arial" w:cs="Arial"/>
        </w:rPr>
        <w:t>contribute to protracted symptoms</w:t>
      </w:r>
      <w:r w:rsidR="003D50AA">
        <w:rPr>
          <w:rFonts w:ascii="Arial" w:hAnsi="Arial" w:cs="Arial"/>
        </w:rPr>
        <w:t>, especially in those with impaired immune systems</w:t>
      </w:r>
      <w:r w:rsidRPr="00EF23EE">
        <w:rPr>
          <w:rFonts w:ascii="Arial" w:hAnsi="Arial" w:cs="Arial"/>
        </w:rPr>
        <w:t>.</w:t>
      </w:r>
      <w:r w:rsidR="003D50AA">
        <w:rPr>
          <w:rFonts w:ascii="Arial" w:hAnsi="Arial" w:cs="Arial"/>
        </w:rPr>
        <w:fldChar w:fldCharType="begin">
          <w:fldData xml:space="preserve">PEVuZE5vdGU+PENpdGU+PEF1dGhvcj5ZYW48L0F1dGhvcj48WWVhcj4yMDIxPC9ZZWFyPjxSZWNO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</w:fldData>
        </w:fldChar>
      </w:r>
      <w:r w:rsidR="009F17DF">
        <w:rPr>
          <w:rFonts w:ascii="Arial" w:hAnsi="Arial" w:cs="Arial"/>
        </w:rPr>
        <w:instrText xml:space="preserve"> ADDIN EN.CITE </w:instrText>
      </w:r>
      <w:r w:rsidR="009F17DF">
        <w:rPr>
          <w:rFonts w:ascii="Arial" w:hAnsi="Arial" w:cs="Arial"/>
        </w:rPr>
        <w:fldChar w:fldCharType="begin">
          <w:fldData xml:space="preserve">PEVuZE5vdGU+PENpdGU+PEF1dGhvcj5ZYW48L0F1dGhvcj48WWVhcj4yMDIxPC9ZZWFyPjxSZWNO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</w:fldData>
        </w:fldChar>
      </w:r>
      <w:r w:rsidR="009F17DF">
        <w:rPr>
          <w:rFonts w:ascii="Arial" w:hAnsi="Arial" w:cs="Arial"/>
        </w:rPr>
        <w:instrText xml:space="preserve"> ADDIN EN.CITE.DATA </w:instrText>
      </w:r>
      <w:r w:rsidR="009F17DF">
        <w:rPr>
          <w:rFonts w:ascii="Arial" w:hAnsi="Arial" w:cs="Arial"/>
        </w:rPr>
      </w:r>
      <w:r w:rsidR="009F17DF">
        <w:rPr>
          <w:rFonts w:ascii="Arial" w:hAnsi="Arial" w:cs="Arial"/>
        </w:rPr>
        <w:fldChar w:fldCharType="end"/>
      </w:r>
      <w:r w:rsidR="003D50AA">
        <w:rPr>
          <w:rFonts w:ascii="Arial" w:hAnsi="Arial" w:cs="Arial"/>
        </w:rPr>
      </w:r>
      <w:r w:rsidR="003D50AA">
        <w:rPr>
          <w:rFonts w:ascii="Arial" w:hAnsi="Arial" w:cs="Arial"/>
        </w:rPr>
        <w:fldChar w:fldCharType="separate"/>
      </w:r>
      <w:r w:rsidR="009F17DF">
        <w:rPr>
          <w:rFonts w:ascii="Arial" w:hAnsi="Arial" w:cs="Arial"/>
          <w:noProof/>
        </w:rPr>
        <w:t>(35, 36)</w:t>
      </w:r>
      <w:r w:rsidR="003D50AA">
        <w:rPr>
          <w:rFonts w:ascii="Arial" w:hAnsi="Arial" w:cs="Arial"/>
        </w:rPr>
        <w:fldChar w:fldCharType="end"/>
      </w:r>
      <w:r w:rsidRPr="00EF23EE">
        <w:rPr>
          <w:rFonts w:ascii="Arial" w:hAnsi="Arial" w:cs="Arial"/>
        </w:rPr>
        <w:t xml:space="preserve"> </w:t>
      </w:r>
    </w:p>
    <w:p w14:paraId="49DBD9B7" w14:textId="77777777" w:rsidR="00E05964" w:rsidRDefault="00E05964" w:rsidP="00305431">
      <w:pPr>
        <w:spacing w:after="0" w:line="480" w:lineRule="auto"/>
        <w:rPr>
          <w:rFonts w:ascii="Arial" w:hAnsi="Arial" w:cs="Arial"/>
        </w:rPr>
      </w:pPr>
    </w:p>
    <w:p w14:paraId="1AD87142" w14:textId="68B0F7BE" w:rsidR="00EC0279" w:rsidRPr="004A4DC9" w:rsidRDefault="00EC0279" w:rsidP="00EC0279">
      <w:pPr>
        <w:spacing w:after="0" w:line="480" w:lineRule="auto"/>
        <w:rPr>
          <w:rFonts w:ascii="Arial" w:hAnsi="Arial" w:cs="Arial"/>
        </w:rPr>
      </w:pPr>
      <w:r>
        <w:rPr>
          <w:rFonts w:ascii="Arial" w:hAnsi="Arial" w:cs="Arial"/>
        </w:rPr>
        <w:t>N</w:t>
      </w:r>
      <w:r w:rsidRPr="004A4DC9">
        <w:rPr>
          <w:rFonts w:ascii="Arial" w:hAnsi="Arial" w:cs="Arial"/>
        </w:rPr>
        <w:t xml:space="preserve">one of our HM patients had received COVID-19 vaccines at the time of this study. Widespread vaccine administration is a cornerstone for controlling the pandemic and lowering mortality rates. In Spain, the vaccination program in cancer patients began on March 15, 2021. </w:t>
      </w:r>
      <w:r>
        <w:rPr>
          <w:rFonts w:ascii="Arial" w:hAnsi="Arial" w:cs="Arial"/>
        </w:rPr>
        <w:t xml:space="preserve">In </w:t>
      </w:r>
      <w:r w:rsidRPr="004A4DC9">
        <w:rPr>
          <w:rFonts w:ascii="Arial" w:hAnsi="Arial" w:cs="Arial"/>
        </w:rPr>
        <w:t>the context of the current vaccination roll-out</w:t>
      </w:r>
      <w:r>
        <w:rPr>
          <w:rFonts w:ascii="Arial" w:hAnsi="Arial" w:cs="Arial"/>
        </w:rPr>
        <w:t>, f</w:t>
      </w:r>
      <w:r w:rsidRPr="004A4DC9">
        <w:rPr>
          <w:rFonts w:ascii="Arial" w:hAnsi="Arial" w:cs="Arial"/>
        </w:rPr>
        <w:t xml:space="preserve">urther analysis of HEMATO-MADRID COVID-19 to explore the consequences of vaccination on mortality rates is of critical importance and will be undertaken in the near future. </w:t>
      </w:r>
    </w:p>
    <w:p w14:paraId="7C7DB8AE" w14:textId="77777777" w:rsidR="00EC0279" w:rsidRDefault="00EC0279" w:rsidP="00EC0279">
      <w:pPr>
        <w:spacing w:after="0" w:line="480" w:lineRule="auto"/>
        <w:rPr>
          <w:rFonts w:ascii="Arial" w:hAnsi="Arial" w:cs="Arial"/>
        </w:rPr>
      </w:pPr>
      <w:r w:rsidRPr="00D67920">
        <w:rPr>
          <w:rFonts w:ascii="Arial" w:hAnsi="Arial" w:cs="Arial"/>
        </w:rPr>
        <w:t>Some limitations of our study relate to the voluntary reporting system of the registry</w:t>
      </w:r>
      <w:r>
        <w:rPr>
          <w:rFonts w:ascii="Arial" w:hAnsi="Arial" w:cs="Arial"/>
        </w:rPr>
        <w:t xml:space="preserve"> by hematology hospital departments</w:t>
      </w:r>
      <w:r w:rsidRPr="00D67920">
        <w:rPr>
          <w:rFonts w:ascii="Arial" w:hAnsi="Arial" w:cs="Arial"/>
        </w:rPr>
        <w:t xml:space="preserve">. Patients in the registry may </w:t>
      </w:r>
      <w:r>
        <w:rPr>
          <w:rFonts w:ascii="Arial" w:hAnsi="Arial" w:cs="Arial"/>
        </w:rPr>
        <w:t xml:space="preserve">have </w:t>
      </w:r>
      <w:r w:rsidRPr="00D67920">
        <w:rPr>
          <w:rFonts w:ascii="Arial" w:hAnsi="Arial" w:cs="Arial"/>
        </w:rPr>
        <w:t xml:space="preserve">intersected more frequently with the medical system than the general population of </w:t>
      </w:r>
      <w:r>
        <w:rPr>
          <w:rFonts w:ascii="Arial" w:hAnsi="Arial" w:cs="Arial"/>
        </w:rPr>
        <w:t xml:space="preserve">patients with hematology </w:t>
      </w:r>
      <w:r>
        <w:rPr>
          <w:rFonts w:ascii="Arial" w:hAnsi="Arial" w:cs="Arial"/>
        </w:rPr>
        <w:lastRenderedPageBreak/>
        <w:t>malignancies. We provided outcome data by active cancer treatment and ambulatory/hospitalization management status to inform on a potential selection bias.</w:t>
      </w:r>
    </w:p>
    <w:p w14:paraId="7AE5D1AA" w14:textId="62709744" w:rsidR="00273E28" w:rsidRPr="00EC0279" w:rsidRDefault="00EC0279" w:rsidP="00305431">
      <w:pPr>
        <w:spacing w:after="0" w:line="480" w:lineRule="auto"/>
      </w:pPr>
      <w:r>
        <w:rPr>
          <w:rFonts w:ascii="Arial" w:hAnsi="Arial" w:cs="Arial"/>
        </w:rPr>
        <w:t xml:space="preserve">We intentionally limited multivariable adjustments to the covariates age, sex and comorbidity count due to the descriptive prognostic nature of the analyses. The post COVID-19 condition analysis lacked a comparison with the general population because we did not find suitable source of data. </w:t>
      </w:r>
    </w:p>
    <w:p w14:paraId="35D4475D" w14:textId="77777777" w:rsidR="003D50AA" w:rsidRDefault="003D50AA" w:rsidP="00305431">
      <w:pPr>
        <w:spacing w:after="0" w:line="480" w:lineRule="auto"/>
        <w:rPr>
          <w:rFonts w:ascii="Arial" w:hAnsi="Arial" w:cs="Arial"/>
        </w:rPr>
      </w:pPr>
    </w:p>
    <w:p w14:paraId="211342EC" w14:textId="7C420966" w:rsidR="00D74370" w:rsidRDefault="00AF2084" w:rsidP="00305431">
      <w:pPr>
        <w:spacing w:after="0" w:line="480" w:lineRule="auto"/>
        <w:rPr>
          <w:rFonts w:ascii="Arial" w:hAnsi="Arial" w:cs="Arial"/>
          <w:color w:val="222222"/>
          <w:shd w:val="clear" w:color="auto" w:fill="FFFFFF"/>
        </w:rPr>
      </w:pPr>
      <w:r w:rsidRPr="00AF2084">
        <w:rPr>
          <w:rFonts w:ascii="Arial" w:hAnsi="Arial" w:cs="Arial"/>
        </w:rPr>
        <w:t xml:space="preserve">In conclusion, </w:t>
      </w:r>
      <w:r w:rsidR="00CE18EB">
        <w:rPr>
          <w:rFonts w:ascii="Arial" w:hAnsi="Arial" w:cs="Arial"/>
        </w:rPr>
        <w:t>despite i</w:t>
      </w:r>
      <w:r w:rsidR="00B52ECD">
        <w:rPr>
          <w:rFonts w:ascii="Arial" w:hAnsi="Arial" w:cs="Arial"/>
        </w:rPr>
        <w:t>ncreased</w:t>
      </w:r>
      <w:r w:rsidR="00CE18EB">
        <w:rPr>
          <w:rFonts w:ascii="Arial" w:hAnsi="Arial" w:cs="Arial"/>
        </w:rPr>
        <w:t xml:space="preserve"> clinical experience </w:t>
      </w:r>
      <w:r w:rsidR="00CE18EB" w:rsidRPr="007C2484">
        <w:rPr>
          <w:rFonts w:ascii="Arial" w:hAnsi="Arial" w:cs="Arial"/>
        </w:rPr>
        <w:t xml:space="preserve">and knowledge </w:t>
      </w:r>
      <w:r w:rsidR="00B52ECD">
        <w:rPr>
          <w:rFonts w:ascii="Arial" w:hAnsi="Arial" w:cs="Arial"/>
        </w:rPr>
        <w:t xml:space="preserve">regarding </w:t>
      </w:r>
      <w:r w:rsidR="00CE18EB" w:rsidRPr="007C2484">
        <w:rPr>
          <w:rFonts w:ascii="Arial" w:hAnsi="Arial" w:cs="Arial"/>
        </w:rPr>
        <w:t>the management of this challenging infectious disease</w:t>
      </w:r>
      <w:r w:rsidR="00B52ECD">
        <w:rPr>
          <w:rFonts w:ascii="Arial" w:hAnsi="Arial" w:cs="Arial"/>
        </w:rPr>
        <w:t>,</w:t>
      </w:r>
      <w:r w:rsidR="00CE18EB" w:rsidRPr="007C2484">
        <w:rPr>
          <w:rFonts w:ascii="Arial" w:hAnsi="Arial" w:cs="Arial"/>
        </w:rPr>
        <w:t xml:space="preserve"> </w:t>
      </w:r>
      <w:r w:rsidR="00B52ECD">
        <w:rPr>
          <w:rFonts w:ascii="Arial" w:hAnsi="Arial" w:cs="Arial"/>
        </w:rPr>
        <w:t xml:space="preserve">as well as </w:t>
      </w:r>
      <w:r w:rsidR="00CE18EB" w:rsidRPr="007C2484">
        <w:rPr>
          <w:rFonts w:ascii="Arial" w:hAnsi="Arial" w:cs="Arial"/>
        </w:rPr>
        <w:t>changes in therap</w:t>
      </w:r>
      <w:r w:rsidR="00B52ECD">
        <w:rPr>
          <w:rFonts w:ascii="Arial" w:hAnsi="Arial" w:cs="Arial"/>
        </w:rPr>
        <w:t>eutic</w:t>
      </w:r>
      <w:r w:rsidR="00CE18EB" w:rsidRPr="007C2484">
        <w:rPr>
          <w:rFonts w:ascii="Arial" w:hAnsi="Arial" w:cs="Arial"/>
        </w:rPr>
        <w:t xml:space="preserve"> approaches, we did not find significant differences </w:t>
      </w:r>
      <w:r w:rsidR="00B52ECD">
        <w:rPr>
          <w:rFonts w:ascii="Arial" w:hAnsi="Arial" w:cs="Arial"/>
        </w:rPr>
        <w:t xml:space="preserve">in mortality in HM patients </w:t>
      </w:r>
      <w:r w:rsidR="00CE18EB" w:rsidRPr="007C2484">
        <w:rPr>
          <w:rFonts w:ascii="Arial" w:hAnsi="Arial" w:cs="Arial"/>
        </w:rPr>
        <w:t xml:space="preserve">between </w:t>
      </w:r>
      <w:r w:rsidR="00B52ECD">
        <w:rPr>
          <w:rFonts w:ascii="Arial" w:hAnsi="Arial" w:cs="Arial"/>
        </w:rPr>
        <w:t xml:space="preserve">COVID-19 </w:t>
      </w:r>
      <w:r w:rsidR="00CE18EB" w:rsidRPr="007C2484">
        <w:rPr>
          <w:rFonts w:ascii="Arial" w:hAnsi="Arial" w:cs="Arial"/>
        </w:rPr>
        <w:t>waves</w:t>
      </w:r>
      <w:r w:rsidR="00B52ECD">
        <w:rPr>
          <w:rFonts w:ascii="Arial" w:hAnsi="Arial" w:cs="Arial"/>
        </w:rPr>
        <w:t>,</w:t>
      </w:r>
      <w:r w:rsidR="00CE18EB" w:rsidRPr="007C2484">
        <w:rPr>
          <w:rFonts w:ascii="Arial" w:hAnsi="Arial" w:cs="Arial"/>
        </w:rPr>
        <w:t xml:space="preserve"> neither in </w:t>
      </w:r>
      <w:r w:rsidR="00B52ECD">
        <w:rPr>
          <w:rFonts w:ascii="Arial" w:hAnsi="Arial" w:cs="Arial"/>
        </w:rPr>
        <w:t xml:space="preserve">our </w:t>
      </w:r>
      <w:r w:rsidR="00AF4D2C">
        <w:rPr>
          <w:rFonts w:ascii="Arial" w:hAnsi="Arial" w:cs="Arial"/>
        </w:rPr>
        <w:t xml:space="preserve">cohort </w:t>
      </w:r>
      <w:r w:rsidR="00B52ECD">
        <w:rPr>
          <w:rFonts w:ascii="Arial" w:hAnsi="Arial" w:cs="Arial"/>
        </w:rPr>
        <w:t xml:space="preserve">overall </w:t>
      </w:r>
      <w:r w:rsidR="00CE18EB" w:rsidRPr="007C2484">
        <w:rPr>
          <w:rFonts w:ascii="Arial" w:hAnsi="Arial" w:cs="Arial"/>
        </w:rPr>
        <w:t xml:space="preserve">nor </w:t>
      </w:r>
      <w:r w:rsidR="00B52ECD">
        <w:rPr>
          <w:rFonts w:ascii="Arial" w:hAnsi="Arial" w:cs="Arial"/>
        </w:rPr>
        <w:t>among inpatients,</w:t>
      </w:r>
      <w:r w:rsidR="00CE18EB" w:rsidRPr="007C2484">
        <w:rPr>
          <w:rFonts w:ascii="Arial" w:hAnsi="Arial" w:cs="Arial"/>
        </w:rPr>
        <w:t xml:space="preserve"> after accounting for several confounding factors.</w:t>
      </w:r>
      <w:r w:rsidR="00D74370" w:rsidRPr="00D74370">
        <w:rPr>
          <w:rFonts w:ascii="Segoe UI" w:hAnsi="Segoe UI" w:cs="Segoe UI"/>
          <w:color w:val="222222"/>
          <w:sz w:val="27"/>
          <w:szCs w:val="27"/>
          <w:shd w:val="clear" w:color="auto" w:fill="FFFFFF"/>
        </w:rPr>
        <w:t xml:space="preserve"> </w:t>
      </w:r>
      <w:r w:rsidR="00D74370" w:rsidRPr="007C2484">
        <w:rPr>
          <w:rFonts w:ascii="Arial" w:hAnsi="Arial" w:cs="Arial"/>
          <w:color w:val="222222"/>
          <w:shd w:val="clear" w:color="auto" w:fill="FFFFFF"/>
        </w:rPr>
        <w:t>This study reiterates the increased risk of severe</w:t>
      </w:r>
      <w:r w:rsidR="00B52ECD">
        <w:rPr>
          <w:rFonts w:ascii="Arial" w:hAnsi="Arial" w:cs="Arial"/>
          <w:color w:val="222222"/>
          <w:shd w:val="clear" w:color="auto" w:fill="FFFFFF"/>
        </w:rPr>
        <w:t>/critical</w:t>
      </w:r>
      <w:r w:rsidR="00D74370" w:rsidRPr="007C2484">
        <w:rPr>
          <w:rFonts w:ascii="Arial" w:hAnsi="Arial" w:cs="Arial"/>
          <w:color w:val="222222"/>
          <w:shd w:val="clear" w:color="auto" w:fill="FFFFFF"/>
        </w:rPr>
        <w:t xml:space="preserve"> COVID-19 and related death </w:t>
      </w:r>
      <w:r w:rsidR="00B52ECD">
        <w:rPr>
          <w:rFonts w:ascii="Arial" w:hAnsi="Arial" w:cs="Arial"/>
          <w:color w:val="222222"/>
          <w:shd w:val="clear" w:color="auto" w:fill="FFFFFF"/>
        </w:rPr>
        <w:t>among</w:t>
      </w:r>
      <w:r w:rsidR="00B52ECD" w:rsidRPr="007C2484">
        <w:rPr>
          <w:rFonts w:ascii="Arial" w:hAnsi="Arial" w:cs="Arial"/>
          <w:color w:val="222222"/>
          <w:shd w:val="clear" w:color="auto" w:fill="FFFFFF"/>
        </w:rPr>
        <w:t xml:space="preserve"> </w:t>
      </w:r>
      <w:r w:rsidR="00D74370">
        <w:rPr>
          <w:rFonts w:ascii="Arial" w:hAnsi="Arial" w:cs="Arial"/>
          <w:color w:val="222222"/>
          <w:shd w:val="clear" w:color="auto" w:fill="FFFFFF"/>
        </w:rPr>
        <w:t>HM</w:t>
      </w:r>
      <w:r w:rsidR="00D74370" w:rsidRPr="007C2484">
        <w:rPr>
          <w:rFonts w:ascii="Arial" w:hAnsi="Arial" w:cs="Arial"/>
          <w:color w:val="222222"/>
          <w:shd w:val="clear" w:color="auto" w:fill="FFFFFF"/>
        </w:rPr>
        <w:t xml:space="preserve"> patients</w:t>
      </w:r>
      <w:r w:rsidR="00376DEC">
        <w:rPr>
          <w:rFonts w:ascii="Arial" w:hAnsi="Arial" w:cs="Arial"/>
          <w:color w:val="222222"/>
          <w:shd w:val="clear" w:color="auto" w:fill="FFFFFF"/>
        </w:rPr>
        <w:t>, specifically those</w:t>
      </w:r>
      <w:r w:rsidR="00D74370" w:rsidRPr="007C2484">
        <w:rPr>
          <w:rFonts w:ascii="Arial" w:hAnsi="Arial" w:cs="Arial"/>
          <w:color w:val="222222"/>
          <w:shd w:val="clear" w:color="auto" w:fill="FFFFFF"/>
        </w:rPr>
        <w:t xml:space="preserve"> </w:t>
      </w:r>
      <w:r w:rsidR="00B52ECD">
        <w:rPr>
          <w:rFonts w:ascii="Arial" w:hAnsi="Arial" w:cs="Arial"/>
          <w:color w:val="222222"/>
          <w:shd w:val="clear" w:color="auto" w:fill="FFFFFF"/>
        </w:rPr>
        <w:t>who are</w:t>
      </w:r>
      <w:r w:rsidR="00D74370" w:rsidRPr="007C2484">
        <w:rPr>
          <w:rFonts w:ascii="Arial" w:hAnsi="Arial" w:cs="Arial"/>
          <w:color w:val="222222"/>
          <w:shd w:val="clear" w:color="auto" w:fill="FFFFFF"/>
        </w:rPr>
        <w:t xml:space="preserve"> </w:t>
      </w:r>
      <w:r w:rsidR="00D74370" w:rsidRPr="00D74370">
        <w:rPr>
          <w:rFonts w:ascii="Arial" w:hAnsi="Arial" w:cs="Arial"/>
          <w:color w:val="222222"/>
          <w:shd w:val="clear" w:color="auto" w:fill="FFFFFF"/>
        </w:rPr>
        <w:t>age</w:t>
      </w:r>
      <w:r w:rsidR="00B52ECD">
        <w:rPr>
          <w:rFonts w:ascii="Arial" w:hAnsi="Arial" w:cs="Arial"/>
          <w:color w:val="222222"/>
          <w:shd w:val="clear" w:color="auto" w:fill="FFFFFF"/>
        </w:rPr>
        <w:t>d</w:t>
      </w:r>
      <w:r w:rsidR="00D74370" w:rsidRPr="00D74370">
        <w:rPr>
          <w:rFonts w:ascii="Arial" w:hAnsi="Arial" w:cs="Arial"/>
          <w:color w:val="222222"/>
          <w:shd w:val="clear" w:color="auto" w:fill="FFFFFF"/>
        </w:rPr>
        <w:t xml:space="preserve"> ≥60 years</w:t>
      </w:r>
      <w:r w:rsidR="00B52ECD">
        <w:rPr>
          <w:rFonts w:ascii="Arial" w:hAnsi="Arial" w:cs="Arial"/>
          <w:color w:val="222222"/>
          <w:shd w:val="clear" w:color="auto" w:fill="FFFFFF"/>
        </w:rPr>
        <w:t>, have</w:t>
      </w:r>
      <w:r w:rsidR="00D74370" w:rsidRPr="00D74370">
        <w:rPr>
          <w:rFonts w:ascii="Arial" w:hAnsi="Arial" w:cs="Arial"/>
          <w:color w:val="222222"/>
          <w:shd w:val="clear" w:color="auto" w:fill="FFFFFF"/>
        </w:rPr>
        <w:t xml:space="preserve"> ≥3 comorbidities</w:t>
      </w:r>
      <w:r w:rsidR="00B52ECD">
        <w:rPr>
          <w:rFonts w:ascii="Arial" w:hAnsi="Arial" w:cs="Arial"/>
          <w:color w:val="222222"/>
          <w:shd w:val="clear" w:color="auto" w:fill="FFFFFF"/>
        </w:rPr>
        <w:t>, have</w:t>
      </w:r>
      <w:r w:rsidR="00D74370" w:rsidRPr="00D74370">
        <w:rPr>
          <w:rFonts w:ascii="Arial" w:hAnsi="Arial" w:cs="Arial"/>
          <w:color w:val="222222"/>
          <w:shd w:val="clear" w:color="auto" w:fill="FFFFFF"/>
        </w:rPr>
        <w:t xml:space="preserve"> AML/ALL</w:t>
      </w:r>
      <w:r w:rsidR="00B52ECD">
        <w:rPr>
          <w:rFonts w:ascii="Arial" w:hAnsi="Arial" w:cs="Arial"/>
          <w:color w:val="222222"/>
          <w:shd w:val="clear" w:color="auto" w:fill="FFFFFF"/>
        </w:rPr>
        <w:t>, have</w:t>
      </w:r>
      <w:r w:rsidR="00D74370" w:rsidRPr="00D74370">
        <w:rPr>
          <w:rFonts w:ascii="Arial" w:hAnsi="Arial" w:cs="Arial"/>
          <w:color w:val="222222"/>
          <w:shd w:val="clear" w:color="auto" w:fill="FFFFFF"/>
        </w:rPr>
        <w:t xml:space="preserve"> </w:t>
      </w:r>
      <w:r w:rsidR="00D74370">
        <w:rPr>
          <w:rFonts w:ascii="Arial" w:hAnsi="Arial" w:cs="Arial"/>
          <w:color w:val="222222"/>
          <w:shd w:val="clear" w:color="auto" w:fill="FFFFFF"/>
        </w:rPr>
        <w:t>recent</w:t>
      </w:r>
      <w:r w:rsidR="00B52ECD">
        <w:rPr>
          <w:rFonts w:ascii="Arial" w:hAnsi="Arial" w:cs="Arial"/>
          <w:color w:val="222222"/>
          <w:shd w:val="clear" w:color="auto" w:fill="FFFFFF"/>
        </w:rPr>
        <w:t>ly received</w:t>
      </w:r>
      <w:r w:rsidR="00D74370">
        <w:rPr>
          <w:rFonts w:ascii="Arial" w:hAnsi="Arial" w:cs="Arial"/>
          <w:color w:val="222222"/>
          <w:shd w:val="clear" w:color="auto" w:fill="FFFFFF"/>
        </w:rPr>
        <w:t xml:space="preserve"> cytotoxic therapy</w:t>
      </w:r>
      <w:r w:rsidR="00B52ECD">
        <w:rPr>
          <w:rFonts w:ascii="Arial" w:hAnsi="Arial" w:cs="Arial"/>
          <w:color w:val="222222"/>
          <w:shd w:val="clear" w:color="auto" w:fill="FFFFFF"/>
        </w:rPr>
        <w:t>,</w:t>
      </w:r>
      <w:r w:rsidR="00D74370">
        <w:rPr>
          <w:rFonts w:ascii="Arial" w:hAnsi="Arial" w:cs="Arial"/>
          <w:color w:val="222222"/>
          <w:shd w:val="clear" w:color="auto" w:fill="FFFFFF"/>
        </w:rPr>
        <w:t xml:space="preserve"> </w:t>
      </w:r>
      <w:r w:rsidR="00B52ECD">
        <w:rPr>
          <w:rFonts w:ascii="Arial" w:hAnsi="Arial" w:cs="Arial"/>
          <w:color w:val="222222"/>
          <w:shd w:val="clear" w:color="auto" w:fill="FFFFFF"/>
        </w:rPr>
        <w:t xml:space="preserve">or have </w:t>
      </w:r>
      <w:r w:rsidR="00D74370" w:rsidRPr="00D74370">
        <w:rPr>
          <w:rFonts w:ascii="Arial" w:hAnsi="Arial" w:cs="Arial"/>
          <w:color w:val="222222"/>
          <w:shd w:val="clear" w:color="auto" w:fill="FFFFFF"/>
        </w:rPr>
        <w:t>received systemic corticosteroid therapy for COVID-19</w:t>
      </w:r>
      <w:r w:rsidR="00FD4112" w:rsidRPr="007C2484">
        <w:rPr>
          <w:rFonts w:ascii="Arial" w:hAnsi="Arial" w:cs="Arial"/>
          <w:color w:val="222222"/>
          <w:shd w:val="clear" w:color="auto" w:fill="FFFFFF"/>
        </w:rPr>
        <w:t>.</w:t>
      </w:r>
      <w:r w:rsidR="0060467E" w:rsidRPr="007C2484">
        <w:rPr>
          <w:rFonts w:ascii="Arial" w:hAnsi="Arial" w:cs="Arial"/>
          <w:color w:val="222222"/>
          <w:shd w:val="clear" w:color="auto" w:fill="FFFFFF"/>
        </w:rPr>
        <w:t xml:space="preserve"> </w:t>
      </w:r>
      <w:r w:rsidR="00FD4112">
        <w:rPr>
          <w:rFonts w:ascii="Arial" w:hAnsi="Arial" w:cs="Arial"/>
          <w:color w:val="222222"/>
          <w:shd w:val="clear" w:color="auto" w:fill="FFFFFF"/>
        </w:rPr>
        <w:t>P</w:t>
      </w:r>
      <w:r w:rsidR="00516D3D">
        <w:rPr>
          <w:rFonts w:ascii="Arial" w:hAnsi="Arial" w:cs="Arial"/>
          <w:color w:val="222222"/>
          <w:shd w:val="clear" w:color="auto" w:fill="FFFFFF"/>
        </w:rPr>
        <w:t>CC</w:t>
      </w:r>
      <w:r w:rsidR="00FD4112">
        <w:rPr>
          <w:rFonts w:ascii="Arial" w:hAnsi="Arial" w:cs="Arial"/>
          <w:color w:val="222222"/>
          <w:shd w:val="clear" w:color="auto" w:fill="FFFFFF"/>
        </w:rPr>
        <w:t xml:space="preserve"> </w:t>
      </w:r>
      <w:r w:rsidR="00FD4112" w:rsidRPr="00FD4112">
        <w:rPr>
          <w:rFonts w:ascii="Arial" w:hAnsi="Arial" w:cs="Arial"/>
          <w:color w:val="222222"/>
          <w:shd w:val="clear" w:color="auto" w:fill="FFFFFF"/>
        </w:rPr>
        <w:t>affect</w:t>
      </w:r>
      <w:r w:rsidR="00FD4112">
        <w:rPr>
          <w:rFonts w:ascii="Arial" w:hAnsi="Arial" w:cs="Arial"/>
          <w:color w:val="222222"/>
          <w:shd w:val="clear" w:color="auto" w:fill="FFFFFF"/>
        </w:rPr>
        <w:t>s</w:t>
      </w:r>
      <w:r w:rsidR="00FD4112" w:rsidRPr="00FD4112">
        <w:rPr>
          <w:rFonts w:ascii="Arial" w:hAnsi="Arial" w:cs="Arial"/>
          <w:color w:val="222222"/>
          <w:shd w:val="clear" w:color="auto" w:fill="FFFFFF"/>
        </w:rPr>
        <w:t xml:space="preserve"> up to </w:t>
      </w:r>
      <w:r w:rsidR="00516D3D">
        <w:rPr>
          <w:rFonts w:ascii="Arial" w:hAnsi="Arial" w:cs="Arial"/>
          <w:color w:val="222222"/>
          <w:shd w:val="clear" w:color="auto" w:fill="FFFFFF"/>
        </w:rPr>
        <w:t>27</w:t>
      </w:r>
      <w:r w:rsidR="00FD4112" w:rsidRPr="00FD4112">
        <w:rPr>
          <w:rFonts w:ascii="Arial" w:hAnsi="Arial" w:cs="Arial"/>
          <w:color w:val="222222"/>
          <w:shd w:val="clear" w:color="auto" w:fill="FFFFFF"/>
        </w:rPr>
        <w:t xml:space="preserve">% of </w:t>
      </w:r>
      <w:r w:rsidR="00B52ECD">
        <w:rPr>
          <w:rFonts w:ascii="Arial" w:hAnsi="Arial" w:cs="Arial"/>
          <w:color w:val="222222"/>
          <w:shd w:val="clear" w:color="auto" w:fill="FFFFFF"/>
        </w:rPr>
        <w:t xml:space="preserve">HM </w:t>
      </w:r>
      <w:r w:rsidR="00FD4112" w:rsidRPr="00FD4112">
        <w:rPr>
          <w:rFonts w:ascii="Arial" w:hAnsi="Arial" w:cs="Arial"/>
          <w:color w:val="222222"/>
          <w:shd w:val="clear" w:color="auto" w:fill="FFFFFF"/>
        </w:rPr>
        <w:t>patients after recovery</w:t>
      </w:r>
      <w:r w:rsidR="00B52ECD">
        <w:rPr>
          <w:rFonts w:ascii="Arial" w:hAnsi="Arial" w:cs="Arial"/>
          <w:color w:val="222222"/>
          <w:shd w:val="clear" w:color="auto" w:fill="FFFFFF"/>
        </w:rPr>
        <w:t xml:space="preserve"> from COVID-19</w:t>
      </w:r>
      <w:r w:rsidR="00516D3D">
        <w:rPr>
          <w:rFonts w:ascii="Arial" w:hAnsi="Arial" w:cs="Arial"/>
          <w:color w:val="222222"/>
          <w:shd w:val="clear" w:color="auto" w:fill="FFFFFF"/>
        </w:rPr>
        <w:t>.</w:t>
      </w:r>
      <w:r w:rsidR="00FD4112" w:rsidRPr="00FD4112">
        <w:rPr>
          <w:rFonts w:ascii="Arial" w:hAnsi="Arial" w:cs="Arial"/>
          <w:color w:val="222222"/>
          <w:shd w:val="clear" w:color="auto" w:fill="FFFFFF"/>
        </w:rPr>
        <w:t xml:space="preserve"> </w:t>
      </w:r>
      <w:r w:rsidR="0060467E" w:rsidRPr="0060467E">
        <w:rPr>
          <w:rFonts w:ascii="Arial" w:hAnsi="Arial" w:cs="Arial"/>
          <w:color w:val="222222"/>
          <w:shd w:val="clear" w:color="auto" w:fill="FFFFFF"/>
        </w:rPr>
        <w:t xml:space="preserve">This should be </w:t>
      </w:r>
      <w:r w:rsidR="00B52ECD" w:rsidRPr="0060467E">
        <w:rPr>
          <w:rFonts w:ascii="Arial" w:hAnsi="Arial" w:cs="Arial"/>
          <w:color w:val="222222"/>
          <w:shd w:val="clear" w:color="auto" w:fill="FFFFFF"/>
        </w:rPr>
        <w:t>considered</w:t>
      </w:r>
      <w:r w:rsidR="0060467E" w:rsidRPr="0060467E">
        <w:rPr>
          <w:rFonts w:ascii="Arial" w:hAnsi="Arial" w:cs="Arial"/>
          <w:color w:val="222222"/>
          <w:shd w:val="clear" w:color="auto" w:fill="FFFFFF"/>
        </w:rPr>
        <w:t xml:space="preserve"> in</w:t>
      </w:r>
      <w:r w:rsidR="00A3725C">
        <w:rPr>
          <w:rFonts w:ascii="Arial" w:hAnsi="Arial" w:cs="Arial"/>
          <w:color w:val="222222"/>
          <w:shd w:val="clear" w:color="auto" w:fill="FFFFFF"/>
        </w:rPr>
        <w:t xml:space="preserve"> </w:t>
      </w:r>
      <w:r w:rsidR="0060467E" w:rsidRPr="0060467E">
        <w:rPr>
          <w:rFonts w:ascii="Arial" w:hAnsi="Arial" w:cs="Arial"/>
          <w:color w:val="222222"/>
          <w:shd w:val="clear" w:color="auto" w:fill="FFFFFF"/>
        </w:rPr>
        <w:t>public health policies targeted at protecting</w:t>
      </w:r>
      <w:r w:rsidR="0060467E">
        <w:rPr>
          <w:rFonts w:ascii="Arial" w:hAnsi="Arial" w:cs="Arial"/>
          <w:color w:val="222222"/>
          <w:shd w:val="clear" w:color="auto" w:fill="FFFFFF"/>
        </w:rPr>
        <w:t xml:space="preserve"> this vulnerable </w:t>
      </w:r>
      <w:r w:rsidR="0060467E" w:rsidRPr="0060467E">
        <w:rPr>
          <w:rFonts w:ascii="Arial" w:hAnsi="Arial" w:cs="Arial"/>
          <w:color w:val="222222"/>
          <w:shd w:val="clear" w:color="auto" w:fill="FFFFFF"/>
        </w:rPr>
        <w:t>group</w:t>
      </w:r>
      <w:r w:rsidR="0060467E">
        <w:rPr>
          <w:rFonts w:ascii="Arial" w:hAnsi="Arial" w:cs="Arial"/>
          <w:color w:val="222222"/>
          <w:shd w:val="clear" w:color="auto" w:fill="FFFFFF"/>
        </w:rPr>
        <w:t>.</w:t>
      </w:r>
      <w:r w:rsidR="00376DEC" w:rsidRPr="00376DEC">
        <w:rPr>
          <w:rFonts w:ascii="Arial" w:hAnsi="Arial" w:cs="Arial"/>
        </w:rPr>
        <w:t xml:space="preserve"> </w:t>
      </w:r>
      <w:r w:rsidR="00376DEC">
        <w:rPr>
          <w:rFonts w:ascii="Arial" w:hAnsi="Arial" w:cs="Arial"/>
        </w:rPr>
        <w:t xml:space="preserve">With </w:t>
      </w:r>
      <w:r w:rsidR="00376DEC" w:rsidRPr="003E73CF">
        <w:rPr>
          <w:rFonts w:ascii="Arial" w:hAnsi="Arial" w:cs="Arial"/>
        </w:rPr>
        <w:t>better understand</w:t>
      </w:r>
      <w:r w:rsidR="00376DEC">
        <w:rPr>
          <w:rFonts w:ascii="Arial" w:hAnsi="Arial" w:cs="Arial"/>
        </w:rPr>
        <w:t>ing of</w:t>
      </w:r>
      <w:r w:rsidR="00376DEC" w:rsidRPr="003E73CF">
        <w:rPr>
          <w:rFonts w:ascii="Arial" w:hAnsi="Arial" w:cs="Arial"/>
        </w:rPr>
        <w:t xml:space="preserve"> the clinical course of COVID-19 in this population</w:t>
      </w:r>
      <w:r w:rsidR="00376DEC">
        <w:rPr>
          <w:rFonts w:ascii="Arial" w:hAnsi="Arial" w:cs="Arial"/>
        </w:rPr>
        <w:t>,</w:t>
      </w:r>
      <w:r w:rsidR="00376DEC" w:rsidRPr="003E73CF">
        <w:rPr>
          <w:rFonts w:ascii="Arial" w:hAnsi="Arial" w:cs="Arial"/>
        </w:rPr>
        <w:t xml:space="preserve"> we can develop evidence-based preventive and therapeutic strategies for HM patients </w:t>
      </w:r>
      <w:r w:rsidR="00376DEC">
        <w:rPr>
          <w:rFonts w:ascii="Arial" w:hAnsi="Arial" w:cs="Arial"/>
        </w:rPr>
        <w:t xml:space="preserve">during the current </w:t>
      </w:r>
      <w:r w:rsidR="00376DEC" w:rsidRPr="003E73CF">
        <w:rPr>
          <w:rFonts w:ascii="Arial" w:hAnsi="Arial" w:cs="Arial"/>
        </w:rPr>
        <w:t xml:space="preserve">pandemic and </w:t>
      </w:r>
      <w:r w:rsidR="00376DEC">
        <w:rPr>
          <w:rFonts w:ascii="Arial" w:hAnsi="Arial" w:cs="Arial"/>
        </w:rPr>
        <w:t xml:space="preserve">similar </w:t>
      </w:r>
      <w:r w:rsidR="00376DEC" w:rsidRPr="003E73CF">
        <w:rPr>
          <w:rFonts w:ascii="Arial" w:hAnsi="Arial" w:cs="Arial"/>
        </w:rPr>
        <w:t xml:space="preserve">future healthcare </w:t>
      </w:r>
      <w:r w:rsidR="00376DEC">
        <w:rPr>
          <w:rFonts w:ascii="Arial" w:hAnsi="Arial" w:cs="Arial"/>
        </w:rPr>
        <w:t>challenges</w:t>
      </w:r>
      <w:r w:rsidR="00376DEC" w:rsidRPr="003E73CF">
        <w:rPr>
          <w:rFonts w:ascii="Arial" w:hAnsi="Arial" w:cs="Arial"/>
        </w:rPr>
        <w:t>.</w:t>
      </w:r>
    </w:p>
    <w:p w14:paraId="54260244" w14:textId="5131DF5E" w:rsidR="0006484C" w:rsidRPr="00E34317" w:rsidRDefault="0006484C" w:rsidP="00305431">
      <w:pPr>
        <w:spacing w:after="0" w:line="480" w:lineRule="auto"/>
        <w:rPr>
          <w:rFonts w:ascii="Arial" w:hAnsi="Arial" w:cs="Arial"/>
        </w:rPr>
      </w:pPr>
    </w:p>
    <w:p w14:paraId="7A16FB4A" w14:textId="77777777" w:rsidR="00E34317" w:rsidRPr="00E34317" w:rsidRDefault="00E34317" w:rsidP="00305431">
      <w:pPr>
        <w:spacing w:after="0" w:line="480" w:lineRule="auto"/>
        <w:rPr>
          <w:rFonts w:ascii="Arial" w:hAnsi="Arial" w:cs="Arial"/>
          <w:color w:val="000000"/>
          <w:shd w:val="clear" w:color="auto" w:fill="FFFFFF"/>
        </w:rPr>
      </w:pPr>
    </w:p>
    <w:p w14:paraId="5EB34509" w14:textId="77777777" w:rsidR="00E34317" w:rsidRPr="00E34317" w:rsidRDefault="00E34317" w:rsidP="00305431">
      <w:pPr>
        <w:spacing w:after="0" w:line="480" w:lineRule="auto"/>
        <w:rPr>
          <w:rFonts w:ascii="Arial" w:hAnsi="Arial" w:cs="Arial"/>
          <w:color w:val="000000"/>
          <w:shd w:val="clear" w:color="auto" w:fill="FFFFFF"/>
        </w:rPr>
      </w:pPr>
    </w:p>
    <w:p w14:paraId="0F27C505" w14:textId="77777777" w:rsidR="00E34317" w:rsidRPr="00E34317" w:rsidRDefault="00E34317" w:rsidP="00305431">
      <w:pPr>
        <w:spacing w:after="0" w:line="480" w:lineRule="auto"/>
        <w:rPr>
          <w:rFonts w:ascii="Arial" w:eastAsiaTheme="minorEastAsia" w:hAnsi="Arial" w:cs="Arial"/>
          <w:b/>
          <w:bCs/>
          <w:caps/>
          <w:lang w:val="en-GB" w:eastAsia="en-GB"/>
        </w:rPr>
      </w:pPr>
      <w:r w:rsidRPr="00E34317">
        <w:rPr>
          <w:rFonts w:ascii="Arial" w:eastAsiaTheme="minorEastAsia" w:hAnsi="Arial" w:cs="Arial"/>
          <w:b/>
          <w:bCs/>
          <w:caps/>
          <w:lang w:val="en-GB" w:eastAsia="en-GB"/>
        </w:rPr>
        <w:t>Declarations</w:t>
      </w:r>
    </w:p>
    <w:p w14:paraId="03BE15AE" w14:textId="77777777" w:rsidR="00E34317" w:rsidRPr="00E34317" w:rsidRDefault="00E34317" w:rsidP="00305431">
      <w:pPr>
        <w:spacing w:after="0" w:line="480" w:lineRule="auto"/>
        <w:rPr>
          <w:rFonts w:ascii="Arial" w:eastAsiaTheme="minorEastAsia" w:hAnsi="Arial" w:cs="Arial"/>
          <w:b/>
          <w:bCs/>
          <w:lang w:val="en-GB" w:eastAsia="en-GB"/>
        </w:rPr>
      </w:pPr>
    </w:p>
    <w:p w14:paraId="2E5264EA"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Ethics approval and consent to participate</w:t>
      </w:r>
    </w:p>
    <w:p w14:paraId="29F64165" w14:textId="1A67B996" w:rsidR="00E34317" w:rsidRPr="00E34317" w:rsidRDefault="00E34317" w:rsidP="00305431">
      <w:pPr>
        <w:spacing w:after="0" w:line="480" w:lineRule="auto"/>
        <w:rPr>
          <w:rFonts w:ascii="Calibri" w:eastAsiaTheme="minorEastAsia" w:hAnsi="Calibri" w:cs="Calibri"/>
          <w:lang w:val="en-GB" w:eastAsia="en-GB"/>
        </w:rPr>
      </w:pPr>
      <w:r w:rsidRPr="00E34317">
        <w:rPr>
          <w:rFonts w:ascii="Arial" w:eastAsiaTheme="minorEastAsia" w:hAnsi="Arial" w:cs="Arial"/>
          <w:lang w:val="en-GB" w:eastAsia="en-GB"/>
        </w:rPr>
        <w:lastRenderedPageBreak/>
        <w:t>The study was approved by the Institutional Review Board (IRB) and Ethics Committee of Hospital Universitario 12 de Octubre, Madrid, Spain (n#20/189) and then by the IRBs of all participating centres. Written informed consent was waived.</w:t>
      </w:r>
    </w:p>
    <w:p w14:paraId="56EB1D2A" w14:textId="77777777" w:rsidR="00305431" w:rsidRDefault="00305431" w:rsidP="00305431">
      <w:pPr>
        <w:spacing w:after="0" w:line="480" w:lineRule="auto"/>
        <w:rPr>
          <w:rFonts w:ascii="Arial" w:eastAsiaTheme="minorEastAsia" w:hAnsi="Arial" w:cs="Arial"/>
          <w:b/>
          <w:bCs/>
          <w:lang w:val="en-GB" w:eastAsia="en-GB"/>
        </w:rPr>
      </w:pPr>
    </w:p>
    <w:p w14:paraId="5AD32A89"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Consent for publication</w:t>
      </w:r>
    </w:p>
    <w:p w14:paraId="7213A4BB" w14:textId="77777777" w:rsidR="00E34317" w:rsidRPr="00E34317" w:rsidRDefault="00E34317" w:rsidP="00305431">
      <w:pPr>
        <w:spacing w:after="0" w:line="480" w:lineRule="auto"/>
        <w:rPr>
          <w:rFonts w:ascii="Arial" w:eastAsiaTheme="minorEastAsia" w:hAnsi="Arial" w:cs="Arial"/>
          <w:lang w:val="en-GB" w:eastAsia="en-GB"/>
        </w:rPr>
      </w:pPr>
      <w:r w:rsidRPr="00E34317">
        <w:rPr>
          <w:rFonts w:ascii="Arial" w:eastAsiaTheme="minorEastAsia" w:hAnsi="Arial" w:cs="Arial"/>
          <w:lang w:val="en-GB" w:eastAsia="en-GB"/>
        </w:rPr>
        <w:t>Not applicable</w:t>
      </w:r>
    </w:p>
    <w:p w14:paraId="76A38767" w14:textId="77777777" w:rsidR="00E34317" w:rsidRPr="00E34317" w:rsidRDefault="00E34317" w:rsidP="00305431">
      <w:pPr>
        <w:spacing w:after="0" w:line="480" w:lineRule="auto"/>
        <w:rPr>
          <w:rFonts w:ascii="Arial" w:eastAsiaTheme="minorEastAsia" w:hAnsi="Arial" w:cs="Arial"/>
          <w:b/>
          <w:bCs/>
          <w:lang w:val="en-GB" w:eastAsia="en-GB"/>
        </w:rPr>
      </w:pPr>
    </w:p>
    <w:p w14:paraId="7A8E62CA"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Availability of data and materials</w:t>
      </w:r>
    </w:p>
    <w:p w14:paraId="4370E0A2" w14:textId="77777777" w:rsidR="00E34317" w:rsidRPr="00E34317" w:rsidRDefault="00E34317" w:rsidP="00305431">
      <w:pPr>
        <w:spacing w:after="0" w:line="480" w:lineRule="auto"/>
        <w:rPr>
          <w:rFonts w:ascii="Arial" w:eastAsiaTheme="minorEastAsia" w:hAnsi="Arial" w:cs="Arial"/>
          <w:lang w:val="en-GB" w:eastAsia="en-GB"/>
        </w:rPr>
      </w:pPr>
      <w:r w:rsidRPr="00E34317">
        <w:rPr>
          <w:rFonts w:ascii="Arial" w:eastAsiaTheme="minorEastAsia" w:hAnsi="Arial" w:cs="Arial"/>
          <w:lang w:val="en-GB" w:eastAsia="en-GB"/>
        </w:rPr>
        <w:t>The datasets used and/or analysed during the current study are available from the corresponding author on reasonable request.</w:t>
      </w:r>
    </w:p>
    <w:p w14:paraId="5C668D6D" w14:textId="77777777" w:rsidR="00E34317" w:rsidRPr="00E34317" w:rsidRDefault="00E34317" w:rsidP="00305431">
      <w:pPr>
        <w:spacing w:after="0" w:line="480" w:lineRule="auto"/>
        <w:rPr>
          <w:rFonts w:ascii="Arial" w:eastAsiaTheme="minorEastAsia" w:hAnsi="Arial" w:cs="Arial"/>
          <w:b/>
          <w:bCs/>
          <w:lang w:val="en-GB" w:eastAsia="en-GB"/>
        </w:rPr>
      </w:pPr>
    </w:p>
    <w:p w14:paraId="654C81FC"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Competing interests</w:t>
      </w:r>
    </w:p>
    <w:p w14:paraId="43239642"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color w:val="000000"/>
          <w:lang w:val="en-GB" w:eastAsia="en-GB"/>
        </w:rPr>
        <w:t>The authors declare that they have no competing interests</w:t>
      </w:r>
    </w:p>
    <w:p w14:paraId="47484987" w14:textId="77777777" w:rsidR="00E34317" w:rsidRPr="00E34317" w:rsidRDefault="00E34317" w:rsidP="00305431">
      <w:pPr>
        <w:spacing w:after="0" w:line="480" w:lineRule="auto"/>
        <w:rPr>
          <w:rFonts w:ascii="Arial" w:eastAsiaTheme="minorEastAsia" w:hAnsi="Arial" w:cs="Arial"/>
          <w:b/>
          <w:color w:val="000000"/>
          <w:lang w:val="en-GB" w:eastAsia="en-GB"/>
        </w:rPr>
      </w:pPr>
    </w:p>
    <w:p w14:paraId="3B399AEE" w14:textId="77777777" w:rsidR="00E34317" w:rsidRPr="00E34317" w:rsidRDefault="00E34317" w:rsidP="00305431">
      <w:pPr>
        <w:spacing w:after="0" w:line="480" w:lineRule="auto"/>
        <w:rPr>
          <w:rFonts w:ascii="Arial" w:eastAsiaTheme="minorEastAsia" w:hAnsi="Arial" w:cs="Arial"/>
          <w:b/>
          <w:bCs/>
          <w:lang w:val="es-ES" w:eastAsia="en-GB"/>
        </w:rPr>
      </w:pPr>
      <w:r w:rsidRPr="00E34317">
        <w:rPr>
          <w:rFonts w:ascii="Arial" w:eastAsiaTheme="minorEastAsia" w:hAnsi="Arial" w:cs="Arial"/>
          <w:b/>
          <w:bCs/>
          <w:lang w:val="es-ES" w:eastAsia="en-GB"/>
        </w:rPr>
        <w:t xml:space="preserve">Funding </w:t>
      </w:r>
    </w:p>
    <w:p w14:paraId="2BF982F7" w14:textId="38A57BD3" w:rsidR="00E34317" w:rsidRPr="00E34317" w:rsidRDefault="00E34317" w:rsidP="00305431">
      <w:pPr>
        <w:spacing w:after="0" w:line="480" w:lineRule="auto"/>
        <w:rPr>
          <w:rFonts w:ascii="Arial" w:eastAsiaTheme="minorEastAsia" w:hAnsi="Arial" w:cs="Arial"/>
          <w:lang w:val="es-ES" w:eastAsia="en-GB"/>
        </w:rPr>
      </w:pPr>
      <w:r w:rsidRPr="00E34317">
        <w:rPr>
          <w:rFonts w:ascii="Arial" w:eastAsiaTheme="minorEastAsia" w:hAnsi="Arial" w:cs="Arial"/>
          <w:i/>
          <w:lang w:val="es-ES" w:eastAsia="en-GB"/>
        </w:rPr>
        <w:t>Funding source</w:t>
      </w:r>
      <w:r w:rsidRPr="00E34317">
        <w:rPr>
          <w:rFonts w:ascii="Arial" w:eastAsiaTheme="minorEastAsia" w:hAnsi="Arial" w:cs="Arial"/>
          <w:lang w:val="es-ES" w:eastAsia="en-GB"/>
        </w:rPr>
        <w:t xml:space="preserve">: Fundación Madrileña de Hematología y Hemoterapia and Fundación Leucemia y Linfoma.  </w:t>
      </w:r>
    </w:p>
    <w:p w14:paraId="1E2203CA" w14:textId="3F7D6B8A" w:rsidR="00E34317" w:rsidRPr="00E34317" w:rsidRDefault="00E34317" w:rsidP="00305431">
      <w:pPr>
        <w:spacing w:after="0" w:line="480" w:lineRule="auto"/>
        <w:rPr>
          <w:rFonts w:ascii="Arial" w:eastAsiaTheme="minorEastAsia" w:hAnsi="Arial" w:cs="Arial"/>
          <w:lang w:eastAsia="en-GB"/>
        </w:rPr>
      </w:pPr>
      <w:r w:rsidRPr="00E34317">
        <w:rPr>
          <w:rFonts w:ascii="Arial" w:eastAsiaTheme="minorEastAsia" w:hAnsi="Arial" w:cs="Arial"/>
          <w:i/>
          <w:lang w:val="en-GB" w:eastAsia="en-GB"/>
        </w:rPr>
        <w:t>Role of the funding source</w:t>
      </w:r>
      <w:r w:rsidRPr="00E34317">
        <w:rPr>
          <w:rFonts w:ascii="Arial" w:eastAsiaTheme="minorEastAsia" w:hAnsi="Arial" w:cs="Arial"/>
          <w:lang w:val="en-GB" w:eastAsia="en-GB"/>
        </w:rPr>
        <w:t>: The funder had no role in study design, data collection, data analysis, data interpretation, or writing of the report. JG-S, JdlC and JM-L had full access to all the data in the study and had final responsibility for the decision to submit for publication.</w:t>
      </w:r>
    </w:p>
    <w:p w14:paraId="19F82FDB" w14:textId="77777777" w:rsidR="00E34317" w:rsidRPr="00E34317" w:rsidRDefault="00E34317" w:rsidP="00305431">
      <w:pPr>
        <w:spacing w:after="0" w:line="480" w:lineRule="auto"/>
        <w:ind w:left="720"/>
        <w:rPr>
          <w:rFonts w:ascii="Calibri" w:eastAsiaTheme="minorEastAsia" w:hAnsi="Calibri" w:cs="Calibri"/>
          <w:highlight w:val="green"/>
          <w:lang w:val="en-GB" w:eastAsia="en-GB"/>
        </w:rPr>
      </w:pPr>
    </w:p>
    <w:p w14:paraId="6150A55F"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Authors' contributions</w:t>
      </w:r>
    </w:p>
    <w:p w14:paraId="222C7802" w14:textId="557C6BB3" w:rsidR="00E34317" w:rsidRPr="00E34317" w:rsidRDefault="00E34317" w:rsidP="00305431">
      <w:pPr>
        <w:spacing w:after="0" w:line="480" w:lineRule="auto"/>
        <w:rPr>
          <w:rFonts w:ascii="Arial" w:hAnsi="Arial" w:cs="Arial"/>
        </w:rPr>
      </w:pPr>
      <w:r w:rsidRPr="00E34317">
        <w:rPr>
          <w:rFonts w:ascii="Arial" w:hAnsi="Arial" w:cs="Arial"/>
        </w:rPr>
        <w:t>JML, J</w:t>
      </w:r>
      <w:r>
        <w:rPr>
          <w:rFonts w:ascii="Arial" w:hAnsi="Arial" w:cs="Arial"/>
        </w:rPr>
        <w:t>dl</w:t>
      </w:r>
      <w:r w:rsidRPr="00E34317">
        <w:rPr>
          <w:rFonts w:ascii="Arial" w:hAnsi="Arial" w:cs="Arial"/>
        </w:rPr>
        <w:t>C, JLDM and JGS designed research, analyzed data and wrote the paper. J</w:t>
      </w:r>
      <w:r>
        <w:rPr>
          <w:rFonts w:ascii="Arial" w:hAnsi="Arial" w:cs="Arial"/>
        </w:rPr>
        <w:t>dl</w:t>
      </w:r>
      <w:r w:rsidRPr="00E34317">
        <w:rPr>
          <w:rFonts w:ascii="Arial" w:hAnsi="Arial" w:cs="Arial"/>
        </w:rPr>
        <w:t>C performed all statistical analyses. All other authors participated in collection of data and in writing/reviewing the manuscript.</w:t>
      </w:r>
    </w:p>
    <w:p w14:paraId="0707317B" w14:textId="77777777" w:rsidR="00E34317" w:rsidRPr="00E34317" w:rsidRDefault="00E34317" w:rsidP="00305431">
      <w:pPr>
        <w:spacing w:after="0" w:line="480" w:lineRule="auto"/>
        <w:ind w:left="720"/>
        <w:rPr>
          <w:rFonts w:ascii="Arial" w:eastAsiaTheme="minorEastAsia" w:hAnsi="Arial" w:cs="Arial"/>
          <w:b/>
          <w:bCs/>
          <w:lang w:eastAsia="en-GB"/>
        </w:rPr>
      </w:pPr>
    </w:p>
    <w:p w14:paraId="3A01FFF2" w14:textId="77777777" w:rsidR="00E34317" w:rsidRPr="00E34317" w:rsidRDefault="00E34317" w:rsidP="00305431">
      <w:pPr>
        <w:spacing w:after="0" w:line="480" w:lineRule="auto"/>
        <w:rPr>
          <w:rFonts w:ascii="Arial" w:eastAsiaTheme="minorEastAsia" w:hAnsi="Arial" w:cs="Arial"/>
          <w:b/>
          <w:bCs/>
          <w:lang w:val="en-GB" w:eastAsia="en-GB"/>
        </w:rPr>
      </w:pPr>
      <w:r w:rsidRPr="00E34317">
        <w:rPr>
          <w:rFonts w:ascii="Arial" w:eastAsiaTheme="minorEastAsia" w:hAnsi="Arial" w:cs="Arial"/>
          <w:b/>
          <w:bCs/>
          <w:lang w:val="en-GB" w:eastAsia="en-GB"/>
        </w:rPr>
        <w:t>Acknowledgements</w:t>
      </w:r>
    </w:p>
    <w:p w14:paraId="79C4AC98" w14:textId="77777777" w:rsidR="00E34317" w:rsidRPr="00E34317" w:rsidRDefault="00E34317" w:rsidP="00305431">
      <w:pPr>
        <w:spacing w:after="0" w:line="480" w:lineRule="auto"/>
        <w:rPr>
          <w:rFonts w:ascii="Arial" w:eastAsiaTheme="minorEastAsia" w:hAnsi="Arial" w:cs="Arial"/>
          <w:lang w:eastAsia="en-GB"/>
        </w:rPr>
      </w:pPr>
      <w:r w:rsidRPr="00E34317">
        <w:rPr>
          <w:rFonts w:ascii="Arial" w:eastAsiaTheme="minorEastAsia" w:hAnsi="Arial" w:cs="Arial"/>
          <w:lang w:eastAsia="en-GB"/>
        </w:rPr>
        <w:t xml:space="preserve">The work is hosted by Asociación Madrileña de Hematología y Hemoterapia (AMHH). </w:t>
      </w:r>
    </w:p>
    <w:p w14:paraId="68A01CE5" w14:textId="1219357B" w:rsidR="00E34317" w:rsidRPr="00E34317" w:rsidRDefault="00E34317" w:rsidP="00305431">
      <w:pPr>
        <w:spacing w:after="0" w:line="480" w:lineRule="auto"/>
        <w:rPr>
          <w:rFonts w:ascii="Arial" w:eastAsiaTheme="minorEastAsia" w:hAnsi="Arial" w:cs="Arial"/>
          <w:lang w:val="en-GB" w:eastAsia="en-GB"/>
        </w:rPr>
      </w:pPr>
      <w:r w:rsidRPr="00E34317">
        <w:rPr>
          <w:rFonts w:ascii="Arial" w:hAnsi="Arial" w:cs="Arial"/>
        </w:rPr>
        <w:lastRenderedPageBreak/>
        <w:t>The authors gratefully acknowledge Steve Hill, PhD, of Ashfield MedComms, an Ashfield Health company, for medical editing support under the direction of the authors, which was funded by the Asociación Madrileña de Hematología y Hemoterapia (AMHH).</w:t>
      </w:r>
      <w:r w:rsidRPr="00E34317">
        <w:rPr>
          <w:rFonts w:ascii="Arial" w:eastAsiaTheme="minorEastAsia" w:hAnsi="Arial" w:cs="Arial"/>
          <w:lang w:val="en-GB" w:eastAsia="en-GB"/>
        </w:rPr>
        <w:t xml:space="preserve"> </w:t>
      </w:r>
    </w:p>
    <w:p w14:paraId="1E6C4D8D" w14:textId="77777777" w:rsidR="00E34317" w:rsidRPr="00E34317" w:rsidRDefault="00E34317" w:rsidP="00305431">
      <w:pPr>
        <w:spacing w:after="0" w:line="480" w:lineRule="auto"/>
        <w:rPr>
          <w:rFonts w:ascii="Arial" w:hAnsi="Arial" w:cs="Arial"/>
          <w:lang w:val="en-GB"/>
        </w:rPr>
      </w:pPr>
    </w:p>
    <w:p w14:paraId="3023FB20" w14:textId="77777777" w:rsidR="0006484C" w:rsidRPr="003E73CF" w:rsidRDefault="0006484C" w:rsidP="00305431">
      <w:pPr>
        <w:spacing w:after="0" w:line="480" w:lineRule="auto"/>
        <w:rPr>
          <w:rFonts w:ascii="Arial" w:hAnsi="Arial" w:cs="Arial"/>
        </w:rPr>
      </w:pPr>
    </w:p>
    <w:p w14:paraId="0DD77A90" w14:textId="0F13941F" w:rsidR="00B20B0F" w:rsidRPr="00E34317" w:rsidRDefault="00B366C7" w:rsidP="00305431">
      <w:pPr>
        <w:spacing w:after="0" w:line="480" w:lineRule="auto"/>
        <w:rPr>
          <w:rFonts w:ascii="Arial" w:hAnsi="Arial" w:cs="Arial"/>
          <w:b/>
          <w:bCs/>
          <w:color w:val="000000" w:themeColor="text1"/>
          <w:sz w:val="24"/>
          <w:szCs w:val="24"/>
        </w:rPr>
      </w:pPr>
      <w:r w:rsidRPr="00E34317">
        <w:rPr>
          <w:rFonts w:ascii="Arial" w:hAnsi="Arial" w:cs="Arial"/>
          <w:b/>
          <w:bCs/>
          <w:color w:val="000000" w:themeColor="text1"/>
          <w:sz w:val="24"/>
          <w:szCs w:val="24"/>
        </w:rPr>
        <w:t>References</w:t>
      </w:r>
    </w:p>
    <w:p w14:paraId="47BACF48" w14:textId="5B4B7F2F" w:rsidR="009F17DF" w:rsidRPr="009F17DF" w:rsidRDefault="006513EF" w:rsidP="009F17DF">
      <w:pPr>
        <w:pStyle w:val="EndNoteBibliography"/>
        <w:spacing w:after="0"/>
      </w:pPr>
      <w:r>
        <w:fldChar w:fldCharType="begin"/>
      </w:r>
      <w:r>
        <w:instrText xml:space="preserve"> ADDIN EN.REFLIST </w:instrText>
      </w:r>
      <w:r>
        <w:fldChar w:fldCharType="separate"/>
      </w:r>
      <w:r w:rsidR="009F17DF" w:rsidRPr="009F17DF">
        <w:t>1.</w:t>
      </w:r>
      <w:r w:rsidR="009F17DF" w:rsidRPr="009F17DF">
        <w:tab/>
        <w:t xml:space="preserve">European Centre for Disease Prevention and Control. COVID-19 situation update worldwide, as of week 14, updated 14 April 20222022 April 20, 2022. Available from: </w:t>
      </w:r>
      <w:hyperlink r:id="rId8" w:history="1">
        <w:r w:rsidR="009F17DF" w:rsidRPr="009F17DF">
          <w:rPr>
            <w:rStyle w:val="Hipervnculo"/>
          </w:rPr>
          <w:t>https://www.ecdc.europa.eu/en/geographical-distribution-2019-ncov-cases</w:t>
        </w:r>
      </w:hyperlink>
      <w:r w:rsidR="009F17DF" w:rsidRPr="009F17DF">
        <w:t>.</w:t>
      </w:r>
    </w:p>
    <w:p w14:paraId="430CCA41" w14:textId="24EC867D" w:rsidR="009F17DF" w:rsidRPr="009F17DF" w:rsidRDefault="009F17DF" w:rsidP="009F17DF">
      <w:pPr>
        <w:pStyle w:val="EndNoteBibliography"/>
        <w:spacing w:after="0"/>
      </w:pPr>
      <w:r w:rsidRPr="009F17DF">
        <w:t>2.</w:t>
      </w:r>
      <w:r w:rsidRPr="009F17DF">
        <w:tab/>
        <w:t xml:space="preserve">Spanish Ministry of Health Social Services and Equality. Madrid - The evolution of the coronavirus in each community2022 March 30, 2022. Available from: </w:t>
      </w:r>
      <w:hyperlink r:id="rId9" w:history="1">
        <w:r w:rsidRPr="009F17DF">
          <w:rPr>
            <w:rStyle w:val="Hipervnculo"/>
          </w:rPr>
          <w:t>https://www.epdata.es/datos/evolucion-coronavirus-cada-comunidad/518/madrid/304</w:t>
        </w:r>
      </w:hyperlink>
      <w:r w:rsidRPr="009F17DF">
        <w:t>.</w:t>
      </w:r>
    </w:p>
    <w:p w14:paraId="00833CB0" w14:textId="02D65214" w:rsidR="009F17DF" w:rsidRPr="009F17DF" w:rsidRDefault="009F17DF" w:rsidP="009F17DF">
      <w:pPr>
        <w:pStyle w:val="EndNoteBibliography"/>
        <w:spacing w:after="0"/>
      </w:pPr>
      <w:r w:rsidRPr="009F17DF">
        <w:t>3.</w:t>
      </w:r>
      <w:r w:rsidRPr="009F17DF">
        <w:tab/>
        <w:t xml:space="preserve">Spanish National Statistics Institute (Instituto Nacional de Estadística). Statistical information for the analysis of the impact of the COVID-19 crisis2022 March 30, 2022. Available from: </w:t>
      </w:r>
      <w:hyperlink r:id="rId10" w:history="1">
        <w:r w:rsidRPr="009F17DF">
          <w:rPr>
            <w:rStyle w:val="Hipervnculo"/>
          </w:rPr>
          <w:t>https://www.ine.es/en/covid/covid_inicio_en.htm</w:t>
        </w:r>
      </w:hyperlink>
      <w:r w:rsidRPr="009F17DF">
        <w:t>.</w:t>
      </w:r>
    </w:p>
    <w:p w14:paraId="2429DE30" w14:textId="77777777" w:rsidR="009F17DF" w:rsidRPr="009F17DF" w:rsidRDefault="009F17DF" w:rsidP="009F17DF">
      <w:pPr>
        <w:pStyle w:val="EndNoteBibliography"/>
        <w:spacing w:after="0"/>
      </w:pPr>
      <w:r w:rsidRPr="009F17DF">
        <w:t>4.</w:t>
      </w:r>
      <w:r w:rsidRPr="009F17DF">
        <w:tab/>
        <w:t>Dennis JM, McGovern AP, Vollmer SJ, Mateen BA. Improving Survival of Critical Care Patients With Coronavirus Disease 2019 in England: A National Cohort Study, March to June 2020. Crit Care Med. 2021;49(2):209-14.</w:t>
      </w:r>
    </w:p>
    <w:p w14:paraId="3DDC9165" w14:textId="77777777" w:rsidR="009F17DF" w:rsidRPr="009F17DF" w:rsidRDefault="009F17DF" w:rsidP="009F17DF">
      <w:pPr>
        <w:pStyle w:val="EndNoteBibliography"/>
        <w:spacing w:after="0"/>
      </w:pPr>
      <w:r w:rsidRPr="009F17DF">
        <w:t>5.</w:t>
      </w:r>
      <w:r w:rsidRPr="009F17DF">
        <w:tab/>
        <w:t>Gray WK, Navaratnam AV, Day J, Wendon J, Briggs TWR. Changes in COVID-19 in-hospital mortality in hospitalised adults in England over the first seven months of the pandemic: An observational study using administrative data. Lancet Reg Health Eur. 2021;5:100104.</w:t>
      </w:r>
    </w:p>
    <w:p w14:paraId="7F058F82" w14:textId="77777777" w:rsidR="009F17DF" w:rsidRPr="009F17DF" w:rsidRDefault="009F17DF" w:rsidP="009F17DF">
      <w:pPr>
        <w:pStyle w:val="EndNoteBibliography"/>
        <w:spacing w:after="0"/>
      </w:pPr>
      <w:r w:rsidRPr="009F17DF">
        <w:t>6.</w:t>
      </w:r>
      <w:r w:rsidRPr="009F17DF">
        <w:tab/>
        <w:t>Horwitz LI, Jones SA, Cerfolio RJ, Francois F, Greco J, Rudy B, et al. Trends in COVID-19 Risk-Adjusted Mortality Rates. J Hosp Med. 2021;16(2):90-2.</w:t>
      </w:r>
    </w:p>
    <w:p w14:paraId="4E9249EA" w14:textId="3C3390EC" w:rsidR="009F17DF" w:rsidRPr="009F17DF" w:rsidRDefault="009F17DF" w:rsidP="009F17DF">
      <w:pPr>
        <w:pStyle w:val="EndNoteBibliography"/>
        <w:spacing w:after="0"/>
      </w:pPr>
      <w:r w:rsidRPr="009F17DF">
        <w:t>7.</w:t>
      </w:r>
      <w:r w:rsidRPr="009F17DF">
        <w:tab/>
        <w:t xml:space="preserve">The Royal Society. Long Covid: what is it, and what is needed?2020 March 30, 2022. Available from: </w:t>
      </w:r>
      <w:hyperlink r:id="rId11" w:history="1">
        <w:r w:rsidRPr="009F17DF">
          <w:rPr>
            <w:rStyle w:val="Hipervnculo"/>
          </w:rPr>
          <w:t>https://royalsociety.org/-/media/policy/projects/set-c/set-c-long-covid.pdf</w:t>
        </w:r>
      </w:hyperlink>
      <w:r w:rsidRPr="009F17DF">
        <w:t>.</w:t>
      </w:r>
    </w:p>
    <w:p w14:paraId="708FA6FE" w14:textId="77777777" w:rsidR="009F17DF" w:rsidRPr="009F17DF" w:rsidRDefault="009F17DF" w:rsidP="009F17DF">
      <w:pPr>
        <w:pStyle w:val="EndNoteBibliography"/>
        <w:spacing w:after="0"/>
      </w:pPr>
      <w:r w:rsidRPr="009F17DF">
        <w:t>8.</w:t>
      </w:r>
      <w:r w:rsidRPr="009F17DF">
        <w:tab/>
        <w:t>Asch DA, Sheils NE, Islam MN, Chen Y, Werner RM, Buresh J, et al. Variation in US Hospital Mortality Rates for Patients Admitted With COVID-19 During the First 6 Months of the Pandemic. JAMA Intern Med. 2021;181(4):471-8.</w:t>
      </w:r>
    </w:p>
    <w:p w14:paraId="20FF6226" w14:textId="77777777" w:rsidR="009F17DF" w:rsidRPr="009F17DF" w:rsidRDefault="009F17DF" w:rsidP="009F17DF">
      <w:pPr>
        <w:pStyle w:val="EndNoteBibliography"/>
        <w:spacing w:after="0"/>
      </w:pPr>
      <w:r w:rsidRPr="009F17DF">
        <w:t>9.</w:t>
      </w:r>
      <w:r w:rsidRPr="009F17DF">
        <w:tab/>
        <w:t>Galloway SE, Paul P, MacCannell DR, Johansson MA, Brooks JT, MacNeil A, et al. Emergence of SARS-CoV-2 B.1.1.7 Lineage - United States, December 29, 2020-January 12, 2021. MMWR Morb Mortal Wkly Rep. 2021;70(3):95-9.</w:t>
      </w:r>
    </w:p>
    <w:p w14:paraId="68C5F381" w14:textId="77777777" w:rsidR="009F17DF" w:rsidRPr="00842BC5" w:rsidRDefault="009F17DF" w:rsidP="009F17DF">
      <w:pPr>
        <w:pStyle w:val="EndNoteBibliography"/>
        <w:spacing w:after="0"/>
        <w:rPr>
          <w:lang w:val="es-ES"/>
        </w:rPr>
      </w:pPr>
      <w:r w:rsidRPr="009F17DF">
        <w:t>10.</w:t>
      </w:r>
      <w:r w:rsidRPr="009F17DF">
        <w:tab/>
        <w:t xml:space="preserve">Booth S, Curley HM, Varnai C, Arnold R, Lee LYW, Campton NA, et al. Key findings from the UKCCMP cohort of 877 patients with haematological malignancy and COVID-19: </w:t>
      </w:r>
      <w:r w:rsidRPr="009F17DF">
        <w:lastRenderedPageBreak/>
        <w:t xml:space="preserve">disease control as an important factor relative to recent chemotherapy or anti-CD20 therapy. </w:t>
      </w:r>
      <w:r w:rsidRPr="00842BC5">
        <w:rPr>
          <w:lang w:val="es-ES"/>
        </w:rPr>
        <w:t>Br J Haematol. 2022;196(4):892-901.</w:t>
      </w:r>
    </w:p>
    <w:p w14:paraId="45376CA1" w14:textId="77777777" w:rsidR="009F17DF" w:rsidRPr="00842BC5" w:rsidRDefault="009F17DF" w:rsidP="009F17DF">
      <w:pPr>
        <w:pStyle w:val="EndNoteBibliography"/>
        <w:spacing w:after="0"/>
        <w:rPr>
          <w:lang w:val="it-IT"/>
        </w:rPr>
      </w:pPr>
      <w:r w:rsidRPr="00842BC5">
        <w:rPr>
          <w:lang w:val="es-ES"/>
        </w:rPr>
        <w:t>11.</w:t>
      </w:r>
      <w:r w:rsidRPr="00842BC5">
        <w:rPr>
          <w:lang w:val="es-ES"/>
        </w:rPr>
        <w:tab/>
        <w:t xml:space="preserve">Garcia-Suarez J, de la Cruz J, Cedillo A, Llamas P, Duarte R, Jimenez-Yuste V, et al. </w:t>
      </w:r>
      <w:r w:rsidRPr="009F17DF">
        <w:t xml:space="preserve">Impact of hematologic malignancy and type of cancer therapy on COVID-19 severity and mortality: lessons from a large population-based registry study. </w:t>
      </w:r>
      <w:r w:rsidRPr="00842BC5">
        <w:rPr>
          <w:lang w:val="it-IT"/>
        </w:rPr>
        <w:t>J Hematol Oncol. 2020;13(1):133.</w:t>
      </w:r>
    </w:p>
    <w:p w14:paraId="23FFD854" w14:textId="77777777" w:rsidR="009F17DF" w:rsidRPr="00842BC5" w:rsidRDefault="009F17DF" w:rsidP="009F17DF">
      <w:pPr>
        <w:pStyle w:val="EndNoteBibliography"/>
        <w:spacing w:after="0"/>
        <w:rPr>
          <w:lang w:val="it-IT"/>
        </w:rPr>
      </w:pPr>
      <w:r w:rsidRPr="00842BC5">
        <w:rPr>
          <w:lang w:val="it-IT"/>
        </w:rPr>
        <w:t>12.</w:t>
      </w:r>
      <w:r w:rsidRPr="00842BC5">
        <w:rPr>
          <w:lang w:val="it-IT"/>
        </w:rPr>
        <w:tab/>
        <w:t xml:space="preserve">Passamonti F, Cattaneo C, Arcaini L, Bruna R, Cavo M, Merli F, et al. </w:t>
      </w:r>
      <w:r w:rsidRPr="009F17DF">
        <w:t xml:space="preserve">Clinical characteristics and risk factors associated with COVID-19 severity in patients with haematological malignancies in Italy: a retrospective, multicentre, cohort study. </w:t>
      </w:r>
      <w:r w:rsidRPr="00842BC5">
        <w:rPr>
          <w:lang w:val="it-IT"/>
        </w:rPr>
        <w:t>Lancet Haematol. 2020;7(10):e737-e45.</w:t>
      </w:r>
    </w:p>
    <w:p w14:paraId="078785C9" w14:textId="77777777" w:rsidR="009F17DF" w:rsidRPr="009F17DF" w:rsidRDefault="009F17DF" w:rsidP="009F17DF">
      <w:pPr>
        <w:pStyle w:val="EndNoteBibliography"/>
        <w:spacing w:after="0"/>
      </w:pPr>
      <w:r w:rsidRPr="00842BC5">
        <w:rPr>
          <w:lang w:val="it-IT"/>
        </w:rPr>
        <w:t>13.</w:t>
      </w:r>
      <w:r w:rsidRPr="00842BC5">
        <w:rPr>
          <w:lang w:val="it-IT"/>
        </w:rPr>
        <w:tab/>
        <w:t xml:space="preserve">Pinana JL, Martino R, Garcia-Garcia I, Parody R, Morales MD, Benzo G, et al. </w:t>
      </w:r>
      <w:r w:rsidRPr="009F17DF">
        <w:t>Risk factors and outcome of COVID-19 in patients with hematological malignancies. Exp Hematol Oncol. 2020;9:21.</w:t>
      </w:r>
    </w:p>
    <w:p w14:paraId="73ADBA4F" w14:textId="77777777" w:rsidR="009F17DF" w:rsidRPr="009F17DF" w:rsidRDefault="009F17DF" w:rsidP="009F17DF">
      <w:pPr>
        <w:pStyle w:val="EndNoteBibliography"/>
        <w:spacing w:after="0"/>
      </w:pPr>
      <w:r w:rsidRPr="009F17DF">
        <w:t>14.</w:t>
      </w:r>
      <w:r w:rsidRPr="009F17DF">
        <w:tab/>
        <w:t>Vijenthira A, Gong IY, Fox TA, Booth S, Cook G, Fattizzo B, et al. Outcomes of patients with hematologic malignancies and COVID-19: a systematic review and meta-analysis of 3377 patients. Blood. 2020;136(25):2881-92.</w:t>
      </w:r>
    </w:p>
    <w:p w14:paraId="47AE697A" w14:textId="54331646" w:rsidR="009F17DF" w:rsidRPr="009F17DF" w:rsidRDefault="009F17DF" w:rsidP="009F17DF">
      <w:pPr>
        <w:pStyle w:val="EndNoteBibliography"/>
        <w:spacing w:after="0"/>
      </w:pPr>
      <w:r w:rsidRPr="009F17DF">
        <w:t>15.</w:t>
      </w:r>
      <w:r w:rsidRPr="009F17DF">
        <w:tab/>
        <w:t xml:space="preserve">Johns Hopkins University of Medicine - Coronavirus Resource Center. Mortality Analyses2022 March 30, 2022. Available from: </w:t>
      </w:r>
      <w:hyperlink r:id="rId12" w:history="1">
        <w:r w:rsidRPr="009F17DF">
          <w:rPr>
            <w:rStyle w:val="Hipervnculo"/>
          </w:rPr>
          <w:t>https://coronavirus.jhu.edu/data/mortality</w:t>
        </w:r>
      </w:hyperlink>
      <w:r w:rsidRPr="009F17DF">
        <w:t>.</w:t>
      </w:r>
    </w:p>
    <w:p w14:paraId="03368BE0" w14:textId="77777777" w:rsidR="009F17DF" w:rsidRPr="00842BC5" w:rsidRDefault="009F17DF" w:rsidP="009F17DF">
      <w:pPr>
        <w:pStyle w:val="EndNoteBibliography"/>
        <w:spacing w:after="0"/>
        <w:rPr>
          <w:lang w:val="it-IT"/>
        </w:rPr>
      </w:pPr>
      <w:r w:rsidRPr="009F17DF">
        <w:t>16.</w:t>
      </w:r>
      <w:r w:rsidRPr="009F17DF">
        <w:tab/>
        <w:t xml:space="preserve">Lee LY, Cazier JB, Angelis V, Arnold R, Bisht V, Campton NA, et al. COVID-19 mortality in patients with cancer on chemotherapy or other anticancer treatments: a prospective cohort study. </w:t>
      </w:r>
      <w:r w:rsidRPr="00842BC5">
        <w:t xml:space="preserve">Lancet. </w:t>
      </w:r>
      <w:r w:rsidRPr="00842BC5">
        <w:rPr>
          <w:lang w:val="it-IT"/>
        </w:rPr>
        <w:t>2020;395(10241):1919-26.</w:t>
      </w:r>
    </w:p>
    <w:p w14:paraId="030C7EF4" w14:textId="77777777" w:rsidR="009F17DF" w:rsidRPr="009F17DF" w:rsidRDefault="009F17DF" w:rsidP="009F17DF">
      <w:pPr>
        <w:pStyle w:val="EndNoteBibliography"/>
        <w:spacing w:after="0"/>
      </w:pPr>
      <w:r w:rsidRPr="00842BC5">
        <w:rPr>
          <w:lang w:val="it-IT"/>
        </w:rPr>
        <w:t>17.</w:t>
      </w:r>
      <w:r w:rsidRPr="00842BC5">
        <w:rPr>
          <w:lang w:val="it-IT"/>
        </w:rPr>
        <w:tab/>
        <w:t xml:space="preserve">Pagano L, Salmanton-Garcia J, Marchesi F, Busca A, Corradini P, Hoenigl M, et al. </w:t>
      </w:r>
      <w:r w:rsidRPr="009F17DF">
        <w:t>COVID-19 infection in adult patients with hematological malignancies: a European Hematology Association Survey (EPICOVIDEHA). J Hematol Oncol. 2021;14(1):168.</w:t>
      </w:r>
    </w:p>
    <w:p w14:paraId="48B44024" w14:textId="77777777" w:rsidR="009F17DF" w:rsidRPr="009F17DF" w:rsidRDefault="009F17DF" w:rsidP="009F17DF">
      <w:pPr>
        <w:pStyle w:val="EndNoteBibliography"/>
        <w:spacing w:after="0"/>
      </w:pPr>
      <w:r w:rsidRPr="009F17DF">
        <w:t>18.</w:t>
      </w:r>
      <w:r w:rsidRPr="009F17DF">
        <w:tab/>
        <w:t>Roeker LE, Eyre TA, Thompson MC, Lamanna N, Coltoff AR, Davids MS, et al. COVID-19 in patients with CLL: improved survival outcomes and update on management strategies. Blood. 2021;138(18):1768-73.</w:t>
      </w:r>
    </w:p>
    <w:p w14:paraId="1537782D" w14:textId="77777777" w:rsidR="009F17DF" w:rsidRPr="009F17DF" w:rsidRDefault="009F17DF" w:rsidP="009F17DF">
      <w:pPr>
        <w:pStyle w:val="EndNoteBibliography"/>
        <w:spacing w:after="0"/>
      </w:pPr>
      <w:r w:rsidRPr="009F17DF">
        <w:t>19.</w:t>
      </w:r>
      <w:r w:rsidRPr="009F17DF">
        <w:tab/>
        <w:t>Wood WA, Neuberg DS, Thompson JC, Tallman MS, Sekeres MA, Sehn LH, et al. Outcomes of Patients with Hematologic Malignancies and COVID-19 Infection: A Report from the ASH Research Collaborative Data Hub. Blood. 2020;136(Supplement 1):7-8 (oral presentation at ASH 2020 Annual Meeting).</w:t>
      </w:r>
    </w:p>
    <w:p w14:paraId="53B70266" w14:textId="77777777" w:rsidR="009F17DF" w:rsidRPr="009F17DF" w:rsidRDefault="009F17DF" w:rsidP="009F17DF">
      <w:pPr>
        <w:pStyle w:val="EndNoteBibliography"/>
        <w:spacing w:after="0"/>
      </w:pPr>
      <w:r w:rsidRPr="009F17DF">
        <w:t>20.</w:t>
      </w:r>
      <w:r w:rsidRPr="009F17DF">
        <w:tab/>
        <w:t>Wood WA, Neuberg DS, Thompson JC, Tallman MS, Sekeres MA, Sehn LH, et al. Outcomes of patients with hematologic malignancies and COVID-19: a report from the ASH Research Collaborative Data Hub. Blood Adv. 2020;4(23):5966-75.</w:t>
      </w:r>
    </w:p>
    <w:p w14:paraId="79ABEBAF" w14:textId="77777777" w:rsidR="009F17DF" w:rsidRPr="009F17DF" w:rsidRDefault="009F17DF" w:rsidP="009F17DF">
      <w:pPr>
        <w:pStyle w:val="EndNoteBibliography"/>
        <w:spacing w:after="0"/>
      </w:pPr>
      <w:r w:rsidRPr="009F17DF">
        <w:t>21.</w:t>
      </w:r>
      <w:r w:rsidRPr="009F17DF">
        <w:tab/>
        <w:t>Groff D, Sun A, Ssentongo AE, Ba DM, Parsons N, Poudel GR, et al. Short-term and Long-term Rates of Postacute Sequelae of SARS-CoV-2 Infection: A Systematic Review. JAMA Netw Open. 2021;4(10):e2128568.</w:t>
      </w:r>
    </w:p>
    <w:p w14:paraId="28437CE5" w14:textId="32A4BB3C" w:rsidR="009F17DF" w:rsidRPr="00842BC5" w:rsidRDefault="009F17DF" w:rsidP="009F17DF">
      <w:pPr>
        <w:pStyle w:val="EndNoteBibliography"/>
        <w:spacing w:after="0"/>
        <w:rPr>
          <w:lang w:val="it-IT"/>
        </w:rPr>
      </w:pPr>
      <w:r w:rsidRPr="009F17DF">
        <w:lastRenderedPageBreak/>
        <w:t>22.</w:t>
      </w:r>
      <w:r w:rsidRPr="009F17DF">
        <w:tab/>
        <w:t xml:space="preserve">World Health Organization. A clinical case definition of post COVID-19 condition by a Delphi consensus, 6 October 20212021 March 30, 2022. </w:t>
      </w:r>
      <w:r w:rsidRPr="00842BC5">
        <w:rPr>
          <w:lang w:val="it-IT"/>
        </w:rPr>
        <w:t xml:space="preserve">Available from: </w:t>
      </w:r>
      <w:hyperlink r:id="rId13" w:history="1">
        <w:r w:rsidRPr="00842BC5">
          <w:rPr>
            <w:rStyle w:val="Hipervnculo"/>
            <w:lang w:val="it-IT"/>
          </w:rPr>
          <w:t>https://www.who.int/publications/i/item/WHO-2019-nCoV-Post_COVID-19_condition-Clinical_case_definition-2021.1</w:t>
        </w:r>
      </w:hyperlink>
      <w:r w:rsidRPr="00842BC5">
        <w:rPr>
          <w:lang w:val="it-IT"/>
        </w:rPr>
        <w:t>.</w:t>
      </w:r>
    </w:p>
    <w:p w14:paraId="5F71546F" w14:textId="77777777" w:rsidR="009F17DF" w:rsidRPr="009F17DF" w:rsidRDefault="009F17DF" w:rsidP="009F17DF">
      <w:pPr>
        <w:pStyle w:val="EndNoteBibliography"/>
        <w:spacing w:after="0"/>
      </w:pPr>
      <w:r w:rsidRPr="00842BC5">
        <w:rPr>
          <w:lang w:val="it-IT"/>
        </w:rPr>
        <w:t>23.</w:t>
      </w:r>
      <w:r w:rsidRPr="00842BC5">
        <w:rPr>
          <w:lang w:val="it-IT"/>
        </w:rPr>
        <w:tab/>
        <w:t xml:space="preserve">Pinato DJ, Tabernero J, Bower M, Scotti L, Patel M, Colomba E, et al. </w:t>
      </w:r>
      <w:r w:rsidRPr="009F17DF">
        <w:t>Prevalence and impact of COVID-19 sequelae on treatment and survival of patients with cancer who recovered from SARS-CoV-2 infection: evidence from the OnCovid retrospective, multicentre registry study. Lancet Oncol. 2021;22(12):1669-80.</w:t>
      </w:r>
    </w:p>
    <w:p w14:paraId="1DA2EC40" w14:textId="77777777" w:rsidR="009F17DF" w:rsidRPr="009F17DF" w:rsidRDefault="009F17DF" w:rsidP="009F17DF">
      <w:pPr>
        <w:pStyle w:val="EndNoteBibliography"/>
        <w:spacing w:after="0"/>
      </w:pPr>
      <w:r w:rsidRPr="009F17DF">
        <w:t>24.</w:t>
      </w:r>
      <w:r w:rsidRPr="009F17DF">
        <w:tab/>
        <w:t>Tang YW, Schmitz JE, Persing DH, Stratton CW. Laboratory Diagnosis of COVID-19: Current Issues and Challenges. J Clin Microbiol. 2020;58(6).</w:t>
      </w:r>
    </w:p>
    <w:p w14:paraId="2F42DD97" w14:textId="51E1F579" w:rsidR="009F17DF" w:rsidRPr="009F17DF" w:rsidRDefault="009F17DF" w:rsidP="009F17DF">
      <w:pPr>
        <w:pStyle w:val="EndNoteBibliography"/>
        <w:spacing w:after="0"/>
      </w:pPr>
      <w:r w:rsidRPr="009F17DF">
        <w:t>25.</w:t>
      </w:r>
      <w:r w:rsidRPr="009F17DF">
        <w:tab/>
        <w:t xml:space="preserve">World Health Organization. WHO COVID-19: Case Definitions, Updated in Public health surveillance for COVID-19, published 7 August 20202020 March 30, 2022. Available from: </w:t>
      </w:r>
      <w:hyperlink r:id="rId14" w:history="1">
        <w:r w:rsidRPr="009F17DF">
          <w:rPr>
            <w:rStyle w:val="Hipervnculo"/>
          </w:rPr>
          <w:t>https://apps.who.int/iris/bitstream/handle/10665/333912/WHO-2019-nCoV-Surveillance_Case_Definition-2020.1-eng.pdf</w:t>
        </w:r>
      </w:hyperlink>
      <w:r w:rsidRPr="009F17DF">
        <w:t>.</w:t>
      </w:r>
    </w:p>
    <w:p w14:paraId="27B849EF" w14:textId="2C0AB517" w:rsidR="009F17DF" w:rsidRPr="00842BC5" w:rsidRDefault="009F17DF" w:rsidP="009F17DF">
      <w:pPr>
        <w:pStyle w:val="EndNoteBibliography"/>
        <w:spacing w:after="0"/>
        <w:rPr>
          <w:lang w:val="es-ES"/>
        </w:rPr>
      </w:pPr>
      <w:r w:rsidRPr="009F17DF">
        <w:t>26.</w:t>
      </w:r>
      <w:r w:rsidRPr="009F17DF">
        <w:tab/>
        <w:t xml:space="preserve">World Health Organization. Clinical management of severe acute respiratory infection when novel coronavirus (nCoV) infection is suspected - interim guidance - January 12, 20202020 March 30, 2022. </w:t>
      </w:r>
      <w:r w:rsidRPr="00842BC5">
        <w:rPr>
          <w:lang w:val="es-ES"/>
        </w:rPr>
        <w:t xml:space="preserve">Available from: </w:t>
      </w:r>
      <w:hyperlink r:id="rId15" w:history="1">
        <w:r w:rsidRPr="00842BC5">
          <w:rPr>
            <w:rStyle w:val="Hipervnculo"/>
            <w:lang w:val="es-ES"/>
          </w:rPr>
          <w:t>https://www.who.int/publications/i/item/10665-332299</w:t>
        </w:r>
      </w:hyperlink>
      <w:r w:rsidRPr="00842BC5">
        <w:rPr>
          <w:lang w:val="es-ES"/>
        </w:rPr>
        <w:t>.</w:t>
      </w:r>
    </w:p>
    <w:p w14:paraId="7FC413DA" w14:textId="77777777" w:rsidR="009F17DF" w:rsidRPr="009F17DF" w:rsidRDefault="009F17DF" w:rsidP="009F17DF">
      <w:pPr>
        <w:pStyle w:val="EndNoteBibliography"/>
        <w:spacing w:after="0"/>
      </w:pPr>
      <w:r w:rsidRPr="00842BC5">
        <w:rPr>
          <w:lang w:val="es-ES"/>
        </w:rPr>
        <w:t>27.</w:t>
      </w:r>
      <w:r w:rsidRPr="00842BC5">
        <w:rPr>
          <w:lang w:val="es-ES"/>
        </w:rPr>
        <w:tab/>
        <w:t xml:space="preserve">Casas-Rojo JM, Anton-Santos JM, Millan-Nunez-Cortes J, Lumbreras-Bermejo C, Ramos-Rincon JM, Roy-Vallejo E, et al. </w:t>
      </w:r>
      <w:r w:rsidRPr="009F17DF">
        <w:t>Clinical characteristics of patients hospitalized with COVID-19 in Spain: Results from the SEMI-COVID-19 Registry. Rev Clin Esp (Barc). 2020;220(8):480-94.</w:t>
      </w:r>
    </w:p>
    <w:p w14:paraId="1229E25D" w14:textId="77777777" w:rsidR="009F17DF" w:rsidRPr="00842BC5" w:rsidRDefault="009F17DF" w:rsidP="009F17DF">
      <w:pPr>
        <w:pStyle w:val="EndNoteBibliography"/>
        <w:spacing w:after="0"/>
      </w:pPr>
      <w:r w:rsidRPr="009F17DF">
        <w:t>28.</w:t>
      </w:r>
      <w:r w:rsidRPr="009F17DF">
        <w:tab/>
        <w:t xml:space="preserve">Chavez-MacGregor M, Lei X, Zhao H, Scheet P, Giordano SH. Evaluation of COVID-19 Mortality and Adverse Outcomes in US Patients With or Without Cancer. </w:t>
      </w:r>
      <w:r w:rsidRPr="00842BC5">
        <w:t>JAMA Oncol. 2022;8(1):69-78.</w:t>
      </w:r>
    </w:p>
    <w:p w14:paraId="32E80C7C" w14:textId="77777777" w:rsidR="009F17DF" w:rsidRPr="009F17DF" w:rsidRDefault="009F17DF" w:rsidP="009F17DF">
      <w:pPr>
        <w:pStyle w:val="EndNoteBibliography"/>
        <w:spacing w:after="0"/>
      </w:pPr>
      <w:r w:rsidRPr="00842BC5">
        <w:t>29.</w:t>
      </w:r>
      <w:r w:rsidRPr="00842BC5">
        <w:tab/>
        <w:t xml:space="preserve">Kuderer NM, Choueiri TK, Shah DP, Shyr Y, Rubinstein SM, Rivera DR, et al. </w:t>
      </w:r>
      <w:r w:rsidRPr="009F17DF">
        <w:t>Clinical impact of COVID-19 on patients with cancer (CCC19): a cohort study. Lancet. 2020;395(10241):1907-18.</w:t>
      </w:r>
    </w:p>
    <w:p w14:paraId="4A0698CF" w14:textId="77777777" w:rsidR="009F17DF" w:rsidRPr="009F17DF" w:rsidRDefault="009F17DF" w:rsidP="009F17DF">
      <w:pPr>
        <w:pStyle w:val="EndNoteBibliography"/>
        <w:spacing w:after="0"/>
      </w:pPr>
      <w:r w:rsidRPr="009F17DF">
        <w:t>30.</w:t>
      </w:r>
      <w:r w:rsidRPr="009F17DF">
        <w:tab/>
        <w:t>Liang W, Guan W, Chen R, Wang W, Li J, Xu K, et al. Cancer patients in SARS-CoV-2 infection: a nationwide analysis in China. Lancet Oncol. 2020;21(3):335-7.</w:t>
      </w:r>
    </w:p>
    <w:p w14:paraId="588BB434" w14:textId="77777777" w:rsidR="009F17DF" w:rsidRPr="009F17DF" w:rsidRDefault="009F17DF" w:rsidP="009F17DF">
      <w:pPr>
        <w:pStyle w:val="EndNoteBibliography"/>
        <w:spacing w:after="0"/>
      </w:pPr>
      <w:r w:rsidRPr="009F17DF">
        <w:t>31.</w:t>
      </w:r>
      <w:r w:rsidRPr="009F17DF">
        <w:tab/>
        <w:t>Shah V, Ko Ko T, Zuckerman M, Vidler J, Sharif S, Mehra V, et al. Poor outcome and prolonged persistence of SARS-CoV-2 RNA in COVID-19 patients with haematological malignancies; King's College Hospital experience. Br J Haematol. 2020;190(5):e279-e82.</w:t>
      </w:r>
    </w:p>
    <w:p w14:paraId="7980497D" w14:textId="77777777" w:rsidR="009F17DF" w:rsidRPr="009F17DF" w:rsidRDefault="009F17DF" w:rsidP="009F17DF">
      <w:pPr>
        <w:pStyle w:val="EndNoteBibliography"/>
        <w:spacing w:after="0"/>
      </w:pPr>
      <w:r w:rsidRPr="009F17DF">
        <w:t>32.</w:t>
      </w:r>
      <w:r w:rsidRPr="009F17DF">
        <w:tab/>
        <w:t>Recovery Collaborative Group, Horby P, Lim WS, Emberson JR, Mafham M, Bell JL, et al. Dexamethasone in Hospitalized Patients with Covid-19. N Engl J Med. 2021;384(8):693-704.</w:t>
      </w:r>
    </w:p>
    <w:p w14:paraId="61C0E0A1" w14:textId="77777777" w:rsidR="009F17DF" w:rsidRPr="00842BC5" w:rsidRDefault="009F17DF" w:rsidP="009F17DF">
      <w:pPr>
        <w:pStyle w:val="EndNoteBibliography"/>
        <w:spacing w:after="0"/>
        <w:rPr>
          <w:lang w:val="it-IT"/>
        </w:rPr>
      </w:pPr>
      <w:r w:rsidRPr="009F17DF">
        <w:lastRenderedPageBreak/>
        <w:t>33.</w:t>
      </w:r>
      <w:r w:rsidRPr="009F17DF">
        <w:tab/>
        <w:t xml:space="preserve">Westblade LF, Brar G, Pinheiro LC, Paidoussis D, Rajan M, Martin P, et al. SARS-CoV-2 Viral Load Predicts Mortality in Patients with and without Cancer Who Are Hospitalized with COVID-19. </w:t>
      </w:r>
      <w:r w:rsidRPr="00842BC5">
        <w:rPr>
          <w:lang w:val="it-IT"/>
        </w:rPr>
        <w:t>Cancer Cell. 2020;38(5):661-71 e2.</w:t>
      </w:r>
    </w:p>
    <w:p w14:paraId="02AF3940" w14:textId="77777777" w:rsidR="009F17DF" w:rsidRPr="009F17DF" w:rsidRDefault="009F17DF" w:rsidP="009F17DF">
      <w:pPr>
        <w:pStyle w:val="EndNoteBibliography"/>
        <w:spacing w:after="0"/>
      </w:pPr>
      <w:r w:rsidRPr="00842BC5">
        <w:rPr>
          <w:lang w:val="it-IT"/>
        </w:rPr>
        <w:t>34.</w:t>
      </w:r>
      <w:r w:rsidRPr="00842BC5">
        <w:rPr>
          <w:lang w:val="it-IT"/>
        </w:rPr>
        <w:tab/>
        <w:t xml:space="preserve">Barbui T, Iurlo A, Masciulli A, Carobbio A, Ghirardi A, Rossi G, et al. </w:t>
      </w:r>
      <w:r w:rsidRPr="009F17DF">
        <w:t>Long-term follow-up of recovered MPN patients with COVID-19. Blood Cancer J. 2021;11(6):115.</w:t>
      </w:r>
    </w:p>
    <w:p w14:paraId="21F5F7E8" w14:textId="77777777" w:rsidR="009F17DF" w:rsidRPr="00842BC5" w:rsidRDefault="009F17DF" w:rsidP="009F17DF">
      <w:pPr>
        <w:pStyle w:val="EndNoteBibliography"/>
        <w:spacing w:after="0"/>
        <w:rPr>
          <w:lang w:val="es-ES"/>
        </w:rPr>
      </w:pPr>
      <w:r w:rsidRPr="009F17DF">
        <w:t>35.</w:t>
      </w:r>
      <w:r w:rsidRPr="009F17DF">
        <w:tab/>
        <w:t xml:space="preserve">Yan D, Zhang X, Chen C, Jiang D, Liu X, Zhou Y, et al. Characteristics of Viral Shedding Time in SARS-CoV-2 Infections: A Systematic Review and Meta-Analysis. </w:t>
      </w:r>
      <w:r w:rsidRPr="00842BC5">
        <w:rPr>
          <w:lang w:val="es-ES"/>
        </w:rPr>
        <w:t>Front Public Health. 2021;9:652842.</w:t>
      </w:r>
    </w:p>
    <w:p w14:paraId="2EC59464" w14:textId="77777777" w:rsidR="009F17DF" w:rsidRPr="009F17DF" w:rsidRDefault="009F17DF" w:rsidP="009F17DF">
      <w:pPr>
        <w:pStyle w:val="EndNoteBibliography"/>
      </w:pPr>
      <w:r w:rsidRPr="00842BC5">
        <w:rPr>
          <w:lang w:val="es-ES"/>
        </w:rPr>
        <w:t>36.</w:t>
      </w:r>
      <w:r w:rsidRPr="00842BC5">
        <w:rPr>
          <w:lang w:val="es-ES"/>
        </w:rPr>
        <w:tab/>
        <w:t xml:space="preserve">Tejerina F, Catalan P, Rodriguez-Grande C, Adan J, Rodriguez-Gonzalez C, Munoz P, et al. </w:t>
      </w:r>
      <w:r w:rsidRPr="009F17DF">
        <w:t>Post-COVID-19 syndrome. SARS-CoV-2 RNA detection in plasma, stool, and urine in patients with persistent symptoms after COVID-19. BMC Infect Dis. 2022;22(1):211.</w:t>
      </w:r>
    </w:p>
    <w:p w14:paraId="3E698F45" w14:textId="152104E5" w:rsidR="00DA63C9" w:rsidRPr="003E73CF" w:rsidRDefault="006513EF" w:rsidP="00305431">
      <w:pPr>
        <w:spacing w:after="0" w:line="480" w:lineRule="auto"/>
        <w:ind w:left="709" w:hanging="709"/>
        <w:rPr>
          <w:rFonts w:ascii="Arial" w:hAnsi="Arial" w:cs="Arial"/>
        </w:rPr>
      </w:pPr>
      <w:r>
        <w:rPr>
          <w:rFonts w:ascii="Arial" w:hAnsi="Arial" w:cs="Arial"/>
        </w:rPr>
        <w:fldChar w:fldCharType="end"/>
      </w:r>
    </w:p>
    <w:p w14:paraId="5BF35561" w14:textId="77777777" w:rsidR="00F25EE3" w:rsidRPr="003E73CF" w:rsidRDefault="00F25EE3" w:rsidP="00305431">
      <w:pPr>
        <w:spacing w:after="0" w:line="480" w:lineRule="auto"/>
        <w:rPr>
          <w:rFonts w:ascii="Arial" w:hAnsi="Arial" w:cs="Arial"/>
        </w:rPr>
        <w:sectPr w:rsidR="00F25EE3" w:rsidRPr="003E73CF" w:rsidSect="003E2AEE">
          <w:type w:val="continuous"/>
          <w:pgSz w:w="11906" w:h="16838"/>
          <w:pgMar w:top="1440" w:right="1440" w:bottom="1440" w:left="1440" w:header="708" w:footer="708" w:gutter="0"/>
          <w:lnNumType w:countBy="1" w:restart="continuous"/>
          <w:cols w:space="708"/>
          <w:docGrid w:linePitch="360"/>
        </w:sectPr>
      </w:pPr>
    </w:p>
    <w:p w14:paraId="15855075" w14:textId="40FF9565" w:rsidR="00DA63C9" w:rsidRPr="003E73CF" w:rsidRDefault="00DA63C9" w:rsidP="00305431">
      <w:pPr>
        <w:spacing w:after="0" w:line="480" w:lineRule="auto"/>
        <w:rPr>
          <w:rFonts w:ascii="Arial" w:hAnsi="Arial" w:cs="Arial"/>
          <w:b/>
          <w:bCs/>
          <w:sz w:val="24"/>
          <w:szCs w:val="24"/>
        </w:rPr>
      </w:pPr>
      <w:r w:rsidRPr="003E73CF">
        <w:rPr>
          <w:rFonts w:ascii="Arial" w:hAnsi="Arial" w:cs="Arial"/>
          <w:b/>
          <w:bCs/>
          <w:sz w:val="24"/>
          <w:szCs w:val="24"/>
        </w:rPr>
        <w:lastRenderedPageBreak/>
        <w:t>Tables</w:t>
      </w:r>
    </w:p>
    <w:p w14:paraId="28130C26" w14:textId="55CFD9BA" w:rsidR="00DA63C9" w:rsidRPr="0085611B" w:rsidRDefault="00DA63C9" w:rsidP="00305431">
      <w:pPr>
        <w:spacing w:after="0" w:line="480" w:lineRule="auto"/>
        <w:rPr>
          <w:rFonts w:ascii="Arial" w:hAnsi="Arial" w:cs="Arial"/>
          <w:b/>
          <w:bCs/>
          <w:color w:val="000000" w:themeColor="text1"/>
        </w:rPr>
      </w:pPr>
      <w:r w:rsidRPr="0085611B">
        <w:rPr>
          <w:rFonts w:ascii="Arial" w:hAnsi="Arial" w:cs="Arial"/>
          <w:b/>
          <w:bCs/>
          <w:color w:val="000000" w:themeColor="text1"/>
        </w:rPr>
        <w:t xml:space="preserve">Table 1. </w:t>
      </w:r>
      <w:r w:rsidR="00C61DD7" w:rsidRPr="0085611B">
        <w:rPr>
          <w:rFonts w:ascii="Arial" w:hAnsi="Arial" w:cs="Arial"/>
          <w:b/>
          <w:bCs/>
          <w:color w:val="000000" w:themeColor="text1"/>
        </w:rPr>
        <w:t>Baseline</w:t>
      </w:r>
      <w:r w:rsidR="0048582E" w:rsidRPr="0085611B">
        <w:rPr>
          <w:rFonts w:ascii="Arial" w:hAnsi="Arial" w:cs="Arial"/>
          <w:b/>
          <w:bCs/>
          <w:color w:val="000000" w:themeColor="text1"/>
        </w:rPr>
        <w:t xml:space="preserve"> </w:t>
      </w:r>
      <w:r w:rsidR="000042CC" w:rsidRPr="0085611B">
        <w:rPr>
          <w:rFonts w:ascii="Arial" w:hAnsi="Arial" w:cs="Arial"/>
          <w:b/>
          <w:bCs/>
          <w:color w:val="000000" w:themeColor="text1"/>
        </w:rPr>
        <w:t>c</w:t>
      </w:r>
      <w:r w:rsidR="00C61DD7" w:rsidRPr="0085611B">
        <w:rPr>
          <w:rFonts w:ascii="Arial" w:hAnsi="Arial" w:cs="Arial"/>
          <w:b/>
          <w:bCs/>
          <w:color w:val="000000" w:themeColor="text1"/>
        </w:rPr>
        <w:t xml:space="preserve">haracteristics </w:t>
      </w:r>
      <w:r w:rsidR="00CA2C33" w:rsidRPr="0085611B">
        <w:rPr>
          <w:rFonts w:ascii="Arial" w:hAnsi="Arial" w:cs="Arial"/>
          <w:b/>
          <w:bCs/>
          <w:color w:val="000000" w:themeColor="text1"/>
        </w:rPr>
        <w:t xml:space="preserve">of, </w:t>
      </w:r>
      <w:r w:rsidR="0048582E" w:rsidRPr="0085611B">
        <w:rPr>
          <w:rFonts w:ascii="Arial" w:hAnsi="Arial" w:cs="Arial"/>
          <w:b/>
          <w:bCs/>
          <w:color w:val="000000" w:themeColor="text1"/>
        </w:rPr>
        <w:t xml:space="preserve">and therapy </w:t>
      </w:r>
      <w:r w:rsidR="00CA2C33" w:rsidRPr="0085611B">
        <w:rPr>
          <w:rFonts w:ascii="Arial" w:hAnsi="Arial" w:cs="Arial"/>
          <w:b/>
          <w:bCs/>
          <w:color w:val="000000" w:themeColor="text1"/>
        </w:rPr>
        <w:t xml:space="preserve">received by, </w:t>
      </w:r>
      <w:r w:rsidR="004A2186" w:rsidRPr="0085611B">
        <w:rPr>
          <w:rFonts w:ascii="Arial" w:hAnsi="Arial" w:cs="Arial"/>
          <w:b/>
          <w:bCs/>
          <w:color w:val="000000" w:themeColor="text1"/>
        </w:rPr>
        <w:t>patients with h</w:t>
      </w:r>
      <w:r w:rsidR="00C61DD7" w:rsidRPr="0085611B">
        <w:rPr>
          <w:rFonts w:ascii="Arial" w:hAnsi="Arial" w:cs="Arial"/>
          <w:b/>
          <w:bCs/>
          <w:color w:val="000000" w:themeColor="text1"/>
        </w:rPr>
        <w:t xml:space="preserve">ematologic </w:t>
      </w:r>
      <w:r w:rsidR="004A2186" w:rsidRPr="0085611B">
        <w:rPr>
          <w:rFonts w:ascii="Arial" w:hAnsi="Arial" w:cs="Arial"/>
          <w:b/>
          <w:bCs/>
          <w:color w:val="000000" w:themeColor="text1"/>
        </w:rPr>
        <w:t>m</w:t>
      </w:r>
      <w:r w:rsidR="00C61DD7" w:rsidRPr="0085611B">
        <w:rPr>
          <w:rFonts w:ascii="Arial" w:hAnsi="Arial" w:cs="Arial"/>
          <w:b/>
          <w:bCs/>
          <w:color w:val="000000" w:themeColor="text1"/>
        </w:rPr>
        <w:t>alignanc</w:t>
      </w:r>
      <w:r w:rsidR="004A2186" w:rsidRPr="0085611B">
        <w:rPr>
          <w:rFonts w:ascii="Arial" w:hAnsi="Arial" w:cs="Arial"/>
          <w:b/>
          <w:bCs/>
          <w:color w:val="000000" w:themeColor="text1"/>
        </w:rPr>
        <w:t>ies</w:t>
      </w:r>
      <w:r w:rsidR="00C61DD7" w:rsidRPr="0085611B">
        <w:rPr>
          <w:rFonts w:ascii="Arial" w:hAnsi="Arial" w:cs="Arial"/>
          <w:b/>
          <w:bCs/>
          <w:color w:val="000000" w:themeColor="text1"/>
        </w:rPr>
        <w:t xml:space="preserve"> </w:t>
      </w:r>
      <w:r w:rsidR="004A2186" w:rsidRPr="0085611B">
        <w:rPr>
          <w:rFonts w:ascii="Arial" w:hAnsi="Arial" w:cs="Arial"/>
          <w:b/>
          <w:bCs/>
          <w:color w:val="000000" w:themeColor="text1"/>
        </w:rPr>
        <w:t xml:space="preserve">and </w:t>
      </w:r>
      <w:r w:rsidR="00C61DD7" w:rsidRPr="0085611B">
        <w:rPr>
          <w:rFonts w:ascii="Arial" w:hAnsi="Arial" w:cs="Arial"/>
          <w:b/>
          <w:bCs/>
          <w:color w:val="000000" w:themeColor="text1"/>
        </w:rPr>
        <w:t>COVID-19</w:t>
      </w:r>
    </w:p>
    <w:tbl>
      <w:tblPr>
        <w:tblStyle w:val="Tablaconcuadrcula"/>
        <w:tblW w:w="5000" w:type="pct"/>
        <w:tblCellMar>
          <w:left w:w="57" w:type="dxa"/>
          <w:right w:w="57" w:type="dxa"/>
        </w:tblCellMar>
        <w:tblLook w:val="04A0" w:firstRow="1" w:lastRow="0" w:firstColumn="1" w:lastColumn="0" w:noHBand="0" w:noVBand="1"/>
      </w:tblPr>
      <w:tblGrid>
        <w:gridCol w:w="3456"/>
        <w:gridCol w:w="1370"/>
        <w:gridCol w:w="1005"/>
        <w:gridCol w:w="1006"/>
        <w:gridCol w:w="1006"/>
        <w:gridCol w:w="1006"/>
        <w:gridCol w:w="1008"/>
        <w:gridCol w:w="1059"/>
        <w:gridCol w:w="1006"/>
        <w:gridCol w:w="1006"/>
        <w:gridCol w:w="1000"/>
      </w:tblGrid>
      <w:tr w:rsidR="00CF0336" w:rsidRPr="00126EC5" w14:paraId="4C4907C1" w14:textId="77777777" w:rsidTr="0085611B">
        <w:trPr>
          <w:trHeight w:val="50"/>
          <w:tblHeader/>
        </w:trPr>
        <w:tc>
          <w:tcPr>
            <w:tcW w:w="1241" w:type="pct"/>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68FEED4A" w14:textId="77777777" w:rsidR="00CF0336" w:rsidRPr="00126EC5" w:rsidRDefault="00CF0336" w:rsidP="00305431">
            <w:pPr>
              <w:spacing w:line="480" w:lineRule="auto"/>
              <w:rPr>
                <w:rFonts w:ascii="Arial" w:hAnsi="Arial" w:cs="Arial"/>
                <w:b/>
                <w:bCs/>
                <w:sz w:val="18"/>
                <w:szCs w:val="18"/>
              </w:rPr>
            </w:pPr>
          </w:p>
        </w:tc>
        <w:tc>
          <w:tcPr>
            <w:tcW w:w="3759" w:type="pct"/>
            <w:gridSpan w:val="10"/>
            <w:tcBorders>
              <w:top w:val="single" w:sz="12" w:space="0" w:color="auto"/>
              <w:left w:val="single" w:sz="12" w:space="0" w:color="auto"/>
              <w:right w:val="single" w:sz="12" w:space="0" w:color="auto"/>
            </w:tcBorders>
            <w:shd w:val="clear" w:color="auto" w:fill="D9D9D9" w:themeFill="background1" w:themeFillShade="D9"/>
          </w:tcPr>
          <w:p w14:paraId="66EA79A1" w14:textId="65A89BDE" w:rsidR="00CF0336" w:rsidRPr="00126EC5" w:rsidRDefault="00CF0336" w:rsidP="00305431">
            <w:pPr>
              <w:spacing w:line="480" w:lineRule="auto"/>
              <w:jc w:val="center"/>
              <w:rPr>
                <w:rFonts w:ascii="Arial" w:hAnsi="Arial" w:cs="Arial"/>
                <w:b/>
                <w:bCs/>
                <w:sz w:val="18"/>
                <w:szCs w:val="18"/>
              </w:rPr>
            </w:pPr>
            <w:r w:rsidRPr="00126EC5">
              <w:rPr>
                <w:rFonts w:ascii="Arial" w:hAnsi="Arial" w:cs="Arial"/>
                <w:b/>
                <w:bCs/>
                <w:sz w:val="18"/>
                <w:szCs w:val="18"/>
              </w:rPr>
              <w:t>Patients with hematologic malignancies, N = 1166</w:t>
            </w:r>
          </w:p>
        </w:tc>
      </w:tr>
      <w:tr w:rsidR="0003700A" w:rsidRPr="00126EC5" w14:paraId="4B056402" w14:textId="77777777" w:rsidTr="0085611B">
        <w:trPr>
          <w:trHeight w:val="375"/>
          <w:tblHeader/>
        </w:trPr>
        <w:tc>
          <w:tcPr>
            <w:tcW w:w="1241" w:type="pct"/>
            <w:vMerge/>
            <w:tcBorders>
              <w:left w:val="single" w:sz="12" w:space="0" w:color="auto"/>
              <w:right w:val="single" w:sz="12" w:space="0" w:color="auto"/>
            </w:tcBorders>
            <w:shd w:val="clear" w:color="auto" w:fill="D9D9D9" w:themeFill="background1" w:themeFillShade="D9"/>
            <w:vAlign w:val="center"/>
          </w:tcPr>
          <w:p w14:paraId="5C539354" w14:textId="77777777" w:rsidR="0048582E" w:rsidRPr="00C61DD7" w:rsidRDefault="0048582E" w:rsidP="00305431">
            <w:pPr>
              <w:spacing w:line="480" w:lineRule="auto"/>
              <w:rPr>
                <w:rFonts w:ascii="Arial" w:hAnsi="Arial" w:cs="Arial"/>
                <w:b/>
                <w:bCs/>
                <w:sz w:val="18"/>
                <w:szCs w:val="18"/>
              </w:rPr>
            </w:pPr>
          </w:p>
        </w:tc>
        <w:tc>
          <w:tcPr>
            <w:tcW w:w="492" w:type="pct"/>
            <w:vMerge w:val="restart"/>
            <w:tcBorders>
              <w:left w:val="single" w:sz="12" w:space="0" w:color="auto"/>
              <w:right w:val="single" w:sz="12" w:space="0" w:color="auto"/>
            </w:tcBorders>
            <w:shd w:val="clear" w:color="auto" w:fill="D9D9D9" w:themeFill="background1" w:themeFillShade="D9"/>
            <w:vAlign w:val="center"/>
          </w:tcPr>
          <w:p w14:paraId="759B0E25" w14:textId="330D26A0" w:rsidR="0048582E" w:rsidRPr="00126EC5" w:rsidRDefault="0048582E" w:rsidP="00305431">
            <w:pPr>
              <w:spacing w:line="480" w:lineRule="auto"/>
              <w:jc w:val="center"/>
              <w:rPr>
                <w:rFonts w:ascii="Arial" w:hAnsi="Arial" w:cs="Arial"/>
                <w:b/>
                <w:sz w:val="18"/>
                <w:szCs w:val="18"/>
              </w:rPr>
            </w:pPr>
            <w:r w:rsidRPr="00126EC5">
              <w:rPr>
                <w:rFonts w:ascii="Arial" w:hAnsi="Arial" w:cs="Arial"/>
                <w:b/>
                <w:sz w:val="18"/>
                <w:szCs w:val="18"/>
              </w:rPr>
              <w:t>Total</w:t>
            </w:r>
          </w:p>
        </w:tc>
        <w:tc>
          <w:tcPr>
            <w:tcW w:w="1806" w:type="pct"/>
            <w:gridSpan w:val="5"/>
            <w:tcBorders>
              <w:left w:val="single" w:sz="12" w:space="0" w:color="auto"/>
              <w:right w:val="single" w:sz="12" w:space="0" w:color="auto"/>
            </w:tcBorders>
            <w:shd w:val="clear" w:color="auto" w:fill="D9D9D9" w:themeFill="background1" w:themeFillShade="D9"/>
            <w:noWrap/>
            <w:vAlign w:val="center"/>
          </w:tcPr>
          <w:p w14:paraId="0D47F34E" w14:textId="3E89102B"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 xml:space="preserve">Lymphoid </w:t>
            </w:r>
            <w:r w:rsidR="00192625">
              <w:rPr>
                <w:rFonts w:ascii="Arial" w:hAnsi="Arial" w:cs="Arial"/>
                <w:b/>
                <w:sz w:val="18"/>
                <w:szCs w:val="18"/>
              </w:rPr>
              <w:t>malignancies</w:t>
            </w:r>
          </w:p>
        </w:tc>
        <w:tc>
          <w:tcPr>
            <w:tcW w:w="1461" w:type="pct"/>
            <w:gridSpan w:val="4"/>
            <w:tcBorders>
              <w:left w:val="single" w:sz="12" w:space="0" w:color="auto"/>
              <w:right w:val="single" w:sz="12" w:space="0" w:color="auto"/>
            </w:tcBorders>
            <w:shd w:val="clear" w:color="auto" w:fill="D9D9D9" w:themeFill="background1" w:themeFillShade="D9"/>
            <w:vAlign w:val="center"/>
          </w:tcPr>
          <w:p w14:paraId="6DB81B8A" w14:textId="35CE92F6"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 xml:space="preserve">Myeloid </w:t>
            </w:r>
            <w:r w:rsidR="00192625">
              <w:rPr>
                <w:rFonts w:ascii="Arial" w:hAnsi="Arial" w:cs="Arial"/>
                <w:b/>
                <w:bCs/>
                <w:sz w:val="18"/>
                <w:szCs w:val="18"/>
              </w:rPr>
              <w:t>malignancies</w:t>
            </w:r>
          </w:p>
        </w:tc>
      </w:tr>
      <w:tr w:rsidR="0003700A" w:rsidRPr="00126EC5" w14:paraId="4B8BBF07" w14:textId="77777777" w:rsidTr="0085611B">
        <w:trPr>
          <w:trHeight w:val="60"/>
          <w:tblHeader/>
        </w:trPr>
        <w:tc>
          <w:tcPr>
            <w:tcW w:w="1241" w:type="pct"/>
            <w:vMerge/>
            <w:tcBorders>
              <w:left w:val="single" w:sz="12" w:space="0" w:color="auto"/>
              <w:bottom w:val="single" w:sz="12" w:space="0" w:color="auto"/>
              <w:right w:val="single" w:sz="12" w:space="0" w:color="auto"/>
            </w:tcBorders>
            <w:shd w:val="clear" w:color="auto" w:fill="D9D9D9" w:themeFill="background1" w:themeFillShade="D9"/>
            <w:vAlign w:val="center"/>
            <w:hideMark/>
          </w:tcPr>
          <w:p w14:paraId="28DA89B4" w14:textId="77777777" w:rsidR="0048582E" w:rsidRPr="00C61DD7" w:rsidRDefault="0048582E" w:rsidP="00305431">
            <w:pPr>
              <w:spacing w:line="480" w:lineRule="auto"/>
              <w:rPr>
                <w:rFonts w:ascii="Arial" w:hAnsi="Arial" w:cs="Arial"/>
                <w:b/>
                <w:bCs/>
                <w:sz w:val="18"/>
                <w:szCs w:val="18"/>
              </w:rPr>
            </w:pPr>
          </w:p>
        </w:tc>
        <w:tc>
          <w:tcPr>
            <w:tcW w:w="492" w:type="pct"/>
            <w:vMerge/>
            <w:tcBorders>
              <w:left w:val="single" w:sz="12" w:space="0" w:color="auto"/>
              <w:bottom w:val="single" w:sz="12" w:space="0" w:color="auto"/>
              <w:right w:val="single" w:sz="12" w:space="0" w:color="auto"/>
            </w:tcBorders>
            <w:shd w:val="clear" w:color="auto" w:fill="D9D9D9" w:themeFill="background1" w:themeFillShade="D9"/>
            <w:vAlign w:val="center"/>
          </w:tcPr>
          <w:p w14:paraId="73BD66EE" w14:textId="77777777" w:rsidR="0048582E" w:rsidRPr="00126EC5" w:rsidRDefault="0048582E" w:rsidP="00305431">
            <w:pPr>
              <w:spacing w:line="480" w:lineRule="auto"/>
              <w:jc w:val="center"/>
              <w:rPr>
                <w:rFonts w:ascii="Arial" w:hAnsi="Arial" w:cs="Arial"/>
                <w:b/>
                <w:bCs/>
                <w:sz w:val="18"/>
                <w:szCs w:val="18"/>
              </w:rPr>
            </w:pPr>
          </w:p>
        </w:tc>
        <w:tc>
          <w:tcPr>
            <w:tcW w:w="361" w:type="pct"/>
            <w:tcBorders>
              <w:left w:val="single" w:sz="12" w:space="0" w:color="auto"/>
              <w:bottom w:val="single" w:sz="12" w:space="0" w:color="auto"/>
            </w:tcBorders>
            <w:shd w:val="clear" w:color="auto" w:fill="D9D9D9" w:themeFill="background1" w:themeFillShade="D9"/>
            <w:noWrap/>
            <w:vAlign w:val="center"/>
            <w:hideMark/>
          </w:tcPr>
          <w:p w14:paraId="62E18439" w14:textId="587AA29E"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NHL</w:t>
            </w:r>
          </w:p>
        </w:tc>
        <w:tc>
          <w:tcPr>
            <w:tcW w:w="361" w:type="pct"/>
            <w:tcBorders>
              <w:bottom w:val="single" w:sz="12" w:space="0" w:color="auto"/>
            </w:tcBorders>
            <w:shd w:val="clear" w:color="auto" w:fill="D9D9D9" w:themeFill="background1" w:themeFillShade="D9"/>
            <w:vAlign w:val="center"/>
            <w:hideMark/>
          </w:tcPr>
          <w:p w14:paraId="009A63A4" w14:textId="77777777"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MM</w:t>
            </w:r>
          </w:p>
        </w:tc>
        <w:tc>
          <w:tcPr>
            <w:tcW w:w="361" w:type="pct"/>
            <w:tcBorders>
              <w:bottom w:val="single" w:sz="12" w:space="0" w:color="auto"/>
            </w:tcBorders>
            <w:shd w:val="clear" w:color="auto" w:fill="D9D9D9" w:themeFill="background1" w:themeFillShade="D9"/>
            <w:vAlign w:val="center"/>
            <w:hideMark/>
          </w:tcPr>
          <w:p w14:paraId="3DED3164" w14:textId="77777777"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CLL</w:t>
            </w:r>
          </w:p>
        </w:tc>
        <w:tc>
          <w:tcPr>
            <w:tcW w:w="361" w:type="pct"/>
            <w:tcBorders>
              <w:bottom w:val="single" w:sz="12" w:space="0" w:color="auto"/>
            </w:tcBorders>
            <w:shd w:val="clear" w:color="auto" w:fill="D9D9D9" w:themeFill="background1" w:themeFillShade="D9"/>
            <w:vAlign w:val="center"/>
          </w:tcPr>
          <w:p w14:paraId="4F8CA69D" w14:textId="77777777"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HL</w:t>
            </w:r>
          </w:p>
        </w:tc>
        <w:tc>
          <w:tcPr>
            <w:tcW w:w="362" w:type="pct"/>
            <w:tcBorders>
              <w:bottom w:val="single" w:sz="12" w:space="0" w:color="auto"/>
              <w:right w:val="single" w:sz="12" w:space="0" w:color="auto"/>
            </w:tcBorders>
            <w:shd w:val="clear" w:color="auto" w:fill="D9D9D9" w:themeFill="background1" w:themeFillShade="D9"/>
            <w:vAlign w:val="center"/>
          </w:tcPr>
          <w:p w14:paraId="61E0BFCE" w14:textId="77777777"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ALL</w:t>
            </w:r>
          </w:p>
        </w:tc>
        <w:tc>
          <w:tcPr>
            <w:tcW w:w="380" w:type="pct"/>
            <w:tcBorders>
              <w:left w:val="single" w:sz="12" w:space="0" w:color="auto"/>
              <w:bottom w:val="single" w:sz="12" w:space="0" w:color="auto"/>
            </w:tcBorders>
            <w:shd w:val="clear" w:color="auto" w:fill="D9D9D9" w:themeFill="background1" w:themeFillShade="D9"/>
            <w:vAlign w:val="center"/>
          </w:tcPr>
          <w:p w14:paraId="062B3BD3" w14:textId="77777777"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MDS</w:t>
            </w:r>
          </w:p>
        </w:tc>
        <w:tc>
          <w:tcPr>
            <w:tcW w:w="361" w:type="pct"/>
            <w:tcBorders>
              <w:bottom w:val="single" w:sz="12" w:space="0" w:color="auto"/>
            </w:tcBorders>
            <w:shd w:val="clear" w:color="auto" w:fill="D9D9D9" w:themeFill="background1" w:themeFillShade="D9"/>
            <w:vAlign w:val="center"/>
          </w:tcPr>
          <w:p w14:paraId="43A2B60A" w14:textId="77777777"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AML</w:t>
            </w:r>
          </w:p>
        </w:tc>
        <w:tc>
          <w:tcPr>
            <w:tcW w:w="361" w:type="pct"/>
            <w:tcBorders>
              <w:bottom w:val="single" w:sz="12" w:space="0" w:color="auto"/>
            </w:tcBorders>
            <w:shd w:val="clear" w:color="auto" w:fill="D9D9D9" w:themeFill="background1" w:themeFillShade="D9"/>
            <w:vAlign w:val="center"/>
          </w:tcPr>
          <w:p w14:paraId="542E73CD" w14:textId="77777777"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CML</w:t>
            </w:r>
          </w:p>
        </w:tc>
        <w:tc>
          <w:tcPr>
            <w:tcW w:w="359" w:type="pct"/>
            <w:tcBorders>
              <w:bottom w:val="single" w:sz="12" w:space="0" w:color="auto"/>
              <w:right w:val="single" w:sz="12" w:space="0" w:color="auto"/>
            </w:tcBorders>
            <w:shd w:val="clear" w:color="auto" w:fill="D9D9D9" w:themeFill="background1" w:themeFillShade="D9"/>
            <w:vAlign w:val="center"/>
          </w:tcPr>
          <w:p w14:paraId="21516B3D" w14:textId="7680C74E" w:rsidR="0048582E" w:rsidRPr="00C61DD7" w:rsidRDefault="0048582E" w:rsidP="00305431">
            <w:pPr>
              <w:spacing w:line="480" w:lineRule="auto"/>
              <w:jc w:val="center"/>
              <w:rPr>
                <w:rFonts w:ascii="Arial" w:hAnsi="Arial" w:cs="Arial"/>
                <w:b/>
                <w:sz w:val="18"/>
                <w:szCs w:val="18"/>
              </w:rPr>
            </w:pPr>
            <w:r w:rsidRPr="00C61DD7">
              <w:rPr>
                <w:rFonts w:ascii="Arial" w:hAnsi="Arial" w:cs="Arial"/>
                <w:b/>
                <w:sz w:val="18"/>
                <w:szCs w:val="18"/>
              </w:rPr>
              <w:t>Ph-MPN</w:t>
            </w:r>
          </w:p>
        </w:tc>
      </w:tr>
      <w:tr w:rsidR="0003700A" w:rsidRPr="00811BC1" w14:paraId="50614BBF" w14:textId="77777777" w:rsidTr="0085611B">
        <w:trPr>
          <w:trHeight w:val="328"/>
        </w:trPr>
        <w:tc>
          <w:tcPr>
            <w:tcW w:w="1241" w:type="pct"/>
            <w:tcBorders>
              <w:top w:val="single" w:sz="12" w:space="0" w:color="auto"/>
              <w:left w:val="single" w:sz="12" w:space="0" w:color="auto"/>
              <w:right w:val="single" w:sz="12" w:space="0" w:color="auto"/>
            </w:tcBorders>
            <w:shd w:val="clear" w:color="auto" w:fill="F2F2F2" w:themeFill="background1" w:themeFillShade="F2"/>
            <w:vAlign w:val="center"/>
          </w:tcPr>
          <w:p w14:paraId="1A5B036E" w14:textId="33BF0AA3" w:rsidR="0048582E" w:rsidRPr="00C61DD7" w:rsidRDefault="0048582E" w:rsidP="00305431">
            <w:pPr>
              <w:spacing w:line="480" w:lineRule="auto"/>
              <w:rPr>
                <w:rFonts w:ascii="Arial" w:hAnsi="Arial" w:cs="Arial"/>
                <w:b/>
                <w:bCs/>
                <w:sz w:val="18"/>
                <w:szCs w:val="18"/>
              </w:rPr>
            </w:pPr>
            <w:r w:rsidRPr="00811BC1">
              <w:rPr>
                <w:rFonts w:ascii="Arial" w:hAnsi="Arial" w:cs="Arial"/>
                <w:b/>
                <w:bCs/>
                <w:sz w:val="18"/>
                <w:szCs w:val="18"/>
              </w:rPr>
              <w:t>Patients, n / N (%)</w:t>
            </w:r>
          </w:p>
        </w:tc>
        <w:tc>
          <w:tcPr>
            <w:tcW w:w="492" w:type="pct"/>
            <w:tcBorders>
              <w:top w:val="single" w:sz="12" w:space="0" w:color="auto"/>
              <w:left w:val="single" w:sz="12" w:space="0" w:color="auto"/>
              <w:right w:val="single" w:sz="12" w:space="0" w:color="auto"/>
            </w:tcBorders>
            <w:shd w:val="clear" w:color="auto" w:fill="F2F2F2" w:themeFill="background1" w:themeFillShade="F2"/>
            <w:vAlign w:val="center"/>
          </w:tcPr>
          <w:p w14:paraId="00BA5E9D" w14:textId="1D71D535" w:rsidR="0048582E" w:rsidRPr="00811BC1"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1166 (100)</w:t>
            </w:r>
          </w:p>
        </w:tc>
        <w:tc>
          <w:tcPr>
            <w:tcW w:w="361" w:type="pct"/>
            <w:tcBorders>
              <w:top w:val="single" w:sz="12" w:space="0" w:color="auto"/>
              <w:left w:val="single" w:sz="12" w:space="0" w:color="auto"/>
            </w:tcBorders>
            <w:shd w:val="clear" w:color="auto" w:fill="F2F2F2" w:themeFill="background1" w:themeFillShade="F2"/>
            <w:noWrap/>
            <w:vAlign w:val="center"/>
          </w:tcPr>
          <w:p w14:paraId="309F5F77" w14:textId="1D18F279"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325 (2</w:t>
            </w:r>
            <w:r w:rsidRPr="00811BC1">
              <w:rPr>
                <w:rFonts w:ascii="Arial" w:hAnsi="Arial" w:cs="Arial"/>
                <w:b/>
                <w:bCs/>
                <w:sz w:val="18"/>
                <w:szCs w:val="18"/>
              </w:rPr>
              <w:t>7.9</w:t>
            </w:r>
            <w:r w:rsidRPr="00C61DD7">
              <w:rPr>
                <w:rFonts w:ascii="Arial" w:hAnsi="Arial" w:cs="Arial"/>
                <w:b/>
                <w:bCs/>
                <w:sz w:val="18"/>
                <w:szCs w:val="18"/>
              </w:rPr>
              <w:t>)</w:t>
            </w:r>
          </w:p>
        </w:tc>
        <w:tc>
          <w:tcPr>
            <w:tcW w:w="361" w:type="pct"/>
            <w:tcBorders>
              <w:top w:val="single" w:sz="12" w:space="0" w:color="auto"/>
            </w:tcBorders>
            <w:shd w:val="clear" w:color="auto" w:fill="F2F2F2" w:themeFill="background1" w:themeFillShade="F2"/>
            <w:vAlign w:val="center"/>
          </w:tcPr>
          <w:p w14:paraId="6D1E1D29" w14:textId="00B016DB"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263 (2</w:t>
            </w:r>
            <w:r w:rsidRPr="00811BC1">
              <w:rPr>
                <w:rFonts w:ascii="Arial" w:hAnsi="Arial" w:cs="Arial"/>
                <w:b/>
                <w:bCs/>
                <w:sz w:val="18"/>
                <w:szCs w:val="18"/>
              </w:rPr>
              <w:t>2.6</w:t>
            </w:r>
            <w:r w:rsidRPr="00C61DD7">
              <w:rPr>
                <w:rFonts w:ascii="Arial" w:hAnsi="Arial" w:cs="Arial"/>
                <w:b/>
                <w:bCs/>
                <w:sz w:val="18"/>
                <w:szCs w:val="18"/>
              </w:rPr>
              <w:t>)</w:t>
            </w:r>
          </w:p>
        </w:tc>
        <w:tc>
          <w:tcPr>
            <w:tcW w:w="361" w:type="pct"/>
            <w:tcBorders>
              <w:top w:val="single" w:sz="12" w:space="0" w:color="auto"/>
            </w:tcBorders>
            <w:shd w:val="clear" w:color="auto" w:fill="F2F2F2" w:themeFill="background1" w:themeFillShade="F2"/>
            <w:vAlign w:val="center"/>
          </w:tcPr>
          <w:p w14:paraId="3751B24B" w14:textId="302289F6"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175 (15</w:t>
            </w:r>
            <w:r w:rsidRPr="00811BC1">
              <w:rPr>
                <w:rFonts w:ascii="Arial" w:hAnsi="Arial" w:cs="Arial"/>
                <w:b/>
                <w:bCs/>
                <w:sz w:val="18"/>
                <w:szCs w:val="18"/>
              </w:rPr>
              <w:t>.0</w:t>
            </w:r>
            <w:r w:rsidRPr="00C61DD7">
              <w:rPr>
                <w:rFonts w:ascii="Arial" w:hAnsi="Arial" w:cs="Arial"/>
                <w:b/>
                <w:bCs/>
                <w:sz w:val="18"/>
                <w:szCs w:val="18"/>
              </w:rPr>
              <w:t>)</w:t>
            </w:r>
          </w:p>
        </w:tc>
        <w:tc>
          <w:tcPr>
            <w:tcW w:w="361" w:type="pct"/>
            <w:tcBorders>
              <w:top w:val="single" w:sz="12" w:space="0" w:color="auto"/>
            </w:tcBorders>
            <w:shd w:val="clear" w:color="auto" w:fill="F2F2F2" w:themeFill="background1" w:themeFillShade="F2"/>
            <w:vAlign w:val="center"/>
          </w:tcPr>
          <w:p w14:paraId="5431BF96" w14:textId="5E461249"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50 (4</w:t>
            </w:r>
            <w:r w:rsidRPr="00811BC1">
              <w:rPr>
                <w:rFonts w:ascii="Arial" w:hAnsi="Arial" w:cs="Arial"/>
                <w:b/>
                <w:bCs/>
                <w:sz w:val="18"/>
                <w:szCs w:val="18"/>
              </w:rPr>
              <w:t>.3</w:t>
            </w:r>
            <w:r w:rsidRPr="00C61DD7">
              <w:rPr>
                <w:rFonts w:ascii="Arial" w:hAnsi="Arial" w:cs="Arial"/>
                <w:b/>
                <w:bCs/>
                <w:sz w:val="18"/>
                <w:szCs w:val="18"/>
              </w:rPr>
              <w:t>)</w:t>
            </w:r>
          </w:p>
        </w:tc>
        <w:tc>
          <w:tcPr>
            <w:tcW w:w="362" w:type="pct"/>
            <w:tcBorders>
              <w:top w:val="single" w:sz="12" w:space="0" w:color="auto"/>
              <w:right w:val="single" w:sz="12" w:space="0" w:color="auto"/>
            </w:tcBorders>
            <w:shd w:val="clear" w:color="auto" w:fill="F2F2F2" w:themeFill="background1" w:themeFillShade="F2"/>
            <w:vAlign w:val="center"/>
          </w:tcPr>
          <w:p w14:paraId="138FBD41" w14:textId="2D86EB5D"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26 (2</w:t>
            </w:r>
            <w:r w:rsidRPr="00811BC1">
              <w:rPr>
                <w:rFonts w:ascii="Arial" w:hAnsi="Arial" w:cs="Arial"/>
                <w:b/>
                <w:bCs/>
                <w:sz w:val="18"/>
                <w:szCs w:val="18"/>
              </w:rPr>
              <w:t>.2</w:t>
            </w:r>
            <w:r w:rsidRPr="00C61DD7">
              <w:rPr>
                <w:rFonts w:ascii="Arial" w:hAnsi="Arial" w:cs="Arial"/>
                <w:b/>
                <w:bCs/>
                <w:sz w:val="18"/>
                <w:szCs w:val="18"/>
              </w:rPr>
              <w:t>)</w:t>
            </w:r>
          </w:p>
        </w:tc>
        <w:tc>
          <w:tcPr>
            <w:tcW w:w="380" w:type="pct"/>
            <w:tcBorders>
              <w:top w:val="single" w:sz="12" w:space="0" w:color="auto"/>
              <w:left w:val="single" w:sz="12" w:space="0" w:color="auto"/>
            </w:tcBorders>
            <w:shd w:val="clear" w:color="auto" w:fill="F2F2F2" w:themeFill="background1" w:themeFillShade="F2"/>
            <w:vAlign w:val="center"/>
          </w:tcPr>
          <w:p w14:paraId="0C5C1F56" w14:textId="32F89B3C"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115 (</w:t>
            </w:r>
            <w:r w:rsidR="00126EC5" w:rsidRPr="00811BC1">
              <w:rPr>
                <w:rFonts w:ascii="Arial" w:hAnsi="Arial" w:cs="Arial"/>
                <w:b/>
                <w:bCs/>
                <w:sz w:val="18"/>
                <w:szCs w:val="18"/>
              </w:rPr>
              <w:t>9.9</w:t>
            </w:r>
            <w:r w:rsidRPr="00C61DD7">
              <w:rPr>
                <w:rFonts w:ascii="Arial" w:hAnsi="Arial" w:cs="Arial"/>
                <w:b/>
                <w:bCs/>
                <w:sz w:val="18"/>
                <w:szCs w:val="18"/>
              </w:rPr>
              <w:t>)</w:t>
            </w:r>
          </w:p>
        </w:tc>
        <w:tc>
          <w:tcPr>
            <w:tcW w:w="361" w:type="pct"/>
            <w:tcBorders>
              <w:top w:val="single" w:sz="12" w:space="0" w:color="auto"/>
            </w:tcBorders>
            <w:shd w:val="clear" w:color="auto" w:fill="F2F2F2" w:themeFill="background1" w:themeFillShade="F2"/>
            <w:vAlign w:val="center"/>
          </w:tcPr>
          <w:p w14:paraId="452AECF9" w14:textId="71447790"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92 (</w:t>
            </w:r>
            <w:r w:rsidR="00126EC5" w:rsidRPr="00811BC1">
              <w:rPr>
                <w:rFonts w:ascii="Arial" w:hAnsi="Arial" w:cs="Arial"/>
                <w:b/>
                <w:bCs/>
                <w:sz w:val="18"/>
                <w:szCs w:val="18"/>
              </w:rPr>
              <w:t>7.9</w:t>
            </w:r>
            <w:r w:rsidRPr="00C61DD7">
              <w:rPr>
                <w:rFonts w:ascii="Arial" w:hAnsi="Arial" w:cs="Arial"/>
                <w:b/>
                <w:bCs/>
                <w:sz w:val="18"/>
                <w:szCs w:val="18"/>
              </w:rPr>
              <w:t>)</w:t>
            </w:r>
          </w:p>
        </w:tc>
        <w:tc>
          <w:tcPr>
            <w:tcW w:w="361" w:type="pct"/>
            <w:tcBorders>
              <w:top w:val="single" w:sz="12" w:space="0" w:color="auto"/>
            </w:tcBorders>
            <w:shd w:val="clear" w:color="auto" w:fill="F2F2F2" w:themeFill="background1" w:themeFillShade="F2"/>
            <w:vAlign w:val="center"/>
          </w:tcPr>
          <w:p w14:paraId="1AD1F848" w14:textId="0E4003EE"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33 (</w:t>
            </w:r>
            <w:r w:rsidR="00126EC5" w:rsidRPr="00811BC1">
              <w:rPr>
                <w:rFonts w:ascii="Arial" w:hAnsi="Arial" w:cs="Arial"/>
                <w:b/>
                <w:bCs/>
                <w:sz w:val="18"/>
                <w:szCs w:val="18"/>
              </w:rPr>
              <w:t>2.8</w:t>
            </w:r>
            <w:r w:rsidRPr="00C61DD7">
              <w:rPr>
                <w:rFonts w:ascii="Arial" w:hAnsi="Arial" w:cs="Arial"/>
                <w:b/>
                <w:bCs/>
                <w:sz w:val="18"/>
                <w:szCs w:val="18"/>
              </w:rPr>
              <w:t>)</w:t>
            </w:r>
          </w:p>
        </w:tc>
        <w:tc>
          <w:tcPr>
            <w:tcW w:w="359" w:type="pct"/>
            <w:tcBorders>
              <w:top w:val="single" w:sz="12" w:space="0" w:color="auto"/>
              <w:right w:val="single" w:sz="12" w:space="0" w:color="auto"/>
            </w:tcBorders>
            <w:shd w:val="clear" w:color="auto" w:fill="F2F2F2" w:themeFill="background1" w:themeFillShade="F2"/>
            <w:vAlign w:val="center"/>
          </w:tcPr>
          <w:p w14:paraId="0C5FC04F" w14:textId="57B3DC3F" w:rsidR="0048582E" w:rsidRPr="00C61DD7" w:rsidRDefault="0048582E" w:rsidP="00305431">
            <w:pPr>
              <w:spacing w:line="480" w:lineRule="auto"/>
              <w:jc w:val="center"/>
              <w:rPr>
                <w:rFonts w:ascii="Arial" w:hAnsi="Arial" w:cs="Arial"/>
                <w:b/>
                <w:bCs/>
                <w:sz w:val="18"/>
                <w:szCs w:val="18"/>
              </w:rPr>
            </w:pPr>
            <w:r w:rsidRPr="00C61DD7">
              <w:rPr>
                <w:rFonts w:ascii="Arial" w:hAnsi="Arial" w:cs="Arial"/>
                <w:b/>
                <w:bCs/>
                <w:sz w:val="18"/>
                <w:szCs w:val="18"/>
              </w:rPr>
              <w:t>87 (7</w:t>
            </w:r>
            <w:r w:rsidR="00126EC5" w:rsidRPr="00811BC1">
              <w:rPr>
                <w:rFonts w:ascii="Arial" w:hAnsi="Arial" w:cs="Arial"/>
                <w:b/>
                <w:bCs/>
                <w:sz w:val="18"/>
                <w:szCs w:val="18"/>
              </w:rPr>
              <w:t>.5</w:t>
            </w:r>
            <w:r w:rsidRPr="00C61DD7">
              <w:rPr>
                <w:rFonts w:ascii="Arial" w:hAnsi="Arial" w:cs="Arial"/>
                <w:b/>
                <w:bCs/>
                <w:sz w:val="18"/>
                <w:szCs w:val="18"/>
              </w:rPr>
              <w:t>)</w:t>
            </w:r>
          </w:p>
        </w:tc>
      </w:tr>
      <w:tr w:rsidR="0003700A" w:rsidRPr="00811BC1" w14:paraId="36C866C8" w14:textId="77777777" w:rsidTr="00DD6698">
        <w:trPr>
          <w:trHeight w:val="328"/>
        </w:trPr>
        <w:tc>
          <w:tcPr>
            <w:tcW w:w="1241" w:type="pct"/>
            <w:tcBorders>
              <w:left w:val="single" w:sz="12" w:space="0" w:color="auto"/>
              <w:right w:val="single" w:sz="12" w:space="0" w:color="auto"/>
            </w:tcBorders>
            <w:shd w:val="clear" w:color="auto" w:fill="auto"/>
            <w:vAlign w:val="center"/>
          </w:tcPr>
          <w:p w14:paraId="10D8CC0C" w14:textId="693CEDC8" w:rsidR="0048582E" w:rsidRPr="00811BC1" w:rsidRDefault="0048582E" w:rsidP="00305431">
            <w:pPr>
              <w:spacing w:line="480" w:lineRule="auto"/>
              <w:rPr>
                <w:rFonts w:ascii="Arial" w:hAnsi="Arial" w:cs="Arial"/>
                <w:b/>
                <w:bCs/>
                <w:i/>
                <w:sz w:val="18"/>
                <w:szCs w:val="18"/>
              </w:rPr>
            </w:pPr>
            <w:r w:rsidRPr="00C61DD7">
              <w:rPr>
                <w:rFonts w:ascii="Arial" w:hAnsi="Arial" w:cs="Arial"/>
                <w:b/>
                <w:bCs/>
                <w:sz w:val="18"/>
                <w:szCs w:val="18"/>
              </w:rPr>
              <w:t>Age, y</w:t>
            </w:r>
          </w:p>
        </w:tc>
        <w:tc>
          <w:tcPr>
            <w:tcW w:w="492" w:type="pct"/>
            <w:tcBorders>
              <w:left w:val="single" w:sz="12" w:space="0" w:color="auto"/>
              <w:right w:val="single" w:sz="12" w:space="0" w:color="auto"/>
            </w:tcBorders>
            <w:vAlign w:val="center"/>
          </w:tcPr>
          <w:p w14:paraId="6818AAF8" w14:textId="57170231"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1147</w:t>
            </w:r>
          </w:p>
        </w:tc>
        <w:tc>
          <w:tcPr>
            <w:tcW w:w="361" w:type="pct"/>
            <w:tcBorders>
              <w:left w:val="single" w:sz="12" w:space="0" w:color="auto"/>
            </w:tcBorders>
            <w:shd w:val="clear" w:color="auto" w:fill="auto"/>
            <w:noWrap/>
            <w:vAlign w:val="center"/>
          </w:tcPr>
          <w:p w14:paraId="1563D84B" w14:textId="4C2E1A47"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322</w:t>
            </w:r>
          </w:p>
        </w:tc>
        <w:tc>
          <w:tcPr>
            <w:tcW w:w="361" w:type="pct"/>
            <w:shd w:val="clear" w:color="auto" w:fill="auto"/>
            <w:vAlign w:val="center"/>
          </w:tcPr>
          <w:p w14:paraId="326D73D0" w14:textId="3120EEAF"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253</w:t>
            </w:r>
          </w:p>
        </w:tc>
        <w:tc>
          <w:tcPr>
            <w:tcW w:w="361" w:type="pct"/>
            <w:shd w:val="clear" w:color="auto" w:fill="auto"/>
            <w:vAlign w:val="center"/>
          </w:tcPr>
          <w:p w14:paraId="2C00BFBD" w14:textId="39E256FB"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174</w:t>
            </w:r>
          </w:p>
        </w:tc>
        <w:tc>
          <w:tcPr>
            <w:tcW w:w="361" w:type="pct"/>
            <w:shd w:val="clear" w:color="auto" w:fill="auto"/>
            <w:vAlign w:val="center"/>
          </w:tcPr>
          <w:p w14:paraId="33C892F2" w14:textId="753D7182"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49</w:t>
            </w:r>
          </w:p>
        </w:tc>
        <w:tc>
          <w:tcPr>
            <w:tcW w:w="362" w:type="pct"/>
            <w:tcBorders>
              <w:right w:val="single" w:sz="12" w:space="0" w:color="auto"/>
            </w:tcBorders>
            <w:shd w:val="clear" w:color="auto" w:fill="auto"/>
            <w:vAlign w:val="center"/>
          </w:tcPr>
          <w:p w14:paraId="30BA2D39" w14:textId="4B066A15"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26</w:t>
            </w:r>
          </w:p>
        </w:tc>
        <w:tc>
          <w:tcPr>
            <w:tcW w:w="380" w:type="pct"/>
            <w:tcBorders>
              <w:left w:val="single" w:sz="12" w:space="0" w:color="auto"/>
            </w:tcBorders>
            <w:shd w:val="clear" w:color="auto" w:fill="auto"/>
            <w:vAlign w:val="center"/>
          </w:tcPr>
          <w:p w14:paraId="7165BF57" w14:textId="578BF483"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DD6698" w:rsidRPr="00DD6698">
              <w:rPr>
                <w:rFonts w:ascii="Arial" w:hAnsi="Arial" w:cs="Arial"/>
                <w:b/>
                <w:bCs/>
                <w:sz w:val="18"/>
                <w:szCs w:val="18"/>
              </w:rPr>
              <w:t>1</w:t>
            </w:r>
            <w:r w:rsidRPr="00DD6698">
              <w:rPr>
                <w:rFonts w:ascii="Arial" w:hAnsi="Arial" w:cs="Arial"/>
                <w:b/>
                <w:bCs/>
                <w:sz w:val="18"/>
                <w:szCs w:val="18"/>
              </w:rPr>
              <w:t>1</w:t>
            </w:r>
            <w:r w:rsidR="00DD6698" w:rsidRPr="00DD6698">
              <w:rPr>
                <w:rFonts w:ascii="Arial" w:hAnsi="Arial" w:cs="Arial"/>
                <w:b/>
                <w:bCs/>
                <w:sz w:val="18"/>
                <w:szCs w:val="18"/>
              </w:rPr>
              <w:t>3</w:t>
            </w:r>
          </w:p>
        </w:tc>
        <w:tc>
          <w:tcPr>
            <w:tcW w:w="361" w:type="pct"/>
            <w:shd w:val="clear" w:color="auto" w:fill="auto"/>
            <w:vAlign w:val="center"/>
          </w:tcPr>
          <w:p w14:paraId="676A726D" w14:textId="401E0176"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91</w:t>
            </w:r>
          </w:p>
        </w:tc>
        <w:tc>
          <w:tcPr>
            <w:tcW w:w="361" w:type="pct"/>
            <w:shd w:val="clear" w:color="auto" w:fill="auto"/>
            <w:vAlign w:val="center"/>
          </w:tcPr>
          <w:p w14:paraId="79B4A951" w14:textId="38E97761"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32</w:t>
            </w:r>
          </w:p>
        </w:tc>
        <w:tc>
          <w:tcPr>
            <w:tcW w:w="359" w:type="pct"/>
            <w:tcBorders>
              <w:right w:val="single" w:sz="12" w:space="0" w:color="auto"/>
            </w:tcBorders>
            <w:shd w:val="clear" w:color="auto" w:fill="auto"/>
            <w:vAlign w:val="center"/>
          </w:tcPr>
          <w:p w14:paraId="22D093F2" w14:textId="7DA2231D" w:rsidR="0048582E" w:rsidRPr="00811BC1" w:rsidRDefault="0048582E" w:rsidP="00305431">
            <w:pPr>
              <w:spacing w:line="480" w:lineRule="auto"/>
              <w:jc w:val="center"/>
              <w:rPr>
                <w:rFonts w:ascii="Arial" w:hAnsi="Arial" w:cs="Arial"/>
                <w:b/>
                <w:bCs/>
                <w:sz w:val="18"/>
                <w:szCs w:val="18"/>
              </w:rPr>
            </w:pPr>
            <w:r w:rsidRPr="00811BC1">
              <w:rPr>
                <w:rFonts w:ascii="Arial" w:hAnsi="Arial" w:cs="Arial"/>
                <w:b/>
                <w:bCs/>
                <w:sz w:val="18"/>
                <w:szCs w:val="18"/>
              </w:rPr>
              <w:t>n = 87</w:t>
            </w:r>
          </w:p>
        </w:tc>
      </w:tr>
      <w:tr w:rsidR="0003700A" w:rsidRPr="00126EC5" w14:paraId="78310787" w14:textId="77777777" w:rsidTr="00DD6698">
        <w:trPr>
          <w:trHeight w:val="270"/>
        </w:trPr>
        <w:tc>
          <w:tcPr>
            <w:tcW w:w="1241" w:type="pct"/>
            <w:tcBorders>
              <w:left w:val="single" w:sz="12" w:space="0" w:color="auto"/>
              <w:right w:val="single" w:sz="12" w:space="0" w:color="auto"/>
            </w:tcBorders>
            <w:shd w:val="clear" w:color="auto" w:fill="auto"/>
            <w:noWrap/>
            <w:vAlign w:val="center"/>
            <w:hideMark/>
          </w:tcPr>
          <w:p w14:paraId="7678D4D0" w14:textId="49730469" w:rsidR="0048582E" w:rsidRPr="00C61DD7" w:rsidRDefault="0048582E" w:rsidP="00305431">
            <w:pPr>
              <w:spacing w:line="480" w:lineRule="auto"/>
              <w:ind w:left="170"/>
              <w:rPr>
                <w:rFonts w:ascii="Arial" w:hAnsi="Arial" w:cs="Arial"/>
                <w:bCs/>
                <w:sz w:val="18"/>
                <w:szCs w:val="18"/>
              </w:rPr>
            </w:pPr>
            <w:r w:rsidRPr="00126EC5">
              <w:rPr>
                <w:rFonts w:ascii="Arial" w:hAnsi="Arial" w:cs="Arial"/>
                <w:sz w:val="18"/>
                <w:szCs w:val="18"/>
              </w:rPr>
              <w:t>M</w:t>
            </w:r>
            <w:r w:rsidRPr="00C61DD7">
              <w:rPr>
                <w:rFonts w:ascii="Arial" w:hAnsi="Arial" w:cs="Arial"/>
                <w:sz w:val="18"/>
                <w:szCs w:val="18"/>
              </w:rPr>
              <w:t>edian (IQR)</w:t>
            </w:r>
          </w:p>
        </w:tc>
        <w:tc>
          <w:tcPr>
            <w:tcW w:w="492" w:type="pct"/>
            <w:tcBorders>
              <w:left w:val="single" w:sz="12" w:space="0" w:color="auto"/>
              <w:right w:val="single" w:sz="12" w:space="0" w:color="auto"/>
            </w:tcBorders>
            <w:vAlign w:val="center"/>
          </w:tcPr>
          <w:p w14:paraId="2D1E6A0F" w14:textId="0B1F31D2" w:rsidR="0048582E" w:rsidRPr="00126EC5" w:rsidRDefault="00DD6698" w:rsidP="00305431">
            <w:pPr>
              <w:spacing w:line="480" w:lineRule="auto"/>
              <w:jc w:val="center"/>
              <w:rPr>
                <w:rFonts w:ascii="Arial" w:hAnsi="Arial" w:cs="Arial"/>
                <w:sz w:val="18"/>
                <w:szCs w:val="18"/>
              </w:rPr>
            </w:pPr>
            <w:r>
              <w:rPr>
                <w:rFonts w:ascii="Arial" w:hAnsi="Arial" w:cs="Arial"/>
                <w:sz w:val="18"/>
                <w:szCs w:val="18"/>
              </w:rPr>
              <w:t>71 (59-79)</w:t>
            </w:r>
          </w:p>
        </w:tc>
        <w:tc>
          <w:tcPr>
            <w:tcW w:w="361" w:type="pct"/>
            <w:tcBorders>
              <w:left w:val="single" w:sz="12" w:space="0" w:color="auto"/>
            </w:tcBorders>
            <w:shd w:val="clear" w:color="auto" w:fill="auto"/>
            <w:noWrap/>
            <w:vAlign w:val="center"/>
            <w:hideMark/>
          </w:tcPr>
          <w:p w14:paraId="14893025" w14:textId="24ACEBD8"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69 (57</w:t>
            </w:r>
            <w:r w:rsidRPr="00126EC5">
              <w:rPr>
                <w:rFonts w:ascii="Arial" w:hAnsi="Arial" w:cs="Arial"/>
                <w:sz w:val="18"/>
                <w:szCs w:val="18"/>
              </w:rPr>
              <w:t>-</w:t>
            </w:r>
            <w:r w:rsidRPr="00C61DD7">
              <w:rPr>
                <w:rFonts w:ascii="Arial" w:hAnsi="Arial" w:cs="Arial"/>
                <w:sz w:val="18"/>
                <w:szCs w:val="18"/>
              </w:rPr>
              <w:t>76)</w:t>
            </w:r>
          </w:p>
        </w:tc>
        <w:tc>
          <w:tcPr>
            <w:tcW w:w="361" w:type="pct"/>
            <w:tcBorders>
              <w:right w:val="single" w:sz="4" w:space="0" w:color="000000" w:themeColor="text1"/>
            </w:tcBorders>
            <w:shd w:val="clear" w:color="auto" w:fill="auto"/>
            <w:noWrap/>
            <w:vAlign w:val="center"/>
            <w:hideMark/>
          </w:tcPr>
          <w:p w14:paraId="6E08BA4E" w14:textId="78D1FD9F"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72 (63</w:t>
            </w:r>
            <w:r w:rsidRPr="00126EC5">
              <w:rPr>
                <w:rFonts w:ascii="Arial" w:hAnsi="Arial" w:cs="Arial"/>
                <w:sz w:val="18"/>
                <w:szCs w:val="18"/>
              </w:rPr>
              <w:t>-</w:t>
            </w:r>
            <w:r w:rsidRPr="00C61DD7">
              <w:rPr>
                <w:rFonts w:ascii="Arial" w:hAnsi="Arial" w:cs="Arial"/>
                <w:sz w:val="18"/>
                <w:szCs w:val="18"/>
              </w:rPr>
              <w:t>79)</w:t>
            </w:r>
          </w:p>
        </w:tc>
        <w:tc>
          <w:tcPr>
            <w:tcW w:w="361" w:type="pct"/>
            <w:tcBorders>
              <w:left w:val="single" w:sz="4" w:space="0" w:color="000000" w:themeColor="text1"/>
            </w:tcBorders>
            <w:shd w:val="clear" w:color="auto" w:fill="auto"/>
            <w:noWrap/>
            <w:vAlign w:val="center"/>
          </w:tcPr>
          <w:p w14:paraId="5FE02B62" w14:textId="155F4F22"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74 (63</w:t>
            </w:r>
            <w:r w:rsidRPr="00126EC5">
              <w:rPr>
                <w:rFonts w:ascii="Arial" w:hAnsi="Arial" w:cs="Arial"/>
                <w:sz w:val="18"/>
                <w:szCs w:val="18"/>
              </w:rPr>
              <w:t>-</w:t>
            </w:r>
            <w:r w:rsidRPr="00C61DD7">
              <w:rPr>
                <w:rFonts w:ascii="Arial" w:hAnsi="Arial" w:cs="Arial"/>
                <w:sz w:val="18"/>
                <w:szCs w:val="18"/>
              </w:rPr>
              <w:t>82)</w:t>
            </w:r>
          </w:p>
        </w:tc>
        <w:tc>
          <w:tcPr>
            <w:tcW w:w="361" w:type="pct"/>
            <w:shd w:val="clear" w:color="auto" w:fill="auto"/>
            <w:vAlign w:val="center"/>
          </w:tcPr>
          <w:p w14:paraId="35ED41EB" w14:textId="2E8DD2EB"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57 (42</w:t>
            </w:r>
            <w:r w:rsidRPr="00126EC5">
              <w:rPr>
                <w:rFonts w:ascii="Arial" w:hAnsi="Arial" w:cs="Arial"/>
                <w:sz w:val="18"/>
                <w:szCs w:val="18"/>
              </w:rPr>
              <w:t>-</w:t>
            </w:r>
            <w:r w:rsidRPr="00C61DD7">
              <w:rPr>
                <w:rFonts w:ascii="Arial" w:hAnsi="Arial" w:cs="Arial"/>
                <w:sz w:val="18"/>
                <w:szCs w:val="18"/>
              </w:rPr>
              <w:t>71)</w:t>
            </w:r>
          </w:p>
        </w:tc>
        <w:tc>
          <w:tcPr>
            <w:tcW w:w="362" w:type="pct"/>
            <w:tcBorders>
              <w:right w:val="single" w:sz="12" w:space="0" w:color="auto"/>
            </w:tcBorders>
            <w:shd w:val="clear" w:color="auto" w:fill="auto"/>
            <w:vAlign w:val="center"/>
          </w:tcPr>
          <w:p w14:paraId="6A069CC0" w14:textId="0961873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47 (33</w:t>
            </w:r>
            <w:r w:rsidRPr="00126EC5">
              <w:rPr>
                <w:rFonts w:ascii="Arial" w:hAnsi="Arial" w:cs="Arial"/>
                <w:sz w:val="18"/>
                <w:szCs w:val="18"/>
              </w:rPr>
              <w:t>-</w:t>
            </w:r>
            <w:r w:rsidRPr="00C61DD7">
              <w:rPr>
                <w:rFonts w:ascii="Arial" w:hAnsi="Arial" w:cs="Arial"/>
                <w:sz w:val="18"/>
                <w:szCs w:val="18"/>
              </w:rPr>
              <w:t>59)</w:t>
            </w:r>
          </w:p>
        </w:tc>
        <w:tc>
          <w:tcPr>
            <w:tcW w:w="380" w:type="pct"/>
            <w:tcBorders>
              <w:left w:val="single" w:sz="12" w:space="0" w:color="auto"/>
            </w:tcBorders>
            <w:shd w:val="clear" w:color="auto" w:fill="auto"/>
            <w:vAlign w:val="center"/>
          </w:tcPr>
          <w:p w14:paraId="1AB85D6D" w14:textId="47227A0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79 (71</w:t>
            </w:r>
            <w:r w:rsidRPr="00126EC5">
              <w:rPr>
                <w:rFonts w:ascii="Arial" w:hAnsi="Arial" w:cs="Arial"/>
                <w:sz w:val="18"/>
                <w:szCs w:val="18"/>
              </w:rPr>
              <w:t>-</w:t>
            </w:r>
            <w:r w:rsidRPr="00C61DD7">
              <w:rPr>
                <w:rFonts w:ascii="Arial" w:hAnsi="Arial" w:cs="Arial"/>
                <w:sz w:val="18"/>
                <w:szCs w:val="18"/>
              </w:rPr>
              <w:t>84)</w:t>
            </w:r>
          </w:p>
        </w:tc>
        <w:tc>
          <w:tcPr>
            <w:tcW w:w="361" w:type="pct"/>
            <w:shd w:val="clear" w:color="auto" w:fill="auto"/>
            <w:vAlign w:val="center"/>
          </w:tcPr>
          <w:p w14:paraId="2DE4D2C0" w14:textId="75AF0ED4"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65 (50</w:t>
            </w:r>
            <w:r w:rsidRPr="00126EC5">
              <w:rPr>
                <w:rFonts w:ascii="Arial" w:hAnsi="Arial" w:cs="Arial"/>
                <w:sz w:val="18"/>
                <w:szCs w:val="18"/>
              </w:rPr>
              <w:t>-</w:t>
            </w:r>
            <w:r w:rsidRPr="00C61DD7">
              <w:rPr>
                <w:rFonts w:ascii="Arial" w:hAnsi="Arial" w:cs="Arial"/>
                <w:sz w:val="18"/>
                <w:szCs w:val="18"/>
              </w:rPr>
              <w:t>75)</w:t>
            </w:r>
          </w:p>
        </w:tc>
        <w:tc>
          <w:tcPr>
            <w:tcW w:w="361" w:type="pct"/>
            <w:shd w:val="clear" w:color="auto" w:fill="auto"/>
            <w:vAlign w:val="center"/>
          </w:tcPr>
          <w:p w14:paraId="3E75D369" w14:textId="31A47007"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64 (54</w:t>
            </w:r>
            <w:r w:rsidRPr="00126EC5">
              <w:rPr>
                <w:rFonts w:ascii="Arial" w:hAnsi="Arial" w:cs="Arial"/>
                <w:sz w:val="18"/>
                <w:szCs w:val="18"/>
              </w:rPr>
              <w:t>-</w:t>
            </w:r>
            <w:r w:rsidRPr="00C61DD7">
              <w:rPr>
                <w:rFonts w:ascii="Arial" w:hAnsi="Arial" w:cs="Arial"/>
                <w:sz w:val="18"/>
                <w:szCs w:val="18"/>
              </w:rPr>
              <w:t>84)</w:t>
            </w:r>
          </w:p>
        </w:tc>
        <w:tc>
          <w:tcPr>
            <w:tcW w:w="359" w:type="pct"/>
            <w:tcBorders>
              <w:right w:val="single" w:sz="12" w:space="0" w:color="auto"/>
            </w:tcBorders>
            <w:shd w:val="clear" w:color="auto" w:fill="auto"/>
            <w:vAlign w:val="center"/>
          </w:tcPr>
          <w:p w14:paraId="271BFFCC" w14:textId="6F23AA43"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72 (65</w:t>
            </w:r>
            <w:r w:rsidRPr="00126EC5">
              <w:rPr>
                <w:rFonts w:ascii="Arial" w:hAnsi="Arial" w:cs="Arial"/>
                <w:sz w:val="18"/>
                <w:szCs w:val="18"/>
              </w:rPr>
              <w:t>-</w:t>
            </w:r>
            <w:r w:rsidRPr="00C61DD7">
              <w:rPr>
                <w:rFonts w:ascii="Arial" w:hAnsi="Arial" w:cs="Arial"/>
                <w:sz w:val="18"/>
                <w:szCs w:val="18"/>
              </w:rPr>
              <w:t>82)</w:t>
            </w:r>
          </w:p>
        </w:tc>
      </w:tr>
      <w:tr w:rsidR="0003700A" w:rsidRPr="00126EC5" w14:paraId="46F749C2"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0BFABEC2" w14:textId="1EEDFD5E" w:rsidR="0048582E" w:rsidRPr="00C61DD7" w:rsidRDefault="0048582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18-49 </w:t>
            </w:r>
            <w:r w:rsidRPr="00126EC5">
              <w:rPr>
                <w:rFonts w:ascii="Arial" w:hAnsi="Arial" w:cs="Arial"/>
                <w:bCs/>
                <w:sz w:val="18"/>
                <w:szCs w:val="18"/>
              </w:rPr>
              <w:t>y, n (%)</w:t>
            </w:r>
          </w:p>
        </w:tc>
        <w:tc>
          <w:tcPr>
            <w:tcW w:w="492" w:type="pct"/>
            <w:tcBorders>
              <w:left w:val="single" w:sz="12" w:space="0" w:color="auto"/>
              <w:right w:val="single" w:sz="12" w:space="0" w:color="auto"/>
            </w:tcBorders>
            <w:vAlign w:val="center"/>
          </w:tcPr>
          <w:p w14:paraId="2246C053" w14:textId="05683AEE" w:rsidR="0048582E" w:rsidRPr="00DD6698" w:rsidRDefault="00042AD8" w:rsidP="00305431">
            <w:pPr>
              <w:spacing w:line="480" w:lineRule="auto"/>
              <w:jc w:val="center"/>
              <w:rPr>
                <w:rFonts w:ascii="Arial" w:hAnsi="Arial" w:cs="Arial"/>
                <w:sz w:val="18"/>
                <w:szCs w:val="18"/>
              </w:rPr>
            </w:pPr>
            <w:r w:rsidRPr="00DD6698">
              <w:rPr>
                <w:rFonts w:ascii="Arial" w:hAnsi="Arial" w:cs="Arial"/>
                <w:sz w:val="18"/>
                <w:szCs w:val="18"/>
              </w:rPr>
              <w:t>132 (</w:t>
            </w:r>
            <w:r w:rsidR="00DD6698">
              <w:rPr>
                <w:rFonts w:ascii="Arial" w:hAnsi="Arial" w:cs="Arial"/>
                <w:sz w:val="18"/>
                <w:szCs w:val="18"/>
              </w:rPr>
              <w:t>11.5</w:t>
            </w:r>
            <w:r w:rsidRPr="00DD6698">
              <w:rPr>
                <w:rFonts w:ascii="Arial" w:hAnsi="Arial" w:cs="Arial"/>
                <w:sz w:val="18"/>
                <w:szCs w:val="18"/>
              </w:rPr>
              <w:t>)</w:t>
            </w:r>
          </w:p>
        </w:tc>
        <w:tc>
          <w:tcPr>
            <w:tcW w:w="361" w:type="pct"/>
            <w:tcBorders>
              <w:left w:val="single" w:sz="12" w:space="0" w:color="auto"/>
            </w:tcBorders>
            <w:shd w:val="clear" w:color="auto" w:fill="auto"/>
            <w:vAlign w:val="center"/>
          </w:tcPr>
          <w:p w14:paraId="2D74BD91" w14:textId="554A96BB"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41 (1</w:t>
            </w:r>
            <w:r w:rsidR="00126EC5" w:rsidRPr="00126EC5">
              <w:rPr>
                <w:rFonts w:ascii="Arial" w:hAnsi="Arial" w:cs="Arial"/>
                <w:sz w:val="18"/>
                <w:szCs w:val="18"/>
              </w:rPr>
              <w:t>2.7</w:t>
            </w:r>
            <w:r w:rsidRPr="00C61DD7">
              <w:rPr>
                <w:rFonts w:ascii="Arial" w:hAnsi="Arial" w:cs="Arial"/>
                <w:sz w:val="18"/>
                <w:szCs w:val="18"/>
              </w:rPr>
              <w:t>)</w:t>
            </w:r>
          </w:p>
        </w:tc>
        <w:tc>
          <w:tcPr>
            <w:tcW w:w="361" w:type="pct"/>
            <w:shd w:val="clear" w:color="auto" w:fill="auto"/>
            <w:vAlign w:val="center"/>
          </w:tcPr>
          <w:p w14:paraId="72993A24" w14:textId="51E937F5"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15 (</w:t>
            </w:r>
            <w:r w:rsidR="00126EC5" w:rsidRPr="00126EC5">
              <w:rPr>
                <w:rFonts w:ascii="Arial" w:hAnsi="Arial" w:cs="Arial"/>
                <w:sz w:val="18"/>
                <w:szCs w:val="18"/>
              </w:rPr>
              <w:t>5.9</w:t>
            </w:r>
            <w:r w:rsidRPr="00C61DD7">
              <w:rPr>
                <w:rFonts w:ascii="Arial" w:hAnsi="Arial" w:cs="Arial"/>
                <w:sz w:val="18"/>
                <w:szCs w:val="18"/>
              </w:rPr>
              <w:t>)</w:t>
            </w:r>
          </w:p>
        </w:tc>
        <w:tc>
          <w:tcPr>
            <w:tcW w:w="361" w:type="pct"/>
            <w:shd w:val="clear" w:color="auto" w:fill="auto"/>
            <w:vAlign w:val="center"/>
          </w:tcPr>
          <w:p w14:paraId="7B586871" w14:textId="490473A6"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8 (</w:t>
            </w:r>
            <w:r w:rsidR="00126EC5" w:rsidRPr="00126EC5">
              <w:rPr>
                <w:rFonts w:ascii="Arial" w:hAnsi="Arial" w:cs="Arial"/>
                <w:sz w:val="18"/>
                <w:szCs w:val="18"/>
              </w:rPr>
              <w:t>4.6</w:t>
            </w:r>
            <w:r w:rsidRPr="00C61DD7">
              <w:rPr>
                <w:rFonts w:ascii="Arial" w:hAnsi="Arial" w:cs="Arial"/>
                <w:sz w:val="18"/>
                <w:szCs w:val="18"/>
              </w:rPr>
              <w:t>)</w:t>
            </w:r>
          </w:p>
        </w:tc>
        <w:tc>
          <w:tcPr>
            <w:tcW w:w="361" w:type="pct"/>
            <w:shd w:val="clear" w:color="auto" w:fill="auto"/>
            <w:vAlign w:val="center"/>
          </w:tcPr>
          <w:p w14:paraId="09ABB083" w14:textId="11FADD88"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20 (4</w:t>
            </w:r>
            <w:r w:rsidR="00126EC5" w:rsidRPr="00126EC5">
              <w:rPr>
                <w:rFonts w:ascii="Arial" w:hAnsi="Arial" w:cs="Arial"/>
                <w:sz w:val="18"/>
                <w:szCs w:val="18"/>
              </w:rPr>
              <w:t>0.8</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1A9F5601" w14:textId="0906B43A"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14 (5</w:t>
            </w:r>
            <w:r w:rsidR="00126EC5">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6DB3119E" w14:textId="3AB393A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 (</w:t>
            </w:r>
            <w:r w:rsidR="00DD6698">
              <w:rPr>
                <w:rFonts w:ascii="Arial" w:hAnsi="Arial" w:cs="Arial"/>
                <w:sz w:val="18"/>
                <w:szCs w:val="18"/>
              </w:rPr>
              <w:t>0.9</w:t>
            </w:r>
            <w:r w:rsidRPr="00C61DD7">
              <w:rPr>
                <w:rFonts w:ascii="Arial" w:hAnsi="Arial" w:cs="Arial"/>
                <w:sz w:val="18"/>
                <w:szCs w:val="18"/>
              </w:rPr>
              <w:t>)</w:t>
            </w:r>
          </w:p>
        </w:tc>
        <w:tc>
          <w:tcPr>
            <w:tcW w:w="361" w:type="pct"/>
            <w:shd w:val="clear" w:color="auto" w:fill="auto"/>
            <w:vAlign w:val="center"/>
          </w:tcPr>
          <w:p w14:paraId="09B7CF84" w14:textId="7B9142B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20 (2</w:t>
            </w:r>
            <w:r w:rsidR="00126EC5">
              <w:rPr>
                <w:rFonts w:ascii="Arial" w:hAnsi="Arial" w:cs="Arial"/>
                <w:sz w:val="18"/>
                <w:szCs w:val="18"/>
              </w:rPr>
              <w:t>2.0</w:t>
            </w:r>
            <w:r w:rsidRPr="00C61DD7">
              <w:rPr>
                <w:rFonts w:ascii="Arial" w:hAnsi="Arial" w:cs="Arial"/>
                <w:sz w:val="18"/>
                <w:szCs w:val="18"/>
              </w:rPr>
              <w:t>)</w:t>
            </w:r>
          </w:p>
        </w:tc>
        <w:tc>
          <w:tcPr>
            <w:tcW w:w="361" w:type="pct"/>
            <w:shd w:val="clear" w:color="auto" w:fill="auto"/>
            <w:vAlign w:val="center"/>
          </w:tcPr>
          <w:p w14:paraId="6BA0AAD4" w14:textId="1AFDC24C"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 (1</w:t>
            </w:r>
            <w:r w:rsidR="00126EC5">
              <w:rPr>
                <w:rFonts w:ascii="Arial" w:hAnsi="Arial" w:cs="Arial"/>
                <w:sz w:val="18"/>
                <w:szCs w:val="18"/>
              </w:rPr>
              <w:t>8.8</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14A2DCA4" w14:textId="6F79F646"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 (8</w:t>
            </w:r>
            <w:r w:rsidR="00042AD8">
              <w:rPr>
                <w:rFonts w:ascii="Arial" w:hAnsi="Arial" w:cs="Arial"/>
                <w:sz w:val="18"/>
                <w:szCs w:val="18"/>
              </w:rPr>
              <w:t>.0</w:t>
            </w:r>
            <w:r w:rsidRPr="00C61DD7">
              <w:rPr>
                <w:rFonts w:ascii="Arial" w:hAnsi="Arial" w:cs="Arial"/>
                <w:sz w:val="18"/>
                <w:szCs w:val="18"/>
              </w:rPr>
              <w:t>)</w:t>
            </w:r>
          </w:p>
        </w:tc>
      </w:tr>
      <w:tr w:rsidR="0003700A" w:rsidRPr="00126EC5" w14:paraId="7DF57F86"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17D56A93" w14:textId="22886FA5" w:rsidR="0048582E" w:rsidRPr="00C61DD7" w:rsidRDefault="0048582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50-59</w:t>
            </w:r>
            <w:r w:rsidRPr="00126EC5">
              <w:rPr>
                <w:rFonts w:ascii="Arial" w:hAnsi="Arial" w:cs="Arial"/>
                <w:bCs/>
                <w:sz w:val="18"/>
                <w:szCs w:val="18"/>
              </w:rPr>
              <w:t xml:space="preserve"> y, n (%)</w:t>
            </w:r>
          </w:p>
        </w:tc>
        <w:tc>
          <w:tcPr>
            <w:tcW w:w="492" w:type="pct"/>
            <w:tcBorders>
              <w:left w:val="single" w:sz="12" w:space="0" w:color="auto"/>
              <w:right w:val="single" w:sz="12" w:space="0" w:color="auto"/>
            </w:tcBorders>
            <w:vAlign w:val="center"/>
          </w:tcPr>
          <w:p w14:paraId="141D2C39" w14:textId="0C07E523" w:rsidR="0048582E" w:rsidRPr="00DD6698" w:rsidRDefault="00042AD8" w:rsidP="00305431">
            <w:pPr>
              <w:spacing w:line="480" w:lineRule="auto"/>
              <w:jc w:val="center"/>
              <w:rPr>
                <w:rFonts w:ascii="Arial" w:hAnsi="Arial" w:cs="Arial"/>
                <w:sz w:val="18"/>
                <w:szCs w:val="18"/>
              </w:rPr>
            </w:pPr>
            <w:r w:rsidRPr="00DD6698">
              <w:rPr>
                <w:rFonts w:ascii="Arial" w:hAnsi="Arial" w:cs="Arial"/>
                <w:sz w:val="18"/>
                <w:szCs w:val="18"/>
              </w:rPr>
              <w:t>155 (</w:t>
            </w:r>
            <w:r w:rsidR="00DD6698">
              <w:rPr>
                <w:rFonts w:ascii="Arial" w:hAnsi="Arial" w:cs="Arial"/>
                <w:sz w:val="18"/>
                <w:szCs w:val="18"/>
              </w:rPr>
              <w:t>13</w:t>
            </w:r>
            <w:r w:rsidRPr="00DD6698">
              <w:rPr>
                <w:rFonts w:ascii="Arial" w:hAnsi="Arial" w:cs="Arial"/>
                <w:sz w:val="18"/>
                <w:szCs w:val="18"/>
              </w:rPr>
              <w:t>.</w:t>
            </w:r>
            <w:r w:rsidR="00DD6698">
              <w:rPr>
                <w:rFonts w:ascii="Arial" w:hAnsi="Arial" w:cs="Arial"/>
                <w:sz w:val="18"/>
                <w:szCs w:val="18"/>
              </w:rPr>
              <w:t>5</w:t>
            </w:r>
            <w:r w:rsidRPr="00DD6698">
              <w:rPr>
                <w:rFonts w:ascii="Arial" w:hAnsi="Arial" w:cs="Arial"/>
                <w:sz w:val="18"/>
                <w:szCs w:val="18"/>
              </w:rPr>
              <w:t>)</w:t>
            </w:r>
          </w:p>
        </w:tc>
        <w:tc>
          <w:tcPr>
            <w:tcW w:w="361" w:type="pct"/>
            <w:tcBorders>
              <w:left w:val="single" w:sz="12" w:space="0" w:color="auto"/>
            </w:tcBorders>
            <w:shd w:val="clear" w:color="auto" w:fill="auto"/>
            <w:vAlign w:val="center"/>
          </w:tcPr>
          <w:p w14:paraId="71664DBC" w14:textId="023399B0"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51 (1</w:t>
            </w:r>
            <w:r w:rsidR="00126EC5" w:rsidRPr="00126EC5">
              <w:rPr>
                <w:rFonts w:ascii="Arial" w:hAnsi="Arial" w:cs="Arial"/>
                <w:sz w:val="18"/>
                <w:szCs w:val="18"/>
              </w:rPr>
              <w:t>5.8</w:t>
            </w:r>
            <w:r w:rsidRPr="00C61DD7">
              <w:rPr>
                <w:rFonts w:ascii="Arial" w:hAnsi="Arial" w:cs="Arial"/>
                <w:sz w:val="18"/>
                <w:szCs w:val="18"/>
              </w:rPr>
              <w:t>)</w:t>
            </w:r>
          </w:p>
        </w:tc>
        <w:tc>
          <w:tcPr>
            <w:tcW w:w="361" w:type="pct"/>
            <w:shd w:val="clear" w:color="auto" w:fill="auto"/>
            <w:vAlign w:val="center"/>
          </w:tcPr>
          <w:p w14:paraId="7CC1184F" w14:textId="5DD2B450"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31 (12</w:t>
            </w:r>
            <w:r w:rsidR="00126EC5" w:rsidRPr="00126EC5">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16CE8803" w14:textId="7E887A6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28 (16</w:t>
            </w:r>
            <w:r w:rsidR="00126EC5" w:rsidRPr="00126EC5">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0C449191" w14:textId="181458B4"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 (14</w:t>
            </w:r>
            <w:r w:rsidR="00126EC5" w:rsidRPr="00126EC5">
              <w:rPr>
                <w:rFonts w:ascii="Arial" w:hAnsi="Arial" w:cs="Arial"/>
                <w:sz w:val="18"/>
                <w:szCs w:val="18"/>
              </w:rPr>
              <w:t>.3</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3D911D2D" w14:textId="71F52AE7"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 (23</w:t>
            </w:r>
            <w:r w:rsidR="00126EC5">
              <w:rPr>
                <w:rFonts w:ascii="Arial" w:hAnsi="Arial" w:cs="Arial"/>
                <w:sz w:val="18"/>
                <w:szCs w:val="18"/>
              </w:rPr>
              <w:t>.1</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0319155A" w14:textId="0E100E2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 (5</w:t>
            </w:r>
            <w:r w:rsidR="00DD6698">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7454D48A" w14:textId="1C9F268C"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13 (14</w:t>
            </w:r>
            <w:r w:rsidR="00126EC5">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756AB0D6" w14:textId="36B4C9F9"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 (2</w:t>
            </w:r>
            <w:r w:rsidR="00126EC5">
              <w:rPr>
                <w:rFonts w:ascii="Arial" w:hAnsi="Arial" w:cs="Arial"/>
                <w:sz w:val="18"/>
                <w:szCs w:val="18"/>
              </w:rPr>
              <w:t>1.9</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6E6042F4" w14:textId="11F03ED9"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 (</w:t>
            </w:r>
            <w:r w:rsidR="00042AD8">
              <w:rPr>
                <w:rFonts w:ascii="Arial" w:hAnsi="Arial" w:cs="Arial"/>
                <w:sz w:val="18"/>
                <w:szCs w:val="18"/>
              </w:rPr>
              <w:t>6.9</w:t>
            </w:r>
            <w:r w:rsidRPr="00C61DD7">
              <w:rPr>
                <w:rFonts w:ascii="Arial" w:hAnsi="Arial" w:cs="Arial"/>
                <w:sz w:val="18"/>
                <w:szCs w:val="18"/>
              </w:rPr>
              <w:t>)</w:t>
            </w:r>
          </w:p>
        </w:tc>
      </w:tr>
      <w:tr w:rsidR="0003700A" w:rsidRPr="00126EC5" w14:paraId="1B20A89B"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4E2A45AB" w14:textId="672FC8CF" w:rsidR="0048582E" w:rsidRPr="00C61DD7" w:rsidRDefault="0048582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60-69</w:t>
            </w:r>
            <w:r w:rsidRPr="00126EC5">
              <w:rPr>
                <w:rFonts w:ascii="Arial" w:hAnsi="Arial" w:cs="Arial"/>
                <w:bCs/>
                <w:sz w:val="18"/>
                <w:szCs w:val="18"/>
              </w:rPr>
              <w:t xml:space="preserve"> y, n (%)</w:t>
            </w:r>
          </w:p>
        </w:tc>
        <w:tc>
          <w:tcPr>
            <w:tcW w:w="492" w:type="pct"/>
            <w:tcBorders>
              <w:left w:val="single" w:sz="12" w:space="0" w:color="auto"/>
              <w:right w:val="single" w:sz="12" w:space="0" w:color="auto"/>
            </w:tcBorders>
            <w:vAlign w:val="center"/>
          </w:tcPr>
          <w:p w14:paraId="413F005D" w14:textId="20C0CF6F" w:rsidR="0048582E" w:rsidRPr="00DD6698" w:rsidRDefault="00042AD8" w:rsidP="00305431">
            <w:pPr>
              <w:spacing w:line="480" w:lineRule="auto"/>
              <w:jc w:val="center"/>
              <w:rPr>
                <w:rFonts w:ascii="Arial" w:hAnsi="Arial" w:cs="Arial"/>
                <w:sz w:val="18"/>
                <w:szCs w:val="18"/>
              </w:rPr>
            </w:pPr>
            <w:r w:rsidRPr="00DD6698">
              <w:rPr>
                <w:rFonts w:ascii="Arial" w:hAnsi="Arial" w:cs="Arial"/>
                <w:sz w:val="18"/>
                <w:szCs w:val="18"/>
              </w:rPr>
              <w:t>22</w:t>
            </w:r>
            <w:r w:rsidR="00DD6698">
              <w:rPr>
                <w:rFonts w:ascii="Arial" w:hAnsi="Arial" w:cs="Arial"/>
                <w:sz w:val="18"/>
                <w:szCs w:val="18"/>
              </w:rPr>
              <w:t>4</w:t>
            </w:r>
            <w:r w:rsidRPr="00DD6698">
              <w:rPr>
                <w:rFonts w:ascii="Arial" w:hAnsi="Arial" w:cs="Arial"/>
                <w:sz w:val="18"/>
                <w:szCs w:val="18"/>
              </w:rPr>
              <w:t xml:space="preserve"> (</w:t>
            </w:r>
            <w:r w:rsidR="00DD6698">
              <w:rPr>
                <w:rFonts w:ascii="Arial" w:hAnsi="Arial" w:cs="Arial"/>
                <w:sz w:val="18"/>
                <w:szCs w:val="18"/>
              </w:rPr>
              <w:t>19</w:t>
            </w:r>
            <w:r w:rsidRPr="00DD6698">
              <w:rPr>
                <w:rFonts w:ascii="Arial" w:hAnsi="Arial" w:cs="Arial"/>
                <w:sz w:val="18"/>
                <w:szCs w:val="18"/>
              </w:rPr>
              <w:t>.</w:t>
            </w:r>
            <w:r w:rsidR="00DD6698">
              <w:rPr>
                <w:rFonts w:ascii="Arial" w:hAnsi="Arial" w:cs="Arial"/>
                <w:sz w:val="18"/>
                <w:szCs w:val="18"/>
              </w:rPr>
              <w:t>5</w:t>
            </w:r>
            <w:r w:rsidRPr="00DD6698">
              <w:rPr>
                <w:rFonts w:ascii="Arial" w:hAnsi="Arial" w:cs="Arial"/>
                <w:sz w:val="18"/>
                <w:szCs w:val="18"/>
              </w:rPr>
              <w:t>)</w:t>
            </w:r>
          </w:p>
        </w:tc>
        <w:tc>
          <w:tcPr>
            <w:tcW w:w="361" w:type="pct"/>
            <w:tcBorders>
              <w:left w:val="single" w:sz="12" w:space="0" w:color="auto"/>
            </w:tcBorders>
            <w:shd w:val="clear" w:color="auto" w:fill="auto"/>
            <w:vAlign w:val="center"/>
          </w:tcPr>
          <w:p w14:paraId="46BF930D" w14:textId="4113FF9A"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72 (22</w:t>
            </w:r>
            <w:r w:rsidR="00126EC5" w:rsidRPr="00126EC5">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3E794312" w14:textId="0187F7DE"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57 (2</w:t>
            </w:r>
            <w:r w:rsidR="00126EC5" w:rsidRPr="00126EC5">
              <w:rPr>
                <w:rFonts w:ascii="Arial" w:hAnsi="Arial" w:cs="Arial"/>
                <w:sz w:val="18"/>
                <w:szCs w:val="18"/>
              </w:rPr>
              <w:t>2.5</w:t>
            </w:r>
            <w:r w:rsidRPr="00C61DD7">
              <w:rPr>
                <w:rFonts w:ascii="Arial" w:hAnsi="Arial" w:cs="Arial"/>
                <w:sz w:val="18"/>
                <w:szCs w:val="18"/>
              </w:rPr>
              <w:t>)</w:t>
            </w:r>
          </w:p>
        </w:tc>
        <w:tc>
          <w:tcPr>
            <w:tcW w:w="361" w:type="pct"/>
            <w:shd w:val="clear" w:color="auto" w:fill="auto"/>
            <w:vAlign w:val="center"/>
          </w:tcPr>
          <w:p w14:paraId="4D0EF237" w14:textId="426C8C45"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26 (1</w:t>
            </w:r>
            <w:r w:rsidR="00126EC5" w:rsidRPr="00126EC5">
              <w:rPr>
                <w:rFonts w:ascii="Arial" w:hAnsi="Arial" w:cs="Arial"/>
                <w:sz w:val="18"/>
                <w:szCs w:val="18"/>
              </w:rPr>
              <w:t>4.9</w:t>
            </w:r>
            <w:r w:rsidRPr="00C61DD7">
              <w:rPr>
                <w:rFonts w:ascii="Arial" w:hAnsi="Arial" w:cs="Arial"/>
                <w:sz w:val="18"/>
                <w:szCs w:val="18"/>
              </w:rPr>
              <w:t>)</w:t>
            </w:r>
          </w:p>
        </w:tc>
        <w:tc>
          <w:tcPr>
            <w:tcW w:w="361" w:type="pct"/>
            <w:shd w:val="clear" w:color="auto" w:fill="auto"/>
            <w:vAlign w:val="center"/>
          </w:tcPr>
          <w:p w14:paraId="516EF84E" w14:textId="7310534C"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7 (14</w:t>
            </w:r>
            <w:r w:rsidR="00126EC5" w:rsidRPr="00126EC5">
              <w:rPr>
                <w:rFonts w:ascii="Arial" w:hAnsi="Arial" w:cs="Arial"/>
                <w:sz w:val="18"/>
                <w:szCs w:val="18"/>
              </w:rPr>
              <w:t>.3</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29389763" w14:textId="59DC5341"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4 (15</w:t>
            </w:r>
            <w:r w:rsidR="00126EC5">
              <w:rPr>
                <w:rFonts w:ascii="Arial" w:hAnsi="Arial" w:cs="Arial"/>
                <w:sz w:val="18"/>
                <w:szCs w:val="18"/>
              </w:rPr>
              <w:t>.4</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7B147CA4" w14:textId="5B3650CE"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w:t>
            </w:r>
            <w:r w:rsidR="00DD6698">
              <w:rPr>
                <w:rFonts w:ascii="Arial" w:hAnsi="Arial" w:cs="Arial"/>
                <w:sz w:val="18"/>
                <w:szCs w:val="18"/>
              </w:rPr>
              <w:t>5</w:t>
            </w:r>
            <w:r w:rsidRPr="00C61DD7">
              <w:rPr>
                <w:rFonts w:ascii="Arial" w:hAnsi="Arial" w:cs="Arial"/>
                <w:sz w:val="18"/>
                <w:szCs w:val="18"/>
              </w:rPr>
              <w:t xml:space="preserve"> (</w:t>
            </w:r>
            <w:r w:rsidR="00DD6698">
              <w:rPr>
                <w:rFonts w:ascii="Arial" w:hAnsi="Arial" w:cs="Arial"/>
                <w:sz w:val="18"/>
                <w:szCs w:val="18"/>
              </w:rPr>
              <w:t>13.3</w:t>
            </w:r>
            <w:r w:rsidRPr="00C61DD7">
              <w:rPr>
                <w:rFonts w:ascii="Arial" w:hAnsi="Arial" w:cs="Arial"/>
                <w:sz w:val="18"/>
                <w:szCs w:val="18"/>
              </w:rPr>
              <w:t>)</w:t>
            </w:r>
          </w:p>
        </w:tc>
        <w:tc>
          <w:tcPr>
            <w:tcW w:w="361" w:type="pct"/>
            <w:shd w:val="clear" w:color="auto" w:fill="auto"/>
            <w:vAlign w:val="center"/>
          </w:tcPr>
          <w:p w14:paraId="5BFE8AF3" w14:textId="4C62B06B"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21 (23</w:t>
            </w:r>
            <w:r w:rsidR="00126EC5">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4F25715B" w14:textId="64C2DF8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 (1</w:t>
            </w:r>
            <w:r w:rsidR="00042AD8">
              <w:rPr>
                <w:rFonts w:ascii="Arial" w:hAnsi="Arial" w:cs="Arial"/>
                <w:sz w:val="18"/>
                <w:szCs w:val="18"/>
              </w:rPr>
              <w:t>5.6</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A39EC06" w14:textId="231A76AD"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17 (</w:t>
            </w:r>
            <w:r w:rsidR="00042AD8">
              <w:rPr>
                <w:rFonts w:ascii="Arial" w:hAnsi="Arial" w:cs="Arial"/>
                <w:sz w:val="18"/>
                <w:szCs w:val="18"/>
              </w:rPr>
              <w:t>19.5</w:t>
            </w:r>
            <w:r w:rsidRPr="00C61DD7">
              <w:rPr>
                <w:rFonts w:ascii="Arial" w:hAnsi="Arial" w:cs="Arial"/>
                <w:sz w:val="18"/>
                <w:szCs w:val="18"/>
              </w:rPr>
              <w:t>)</w:t>
            </w:r>
          </w:p>
        </w:tc>
      </w:tr>
      <w:tr w:rsidR="0003700A" w:rsidRPr="00126EC5" w14:paraId="0C171AE8"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4EF0F0B0" w14:textId="2F378C0F" w:rsidR="0048582E" w:rsidRPr="00C61DD7" w:rsidRDefault="0048582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70-79</w:t>
            </w:r>
            <w:r w:rsidRPr="00126EC5">
              <w:rPr>
                <w:rFonts w:ascii="Arial" w:hAnsi="Arial" w:cs="Arial"/>
                <w:bCs/>
                <w:sz w:val="18"/>
                <w:szCs w:val="18"/>
              </w:rPr>
              <w:t xml:space="preserve"> y, n (%)</w:t>
            </w:r>
          </w:p>
        </w:tc>
        <w:tc>
          <w:tcPr>
            <w:tcW w:w="492" w:type="pct"/>
            <w:tcBorders>
              <w:left w:val="single" w:sz="12" w:space="0" w:color="auto"/>
              <w:right w:val="single" w:sz="12" w:space="0" w:color="auto"/>
            </w:tcBorders>
            <w:vAlign w:val="center"/>
          </w:tcPr>
          <w:p w14:paraId="2A32BC0D" w14:textId="68B8DEDA" w:rsidR="0048582E" w:rsidRPr="00DD6698" w:rsidRDefault="00042AD8" w:rsidP="00305431">
            <w:pPr>
              <w:spacing w:line="480" w:lineRule="auto"/>
              <w:jc w:val="center"/>
              <w:rPr>
                <w:rFonts w:ascii="Arial" w:hAnsi="Arial" w:cs="Arial"/>
                <w:sz w:val="18"/>
                <w:szCs w:val="18"/>
              </w:rPr>
            </w:pPr>
            <w:r w:rsidRPr="00DD6698">
              <w:rPr>
                <w:rFonts w:ascii="Arial" w:hAnsi="Arial" w:cs="Arial"/>
                <w:sz w:val="18"/>
                <w:szCs w:val="18"/>
              </w:rPr>
              <w:t>3</w:t>
            </w:r>
            <w:r w:rsidR="00DD6698">
              <w:rPr>
                <w:rFonts w:ascii="Arial" w:hAnsi="Arial" w:cs="Arial"/>
                <w:sz w:val="18"/>
                <w:szCs w:val="18"/>
              </w:rPr>
              <w:t>62</w:t>
            </w:r>
            <w:r w:rsidRPr="00DD6698">
              <w:rPr>
                <w:rFonts w:ascii="Arial" w:hAnsi="Arial" w:cs="Arial"/>
                <w:sz w:val="18"/>
                <w:szCs w:val="18"/>
              </w:rPr>
              <w:t xml:space="preserve"> (</w:t>
            </w:r>
            <w:r w:rsidR="00DD6698">
              <w:rPr>
                <w:rFonts w:ascii="Arial" w:hAnsi="Arial" w:cs="Arial"/>
                <w:sz w:val="18"/>
                <w:szCs w:val="18"/>
              </w:rPr>
              <w:t>31</w:t>
            </w:r>
            <w:r w:rsidRPr="00DD6698">
              <w:rPr>
                <w:rFonts w:ascii="Arial" w:hAnsi="Arial" w:cs="Arial"/>
                <w:sz w:val="18"/>
                <w:szCs w:val="18"/>
              </w:rPr>
              <w:t>.</w:t>
            </w:r>
            <w:r w:rsidR="00DD6698">
              <w:rPr>
                <w:rFonts w:ascii="Arial" w:hAnsi="Arial" w:cs="Arial"/>
                <w:sz w:val="18"/>
                <w:szCs w:val="18"/>
              </w:rPr>
              <w:t>6</w:t>
            </w:r>
            <w:r w:rsidRPr="00DD6698">
              <w:rPr>
                <w:rFonts w:ascii="Arial" w:hAnsi="Arial" w:cs="Arial"/>
                <w:sz w:val="18"/>
                <w:szCs w:val="18"/>
              </w:rPr>
              <w:t>)</w:t>
            </w:r>
          </w:p>
        </w:tc>
        <w:tc>
          <w:tcPr>
            <w:tcW w:w="361" w:type="pct"/>
            <w:tcBorders>
              <w:left w:val="single" w:sz="12" w:space="0" w:color="auto"/>
            </w:tcBorders>
            <w:shd w:val="clear" w:color="auto" w:fill="auto"/>
            <w:vAlign w:val="center"/>
          </w:tcPr>
          <w:p w14:paraId="0C4E7A7D" w14:textId="63FCA7B5"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105 (3</w:t>
            </w:r>
            <w:r w:rsidR="00126EC5" w:rsidRPr="00126EC5">
              <w:rPr>
                <w:rFonts w:ascii="Arial" w:hAnsi="Arial" w:cs="Arial"/>
                <w:sz w:val="18"/>
                <w:szCs w:val="18"/>
              </w:rPr>
              <w:t>2.6</w:t>
            </w:r>
            <w:r w:rsidRPr="00C61DD7">
              <w:rPr>
                <w:rFonts w:ascii="Arial" w:hAnsi="Arial" w:cs="Arial"/>
                <w:sz w:val="18"/>
                <w:szCs w:val="18"/>
              </w:rPr>
              <w:t>)</w:t>
            </w:r>
          </w:p>
        </w:tc>
        <w:tc>
          <w:tcPr>
            <w:tcW w:w="361" w:type="pct"/>
            <w:shd w:val="clear" w:color="auto" w:fill="auto"/>
            <w:vAlign w:val="center"/>
          </w:tcPr>
          <w:p w14:paraId="39BDCC20" w14:textId="2AB96F6C"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90 (3</w:t>
            </w:r>
            <w:r w:rsidR="00126EC5" w:rsidRPr="00126EC5">
              <w:rPr>
                <w:rFonts w:ascii="Arial" w:hAnsi="Arial" w:cs="Arial"/>
                <w:sz w:val="18"/>
                <w:szCs w:val="18"/>
              </w:rPr>
              <w:t>5.</w:t>
            </w:r>
            <w:r w:rsidRPr="00C61DD7">
              <w:rPr>
                <w:rFonts w:ascii="Arial" w:hAnsi="Arial" w:cs="Arial"/>
                <w:sz w:val="18"/>
                <w:szCs w:val="18"/>
              </w:rPr>
              <w:t>6)</w:t>
            </w:r>
          </w:p>
        </w:tc>
        <w:tc>
          <w:tcPr>
            <w:tcW w:w="361" w:type="pct"/>
            <w:shd w:val="clear" w:color="auto" w:fill="auto"/>
            <w:vAlign w:val="center"/>
          </w:tcPr>
          <w:p w14:paraId="414CC2BD" w14:textId="77293B43"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59 (3</w:t>
            </w:r>
            <w:r w:rsidR="00126EC5" w:rsidRPr="00126EC5">
              <w:rPr>
                <w:rFonts w:ascii="Arial" w:hAnsi="Arial" w:cs="Arial"/>
                <w:sz w:val="18"/>
                <w:szCs w:val="18"/>
              </w:rPr>
              <w:t>3.9</w:t>
            </w:r>
            <w:r w:rsidRPr="00C61DD7">
              <w:rPr>
                <w:rFonts w:ascii="Arial" w:hAnsi="Arial" w:cs="Arial"/>
                <w:sz w:val="18"/>
                <w:szCs w:val="18"/>
              </w:rPr>
              <w:t>)</w:t>
            </w:r>
          </w:p>
        </w:tc>
        <w:tc>
          <w:tcPr>
            <w:tcW w:w="361" w:type="pct"/>
            <w:shd w:val="clear" w:color="auto" w:fill="auto"/>
            <w:vAlign w:val="center"/>
          </w:tcPr>
          <w:p w14:paraId="38D7A1B4" w14:textId="630EA81A"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10 (20</w:t>
            </w:r>
            <w:r w:rsidR="00126EC5" w:rsidRPr="00126EC5">
              <w:rPr>
                <w:rFonts w:ascii="Arial" w:hAnsi="Arial" w:cs="Arial"/>
                <w:sz w:val="18"/>
                <w:szCs w:val="18"/>
              </w:rPr>
              <w:t>.4</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43635673" w14:textId="0E3AD924"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 (</w:t>
            </w:r>
            <w:r w:rsidR="00126EC5">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54F84E5F" w14:textId="663FF1DF"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3</w:t>
            </w:r>
            <w:r w:rsidR="00DD6698">
              <w:rPr>
                <w:rFonts w:ascii="Arial" w:hAnsi="Arial" w:cs="Arial"/>
                <w:sz w:val="18"/>
                <w:szCs w:val="18"/>
              </w:rPr>
              <w:t>8</w:t>
            </w:r>
            <w:r w:rsidRPr="00C61DD7">
              <w:rPr>
                <w:rFonts w:ascii="Arial" w:hAnsi="Arial" w:cs="Arial"/>
                <w:sz w:val="18"/>
                <w:szCs w:val="18"/>
              </w:rPr>
              <w:t xml:space="preserve"> (3</w:t>
            </w:r>
            <w:r w:rsidR="00DD6698">
              <w:rPr>
                <w:rFonts w:ascii="Arial" w:hAnsi="Arial" w:cs="Arial"/>
                <w:sz w:val="18"/>
                <w:szCs w:val="18"/>
              </w:rPr>
              <w:t>3.</w:t>
            </w:r>
            <w:r w:rsidRPr="00C61DD7">
              <w:rPr>
                <w:rFonts w:ascii="Arial" w:hAnsi="Arial" w:cs="Arial"/>
                <w:sz w:val="18"/>
                <w:szCs w:val="18"/>
              </w:rPr>
              <w:t>6)</w:t>
            </w:r>
          </w:p>
        </w:tc>
        <w:tc>
          <w:tcPr>
            <w:tcW w:w="361" w:type="pct"/>
            <w:shd w:val="clear" w:color="auto" w:fill="auto"/>
            <w:vAlign w:val="center"/>
          </w:tcPr>
          <w:p w14:paraId="54E36F1F" w14:textId="61EC5551"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23 (25</w:t>
            </w:r>
            <w:r w:rsidR="00126EC5">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342AE595" w14:textId="606E02C0"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 xml:space="preserve">5 </w:t>
            </w:r>
            <w:r w:rsidR="00042AD8">
              <w:rPr>
                <w:rFonts w:ascii="Arial" w:hAnsi="Arial" w:cs="Arial"/>
                <w:sz w:val="18"/>
                <w:szCs w:val="18"/>
              </w:rPr>
              <w:t>(</w:t>
            </w:r>
            <w:r w:rsidRPr="00C61DD7">
              <w:rPr>
                <w:rFonts w:ascii="Arial" w:hAnsi="Arial" w:cs="Arial"/>
                <w:sz w:val="18"/>
                <w:szCs w:val="18"/>
              </w:rPr>
              <w:t>1</w:t>
            </w:r>
            <w:r w:rsidR="00042AD8">
              <w:rPr>
                <w:rFonts w:ascii="Arial" w:hAnsi="Arial" w:cs="Arial"/>
                <w:sz w:val="18"/>
                <w:szCs w:val="18"/>
              </w:rPr>
              <w:t>5.6</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2B7A40DD" w14:textId="593B8B80"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31 (3</w:t>
            </w:r>
            <w:r w:rsidR="00042AD8">
              <w:rPr>
                <w:rFonts w:ascii="Arial" w:hAnsi="Arial" w:cs="Arial"/>
                <w:sz w:val="18"/>
                <w:szCs w:val="18"/>
              </w:rPr>
              <w:t>5.</w:t>
            </w:r>
            <w:r w:rsidRPr="00C61DD7">
              <w:rPr>
                <w:rFonts w:ascii="Arial" w:hAnsi="Arial" w:cs="Arial"/>
                <w:sz w:val="18"/>
                <w:szCs w:val="18"/>
              </w:rPr>
              <w:t>6)</w:t>
            </w:r>
          </w:p>
        </w:tc>
      </w:tr>
      <w:tr w:rsidR="0003700A" w:rsidRPr="00126EC5" w14:paraId="3132EE05"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6D6FE7BB" w14:textId="0104F3A5" w:rsidR="0048582E" w:rsidRPr="00C61DD7" w:rsidRDefault="0048582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≥80 </w:t>
            </w:r>
            <w:r w:rsidRPr="00126EC5">
              <w:rPr>
                <w:rFonts w:ascii="Arial" w:hAnsi="Arial" w:cs="Arial"/>
                <w:bCs/>
                <w:sz w:val="18"/>
                <w:szCs w:val="18"/>
              </w:rPr>
              <w:t>y, n (%)</w:t>
            </w:r>
          </w:p>
        </w:tc>
        <w:tc>
          <w:tcPr>
            <w:tcW w:w="492" w:type="pct"/>
            <w:tcBorders>
              <w:left w:val="single" w:sz="12" w:space="0" w:color="auto"/>
              <w:right w:val="single" w:sz="12" w:space="0" w:color="auto"/>
            </w:tcBorders>
            <w:vAlign w:val="center"/>
          </w:tcPr>
          <w:p w14:paraId="7897EA15" w14:textId="54CFB894" w:rsidR="0048582E" w:rsidRPr="00DD6698" w:rsidRDefault="00042AD8" w:rsidP="00305431">
            <w:pPr>
              <w:spacing w:line="480" w:lineRule="auto"/>
              <w:jc w:val="center"/>
              <w:rPr>
                <w:rFonts w:ascii="Arial" w:hAnsi="Arial" w:cs="Arial"/>
                <w:sz w:val="18"/>
                <w:szCs w:val="18"/>
              </w:rPr>
            </w:pPr>
            <w:r w:rsidRPr="00DD6698">
              <w:rPr>
                <w:rFonts w:ascii="Arial" w:hAnsi="Arial" w:cs="Arial"/>
                <w:sz w:val="18"/>
                <w:szCs w:val="18"/>
              </w:rPr>
              <w:t>2</w:t>
            </w:r>
            <w:r w:rsidR="00DD6698">
              <w:rPr>
                <w:rFonts w:ascii="Arial" w:hAnsi="Arial" w:cs="Arial"/>
                <w:sz w:val="18"/>
                <w:szCs w:val="18"/>
              </w:rPr>
              <w:t>74</w:t>
            </w:r>
            <w:r w:rsidRPr="00DD6698">
              <w:rPr>
                <w:rFonts w:ascii="Arial" w:hAnsi="Arial" w:cs="Arial"/>
                <w:sz w:val="18"/>
                <w:szCs w:val="18"/>
              </w:rPr>
              <w:t xml:space="preserve"> (</w:t>
            </w:r>
            <w:r w:rsidR="00DD6698">
              <w:rPr>
                <w:rFonts w:ascii="Arial" w:hAnsi="Arial" w:cs="Arial"/>
                <w:sz w:val="18"/>
                <w:szCs w:val="18"/>
              </w:rPr>
              <w:t>23</w:t>
            </w:r>
            <w:r w:rsidRPr="00DD6698">
              <w:rPr>
                <w:rFonts w:ascii="Arial" w:hAnsi="Arial" w:cs="Arial"/>
                <w:sz w:val="18"/>
                <w:szCs w:val="18"/>
              </w:rPr>
              <w:t>.</w:t>
            </w:r>
            <w:r w:rsidR="00DD6698">
              <w:rPr>
                <w:rFonts w:ascii="Arial" w:hAnsi="Arial" w:cs="Arial"/>
                <w:sz w:val="18"/>
                <w:szCs w:val="18"/>
              </w:rPr>
              <w:t>9</w:t>
            </w:r>
            <w:r w:rsidRPr="00DD6698">
              <w:rPr>
                <w:rFonts w:ascii="Arial" w:hAnsi="Arial" w:cs="Arial"/>
                <w:sz w:val="18"/>
                <w:szCs w:val="18"/>
              </w:rPr>
              <w:t>)</w:t>
            </w:r>
          </w:p>
        </w:tc>
        <w:tc>
          <w:tcPr>
            <w:tcW w:w="361" w:type="pct"/>
            <w:tcBorders>
              <w:left w:val="single" w:sz="12" w:space="0" w:color="auto"/>
            </w:tcBorders>
            <w:shd w:val="clear" w:color="auto" w:fill="auto"/>
            <w:vAlign w:val="center"/>
          </w:tcPr>
          <w:p w14:paraId="7919ECA3" w14:textId="0DDDF821"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53 (16</w:t>
            </w:r>
            <w:r w:rsidR="00126EC5" w:rsidRPr="00126EC5">
              <w:rPr>
                <w:rFonts w:ascii="Arial" w:hAnsi="Arial" w:cs="Arial"/>
                <w:sz w:val="18"/>
                <w:szCs w:val="18"/>
              </w:rPr>
              <w:t>.5</w:t>
            </w:r>
            <w:r w:rsidRPr="00C61DD7">
              <w:rPr>
                <w:rFonts w:ascii="Arial" w:hAnsi="Arial" w:cs="Arial"/>
                <w:sz w:val="18"/>
                <w:szCs w:val="18"/>
              </w:rPr>
              <w:t>)</w:t>
            </w:r>
          </w:p>
        </w:tc>
        <w:tc>
          <w:tcPr>
            <w:tcW w:w="361" w:type="pct"/>
            <w:shd w:val="clear" w:color="auto" w:fill="auto"/>
            <w:vAlign w:val="center"/>
          </w:tcPr>
          <w:p w14:paraId="72982538" w14:textId="271ABEB3"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60 (2</w:t>
            </w:r>
            <w:r w:rsidR="00126EC5" w:rsidRPr="00126EC5">
              <w:rPr>
                <w:rFonts w:ascii="Arial" w:hAnsi="Arial" w:cs="Arial"/>
                <w:sz w:val="18"/>
                <w:szCs w:val="18"/>
              </w:rPr>
              <w:t>3.7</w:t>
            </w:r>
            <w:r w:rsidRPr="00C61DD7">
              <w:rPr>
                <w:rFonts w:ascii="Arial" w:hAnsi="Arial" w:cs="Arial"/>
                <w:sz w:val="18"/>
                <w:szCs w:val="18"/>
              </w:rPr>
              <w:t>)</w:t>
            </w:r>
          </w:p>
        </w:tc>
        <w:tc>
          <w:tcPr>
            <w:tcW w:w="361" w:type="pct"/>
            <w:shd w:val="clear" w:color="auto" w:fill="auto"/>
            <w:vAlign w:val="center"/>
          </w:tcPr>
          <w:p w14:paraId="51D8C6DC" w14:textId="61862B47"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53 (30</w:t>
            </w:r>
            <w:r w:rsidR="00126EC5" w:rsidRPr="00126EC5">
              <w:rPr>
                <w:rFonts w:ascii="Arial" w:hAnsi="Arial" w:cs="Arial"/>
                <w:sz w:val="18"/>
                <w:szCs w:val="18"/>
              </w:rPr>
              <w:t>.5</w:t>
            </w:r>
            <w:r w:rsidRPr="00C61DD7">
              <w:rPr>
                <w:rFonts w:ascii="Arial" w:hAnsi="Arial" w:cs="Arial"/>
                <w:sz w:val="18"/>
                <w:szCs w:val="18"/>
              </w:rPr>
              <w:t>)</w:t>
            </w:r>
          </w:p>
        </w:tc>
        <w:tc>
          <w:tcPr>
            <w:tcW w:w="361" w:type="pct"/>
            <w:shd w:val="clear" w:color="auto" w:fill="auto"/>
            <w:vAlign w:val="center"/>
          </w:tcPr>
          <w:p w14:paraId="0451C6F5" w14:textId="5FCB8DC3"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5 (10</w:t>
            </w:r>
            <w:r w:rsidR="00126EC5" w:rsidRPr="00126EC5">
              <w:rPr>
                <w:rFonts w:ascii="Arial" w:hAnsi="Arial" w:cs="Arial"/>
                <w:sz w:val="18"/>
                <w:szCs w:val="18"/>
              </w:rPr>
              <w:t>.2</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504A6119" w14:textId="0A4170FB"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 (</w:t>
            </w:r>
            <w:r w:rsidR="00126EC5">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507BC97B" w14:textId="3B4AAB45" w:rsidR="0048582E" w:rsidRPr="00C61DD7" w:rsidRDefault="00DD6698" w:rsidP="00305431">
            <w:pPr>
              <w:spacing w:line="480" w:lineRule="auto"/>
              <w:jc w:val="center"/>
              <w:rPr>
                <w:rFonts w:ascii="Arial" w:hAnsi="Arial" w:cs="Arial"/>
                <w:sz w:val="18"/>
                <w:szCs w:val="18"/>
              </w:rPr>
            </w:pPr>
            <w:r>
              <w:rPr>
                <w:rFonts w:ascii="Arial" w:hAnsi="Arial" w:cs="Arial"/>
                <w:sz w:val="18"/>
                <w:szCs w:val="18"/>
              </w:rPr>
              <w:t>53</w:t>
            </w:r>
            <w:r w:rsidR="0048582E" w:rsidRPr="00C61DD7">
              <w:rPr>
                <w:rFonts w:ascii="Arial" w:hAnsi="Arial" w:cs="Arial"/>
                <w:sz w:val="18"/>
                <w:szCs w:val="18"/>
              </w:rPr>
              <w:t xml:space="preserve"> (</w:t>
            </w:r>
            <w:r>
              <w:rPr>
                <w:rFonts w:ascii="Arial" w:hAnsi="Arial" w:cs="Arial"/>
                <w:sz w:val="18"/>
                <w:szCs w:val="18"/>
              </w:rPr>
              <w:t>46.9</w:t>
            </w:r>
            <w:r w:rsidR="0048582E" w:rsidRPr="00C61DD7">
              <w:rPr>
                <w:rFonts w:ascii="Arial" w:hAnsi="Arial" w:cs="Arial"/>
                <w:sz w:val="18"/>
                <w:szCs w:val="18"/>
              </w:rPr>
              <w:t>)</w:t>
            </w:r>
          </w:p>
        </w:tc>
        <w:tc>
          <w:tcPr>
            <w:tcW w:w="361" w:type="pct"/>
            <w:shd w:val="clear" w:color="auto" w:fill="auto"/>
            <w:vAlign w:val="center"/>
          </w:tcPr>
          <w:p w14:paraId="37ED65E0" w14:textId="723C4600"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14 (15</w:t>
            </w:r>
            <w:r w:rsidR="00126EC5">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296A1553" w14:textId="13C11B81"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9 (28</w:t>
            </w:r>
            <w:r w:rsidR="00042AD8">
              <w:rPr>
                <w:rFonts w:ascii="Arial" w:hAnsi="Arial" w:cs="Arial"/>
                <w:sz w:val="18"/>
                <w:szCs w:val="18"/>
              </w:rPr>
              <w:t>.1</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2FB4411E" w14:textId="743EE927" w:rsidR="0048582E" w:rsidRPr="00C61DD7" w:rsidRDefault="0048582E" w:rsidP="00305431">
            <w:pPr>
              <w:spacing w:line="480" w:lineRule="auto"/>
              <w:jc w:val="center"/>
              <w:rPr>
                <w:rFonts w:ascii="Arial" w:hAnsi="Arial" w:cs="Arial"/>
                <w:sz w:val="18"/>
                <w:szCs w:val="18"/>
              </w:rPr>
            </w:pPr>
            <w:r w:rsidRPr="00C61DD7">
              <w:rPr>
                <w:rFonts w:ascii="Arial" w:hAnsi="Arial" w:cs="Arial"/>
                <w:sz w:val="18"/>
                <w:szCs w:val="18"/>
              </w:rPr>
              <w:t>26 (</w:t>
            </w:r>
            <w:r w:rsidR="00042AD8">
              <w:rPr>
                <w:rFonts w:ascii="Arial" w:hAnsi="Arial" w:cs="Arial"/>
                <w:sz w:val="18"/>
                <w:szCs w:val="18"/>
              </w:rPr>
              <w:t>29.9</w:t>
            </w:r>
            <w:r w:rsidRPr="00C61DD7">
              <w:rPr>
                <w:rFonts w:ascii="Arial" w:hAnsi="Arial" w:cs="Arial"/>
                <w:sz w:val="18"/>
                <w:szCs w:val="18"/>
              </w:rPr>
              <w:t>)</w:t>
            </w:r>
          </w:p>
        </w:tc>
      </w:tr>
      <w:tr w:rsidR="00A04722" w:rsidRPr="00811BC1" w14:paraId="63DC6359"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09E212A8" w14:textId="2673C4AE" w:rsidR="00042AD8" w:rsidRPr="00C61DD7" w:rsidRDefault="0002592F" w:rsidP="00305431">
            <w:pPr>
              <w:spacing w:line="480" w:lineRule="auto"/>
              <w:rPr>
                <w:rFonts w:ascii="Arial" w:hAnsi="Arial" w:cs="Arial"/>
                <w:b/>
                <w:bCs/>
                <w:sz w:val="18"/>
                <w:szCs w:val="18"/>
              </w:rPr>
            </w:pPr>
            <w:r>
              <w:rPr>
                <w:rFonts w:ascii="Arial" w:hAnsi="Arial" w:cs="Arial"/>
                <w:b/>
                <w:bCs/>
                <w:sz w:val="18"/>
                <w:szCs w:val="18"/>
              </w:rPr>
              <w:t>Sex</w:t>
            </w:r>
            <w:r w:rsidR="00042AD8" w:rsidRPr="00811BC1">
              <w:rPr>
                <w:rFonts w:ascii="Arial" w:hAnsi="Arial" w:cs="Arial"/>
                <w:b/>
                <w:bCs/>
                <w:sz w:val="18"/>
                <w:szCs w:val="18"/>
              </w:rPr>
              <w:t>, n (%)</w:t>
            </w:r>
          </w:p>
        </w:tc>
        <w:tc>
          <w:tcPr>
            <w:tcW w:w="492" w:type="pct"/>
            <w:tcBorders>
              <w:left w:val="single" w:sz="12" w:space="0" w:color="auto"/>
              <w:right w:val="single" w:sz="12" w:space="0" w:color="auto"/>
            </w:tcBorders>
            <w:shd w:val="clear" w:color="auto" w:fill="F2F2F2" w:themeFill="background1" w:themeFillShade="F2"/>
            <w:vAlign w:val="center"/>
          </w:tcPr>
          <w:p w14:paraId="40634137" w14:textId="2B254CBC" w:rsidR="00042AD8" w:rsidRPr="00811BC1"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1152</w:t>
            </w:r>
          </w:p>
        </w:tc>
        <w:tc>
          <w:tcPr>
            <w:tcW w:w="361" w:type="pct"/>
            <w:tcBorders>
              <w:left w:val="single" w:sz="12" w:space="0" w:color="auto"/>
            </w:tcBorders>
            <w:shd w:val="clear" w:color="auto" w:fill="F2F2F2" w:themeFill="background1" w:themeFillShade="F2"/>
            <w:vAlign w:val="center"/>
          </w:tcPr>
          <w:p w14:paraId="40F26C88" w14:textId="7343D546"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321</w:t>
            </w:r>
          </w:p>
        </w:tc>
        <w:tc>
          <w:tcPr>
            <w:tcW w:w="361" w:type="pct"/>
            <w:shd w:val="clear" w:color="auto" w:fill="F2F2F2" w:themeFill="background1" w:themeFillShade="F2"/>
            <w:vAlign w:val="center"/>
          </w:tcPr>
          <w:p w14:paraId="2F3A6B68" w14:textId="2A4457BE"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261</w:t>
            </w:r>
          </w:p>
        </w:tc>
        <w:tc>
          <w:tcPr>
            <w:tcW w:w="361" w:type="pct"/>
            <w:shd w:val="clear" w:color="auto" w:fill="F2F2F2" w:themeFill="background1" w:themeFillShade="F2"/>
            <w:vAlign w:val="center"/>
          </w:tcPr>
          <w:p w14:paraId="6F3751FD" w14:textId="494A49CF"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175</w:t>
            </w:r>
          </w:p>
        </w:tc>
        <w:tc>
          <w:tcPr>
            <w:tcW w:w="361" w:type="pct"/>
            <w:shd w:val="clear" w:color="auto" w:fill="F2F2F2" w:themeFill="background1" w:themeFillShade="F2"/>
            <w:vAlign w:val="center"/>
          </w:tcPr>
          <w:p w14:paraId="3851559D" w14:textId="469663F0"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49</w:t>
            </w:r>
          </w:p>
        </w:tc>
        <w:tc>
          <w:tcPr>
            <w:tcW w:w="362" w:type="pct"/>
            <w:tcBorders>
              <w:right w:val="single" w:sz="12" w:space="0" w:color="auto"/>
            </w:tcBorders>
            <w:shd w:val="clear" w:color="auto" w:fill="F2F2F2" w:themeFill="background1" w:themeFillShade="F2"/>
            <w:vAlign w:val="center"/>
          </w:tcPr>
          <w:p w14:paraId="234E47DF" w14:textId="0569211A"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26</w:t>
            </w:r>
          </w:p>
        </w:tc>
        <w:tc>
          <w:tcPr>
            <w:tcW w:w="380" w:type="pct"/>
            <w:tcBorders>
              <w:left w:val="single" w:sz="12" w:space="0" w:color="auto"/>
            </w:tcBorders>
            <w:shd w:val="clear" w:color="auto" w:fill="F2F2F2" w:themeFill="background1" w:themeFillShade="F2"/>
            <w:vAlign w:val="center"/>
          </w:tcPr>
          <w:p w14:paraId="0D27F5B4" w14:textId="00C643F5"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113</w:t>
            </w:r>
          </w:p>
        </w:tc>
        <w:tc>
          <w:tcPr>
            <w:tcW w:w="361" w:type="pct"/>
            <w:shd w:val="clear" w:color="auto" w:fill="F2F2F2" w:themeFill="background1" w:themeFillShade="F2"/>
            <w:vAlign w:val="center"/>
          </w:tcPr>
          <w:p w14:paraId="5109BD00" w14:textId="1762073F"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91</w:t>
            </w:r>
          </w:p>
        </w:tc>
        <w:tc>
          <w:tcPr>
            <w:tcW w:w="361" w:type="pct"/>
            <w:shd w:val="clear" w:color="auto" w:fill="F2F2F2" w:themeFill="background1" w:themeFillShade="F2"/>
            <w:vAlign w:val="center"/>
          </w:tcPr>
          <w:p w14:paraId="7DA49531" w14:textId="6B0B1B25"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33</w:t>
            </w:r>
          </w:p>
        </w:tc>
        <w:tc>
          <w:tcPr>
            <w:tcW w:w="359" w:type="pct"/>
            <w:tcBorders>
              <w:right w:val="single" w:sz="12" w:space="0" w:color="auto"/>
            </w:tcBorders>
            <w:shd w:val="clear" w:color="auto" w:fill="F2F2F2" w:themeFill="background1" w:themeFillShade="F2"/>
            <w:vAlign w:val="center"/>
          </w:tcPr>
          <w:p w14:paraId="4B6459F8" w14:textId="75617FC5" w:rsidR="00042AD8" w:rsidRPr="00C61DD7" w:rsidRDefault="00042AD8" w:rsidP="00305431">
            <w:pPr>
              <w:spacing w:line="480" w:lineRule="auto"/>
              <w:jc w:val="center"/>
              <w:rPr>
                <w:rFonts w:ascii="Arial" w:hAnsi="Arial" w:cs="Arial"/>
                <w:b/>
                <w:bCs/>
                <w:sz w:val="18"/>
                <w:szCs w:val="18"/>
              </w:rPr>
            </w:pPr>
            <w:r w:rsidRPr="00811BC1">
              <w:rPr>
                <w:rFonts w:ascii="Arial" w:hAnsi="Arial" w:cs="Arial"/>
                <w:b/>
                <w:bCs/>
                <w:sz w:val="18"/>
                <w:szCs w:val="18"/>
              </w:rPr>
              <w:t>n = 83</w:t>
            </w:r>
          </w:p>
        </w:tc>
      </w:tr>
      <w:tr w:rsidR="00A04722" w:rsidRPr="00126EC5" w14:paraId="7E91EFA8"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18DC2886" w14:textId="55FEBEA2" w:rsidR="00042AD8" w:rsidRPr="00C61DD7" w:rsidRDefault="00042AD8"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492" w:type="pct"/>
            <w:tcBorders>
              <w:left w:val="single" w:sz="12" w:space="0" w:color="auto"/>
              <w:right w:val="single" w:sz="12" w:space="0" w:color="auto"/>
            </w:tcBorders>
            <w:shd w:val="clear" w:color="auto" w:fill="F2F2F2" w:themeFill="background1" w:themeFillShade="F2"/>
            <w:vAlign w:val="center"/>
          </w:tcPr>
          <w:p w14:paraId="673BED2F" w14:textId="32DC1FAE" w:rsidR="00042AD8" w:rsidRPr="00126EC5" w:rsidRDefault="00720687" w:rsidP="00305431">
            <w:pPr>
              <w:spacing w:line="480" w:lineRule="auto"/>
              <w:jc w:val="center"/>
              <w:rPr>
                <w:rFonts w:ascii="Arial" w:hAnsi="Arial" w:cs="Arial"/>
                <w:sz w:val="18"/>
                <w:szCs w:val="18"/>
              </w:rPr>
            </w:pPr>
            <w:r>
              <w:rPr>
                <w:rFonts w:ascii="Arial" w:hAnsi="Arial" w:cs="Arial"/>
                <w:sz w:val="18"/>
                <w:szCs w:val="18"/>
              </w:rPr>
              <w:t xml:space="preserve">464 </w:t>
            </w:r>
            <w:r w:rsidR="0003700A">
              <w:rPr>
                <w:rFonts w:ascii="Arial" w:hAnsi="Arial" w:cs="Arial"/>
                <w:sz w:val="18"/>
                <w:szCs w:val="18"/>
              </w:rPr>
              <w:t>(</w:t>
            </w:r>
            <w:r>
              <w:rPr>
                <w:rFonts w:ascii="Arial" w:hAnsi="Arial" w:cs="Arial"/>
                <w:sz w:val="18"/>
                <w:szCs w:val="18"/>
              </w:rPr>
              <w:t>40.3</w:t>
            </w:r>
            <w:r w:rsidR="0003700A">
              <w:rPr>
                <w:rFonts w:ascii="Arial" w:hAnsi="Arial" w:cs="Arial"/>
                <w:sz w:val="18"/>
                <w:szCs w:val="18"/>
              </w:rPr>
              <w:t>)</w:t>
            </w:r>
          </w:p>
        </w:tc>
        <w:tc>
          <w:tcPr>
            <w:tcW w:w="361" w:type="pct"/>
            <w:tcBorders>
              <w:left w:val="single" w:sz="12" w:space="0" w:color="auto"/>
            </w:tcBorders>
            <w:shd w:val="clear" w:color="auto" w:fill="F2F2F2" w:themeFill="background1" w:themeFillShade="F2"/>
            <w:noWrap/>
            <w:vAlign w:val="center"/>
          </w:tcPr>
          <w:p w14:paraId="510B5254" w14:textId="6CFE52C5"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136 (42</w:t>
            </w:r>
            <w:r>
              <w:rPr>
                <w:rFonts w:ascii="Arial" w:hAnsi="Arial" w:cs="Arial"/>
                <w:sz w:val="18"/>
                <w:szCs w:val="18"/>
              </w:rPr>
              <w:t>.4</w:t>
            </w:r>
            <w:r w:rsidRPr="00C61DD7">
              <w:rPr>
                <w:rFonts w:ascii="Arial" w:hAnsi="Arial" w:cs="Arial"/>
                <w:sz w:val="18"/>
                <w:szCs w:val="18"/>
              </w:rPr>
              <w:t>)</w:t>
            </w:r>
          </w:p>
        </w:tc>
        <w:tc>
          <w:tcPr>
            <w:tcW w:w="361" w:type="pct"/>
            <w:shd w:val="clear" w:color="auto" w:fill="F2F2F2" w:themeFill="background1" w:themeFillShade="F2"/>
            <w:noWrap/>
            <w:vAlign w:val="center"/>
          </w:tcPr>
          <w:p w14:paraId="3A623C74" w14:textId="2A18CDCA"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108 (41</w:t>
            </w:r>
            <w:r>
              <w:rPr>
                <w:rFonts w:ascii="Arial" w:hAnsi="Arial" w:cs="Arial"/>
                <w:sz w:val="18"/>
                <w:szCs w:val="18"/>
              </w:rPr>
              <w:t>.4</w:t>
            </w:r>
            <w:r w:rsidRPr="00C61DD7">
              <w:rPr>
                <w:rFonts w:ascii="Arial" w:hAnsi="Arial" w:cs="Arial"/>
                <w:sz w:val="18"/>
                <w:szCs w:val="18"/>
              </w:rPr>
              <w:t>)</w:t>
            </w:r>
          </w:p>
        </w:tc>
        <w:tc>
          <w:tcPr>
            <w:tcW w:w="361" w:type="pct"/>
            <w:shd w:val="clear" w:color="auto" w:fill="F2F2F2" w:themeFill="background1" w:themeFillShade="F2"/>
            <w:noWrap/>
            <w:vAlign w:val="center"/>
          </w:tcPr>
          <w:p w14:paraId="65B6031B" w14:textId="57705C26"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61 (3</w:t>
            </w:r>
            <w:r>
              <w:rPr>
                <w:rFonts w:ascii="Arial" w:hAnsi="Arial" w:cs="Arial"/>
                <w:sz w:val="18"/>
                <w:szCs w:val="18"/>
              </w:rPr>
              <w:t>4.9</w:t>
            </w:r>
            <w:r w:rsidRPr="00C61DD7">
              <w:rPr>
                <w:rFonts w:ascii="Arial" w:hAnsi="Arial" w:cs="Arial"/>
                <w:sz w:val="18"/>
                <w:szCs w:val="18"/>
              </w:rPr>
              <w:t>)</w:t>
            </w:r>
          </w:p>
        </w:tc>
        <w:tc>
          <w:tcPr>
            <w:tcW w:w="361" w:type="pct"/>
            <w:shd w:val="clear" w:color="auto" w:fill="F2F2F2" w:themeFill="background1" w:themeFillShade="F2"/>
            <w:vAlign w:val="center"/>
          </w:tcPr>
          <w:p w14:paraId="12A22244" w14:textId="6BDDF1C2"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18 (3</w:t>
            </w:r>
            <w:r>
              <w:rPr>
                <w:rFonts w:ascii="Arial" w:hAnsi="Arial" w:cs="Arial"/>
                <w:sz w:val="18"/>
                <w:szCs w:val="18"/>
              </w:rPr>
              <w:t>6.</w:t>
            </w:r>
            <w:r w:rsidRPr="00C61DD7">
              <w:rPr>
                <w:rFonts w:ascii="Arial" w:hAnsi="Arial" w:cs="Arial"/>
                <w:sz w:val="18"/>
                <w:szCs w:val="18"/>
              </w:rPr>
              <w:t>7)</w:t>
            </w:r>
          </w:p>
        </w:tc>
        <w:tc>
          <w:tcPr>
            <w:tcW w:w="362" w:type="pct"/>
            <w:tcBorders>
              <w:right w:val="single" w:sz="12" w:space="0" w:color="auto"/>
            </w:tcBorders>
            <w:shd w:val="clear" w:color="auto" w:fill="F2F2F2" w:themeFill="background1" w:themeFillShade="F2"/>
            <w:vAlign w:val="center"/>
          </w:tcPr>
          <w:p w14:paraId="71093D0D" w14:textId="37F64908"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8 (3</w:t>
            </w:r>
            <w:r>
              <w:rPr>
                <w:rFonts w:ascii="Arial" w:hAnsi="Arial" w:cs="Arial"/>
                <w:sz w:val="18"/>
                <w:szCs w:val="18"/>
              </w:rPr>
              <w:t>0.8</w:t>
            </w:r>
            <w:r w:rsidRPr="00C61DD7">
              <w:rPr>
                <w:rFonts w:ascii="Arial" w:hAnsi="Arial" w:cs="Arial"/>
                <w:sz w:val="18"/>
                <w:szCs w:val="18"/>
              </w:rPr>
              <w:t>)</w:t>
            </w:r>
          </w:p>
        </w:tc>
        <w:tc>
          <w:tcPr>
            <w:tcW w:w="380" w:type="pct"/>
            <w:tcBorders>
              <w:left w:val="single" w:sz="12" w:space="0" w:color="auto"/>
            </w:tcBorders>
            <w:shd w:val="clear" w:color="auto" w:fill="F2F2F2" w:themeFill="background1" w:themeFillShade="F2"/>
            <w:vAlign w:val="center"/>
          </w:tcPr>
          <w:p w14:paraId="0A781E54" w14:textId="62A3A792"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41 (36</w:t>
            </w:r>
            <w:r>
              <w:rPr>
                <w:rFonts w:ascii="Arial" w:hAnsi="Arial" w:cs="Arial"/>
                <w:sz w:val="18"/>
                <w:szCs w:val="18"/>
              </w:rPr>
              <w:t>.3</w:t>
            </w:r>
            <w:r w:rsidRPr="00C61DD7">
              <w:rPr>
                <w:rFonts w:ascii="Arial" w:hAnsi="Arial" w:cs="Arial"/>
                <w:sz w:val="18"/>
                <w:szCs w:val="18"/>
              </w:rPr>
              <w:t>)</w:t>
            </w:r>
          </w:p>
        </w:tc>
        <w:tc>
          <w:tcPr>
            <w:tcW w:w="361" w:type="pct"/>
            <w:shd w:val="clear" w:color="auto" w:fill="F2F2F2" w:themeFill="background1" w:themeFillShade="F2"/>
            <w:vAlign w:val="center"/>
          </w:tcPr>
          <w:p w14:paraId="3D3020B5" w14:textId="7F8EA3F5"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46 (5</w:t>
            </w:r>
            <w:r>
              <w:rPr>
                <w:rFonts w:ascii="Arial" w:hAnsi="Arial" w:cs="Arial"/>
                <w:sz w:val="18"/>
                <w:szCs w:val="18"/>
              </w:rPr>
              <w:t>0.5</w:t>
            </w:r>
            <w:r w:rsidRPr="00C61DD7">
              <w:rPr>
                <w:rFonts w:ascii="Arial" w:hAnsi="Arial" w:cs="Arial"/>
                <w:sz w:val="18"/>
                <w:szCs w:val="18"/>
              </w:rPr>
              <w:t>)</w:t>
            </w:r>
          </w:p>
        </w:tc>
        <w:tc>
          <w:tcPr>
            <w:tcW w:w="361" w:type="pct"/>
            <w:shd w:val="clear" w:color="auto" w:fill="F2F2F2" w:themeFill="background1" w:themeFillShade="F2"/>
            <w:vAlign w:val="center"/>
          </w:tcPr>
          <w:p w14:paraId="7A638F53" w14:textId="3EB5D011"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8 (24</w:t>
            </w:r>
            <w:r>
              <w:rPr>
                <w:rFonts w:ascii="Arial" w:hAnsi="Arial" w:cs="Arial"/>
                <w:sz w:val="18"/>
                <w:szCs w:val="18"/>
              </w:rPr>
              <w:t>.2</w:t>
            </w:r>
            <w:r w:rsidRPr="00C61DD7">
              <w:rPr>
                <w:rFonts w:ascii="Arial" w:hAnsi="Arial" w:cs="Arial"/>
                <w:sz w:val="18"/>
                <w:szCs w:val="18"/>
              </w:rPr>
              <w:t>)</w:t>
            </w:r>
          </w:p>
        </w:tc>
        <w:tc>
          <w:tcPr>
            <w:tcW w:w="359" w:type="pct"/>
            <w:tcBorders>
              <w:right w:val="single" w:sz="12" w:space="0" w:color="auto"/>
            </w:tcBorders>
            <w:shd w:val="clear" w:color="auto" w:fill="F2F2F2" w:themeFill="background1" w:themeFillShade="F2"/>
            <w:vAlign w:val="center"/>
          </w:tcPr>
          <w:p w14:paraId="0326B247" w14:textId="2CC334E8"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28 (34)</w:t>
            </w:r>
          </w:p>
        </w:tc>
      </w:tr>
      <w:tr w:rsidR="00A04722" w:rsidRPr="00126EC5" w14:paraId="0F7CD169"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3FA40422" w14:textId="3D167140" w:rsidR="00042AD8" w:rsidRPr="00C61DD7" w:rsidRDefault="00042AD8" w:rsidP="00305431">
            <w:pPr>
              <w:spacing w:line="480" w:lineRule="auto"/>
              <w:ind w:left="170"/>
              <w:rPr>
                <w:rFonts w:ascii="Arial" w:hAnsi="Arial" w:cs="Arial"/>
                <w:b/>
                <w:bCs/>
                <w:sz w:val="18"/>
                <w:szCs w:val="18"/>
              </w:rPr>
            </w:pPr>
            <w:r>
              <w:rPr>
                <w:rFonts w:ascii="Arial" w:hAnsi="Arial" w:cs="Arial"/>
                <w:bCs/>
                <w:sz w:val="18"/>
                <w:szCs w:val="18"/>
              </w:rPr>
              <w:t>Male</w:t>
            </w:r>
          </w:p>
        </w:tc>
        <w:tc>
          <w:tcPr>
            <w:tcW w:w="492" w:type="pct"/>
            <w:tcBorders>
              <w:left w:val="single" w:sz="12" w:space="0" w:color="auto"/>
              <w:right w:val="single" w:sz="12" w:space="0" w:color="auto"/>
            </w:tcBorders>
            <w:shd w:val="clear" w:color="auto" w:fill="F2F2F2" w:themeFill="background1" w:themeFillShade="F2"/>
            <w:vAlign w:val="center"/>
          </w:tcPr>
          <w:p w14:paraId="0641B4EC" w14:textId="4F2FB5E4" w:rsidR="00042AD8" w:rsidRPr="00126EC5" w:rsidRDefault="00720687" w:rsidP="00305431">
            <w:pPr>
              <w:spacing w:line="480" w:lineRule="auto"/>
              <w:jc w:val="center"/>
              <w:rPr>
                <w:rFonts w:ascii="Arial" w:hAnsi="Arial" w:cs="Arial"/>
                <w:sz w:val="18"/>
                <w:szCs w:val="18"/>
              </w:rPr>
            </w:pPr>
            <w:r>
              <w:rPr>
                <w:rFonts w:ascii="Arial" w:hAnsi="Arial" w:cs="Arial"/>
                <w:sz w:val="18"/>
                <w:szCs w:val="18"/>
              </w:rPr>
              <w:t xml:space="preserve">688 </w:t>
            </w:r>
            <w:r w:rsidR="0003700A">
              <w:rPr>
                <w:rFonts w:ascii="Arial" w:hAnsi="Arial" w:cs="Arial"/>
                <w:sz w:val="18"/>
                <w:szCs w:val="18"/>
              </w:rPr>
              <w:t>(</w:t>
            </w:r>
            <w:r>
              <w:rPr>
                <w:rFonts w:ascii="Arial" w:hAnsi="Arial" w:cs="Arial"/>
                <w:sz w:val="18"/>
                <w:szCs w:val="18"/>
              </w:rPr>
              <w:t>59.7</w:t>
            </w:r>
            <w:r w:rsidR="0003700A">
              <w:rPr>
                <w:rFonts w:ascii="Arial" w:hAnsi="Arial" w:cs="Arial"/>
                <w:sz w:val="18"/>
                <w:szCs w:val="18"/>
              </w:rPr>
              <w:t>)</w:t>
            </w:r>
          </w:p>
        </w:tc>
        <w:tc>
          <w:tcPr>
            <w:tcW w:w="361" w:type="pct"/>
            <w:tcBorders>
              <w:left w:val="single" w:sz="12" w:space="0" w:color="auto"/>
            </w:tcBorders>
            <w:shd w:val="clear" w:color="auto" w:fill="F2F2F2" w:themeFill="background1" w:themeFillShade="F2"/>
            <w:noWrap/>
            <w:vAlign w:val="center"/>
          </w:tcPr>
          <w:p w14:paraId="123F5FC0" w14:textId="0509CE9A"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185 (5</w:t>
            </w:r>
            <w:r>
              <w:rPr>
                <w:rFonts w:ascii="Arial" w:hAnsi="Arial" w:cs="Arial"/>
                <w:sz w:val="18"/>
                <w:szCs w:val="18"/>
              </w:rPr>
              <w:t>7.6</w:t>
            </w:r>
            <w:r w:rsidRPr="00C61DD7">
              <w:rPr>
                <w:rFonts w:ascii="Arial" w:hAnsi="Arial" w:cs="Arial"/>
                <w:sz w:val="18"/>
                <w:szCs w:val="18"/>
              </w:rPr>
              <w:t>)</w:t>
            </w:r>
          </w:p>
        </w:tc>
        <w:tc>
          <w:tcPr>
            <w:tcW w:w="361" w:type="pct"/>
            <w:shd w:val="clear" w:color="auto" w:fill="F2F2F2" w:themeFill="background1" w:themeFillShade="F2"/>
            <w:noWrap/>
            <w:vAlign w:val="center"/>
          </w:tcPr>
          <w:p w14:paraId="24490299" w14:textId="3AB02ACC"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153 (5</w:t>
            </w:r>
            <w:r>
              <w:rPr>
                <w:rFonts w:ascii="Arial" w:hAnsi="Arial" w:cs="Arial"/>
                <w:sz w:val="18"/>
                <w:szCs w:val="18"/>
              </w:rPr>
              <w:t>8.6</w:t>
            </w:r>
            <w:r w:rsidRPr="00C61DD7">
              <w:rPr>
                <w:rFonts w:ascii="Arial" w:hAnsi="Arial" w:cs="Arial"/>
                <w:sz w:val="18"/>
                <w:szCs w:val="18"/>
              </w:rPr>
              <w:t>)</w:t>
            </w:r>
          </w:p>
        </w:tc>
        <w:tc>
          <w:tcPr>
            <w:tcW w:w="361" w:type="pct"/>
            <w:shd w:val="clear" w:color="auto" w:fill="F2F2F2" w:themeFill="background1" w:themeFillShade="F2"/>
            <w:noWrap/>
            <w:vAlign w:val="center"/>
          </w:tcPr>
          <w:p w14:paraId="1FF563C0" w14:textId="6FCDD070"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114 (65</w:t>
            </w:r>
            <w:r>
              <w:rPr>
                <w:rFonts w:ascii="Arial" w:hAnsi="Arial" w:cs="Arial"/>
                <w:sz w:val="18"/>
                <w:szCs w:val="18"/>
              </w:rPr>
              <w:t>.1</w:t>
            </w:r>
            <w:r w:rsidRPr="00C61DD7">
              <w:rPr>
                <w:rFonts w:ascii="Arial" w:hAnsi="Arial" w:cs="Arial"/>
                <w:sz w:val="18"/>
                <w:szCs w:val="18"/>
              </w:rPr>
              <w:t>)</w:t>
            </w:r>
          </w:p>
        </w:tc>
        <w:tc>
          <w:tcPr>
            <w:tcW w:w="361" w:type="pct"/>
            <w:shd w:val="clear" w:color="auto" w:fill="F2F2F2" w:themeFill="background1" w:themeFillShade="F2"/>
            <w:vAlign w:val="center"/>
          </w:tcPr>
          <w:p w14:paraId="2400911F" w14:textId="1053CA1A"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31 (63</w:t>
            </w:r>
            <w:r>
              <w:rPr>
                <w:rFonts w:ascii="Arial" w:hAnsi="Arial" w:cs="Arial"/>
                <w:sz w:val="18"/>
                <w:szCs w:val="18"/>
              </w:rPr>
              <w:t>.3</w:t>
            </w:r>
            <w:r w:rsidRPr="00C61DD7">
              <w:rPr>
                <w:rFonts w:ascii="Arial" w:hAnsi="Arial" w:cs="Arial"/>
                <w:sz w:val="18"/>
                <w:szCs w:val="18"/>
              </w:rPr>
              <w:t>)</w:t>
            </w:r>
          </w:p>
        </w:tc>
        <w:tc>
          <w:tcPr>
            <w:tcW w:w="362" w:type="pct"/>
            <w:tcBorders>
              <w:right w:val="single" w:sz="12" w:space="0" w:color="auto"/>
            </w:tcBorders>
            <w:shd w:val="clear" w:color="auto" w:fill="F2F2F2" w:themeFill="background1" w:themeFillShade="F2"/>
            <w:vAlign w:val="center"/>
          </w:tcPr>
          <w:p w14:paraId="44CC19F8" w14:textId="3E4AB556"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18 (69</w:t>
            </w:r>
            <w:r>
              <w:rPr>
                <w:rFonts w:ascii="Arial" w:hAnsi="Arial" w:cs="Arial"/>
                <w:sz w:val="18"/>
                <w:szCs w:val="18"/>
              </w:rPr>
              <w:t>.2</w:t>
            </w:r>
            <w:r w:rsidRPr="00C61DD7">
              <w:rPr>
                <w:rFonts w:ascii="Arial" w:hAnsi="Arial" w:cs="Arial"/>
                <w:sz w:val="18"/>
                <w:szCs w:val="18"/>
              </w:rPr>
              <w:t>)</w:t>
            </w:r>
          </w:p>
        </w:tc>
        <w:tc>
          <w:tcPr>
            <w:tcW w:w="380" w:type="pct"/>
            <w:tcBorders>
              <w:left w:val="single" w:sz="12" w:space="0" w:color="auto"/>
            </w:tcBorders>
            <w:shd w:val="clear" w:color="auto" w:fill="F2F2F2" w:themeFill="background1" w:themeFillShade="F2"/>
            <w:vAlign w:val="center"/>
          </w:tcPr>
          <w:p w14:paraId="650D1269" w14:textId="08C902BC"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72 (6</w:t>
            </w:r>
            <w:r>
              <w:rPr>
                <w:rFonts w:ascii="Arial" w:hAnsi="Arial" w:cs="Arial"/>
                <w:sz w:val="18"/>
                <w:szCs w:val="18"/>
              </w:rPr>
              <w:t>3.7</w:t>
            </w:r>
            <w:r w:rsidRPr="00C61DD7">
              <w:rPr>
                <w:rFonts w:ascii="Arial" w:hAnsi="Arial" w:cs="Arial"/>
                <w:sz w:val="18"/>
                <w:szCs w:val="18"/>
              </w:rPr>
              <w:t>)</w:t>
            </w:r>
          </w:p>
        </w:tc>
        <w:tc>
          <w:tcPr>
            <w:tcW w:w="361" w:type="pct"/>
            <w:shd w:val="clear" w:color="auto" w:fill="F2F2F2" w:themeFill="background1" w:themeFillShade="F2"/>
            <w:vAlign w:val="center"/>
          </w:tcPr>
          <w:p w14:paraId="418845BF" w14:textId="6F63FBD8"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45 (49</w:t>
            </w:r>
            <w:r>
              <w:rPr>
                <w:rFonts w:ascii="Arial" w:hAnsi="Arial" w:cs="Arial"/>
                <w:sz w:val="18"/>
                <w:szCs w:val="18"/>
              </w:rPr>
              <w:t>.5</w:t>
            </w:r>
            <w:r w:rsidRPr="00C61DD7">
              <w:rPr>
                <w:rFonts w:ascii="Arial" w:hAnsi="Arial" w:cs="Arial"/>
                <w:sz w:val="18"/>
                <w:szCs w:val="18"/>
              </w:rPr>
              <w:t>)</w:t>
            </w:r>
          </w:p>
        </w:tc>
        <w:tc>
          <w:tcPr>
            <w:tcW w:w="361" w:type="pct"/>
            <w:shd w:val="clear" w:color="auto" w:fill="F2F2F2" w:themeFill="background1" w:themeFillShade="F2"/>
            <w:vAlign w:val="center"/>
          </w:tcPr>
          <w:p w14:paraId="23E8970A" w14:textId="4905F699"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25 (7</w:t>
            </w:r>
            <w:r>
              <w:rPr>
                <w:rFonts w:ascii="Arial" w:hAnsi="Arial" w:cs="Arial"/>
                <w:sz w:val="18"/>
                <w:szCs w:val="18"/>
              </w:rPr>
              <w:t>5.8</w:t>
            </w:r>
            <w:r w:rsidRPr="00C61DD7">
              <w:rPr>
                <w:rFonts w:ascii="Arial" w:hAnsi="Arial" w:cs="Arial"/>
                <w:sz w:val="18"/>
                <w:szCs w:val="18"/>
              </w:rPr>
              <w:t>)</w:t>
            </w:r>
          </w:p>
        </w:tc>
        <w:tc>
          <w:tcPr>
            <w:tcW w:w="359" w:type="pct"/>
            <w:tcBorders>
              <w:right w:val="single" w:sz="12" w:space="0" w:color="auto"/>
            </w:tcBorders>
            <w:shd w:val="clear" w:color="auto" w:fill="F2F2F2" w:themeFill="background1" w:themeFillShade="F2"/>
            <w:vAlign w:val="center"/>
          </w:tcPr>
          <w:p w14:paraId="21C4A1B8" w14:textId="5D1615F7" w:rsidR="00042AD8" w:rsidRPr="00C61DD7" w:rsidRDefault="00042AD8" w:rsidP="00305431">
            <w:pPr>
              <w:spacing w:line="480" w:lineRule="auto"/>
              <w:jc w:val="center"/>
              <w:rPr>
                <w:rFonts w:ascii="Arial" w:hAnsi="Arial" w:cs="Arial"/>
                <w:sz w:val="18"/>
                <w:szCs w:val="18"/>
              </w:rPr>
            </w:pPr>
            <w:r w:rsidRPr="00C61DD7">
              <w:rPr>
                <w:rFonts w:ascii="Arial" w:hAnsi="Arial" w:cs="Arial"/>
                <w:sz w:val="18"/>
                <w:szCs w:val="18"/>
              </w:rPr>
              <w:t>55 (66)</w:t>
            </w:r>
          </w:p>
        </w:tc>
      </w:tr>
      <w:tr w:rsidR="00A04722" w:rsidRPr="00811BC1" w14:paraId="523E57DC"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427A5A26" w14:textId="77777777" w:rsidR="0003700A" w:rsidRPr="00C61DD7" w:rsidRDefault="0003700A" w:rsidP="00305431">
            <w:pPr>
              <w:spacing w:line="480" w:lineRule="auto"/>
              <w:rPr>
                <w:rFonts w:ascii="Arial" w:hAnsi="Arial" w:cs="Arial"/>
                <w:b/>
                <w:bCs/>
                <w:sz w:val="18"/>
                <w:szCs w:val="18"/>
              </w:rPr>
            </w:pPr>
            <w:r w:rsidRPr="00C61DD7">
              <w:rPr>
                <w:rFonts w:ascii="Arial" w:hAnsi="Arial" w:cs="Arial"/>
                <w:b/>
                <w:bCs/>
                <w:sz w:val="18"/>
                <w:szCs w:val="18"/>
              </w:rPr>
              <w:t>Comorbidities</w:t>
            </w:r>
          </w:p>
        </w:tc>
        <w:tc>
          <w:tcPr>
            <w:tcW w:w="492" w:type="pct"/>
            <w:tcBorders>
              <w:left w:val="single" w:sz="12" w:space="0" w:color="auto"/>
              <w:right w:val="single" w:sz="12" w:space="0" w:color="auto"/>
            </w:tcBorders>
            <w:vAlign w:val="center"/>
          </w:tcPr>
          <w:p w14:paraId="5604305A" w14:textId="4937408D" w:rsidR="0003700A" w:rsidRPr="00811BC1"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w:t>
            </w:r>
            <w:r w:rsidR="00DD6698">
              <w:rPr>
                <w:rFonts w:ascii="Arial" w:hAnsi="Arial" w:cs="Arial"/>
                <w:b/>
                <w:bCs/>
                <w:sz w:val="18"/>
                <w:szCs w:val="18"/>
              </w:rPr>
              <w:t>66</w:t>
            </w:r>
          </w:p>
        </w:tc>
        <w:tc>
          <w:tcPr>
            <w:tcW w:w="361" w:type="pct"/>
            <w:tcBorders>
              <w:left w:val="single" w:sz="12" w:space="0" w:color="auto"/>
            </w:tcBorders>
            <w:shd w:val="clear" w:color="auto" w:fill="auto"/>
            <w:noWrap/>
            <w:vAlign w:val="center"/>
          </w:tcPr>
          <w:p w14:paraId="6AE135B3" w14:textId="07C66C70"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3</w:t>
            </w:r>
            <w:r w:rsidR="00DD6698">
              <w:rPr>
                <w:rFonts w:ascii="Arial" w:hAnsi="Arial" w:cs="Arial"/>
                <w:b/>
                <w:bCs/>
                <w:sz w:val="18"/>
                <w:szCs w:val="18"/>
              </w:rPr>
              <w:t>2</w:t>
            </w:r>
            <w:r w:rsidRPr="00811BC1">
              <w:rPr>
                <w:rFonts w:ascii="Arial" w:hAnsi="Arial" w:cs="Arial"/>
                <w:b/>
                <w:bCs/>
                <w:sz w:val="18"/>
                <w:szCs w:val="18"/>
              </w:rPr>
              <w:t>5</w:t>
            </w:r>
          </w:p>
        </w:tc>
        <w:tc>
          <w:tcPr>
            <w:tcW w:w="361" w:type="pct"/>
            <w:shd w:val="clear" w:color="auto" w:fill="auto"/>
            <w:noWrap/>
            <w:vAlign w:val="center"/>
          </w:tcPr>
          <w:p w14:paraId="5CD60252" w14:textId="01507997"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26</w:t>
            </w:r>
            <w:r w:rsidR="00DD6698">
              <w:rPr>
                <w:rFonts w:ascii="Arial" w:hAnsi="Arial" w:cs="Arial"/>
                <w:b/>
                <w:bCs/>
                <w:sz w:val="18"/>
                <w:szCs w:val="18"/>
              </w:rPr>
              <w:t>3</w:t>
            </w:r>
          </w:p>
        </w:tc>
        <w:tc>
          <w:tcPr>
            <w:tcW w:w="361" w:type="pct"/>
            <w:shd w:val="clear" w:color="auto" w:fill="auto"/>
            <w:noWrap/>
            <w:vAlign w:val="center"/>
          </w:tcPr>
          <w:p w14:paraId="1923EC04" w14:textId="6D165D1F"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17</w:t>
            </w:r>
            <w:r w:rsidR="00DD6698">
              <w:rPr>
                <w:rFonts w:ascii="Arial" w:hAnsi="Arial" w:cs="Arial"/>
                <w:b/>
                <w:bCs/>
                <w:sz w:val="18"/>
                <w:szCs w:val="18"/>
              </w:rPr>
              <w:t>5</w:t>
            </w:r>
          </w:p>
        </w:tc>
        <w:tc>
          <w:tcPr>
            <w:tcW w:w="361" w:type="pct"/>
            <w:shd w:val="clear" w:color="auto" w:fill="auto"/>
            <w:vAlign w:val="center"/>
          </w:tcPr>
          <w:p w14:paraId="12222255" w14:textId="73ABC9DA"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50</w:t>
            </w:r>
          </w:p>
        </w:tc>
        <w:tc>
          <w:tcPr>
            <w:tcW w:w="362" w:type="pct"/>
            <w:tcBorders>
              <w:right w:val="single" w:sz="12" w:space="0" w:color="auto"/>
            </w:tcBorders>
            <w:shd w:val="clear" w:color="auto" w:fill="auto"/>
            <w:vAlign w:val="center"/>
          </w:tcPr>
          <w:p w14:paraId="428BD84B" w14:textId="7D5399EF"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26</w:t>
            </w:r>
          </w:p>
        </w:tc>
        <w:tc>
          <w:tcPr>
            <w:tcW w:w="380" w:type="pct"/>
            <w:tcBorders>
              <w:left w:val="single" w:sz="12" w:space="0" w:color="auto"/>
            </w:tcBorders>
            <w:shd w:val="clear" w:color="auto" w:fill="auto"/>
            <w:vAlign w:val="center"/>
          </w:tcPr>
          <w:p w14:paraId="09F57EAE" w14:textId="16DB1F85"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11</w:t>
            </w:r>
            <w:r w:rsidR="00DD6698">
              <w:rPr>
                <w:rFonts w:ascii="Arial" w:hAnsi="Arial" w:cs="Arial"/>
                <w:b/>
                <w:bCs/>
                <w:sz w:val="18"/>
                <w:szCs w:val="18"/>
              </w:rPr>
              <w:t>5</w:t>
            </w:r>
          </w:p>
        </w:tc>
        <w:tc>
          <w:tcPr>
            <w:tcW w:w="361" w:type="pct"/>
            <w:shd w:val="clear" w:color="auto" w:fill="auto"/>
            <w:vAlign w:val="center"/>
          </w:tcPr>
          <w:p w14:paraId="2A098CFD" w14:textId="4DCDB122"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DD6698">
              <w:rPr>
                <w:rFonts w:ascii="Arial" w:hAnsi="Arial" w:cs="Arial"/>
                <w:b/>
                <w:bCs/>
                <w:sz w:val="18"/>
                <w:szCs w:val="18"/>
              </w:rPr>
              <w:t>92</w:t>
            </w:r>
          </w:p>
        </w:tc>
        <w:tc>
          <w:tcPr>
            <w:tcW w:w="361" w:type="pct"/>
            <w:shd w:val="clear" w:color="auto" w:fill="auto"/>
            <w:vAlign w:val="center"/>
          </w:tcPr>
          <w:p w14:paraId="4B728D17" w14:textId="19FD2022"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n = 3</w:t>
            </w:r>
            <w:r w:rsidR="00DD6698">
              <w:rPr>
                <w:rFonts w:ascii="Arial" w:hAnsi="Arial" w:cs="Arial"/>
                <w:b/>
                <w:bCs/>
                <w:sz w:val="18"/>
                <w:szCs w:val="18"/>
              </w:rPr>
              <w:t>3</w:t>
            </w:r>
          </w:p>
        </w:tc>
        <w:tc>
          <w:tcPr>
            <w:tcW w:w="359" w:type="pct"/>
            <w:tcBorders>
              <w:right w:val="single" w:sz="12" w:space="0" w:color="auto"/>
            </w:tcBorders>
            <w:shd w:val="clear" w:color="auto" w:fill="auto"/>
            <w:vAlign w:val="center"/>
          </w:tcPr>
          <w:p w14:paraId="6087BBD9" w14:textId="5A51B796" w:rsidR="0003700A" w:rsidRPr="00C61DD7" w:rsidRDefault="0003700A"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DD6698">
              <w:rPr>
                <w:rFonts w:ascii="Arial" w:hAnsi="Arial" w:cs="Arial"/>
                <w:b/>
                <w:bCs/>
                <w:sz w:val="18"/>
                <w:szCs w:val="18"/>
              </w:rPr>
              <w:t>87</w:t>
            </w:r>
          </w:p>
        </w:tc>
      </w:tr>
      <w:tr w:rsidR="00DD6698" w:rsidRPr="00126EC5" w14:paraId="2C777464"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3CBD7F92" w14:textId="60F19C18" w:rsidR="00DD6698" w:rsidRPr="00C61DD7" w:rsidRDefault="00DD6698" w:rsidP="00305431">
            <w:pPr>
              <w:spacing w:line="480" w:lineRule="auto"/>
              <w:ind w:left="170"/>
              <w:rPr>
                <w:rFonts w:ascii="Arial" w:hAnsi="Arial" w:cs="Arial"/>
                <w:sz w:val="18"/>
                <w:szCs w:val="18"/>
              </w:rPr>
            </w:pPr>
            <w:r w:rsidRPr="00C61DD7">
              <w:rPr>
                <w:rFonts w:ascii="Arial" w:hAnsi="Arial" w:cs="Arial"/>
                <w:bCs/>
                <w:sz w:val="18"/>
                <w:szCs w:val="18"/>
              </w:rPr>
              <w:t>Cardiac disease</w:t>
            </w:r>
            <w:r w:rsidRPr="00126EC5">
              <w:rPr>
                <w:rFonts w:ascii="Arial" w:hAnsi="Arial" w:cs="Arial"/>
                <w:bCs/>
                <w:sz w:val="18"/>
                <w:szCs w:val="18"/>
              </w:rPr>
              <w:t>, n (%)</w:t>
            </w:r>
          </w:p>
        </w:tc>
        <w:tc>
          <w:tcPr>
            <w:tcW w:w="492" w:type="pct"/>
            <w:tcBorders>
              <w:left w:val="single" w:sz="12" w:space="0" w:color="auto"/>
              <w:right w:val="single" w:sz="12" w:space="0" w:color="auto"/>
            </w:tcBorders>
            <w:vAlign w:val="center"/>
          </w:tcPr>
          <w:p w14:paraId="50FA6BD5" w14:textId="5C748950"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241 (20.7)</w:t>
            </w:r>
          </w:p>
        </w:tc>
        <w:tc>
          <w:tcPr>
            <w:tcW w:w="361" w:type="pct"/>
            <w:tcBorders>
              <w:left w:val="single" w:sz="12" w:space="0" w:color="auto"/>
            </w:tcBorders>
            <w:shd w:val="clear" w:color="auto" w:fill="auto"/>
            <w:noWrap/>
            <w:vAlign w:val="center"/>
          </w:tcPr>
          <w:p w14:paraId="4CD3C60D" w14:textId="7A951EF9"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60 (1</w:t>
            </w:r>
            <w:r>
              <w:rPr>
                <w:rFonts w:ascii="Arial" w:hAnsi="Arial" w:cs="Arial"/>
                <w:sz w:val="18"/>
                <w:szCs w:val="18"/>
              </w:rPr>
              <w:t>8.5</w:t>
            </w:r>
            <w:r w:rsidRPr="00C61DD7">
              <w:rPr>
                <w:rFonts w:ascii="Arial" w:hAnsi="Arial" w:cs="Arial"/>
                <w:sz w:val="18"/>
                <w:szCs w:val="18"/>
              </w:rPr>
              <w:t>)</w:t>
            </w:r>
          </w:p>
        </w:tc>
        <w:tc>
          <w:tcPr>
            <w:tcW w:w="361" w:type="pct"/>
            <w:shd w:val="clear" w:color="auto" w:fill="auto"/>
            <w:noWrap/>
            <w:vAlign w:val="center"/>
          </w:tcPr>
          <w:p w14:paraId="7361BB88" w14:textId="2E53AE7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61 (23</w:t>
            </w:r>
            <w:r>
              <w:rPr>
                <w:rFonts w:ascii="Arial" w:hAnsi="Arial" w:cs="Arial"/>
                <w:sz w:val="18"/>
                <w:szCs w:val="18"/>
              </w:rPr>
              <w:t>.2</w:t>
            </w:r>
            <w:r w:rsidRPr="00C61DD7">
              <w:rPr>
                <w:rFonts w:ascii="Arial" w:hAnsi="Arial" w:cs="Arial"/>
                <w:sz w:val="18"/>
                <w:szCs w:val="18"/>
              </w:rPr>
              <w:t>)</w:t>
            </w:r>
          </w:p>
        </w:tc>
        <w:tc>
          <w:tcPr>
            <w:tcW w:w="361" w:type="pct"/>
            <w:shd w:val="clear" w:color="auto" w:fill="auto"/>
            <w:noWrap/>
            <w:vAlign w:val="center"/>
          </w:tcPr>
          <w:p w14:paraId="0764564F" w14:textId="653FDF3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29 (1</w:t>
            </w:r>
            <w:r>
              <w:rPr>
                <w:rFonts w:ascii="Arial" w:hAnsi="Arial" w:cs="Arial"/>
                <w:sz w:val="18"/>
                <w:szCs w:val="18"/>
              </w:rPr>
              <w:t>6.6</w:t>
            </w:r>
            <w:r w:rsidRPr="00C61DD7">
              <w:rPr>
                <w:rFonts w:ascii="Arial" w:hAnsi="Arial" w:cs="Arial"/>
                <w:sz w:val="18"/>
                <w:szCs w:val="18"/>
              </w:rPr>
              <w:t>)</w:t>
            </w:r>
          </w:p>
        </w:tc>
        <w:tc>
          <w:tcPr>
            <w:tcW w:w="361" w:type="pct"/>
            <w:shd w:val="clear" w:color="auto" w:fill="auto"/>
            <w:vAlign w:val="center"/>
          </w:tcPr>
          <w:p w14:paraId="2F4FB897" w14:textId="54392E5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12 (24</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206952EC" w14:textId="31E1666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 (</w:t>
            </w:r>
            <w:r>
              <w:rPr>
                <w:rFonts w:ascii="Arial" w:hAnsi="Arial" w:cs="Arial"/>
                <w:sz w:val="18"/>
                <w:szCs w:val="18"/>
              </w:rPr>
              <w:t>7.7</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039EE7F4" w14:textId="0ED000D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35 (3</w:t>
            </w:r>
            <w:r>
              <w:rPr>
                <w:rFonts w:ascii="Arial" w:hAnsi="Arial" w:cs="Arial"/>
                <w:sz w:val="18"/>
                <w:szCs w:val="18"/>
              </w:rPr>
              <w:t>0.4</w:t>
            </w:r>
            <w:r w:rsidRPr="00C61DD7">
              <w:rPr>
                <w:rFonts w:ascii="Arial" w:hAnsi="Arial" w:cs="Arial"/>
                <w:sz w:val="18"/>
                <w:szCs w:val="18"/>
              </w:rPr>
              <w:t>)</w:t>
            </w:r>
          </w:p>
        </w:tc>
        <w:tc>
          <w:tcPr>
            <w:tcW w:w="361" w:type="pct"/>
            <w:shd w:val="clear" w:color="auto" w:fill="auto"/>
            <w:vAlign w:val="center"/>
          </w:tcPr>
          <w:p w14:paraId="0235224F" w14:textId="527EF4A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11 (12</w:t>
            </w:r>
            <w:r>
              <w:rPr>
                <w:rFonts w:ascii="Arial" w:hAnsi="Arial" w:cs="Arial"/>
                <w:sz w:val="18"/>
                <w:szCs w:val="18"/>
              </w:rPr>
              <w:t>.0</w:t>
            </w:r>
            <w:r w:rsidRPr="00C61DD7">
              <w:rPr>
                <w:rFonts w:ascii="Arial" w:hAnsi="Arial" w:cs="Arial"/>
                <w:sz w:val="18"/>
                <w:szCs w:val="18"/>
              </w:rPr>
              <w:t>)</w:t>
            </w:r>
          </w:p>
        </w:tc>
        <w:tc>
          <w:tcPr>
            <w:tcW w:w="361" w:type="pct"/>
            <w:shd w:val="clear" w:color="auto" w:fill="auto"/>
            <w:vAlign w:val="center"/>
          </w:tcPr>
          <w:p w14:paraId="4B71D9AF" w14:textId="216D527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9 (2</w:t>
            </w:r>
            <w:r>
              <w:rPr>
                <w:rFonts w:ascii="Arial" w:hAnsi="Arial" w:cs="Arial"/>
                <w:sz w:val="18"/>
                <w:szCs w:val="18"/>
              </w:rPr>
              <w:t>7.3</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7C71B83" w14:textId="45C2864E"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22 (2</w:t>
            </w:r>
            <w:r>
              <w:rPr>
                <w:rFonts w:ascii="Arial" w:hAnsi="Arial" w:cs="Arial"/>
                <w:sz w:val="18"/>
                <w:szCs w:val="18"/>
              </w:rPr>
              <w:t>5.3</w:t>
            </w:r>
            <w:r w:rsidRPr="00C61DD7">
              <w:rPr>
                <w:rFonts w:ascii="Arial" w:hAnsi="Arial" w:cs="Arial"/>
                <w:sz w:val="18"/>
                <w:szCs w:val="18"/>
              </w:rPr>
              <w:t>)</w:t>
            </w:r>
          </w:p>
        </w:tc>
      </w:tr>
      <w:tr w:rsidR="00DD6698" w:rsidRPr="00126EC5" w14:paraId="47A80991"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7DB8E748" w14:textId="2FFE2F7E" w:rsidR="00DD6698" w:rsidRPr="00C61DD7" w:rsidRDefault="00DD6698" w:rsidP="00305431">
            <w:pPr>
              <w:spacing w:line="480" w:lineRule="auto"/>
              <w:ind w:left="170"/>
              <w:rPr>
                <w:rFonts w:ascii="Arial" w:hAnsi="Arial" w:cs="Arial"/>
                <w:sz w:val="18"/>
                <w:szCs w:val="18"/>
              </w:rPr>
            </w:pPr>
            <w:r w:rsidRPr="00C61DD7">
              <w:rPr>
                <w:rFonts w:ascii="Arial" w:hAnsi="Arial" w:cs="Arial"/>
                <w:bCs/>
                <w:sz w:val="18"/>
                <w:szCs w:val="18"/>
              </w:rPr>
              <w:t>Respiratory disease</w:t>
            </w:r>
            <w:r w:rsidRPr="00126EC5">
              <w:rPr>
                <w:rFonts w:ascii="Arial" w:hAnsi="Arial" w:cs="Arial"/>
                <w:bCs/>
                <w:sz w:val="18"/>
                <w:szCs w:val="18"/>
              </w:rPr>
              <w:t>, n (%)</w:t>
            </w:r>
          </w:p>
        </w:tc>
        <w:tc>
          <w:tcPr>
            <w:tcW w:w="492" w:type="pct"/>
            <w:tcBorders>
              <w:left w:val="single" w:sz="12" w:space="0" w:color="auto"/>
              <w:right w:val="single" w:sz="12" w:space="0" w:color="auto"/>
            </w:tcBorders>
            <w:vAlign w:val="center"/>
          </w:tcPr>
          <w:p w14:paraId="6936D565" w14:textId="378553DD"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171 (14.7)</w:t>
            </w:r>
          </w:p>
        </w:tc>
        <w:tc>
          <w:tcPr>
            <w:tcW w:w="361" w:type="pct"/>
            <w:tcBorders>
              <w:left w:val="single" w:sz="12" w:space="0" w:color="auto"/>
            </w:tcBorders>
            <w:shd w:val="clear" w:color="auto" w:fill="auto"/>
            <w:noWrap/>
            <w:vAlign w:val="center"/>
          </w:tcPr>
          <w:p w14:paraId="398DB5E2" w14:textId="3D6DA41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49</w:t>
            </w:r>
            <w:r>
              <w:rPr>
                <w:rFonts w:ascii="Arial" w:hAnsi="Arial" w:cs="Arial"/>
                <w:sz w:val="18"/>
                <w:szCs w:val="18"/>
              </w:rPr>
              <w:t xml:space="preserve"> </w:t>
            </w:r>
            <w:r w:rsidRPr="00C61DD7">
              <w:rPr>
                <w:rFonts w:ascii="Arial" w:hAnsi="Arial" w:cs="Arial"/>
                <w:sz w:val="18"/>
                <w:szCs w:val="18"/>
              </w:rPr>
              <w:t>(15</w:t>
            </w:r>
            <w:r>
              <w:rPr>
                <w:rFonts w:ascii="Arial" w:hAnsi="Arial" w:cs="Arial"/>
                <w:sz w:val="18"/>
                <w:szCs w:val="18"/>
              </w:rPr>
              <w:t>.1</w:t>
            </w:r>
            <w:r w:rsidRPr="00C61DD7">
              <w:rPr>
                <w:rFonts w:ascii="Arial" w:hAnsi="Arial" w:cs="Arial"/>
                <w:sz w:val="18"/>
                <w:szCs w:val="18"/>
              </w:rPr>
              <w:t>)</w:t>
            </w:r>
          </w:p>
        </w:tc>
        <w:tc>
          <w:tcPr>
            <w:tcW w:w="361" w:type="pct"/>
            <w:shd w:val="clear" w:color="auto" w:fill="auto"/>
            <w:noWrap/>
            <w:vAlign w:val="center"/>
          </w:tcPr>
          <w:p w14:paraId="0C877B57" w14:textId="10F70F1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40 (15</w:t>
            </w:r>
            <w:r>
              <w:rPr>
                <w:rFonts w:ascii="Arial" w:hAnsi="Arial" w:cs="Arial"/>
                <w:sz w:val="18"/>
                <w:szCs w:val="18"/>
              </w:rPr>
              <w:t>.2</w:t>
            </w:r>
            <w:r w:rsidRPr="00C61DD7">
              <w:rPr>
                <w:rFonts w:ascii="Arial" w:hAnsi="Arial" w:cs="Arial"/>
                <w:sz w:val="18"/>
                <w:szCs w:val="18"/>
              </w:rPr>
              <w:t>)</w:t>
            </w:r>
          </w:p>
        </w:tc>
        <w:tc>
          <w:tcPr>
            <w:tcW w:w="361" w:type="pct"/>
            <w:shd w:val="clear" w:color="auto" w:fill="auto"/>
            <w:noWrap/>
            <w:vAlign w:val="center"/>
          </w:tcPr>
          <w:p w14:paraId="44938316" w14:textId="16B0E08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27 (15</w:t>
            </w:r>
            <w:r>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6A18AB98" w14:textId="10E57B9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 (14</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4F7BE6CC" w14:textId="61592C7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w:t>
            </w:r>
            <w:r>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5F51EE42" w14:textId="7398EE39"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22 (19</w:t>
            </w:r>
            <w:r>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652E451F" w14:textId="621C72D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 (</w:t>
            </w:r>
            <w:r>
              <w:rPr>
                <w:rFonts w:ascii="Arial" w:hAnsi="Arial" w:cs="Arial"/>
                <w:sz w:val="18"/>
                <w:szCs w:val="18"/>
              </w:rPr>
              <w:t>7.6</w:t>
            </w:r>
            <w:r w:rsidRPr="00C61DD7">
              <w:rPr>
                <w:rFonts w:ascii="Arial" w:hAnsi="Arial" w:cs="Arial"/>
                <w:sz w:val="18"/>
                <w:szCs w:val="18"/>
              </w:rPr>
              <w:t>)</w:t>
            </w:r>
          </w:p>
        </w:tc>
        <w:tc>
          <w:tcPr>
            <w:tcW w:w="361" w:type="pct"/>
            <w:shd w:val="clear" w:color="auto" w:fill="auto"/>
            <w:vAlign w:val="center"/>
          </w:tcPr>
          <w:p w14:paraId="3B1EACB9" w14:textId="261BE10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 (18</w:t>
            </w:r>
            <w:r>
              <w:rPr>
                <w:rFonts w:ascii="Arial" w:hAnsi="Arial" w:cs="Arial"/>
                <w:sz w:val="18"/>
                <w:szCs w:val="18"/>
              </w:rPr>
              <w:t>.2</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63AEE585" w14:textId="7B30F70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12 (1</w:t>
            </w:r>
            <w:r>
              <w:rPr>
                <w:rFonts w:ascii="Arial" w:hAnsi="Arial" w:cs="Arial"/>
                <w:sz w:val="18"/>
                <w:szCs w:val="18"/>
              </w:rPr>
              <w:t>3.8</w:t>
            </w:r>
            <w:r w:rsidRPr="00C61DD7">
              <w:rPr>
                <w:rFonts w:ascii="Arial" w:hAnsi="Arial" w:cs="Arial"/>
                <w:sz w:val="18"/>
                <w:szCs w:val="18"/>
              </w:rPr>
              <w:t>)</w:t>
            </w:r>
          </w:p>
        </w:tc>
      </w:tr>
      <w:tr w:rsidR="00DD6698" w:rsidRPr="00126EC5" w14:paraId="4FB9CAFF"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1483C8E2" w14:textId="4570C865" w:rsidR="00DD6698" w:rsidRPr="00C61DD7" w:rsidRDefault="00DD6698" w:rsidP="00305431">
            <w:pPr>
              <w:spacing w:line="480" w:lineRule="auto"/>
              <w:ind w:left="170"/>
              <w:rPr>
                <w:rFonts w:ascii="Arial" w:hAnsi="Arial" w:cs="Arial"/>
                <w:sz w:val="18"/>
                <w:szCs w:val="18"/>
              </w:rPr>
            </w:pPr>
            <w:r w:rsidRPr="00C61DD7">
              <w:rPr>
                <w:rFonts w:ascii="Arial" w:hAnsi="Arial" w:cs="Arial"/>
                <w:bCs/>
                <w:sz w:val="18"/>
                <w:szCs w:val="18"/>
              </w:rPr>
              <w:t>Renal disease</w:t>
            </w:r>
            <w:r w:rsidRPr="00126EC5">
              <w:rPr>
                <w:rFonts w:ascii="Arial" w:hAnsi="Arial" w:cs="Arial"/>
                <w:bCs/>
                <w:sz w:val="18"/>
                <w:szCs w:val="18"/>
              </w:rPr>
              <w:t>, n (%)</w:t>
            </w:r>
          </w:p>
        </w:tc>
        <w:tc>
          <w:tcPr>
            <w:tcW w:w="492" w:type="pct"/>
            <w:tcBorders>
              <w:left w:val="single" w:sz="12" w:space="0" w:color="auto"/>
              <w:right w:val="single" w:sz="12" w:space="0" w:color="auto"/>
            </w:tcBorders>
            <w:vAlign w:val="center"/>
          </w:tcPr>
          <w:p w14:paraId="208B9EDA" w14:textId="00355F35"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127 (10.9)</w:t>
            </w:r>
          </w:p>
        </w:tc>
        <w:tc>
          <w:tcPr>
            <w:tcW w:w="361" w:type="pct"/>
            <w:tcBorders>
              <w:left w:val="single" w:sz="12" w:space="0" w:color="auto"/>
            </w:tcBorders>
            <w:shd w:val="clear" w:color="auto" w:fill="auto"/>
            <w:noWrap/>
            <w:vAlign w:val="center"/>
          </w:tcPr>
          <w:p w14:paraId="1EBE4B56" w14:textId="723397D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23 (7</w:t>
            </w:r>
            <w:r>
              <w:rPr>
                <w:rFonts w:ascii="Arial" w:hAnsi="Arial" w:cs="Arial"/>
                <w:sz w:val="18"/>
                <w:szCs w:val="18"/>
              </w:rPr>
              <w:t>.1</w:t>
            </w:r>
            <w:r w:rsidRPr="00C61DD7">
              <w:rPr>
                <w:rFonts w:ascii="Arial" w:hAnsi="Arial" w:cs="Arial"/>
                <w:sz w:val="18"/>
                <w:szCs w:val="18"/>
              </w:rPr>
              <w:t>)</w:t>
            </w:r>
          </w:p>
        </w:tc>
        <w:tc>
          <w:tcPr>
            <w:tcW w:w="361" w:type="pct"/>
            <w:shd w:val="clear" w:color="auto" w:fill="auto"/>
            <w:noWrap/>
            <w:vAlign w:val="center"/>
          </w:tcPr>
          <w:p w14:paraId="055CF5CB" w14:textId="7276E83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53 (20</w:t>
            </w:r>
            <w:r>
              <w:rPr>
                <w:rFonts w:ascii="Arial" w:hAnsi="Arial" w:cs="Arial"/>
                <w:sz w:val="18"/>
                <w:szCs w:val="18"/>
              </w:rPr>
              <w:t>.2</w:t>
            </w:r>
            <w:r w:rsidRPr="00C61DD7">
              <w:rPr>
                <w:rFonts w:ascii="Arial" w:hAnsi="Arial" w:cs="Arial"/>
                <w:sz w:val="18"/>
                <w:szCs w:val="18"/>
              </w:rPr>
              <w:t>)</w:t>
            </w:r>
          </w:p>
        </w:tc>
        <w:tc>
          <w:tcPr>
            <w:tcW w:w="361" w:type="pct"/>
            <w:shd w:val="clear" w:color="auto" w:fill="auto"/>
            <w:noWrap/>
            <w:vAlign w:val="center"/>
          </w:tcPr>
          <w:p w14:paraId="5A4E0E2A" w14:textId="5A69E1D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13 (7</w:t>
            </w:r>
            <w:r>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7F823B8B" w14:textId="5736A148"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 (10</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42333EFA" w14:textId="07A4382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 (1</w:t>
            </w:r>
            <w:r>
              <w:rPr>
                <w:rFonts w:ascii="Arial" w:hAnsi="Arial" w:cs="Arial"/>
                <w:sz w:val="18"/>
                <w:szCs w:val="18"/>
              </w:rPr>
              <w:t>1.5</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4303E3D9" w14:textId="28F9344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13 (11</w:t>
            </w:r>
            <w:r>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0748CC4F" w14:textId="4A16CC38"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 (3</w:t>
            </w:r>
            <w:r>
              <w:rPr>
                <w:rFonts w:ascii="Arial" w:hAnsi="Arial" w:cs="Arial"/>
                <w:sz w:val="18"/>
                <w:szCs w:val="18"/>
              </w:rPr>
              <w:t>.3</w:t>
            </w:r>
            <w:r w:rsidRPr="00C61DD7">
              <w:rPr>
                <w:rFonts w:ascii="Arial" w:hAnsi="Arial" w:cs="Arial"/>
                <w:sz w:val="18"/>
                <w:szCs w:val="18"/>
              </w:rPr>
              <w:t>)</w:t>
            </w:r>
          </w:p>
        </w:tc>
        <w:tc>
          <w:tcPr>
            <w:tcW w:w="361" w:type="pct"/>
            <w:shd w:val="clear" w:color="auto" w:fill="auto"/>
            <w:vAlign w:val="center"/>
          </w:tcPr>
          <w:p w14:paraId="0ED2A953" w14:textId="504A6EA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 (9</w:t>
            </w:r>
            <w:r>
              <w:rPr>
                <w:rFonts w:ascii="Arial" w:hAnsi="Arial" w:cs="Arial"/>
                <w:sz w:val="18"/>
                <w:szCs w:val="18"/>
              </w:rPr>
              <w:t>.1</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2089E9C" w14:textId="458768CE"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11 (1</w:t>
            </w:r>
            <w:r>
              <w:rPr>
                <w:rFonts w:ascii="Arial" w:hAnsi="Arial" w:cs="Arial"/>
                <w:sz w:val="18"/>
                <w:szCs w:val="18"/>
              </w:rPr>
              <w:t>2.6</w:t>
            </w:r>
            <w:r w:rsidRPr="00C61DD7">
              <w:rPr>
                <w:rFonts w:ascii="Arial" w:hAnsi="Arial" w:cs="Arial"/>
                <w:sz w:val="18"/>
                <w:szCs w:val="18"/>
              </w:rPr>
              <w:t>)</w:t>
            </w:r>
          </w:p>
        </w:tc>
      </w:tr>
      <w:tr w:rsidR="00DD6698" w:rsidRPr="00126EC5" w14:paraId="0DC83974" w14:textId="77777777" w:rsidTr="0085611B">
        <w:trPr>
          <w:trHeight w:val="270"/>
        </w:trPr>
        <w:tc>
          <w:tcPr>
            <w:tcW w:w="1241" w:type="pct"/>
            <w:tcBorders>
              <w:left w:val="single" w:sz="12" w:space="0" w:color="auto"/>
              <w:right w:val="single" w:sz="12" w:space="0" w:color="auto"/>
            </w:tcBorders>
            <w:shd w:val="clear" w:color="auto" w:fill="auto"/>
            <w:noWrap/>
            <w:vAlign w:val="center"/>
          </w:tcPr>
          <w:p w14:paraId="25AD6A16" w14:textId="12C49972" w:rsidR="00DD6698" w:rsidRPr="00C61DD7" w:rsidRDefault="00DD6698" w:rsidP="00305431">
            <w:pPr>
              <w:spacing w:line="480" w:lineRule="auto"/>
              <w:ind w:left="170"/>
              <w:rPr>
                <w:rFonts w:ascii="Arial" w:hAnsi="Arial" w:cs="Arial"/>
                <w:sz w:val="18"/>
                <w:szCs w:val="18"/>
              </w:rPr>
            </w:pPr>
            <w:r w:rsidRPr="00C61DD7">
              <w:rPr>
                <w:rFonts w:ascii="Arial" w:hAnsi="Arial" w:cs="Arial"/>
                <w:bCs/>
                <w:sz w:val="18"/>
                <w:szCs w:val="18"/>
              </w:rPr>
              <w:lastRenderedPageBreak/>
              <w:t>Diabetes</w:t>
            </w:r>
            <w:r w:rsidRPr="00126EC5">
              <w:rPr>
                <w:rFonts w:ascii="Arial" w:hAnsi="Arial" w:cs="Arial"/>
                <w:bCs/>
                <w:sz w:val="18"/>
                <w:szCs w:val="18"/>
              </w:rPr>
              <w:t>, n (%)</w:t>
            </w:r>
          </w:p>
        </w:tc>
        <w:tc>
          <w:tcPr>
            <w:tcW w:w="492" w:type="pct"/>
            <w:tcBorders>
              <w:left w:val="single" w:sz="12" w:space="0" w:color="auto"/>
              <w:right w:val="single" w:sz="12" w:space="0" w:color="auto"/>
            </w:tcBorders>
            <w:shd w:val="clear" w:color="auto" w:fill="auto"/>
            <w:vAlign w:val="center"/>
          </w:tcPr>
          <w:p w14:paraId="3DF11D15" w14:textId="18E63083"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200 (17.2)</w:t>
            </w:r>
          </w:p>
        </w:tc>
        <w:tc>
          <w:tcPr>
            <w:tcW w:w="361" w:type="pct"/>
            <w:tcBorders>
              <w:left w:val="single" w:sz="12" w:space="0" w:color="auto"/>
            </w:tcBorders>
            <w:shd w:val="clear" w:color="auto" w:fill="auto"/>
            <w:noWrap/>
            <w:vAlign w:val="center"/>
          </w:tcPr>
          <w:p w14:paraId="08CB927B" w14:textId="124FBB1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51 (1</w:t>
            </w:r>
            <w:r>
              <w:rPr>
                <w:rFonts w:ascii="Arial" w:hAnsi="Arial" w:cs="Arial"/>
                <w:sz w:val="18"/>
                <w:szCs w:val="18"/>
              </w:rPr>
              <w:t>5.7</w:t>
            </w:r>
            <w:r w:rsidRPr="00C61DD7">
              <w:rPr>
                <w:rFonts w:ascii="Arial" w:hAnsi="Arial" w:cs="Arial"/>
                <w:sz w:val="18"/>
                <w:szCs w:val="18"/>
              </w:rPr>
              <w:t>)</w:t>
            </w:r>
          </w:p>
        </w:tc>
        <w:tc>
          <w:tcPr>
            <w:tcW w:w="361" w:type="pct"/>
            <w:shd w:val="clear" w:color="auto" w:fill="auto"/>
            <w:noWrap/>
            <w:vAlign w:val="center"/>
          </w:tcPr>
          <w:p w14:paraId="04BF2CEA" w14:textId="73204BF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44 (1</w:t>
            </w:r>
            <w:r>
              <w:rPr>
                <w:rFonts w:ascii="Arial" w:hAnsi="Arial" w:cs="Arial"/>
                <w:sz w:val="18"/>
                <w:szCs w:val="18"/>
              </w:rPr>
              <w:t>6.7</w:t>
            </w:r>
            <w:r w:rsidRPr="00C61DD7">
              <w:rPr>
                <w:rFonts w:ascii="Arial" w:hAnsi="Arial" w:cs="Arial"/>
                <w:sz w:val="18"/>
                <w:szCs w:val="18"/>
              </w:rPr>
              <w:t>)</w:t>
            </w:r>
          </w:p>
        </w:tc>
        <w:tc>
          <w:tcPr>
            <w:tcW w:w="361" w:type="pct"/>
            <w:shd w:val="clear" w:color="auto" w:fill="auto"/>
            <w:noWrap/>
            <w:vAlign w:val="center"/>
          </w:tcPr>
          <w:p w14:paraId="352AB146" w14:textId="05E9DE6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36 (2</w:t>
            </w:r>
            <w:r>
              <w:rPr>
                <w:rFonts w:ascii="Arial" w:hAnsi="Arial" w:cs="Arial"/>
                <w:sz w:val="18"/>
                <w:szCs w:val="18"/>
              </w:rPr>
              <w:t>0.6</w:t>
            </w:r>
            <w:r w:rsidRPr="00C61DD7">
              <w:rPr>
                <w:rFonts w:ascii="Arial" w:hAnsi="Arial" w:cs="Arial"/>
                <w:sz w:val="18"/>
                <w:szCs w:val="18"/>
              </w:rPr>
              <w:t>)</w:t>
            </w:r>
          </w:p>
        </w:tc>
        <w:tc>
          <w:tcPr>
            <w:tcW w:w="361" w:type="pct"/>
            <w:shd w:val="clear" w:color="auto" w:fill="auto"/>
            <w:vAlign w:val="center"/>
          </w:tcPr>
          <w:p w14:paraId="41DFA0F9" w14:textId="63A85DB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12 (24</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3B2F426E" w14:textId="7777777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c>
          <w:tcPr>
            <w:tcW w:w="380" w:type="pct"/>
            <w:tcBorders>
              <w:left w:val="single" w:sz="12" w:space="0" w:color="auto"/>
            </w:tcBorders>
            <w:shd w:val="clear" w:color="auto" w:fill="auto"/>
            <w:vAlign w:val="center"/>
          </w:tcPr>
          <w:p w14:paraId="1F1444DD" w14:textId="1DADC75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26 (2</w:t>
            </w:r>
            <w:r>
              <w:rPr>
                <w:rFonts w:ascii="Arial" w:hAnsi="Arial" w:cs="Arial"/>
                <w:sz w:val="18"/>
                <w:szCs w:val="18"/>
              </w:rPr>
              <w:t>2.6</w:t>
            </w:r>
            <w:r w:rsidRPr="00C61DD7">
              <w:rPr>
                <w:rFonts w:ascii="Arial" w:hAnsi="Arial" w:cs="Arial"/>
                <w:sz w:val="18"/>
                <w:szCs w:val="18"/>
              </w:rPr>
              <w:t>)</w:t>
            </w:r>
          </w:p>
        </w:tc>
        <w:tc>
          <w:tcPr>
            <w:tcW w:w="361" w:type="pct"/>
            <w:shd w:val="clear" w:color="auto" w:fill="auto"/>
            <w:vAlign w:val="center"/>
          </w:tcPr>
          <w:p w14:paraId="67A29006" w14:textId="370A58E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10 (1</w:t>
            </w:r>
            <w:r>
              <w:rPr>
                <w:rFonts w:ascii="Arial" w:hAnsi="Arial" w:cs="Arial"/>
                <w:sz w:val="18"/>
                <w:szCs w:val="18"/>
              </w:rPr>
              <w:t>0.9</w:t>
            </w:r>
            <w:r w:rsidRPr="00C61DD7">
              <w:rPr>
                <w:rFonts w:ascii="Arial" w:hAnsi="Arial" w:cs="Arial"/>
                <w:sz w:val="18"/>
                <w:szCs w:val="18"/>
              </w:rPr>
              <w:t>)</w:t>
            </w:r>
          </w:p>
        </w:tc>
        <w:tc>
          <w:tcPr>
            <w:tcW w:w="361" w:type="pct"/>
            <w:shd w:val="clear" w:color="auto" w:fill="auto"/>
            <w:vAlign w:val="center"/>
          </w:tcPr>
          <w:p w14:paraId="627C29CB" w14:textId="3532FBE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 (18</w:t>
            </w:r>
            <w:r>
              <w:rPr>
                <w:rFonts w:ascii="Arial" w:hAnsi="Arial" w:cs="Arial"/>
                <w:sz w:val="18"/>
                <w:szCs w:val="18"/>
              </w:rPr>
              <w:t>.2</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C6A1C2F" w14:textId="608EB5A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15 (1</w:t>
            </w:r>
            <w:r>
              <w:rPr>
                <w:rFonts w:ascii="Arial" w:hAnsi="Arial" w:cs="Arial"/>
                <w:sz w:val="18"/>
                <w:szCs w:val="18"/>
              </w:rPr>
              <w:t>7.2</w:t>
            </w:r>
            <w:r w:rsidRPr="00C61DD7">
              <w:rPr>
                <w:rFonts w:ascii="Arial" w:hAnsi="Arial" w:cs="Arial"/>
                <w:sz w:val="18"/>
                <w:szCs w:val="18"/>
              </w:rPr>
              <w:t>)</w:t>
            </w:r>
          </w:p>
        </w:tc>
      </w:tr>
      <w:tr w:rsidR="00DD6698" w:rsidRPr="00126EC5" w14:paraId="5C0D3840"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5550CCB7" w14:textId="1B3F5A39" w:rsidR="00DD6698" w:rsidRPr="00C61DD7" w:rsidRDefault="00DD6698" w:rsidP="00305431">
            <w:pPr>
              <w:spacing w:line="480" w:lineRule="auto"/>
              <w:ind w:left="170"/>
              <w:rPr>
                <w:rFonts w:ascii="Arial" w:hAnsi="Arial" w:cs="Arial"/>
                <w:bCs/>
                <w:sz w:val="18"/>
                <w:szCs w:val="18"/>
              </w:rPr>
            </w:pPr>
            <w:r w:rsidRPr="00C61DD7">
              <w:rPr>
                <w:rFonts w:ascii="Arial" w:hAnsi="Arial" w:cs="Arial"/>
                <w:bCs/>
                <w:sz w:val="18"/>
                <w:szCs w:val="18"/>
              </w:rPr>
              <w:t>Hypertension</w:t>
            </w:r>
            <w:r w:rsidRPr="00126EC5">
              <w:rPr>
                <w:rFonts w:ascii="Arial" w:hAnsi="Arial" w:cs="Arial"/>
                <w:bCs/>
                <w:sz w:val="18"/>
                <w:szCs w:val="18"/>
              </w:rPr>
              <w:t>, n (%)</w:t>
            </w:r>
          </w:p>
        </w:tc>
        <w:tc>
          <w:tcPr>
            <w:tcW w:w="492" w:type="pct"/>
            <w:tcBorders>
              <w:left w:val="single" w:sz="12" w:space="0" w:color="auto"/>
              <w:right w:val="single" w:sz="12" w:space="0" w:color="auto"/>
            </w:tcBorders>
            <w:vAlign w:val="center"/>
          </w:tcPr>
          <w:p w14:paraId="16DA7CC5" w14:textId="3CF9F009"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453 (38.9)</w:t>
            </w:r>
          </w:p>
        </w:tc>
        <w:tc>
          <w:tcPr>
            <w:tcW w:w="361" w:type="pct"/>
            <w:tcBorders>
              <w:left w:val="single" w:sz="12" w:space="0" w:color="auto"/>
            </w:tcBorders>
            <w:shd w:val="clear" w:color="auto" w:fill="auto"/>
            <w:noWrap/>
            <w:vAlign w:val="center"/>
          </w:tcPr>
          <w:p w14:paraId="17CA5D74" w14:textId="013EBA9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111 (3</w:t>
            </w:r>
            <w:r>
              <w:rPr>
                <w:rFonts w:ascii="Arial" w:hAnsi="Arial" w:cs="Arial"/>
                <w:sz w:val="18"/>
                <w:szCs w:val="18"/>
              </w:rPr>
              <w:t>4.2</w:t>
            </w:r>
            <w:r w:rsidRPr="00C61DD7">
              <w:rPr>
                <w:rFonts w:ascii="Arial" w:hAnsi="Arial" w:cs="Arial"/>
                <w:sz w:val="18"/>
                <w:szCs w:val="18"/>
              </w:rPr>
              <w:t>)</w:t>
            </w:r>
          </w:p>
        </w:tc>
        <w:tc>
          <w:tcPr>
            <w:tcW w:w="361" w:type="pct"/>
            <w:shd w:val="clear" w:color="auto" w:fill="auto"/>
            <w:noWrap/>
            <w:vAlign w:val="center"/>
          </w:tcPr>
          <w:p w14:paraId="496FDDDE" w14:textId="43ABAB8E"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116 (4</w:t>
            </w:r>
            <w:r>
              <w:rPr>
                <w:rFonts w:ascii="Arial" w:hAnsi="Arial" w:cs="Arial"/>
                <w:sz w:val="18"/>
                <w:szCs w:val="18"/>
              </w:rPr>
              <w:t>4.1</w:t>
            </w:r>
            <w:r w:rsidRPr="00C61DD7">
              <w:rPr>
                <w:rFonts w:ascii="Arial" w:hAnsi="Arial" w:cs="Arial"/>
                <w:sz w:val="18"/>
                <w:szCs w:val="18"/>
              </w:rPr>
              <w:t>)</w:t>
            </w:r>
          </w:p>
        </w:tc>
        <w:tc>
          <w:tcPr>
            <w:tcW w:w="361" w:type="pct"/>
            <w:shd w:val="clear" w:color="auto" w:fill="auto"/>
            <w:noWrap/>
            <w:vAlign w:val="center"/>
          </w:tcPr>
          <w:p w14:paraId="639F665D" w14:textId="79FE97F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74 (4</w:t>
            </w:r>
            <w:r>
              <w:rPr>
                <w:rFonts w:ascii="Arial" w:hAnsi="Arial" w:cs="Arial"/>
                <w:sz w:val="18"/>
                <w:szCs w:val="18"/>
              </w:rPr>
              <w:t>2.3</w:t>
            </w:r>
            <w:r w:rsidRPr="00C61DD7">
              <w:rPr>
                <w:rFonts w:ascii="Arial" w:hAnsi="Arial" w:cs="Arial"/>
                <w:sz w:val="18"/>
                <w:szCs w:val="18"/>
              </w:rPr>
              <w:t>)</w:t>
            </w:r>
          </w:p>
        </w:tc>
        <w:tc>
          <w:tcPr>
            <w:tcW w:w="361" w:type="pct"/>
            <w:shd w:val="clear" w:color="auto" w:fill="auto"/>
            <w:vAlign w:val="center"/>
          </w:tcPr>
          <w:p w14:paraId="7526DA05" w14:textId="51C1C93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22 (44</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6E86E2A8" w14:textId="06F0DFB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 (</w:t>
            </w:r>
            <w:r>
              <w:rPr>
                <w:rFonts w:ascii="Arial" w:hAnsi="Arial" w:cs="Arial"/>
                <w:sz w:val="18"/>
                <w:szCs w:val="18"/>
              </w:rPr>
              <w:t>7.7</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47B23626" w14:textId="3A51AA69"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49 (4</w:t>
            </w:r>
            <w:r>
              <w:rPr>
                <w:rFonts w:ascii="Arial" w:hAnsi="Arial" w:cs="Arial"/>
                <w:sz w:val="18"/>
                <w:szCs w:val="18"/>
              </w:rPr>
              <w:t>2.6</w:t>
            </w:r>
            <w:r w:rsidRPr="00C61DD7">
              <w:rPr>
                <w:rFonts w:ascii="Arial" w:hAnsi="Arial" w:cs="Arial"/>
                <w:sz w:val="18"/>
                <w:szCs w:val="18"/>
              </w:rPr>
              <w:t>)</w:t>
            </w:r>
          </w:p>
        </w:tc>
        <w:tc>
          <w:tcPr>
            <w:tcW w:w="361" w:type="pct"/>
            <w:shd w:val="clear" w:color="auto" w:fill="auto"/>
            <w:vAlign w:val="center"/>
          </w:tcPr>
          <w:p w14:paraId="1AD43808" w14:textId="1A4B132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28 (3</w:t>
            </w:r>
            <w:r>
              <w:rPr>
                <w:rFonts w:ascii="Arial" w:hAnsi="Arial" w:cs="Arial"/>
                <w:sz w:val="18"/>
                <w:szCs w:val="18"/>
              </w:rPr>
              <w:t>0.4</w:t>
            </w:r>
            <w:r w:rsidRPr="00C61DD7">
              <w:rPr>
                <w:rFonts w:ascii="Arial" w:hAnsi="Arial" w:cs="Arial"/>
                <w:sz w:val="18"/>
                <w:szCs w:val="18"/>
              </w:rPr>
              <w:t>)</w:t>
            </w:r>
          </w:p>
        </w:tc>
        <w:tc>
          <w:tcPr>
            <w:tcW w:w="361" w:type="pct"/>
            <w:shd w:val="clear" w:color="auto" w:fill="auto"/>
            <w:vAlign w:val="center"/>
          </w:tcPr>
          <w:p w14:paraId="5A7657C8" w14:textId="5F323CC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13 (</w:t>
            </w:r>
            <w:r>
              <w:rPr>
                <w:rFonts w:ascii="Arial" w:hAnsi="Arial" w:cs="Arial"/>
                <w:sz w:val="18"/>
                <w:szCs w:val="18"/>
              </w:rPr>
              <w:t>39.4</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25161AC2" w14:textId="647EE89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38 (4</w:t>
            </w:r>
            <w:r>
              <w:rPr>
                <w:rFonts w:ascii="Arial" w:hAnsi="Arial" w:cs="Arial"/>
                <w:sz w:val="18"/>
                <w:szCs w:val="18"/>
              </w:rPr>
              <w:t>3.7</w:t>
            </w:r>
            <w:r w:rsidRPr="00C61DD7">
              <w:rPr>
                <w:rFonts w:ascii="Arial" w:hAnsi="Arial" w:cs="Arial"/>
                <w:sz w:val="18"/>
                <w:szCs w:val="18"/>
              </w:rPr>
              <w:t>)</w:t>
            </w:r>
          </w:p>
        </w:tc>
      </w:tr>
      <w:tr w:rsidR="00DD6698" w:rsidRPr="00126EC5" w14:paraId="0758070E"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0233DCCD" w14:textId="5114D71E" w:rsidR="00DD6698" w:rsidRPr="00C61DD7" w:rsidRDefault="00DD6698" w:rsidP="00305431">
            <w:pPr>
              <w:spacing w:line="480" w:lineRule="auto"/>
              <w:ind w:left="170"/>
              <w:rPr>
                <w:rFonts w:ascii="Arial" w:hAnsi="Arial" w:cs="Arial"/>
                <w:bCs/>
                <w:sz w:val="18"/>
                <w:szCs w:val="18"/>
              </w:rPr>
            </w:pPr>
            <w:r w:rsidRPr="00C61DD7">
              <w:rPr>
                <w:rFonts w:ascii="Arial" w:hAnsi="Arial" w:cs="Arial"/>
                <w:bCs/>
                <w:sz w:val="18"/>
                <w:szCs w:val="18"/>
              </w:rPr>
              <w:t>BMI</w:t>
            </w:r>
            <w:r>
              <w:rPr>
                <w:rFonts w:ascii="Arial" w:hAnsi="Arial" w:cs="Arial"/>
                <w:bCs/>
                <w:sz w:val="18"/>
                <w:szCs w:val="18"/>
              </w:rPr>
              <w:t xml:space="preserve"> </w:t>
            </w:r>
            <w:r w:rsidRPr="00C61DD7">
              <w:rPr>
                <w:rFonts w:ascii="Arial" w:hAnsi="Arial" w:cs="Arial"/>
                <w:bCs/>
                <w:sz w:val="18"/>
                <w:szCs w:val="18"/>
              </w:rPr>
              <w:t>&gt;</w:t>
            </w:r>
            <w:r>
              <w:rPr>
                <w:rFonts w:ascii="Arial" w:hAnsi="Arial" w:cs="Arial"/>
                <w:bCs/>
                <w:sz w:val="18"/>
                <w:szCs w:val="18"/>
              </w:rPr>
              <w:t xml:space="preserve"> </w:t>
            </w:r>
            <w:r w:rsidRPr="00C61DD7">
              <w:rPr>
                <w:rFonts w:ascii="Arial" w:hAnsi="Arial" w:cs="Arial"/>
                <w:bCs/>
                <w:sz w:val="18"/>
                <w:szCs w:val="18"/>
              </w:rPr>
              <w:t>35</w:t>
            </w:r>
            <w:r w:rsidRPr="00126EC5">
              <w:rPr>
                <w:rFonts w:ascii="Arial" w:hAnsi="Arial" w:cs="Arial"/>
                <w:bCs/>
                <w:sz w:val="18"/>
                <w:szCs w:val="18"/>
              </w:rPr>
              <w:t>, n (%)</w:t>
            </w:r>
          </w:p>
        </w:tc>
        <w:tc>
          <w:tcPr>
            <w:tcW w:w="492" w:type="pct"/>
            <w:tcBorders>
              <w:left w:val="single" w:sz="12" w:space="0" w:color="auto"/>
              <w:right w:val="single" w:sz="12" w:space="0" w:color="auto"/>
            </w:tcBorders>
            <w:vAlign w:val="center"/>
          </w:tcPr>
          <w:p w14:paraId="02347A30" w14:textId="414E63CF"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56 (4.8)</w:t>
            </w:r>
          </w:p>
        </w:tc>
        <w:tc>
          <w:tcPr>
            <w:tcW w:w="361" w:type="pct"/>
            <w:tcBorders>
              <w:left w:val="single" w:sz="12" w:space="0" w:color="auto"/>
            </w:tcBorders>
            <w:shd w:val="clear" w:color="auto" w:fill="auto"/>
            <w:noWrap/>
            <w:vAlign w:val="center"/>
          </w:tcPr>
          <w:p w14:paraId="1AAA4704" w14:textId="7F4254B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18 (</w:t>
            </w:r>
            <w:r>
              <w:rPr>
                <w:rFonts w:ascii="Arial" w:hAnsi="Arial" w:cs="Arial"/>
                <w:sz w:val="18"/>
                <w:szCs w:val="18"/>
              </w:rPr>
              <w:t>5.5</w:t>
            </w:r>
            <w:r w:rsidRPr="00C61DD7">
              <w:rPr>
                <w:rFonts w:ascii="Arial" w:hAnsi="Arial" w:cs="Arial"/>
                <w:sz w:val="18"/>
                <w:szCs w:val="18"/>
              </w:rPr>
              <w:t>)</w:t>
            </w:r>
          </w:p>
        </w:tc>
        <w:tc>
          <w:tcPr>
            <w:tcW w:w="361" w:type="pct"/>
            <w:shd w:val="clear" w:color="auto" w:fill="auto"/>
            <w:noWrap/>
            <w:vAlign w:val="center"/>
          </w:tcPr>
          <w:p w14:paraId="1173342F" w14:textId="21D5115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9 (3</w:t>
            </w:r>
            <w:r>
              <w:rPr>
                <w:rFonts w:ascii="Arial" w:hAnsi="Arial" w:cs="Arial"/>
                <w:sz w:val="18"/>
                <w:szCs w:val="18"/>
              </w:rPr>
              <w:t>.4</w:t>
            </w:r>
            <w:r w:rsidRPr="00C61DD7">
              <w:rPr>
                <w:rFonts w:ascii="Arial" w:hAnsi="Arial" w:cs="Arial"/>
                <w:sz w:val="18"/>
                <w:szCs w:val="18"/>
              </w:rPr>
              <w:t>)</w:t>
            </w:r>
          </w:p>
        </w:tc>
        <w:tc>
          <w:tcPr>
            <w:tcW w:w="361" w:type="pct"/>
            <w:shd w:val="clear" w:color="auto" w:fill="auto"/>
            <w:noWrap/>
            <w:vAlign w:val="center"/>
          </w:tcPr>
          <w:p w14:paraId="0BA59D62" w14:textId="6D27E41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10 (</w:t>
            </w:r>
            <w:r>
              <w:rPr>
                <w:rFonts w:ascii="Arial" w:hAnsi="Arial" w:cs="Arial"/>
                <w:sz w:val="18"/>
                <w:szCs w:val="18"/>
              </w:rPr>
              <w:t>5.7</w:t>
            </w:r>
            <w:r w:rsidRPr="00C61DD7">
              <w:rPr>
                <w:rFonts w:ascii="Arial" w:hAnsi="Arial" w:cs="Arial"/>
                <w:sz w:val="18"/>
                <w:szCs w:val="18"/>
              </w:rPr>
              <w:t>)</w:t>
            </w:r>
          </w:p>
        </w:tc>
        <w:tc>
          <w:tcPr>
            <w:tcW w:w="361" w:type="pct"/>
            <w:shd w:val="clear" w:color="auto" w:fill="auto"/>
            <w:vAlign w:val="center"/>
          </w:tcPr>
          <w:p w14:paraId="6B9375D1" w14:textId="14404AD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 (6</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131BBC21" w14:textId="280AFBB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 (</w:t>
            </w:r>
            <w:r>
              <w:rPr>
                <w:rFonts w:ascii="Arial" w:hAnsi="Arial" w:cs="Arial"/>
                <w:sz w:val="18"/>
                <w:szCs w:val="18"/>
              </w:rPr>
              <w:t>7.7</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2A0CF25D" w14:textId="71A5FAC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 (3</w:t>
            </w:r>
            <w:r>
              <w:rPr>
                <w:rFonts w:ascii="Arial" w:hAnsi="Arial" w:cs="Arial"/>
                <w:sz w:val="18"/>
                <w:szCs w:val="18"/>
              </w:rPr>
              <w:t>.5</w:t>
            </w:r>
            <w:r w:rsidRPr="00C61DD7">
              <w:rPr>
                <w:rFonts w:ascii="Arial" w:hAnsi="Arial" w:cs="Arial"/>
                <w:sz w:val="18"/>
                <w:szCs w:val="18"/>
              </w:rPr>
              <w:t>)</w:t>
            </w:r>
          </w:p>
        </w:tc>
        <w:tc>
          <w:tcPr>
            <w:tcW w:w="361" w:type="pct"/>
            <w:shd w:val="clear" w:color="auto" w:fill="auto"/>
            <w:vAlign w:val="center"/>
          </w:tcPr>
          <w:p w14:paraId="4DBAB25A" w14:textId="0F3ECBF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 (5</w:t>
            </w:r>
            <w:r>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0E58F500" w14:textId="04DF440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(3</w:t>
            </w:r>
            <w:r>
              <w:rPr>
                <w:rFonts w:ascii="Arial" w:hAnsi="Arial" w:cs="Arial"/>
                <w:sz w:val="18"/>
                <w:szCs w:val="18"/>
              </w:rPr>
              <w:t>.0</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0BF66A48" w14:textId="38B423A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 (</w:t>
            </w:r>
            <w:r>
              <w:rPr>
                <w:rFonts w:ascii="Arial" w:hAnsi="Arial" w:cs="Arial"/>
                <w:sz w:val="18"/>
                <w:szCs w:val="18"/>
              </w:rPr>
              <w:t>4.6</w:t>
            </w:r>
            <w:r w:rsidRPr="00C61DD7">
              <w:rPr>
                <w:rFonts w:ascii="Arial" w:hAnsi="Arial" w:cs="Arial"/>
                <w:sz w:val="18"/>
                <w:szCs w:val="18"/>
              </w:rPr>
              <w:t>)</w:t>
            </w:r>
          </w:p>
        </w:tc>
      </w:tr>
      <w:tr w:rsidR="00A04722" w:rsidRPr="00126EC5" w14:paraId="434C2FBA"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57134EB8" w14:textId="7D251E6D" w:rsidR="0003700A" w:rsidRPr="00C61DD7" w:rsidRDefault="0003700A" w:rsidP="00305431">
            <w:pPr>
              <w:spacing w:line="480" w:lineRule="auto"/>
              <w:ind w:left="170"/>
              <w:rPr>
                <w:rFonts w:ascii="Arial" w:hAnsi="Arial" w:cs="Arial"/>
                <w:bCs/>
                <w:sz w:val="18"/>
                <w:szCs w:val="18"/>
              </w:rPr>
            </w:pPr>
            <w:r>
              <w:rPr>
                <w:rFonts w:ascii="Arial" w:hAnsi="Arial" w:cs="Arial"/>
                <w:bCs/>
                <w:sz w:val="18"/>
                <w:szCs w:val="18"/>
              </w:rPr>
              <w:t>Number of above 6 c</w:t>
            </w:r>
            <w:r w:rsidRPr="00C61DD7">
              <w:rPr>
                <w:rFonts w:ascii="Arial" w:hAnsi="Arial" w:cs="Arial"/>
                <w:bCs/>
                <w:sz w:val="18"/>
                <w:szCs w:val="18"/>
              </w:rPr>
              <w:t xml:space="preserve">omorbidities, </w:t>
            </w:r>
            <w:r w:rsidRPr="00126EC5">
              <w:rPr>
                <w:rFonts w:ascii="Arial" w:hAnsi="Arial" w:cs="Arial"/>
                <w:bCs/>
                <w:sz w:val="18"/>
                <w:szCs w:val="18"/>
              </w:rPr>
              <w:t>n (%)</w:t>
            </w:r>
          </w:p>
        </w:tc>
        <w:tc>
          <w:tcPr>
            <w:tcW w:w="492" w:type="pct"/>
            <w:tcBorders>
              <w:left w:val="single" w:sz="12" w:space="0" w:color="auto"/>
              <w:right w:val="single" w:sz="12" w:space="0" w:color="auto"/>
            </w:tcBorders>
            <w:vAlign w:val="center"/>
          </w:tcPr>
          <w:p w14:paraId="64484386" w14:textId="77777777" w:rsidR="0003700A" w:rsidRPr="00126EC5" w:rsidRDefault="0003700A" w:rsidP="00305431">
            <w:pPr>
              <w:spacing w:line="480" w:lineRule="auto"/>
              <w:jc w:val="center"/>
              <w:rPr>
                <w:rFonts w:ascii="Arial" w:hAnsi="Arial" w:cs="Arial"/>
                <w:sz w:val="18"/>
                <w:szCs w:val="18"/>
              </w:rPr>
            </w:pPr>
          </w:p>
        </w:tc>
        <w:tc>
          <w:tcPr>
            <w:tcW w:w="361" w:type="pct"/>
            <w:tcBorders>
              <w:left w:val="single" w:sz="12" w:space="0" w:color="auto"/>
            </w:tcBorders>
            <w:shd w:val="clear" w:color="auto" w:fill="auto"/>
            <w:noWrap/>
            <w:vAlign w:val="center"/>
          </w:tcPr>
          <w:p w14:paraId="1ABFD03F" w14:textId="32403544" w:rsidR="0003700A" w:rsidRPr="00C61DD7" w:rsidRDefault="0003700A" w:rsidP="00305431">
            <w:pPr>
              <w:spacing w:line="480" w:lineRule="auto"/>
              <w:jc w:val="center"/>
              <w:rPr>
                <w:rFonts w:ascii="Arial" w:hAnsi="Arial" w:cs="Arial"/>
                <w:sz w:val="18"/>
                <w:szCs w:val="18"/>
              </w:rPr>
            </w:pPr>
          </w:p>
        </w:tc>
        <w:tc>
          <w:tcPr>
            <w:tcW w:w="361" w:type="pct"/>
            <w:shd w:val="clear" w:color="auto" w:fill="auto"/>
            <w:noWrap/>
            <w:vAlign w:val="center"/>
          </w:tcPr>
          <w:p w14:paraId="4BA4CDD6" w14:textId="77777777" w:rsidR="0003700A" w:rsidRPr="00C61DD7" w:rsidRDefault="0003700A" w:rsidP="00305431">
            <w:pPr>
              <w:spacing w:line="480" w:lineRule="auto"/>
              <w:jc w:val="center"/>
              <w:rPr>
                <w:rFonts w:ascii="Arial" w:hAnsi="Arial" w:cs="Arial"/>
                <w:sz w:val="18"/>
                <w:szCs w:val="18"/>
              </w:rPr>
            </w:pPr>
          </w:p>
        </w:tc>
        <w:tc>
          <w:tcPr>
            <w:tcW w:w="361" w:type="pct"/>
            <w:shd w:val="clear" w:color="auto" w:fill="auto"/>
            <w:noWrap/>
            <w:vAlign w:val="center"/>
          </w:tcPr>
          <w:p w14:paraId="0C79797D" w14:textId="77777777" w:rsidR="0003700A" w:rsidRPr="00C61DD7" w:rsidRDefault="0003700A" w:rsidP="00305431">
            <w:pPr>
              <w:spacing w:line="480" w:lineRule="auto"/>
              <w:jc w:val="center"/>
              <w:rPr>
                <w:rFonts w:ascii="Arial" w:hAnsi="Arial" w:cs="Arial"/>
                <w:sz w:val="18"/>
                <w:szCs w:val="18"/>
              </w:rPr>
            </w:pPr>
          </w:p>
        </w:tc>
        <w:tc>
          <w:tcPr>
            <w:tcW w:w="361" w:type="pct"/>
            <w:shd w:val="clear" w:color="auto" w:fill="auto"/>
            <w:vAlign w:val="center"/>
          </w:tcPr>
          <w:p w14:paraId="2B3675B8" w14:textId="77777777" w:rsidR="0003700A" w:rsidRPr="00C61DD7" w:rsidRDefault="0003700A" w:rsidP="00305431">
            <w:pPr>
              <w:spacing w:line="480" w:lineRule="auto"/>
              <w:jc w:val="center"/>
              <w:rPr>
                <w:rFonts w:ascii="Arial" w:hAnsi="Arial" w:cs="Arial"/>
                <w:sz w:val="18"/>
                <w:szCs w:val="18"/>
              </w:rPr>
            </w:pPr>
          </w:p>
        </w:tc>
        <w:tc>
          <w:tcPr>
            <w:tcW w:w="362" w:type="pct"/>
            <w:tcBorders>
              <w:right w:val="single" w:sz="12" w:space="0" w:color="auto"/>
            </w:tcBorders>
            <w:shd w:val="clear" w:color="auto" w:fill="auto"/>
            <w:vAlign w:val="center"/>
          </w:tcPr>
          <w:p w14:paraId="634EEE5B" w14:textId="77777777" w:rsidR="0003700A" w:rsidRPr="00C61DD7" w:rsidRDefault="0003700A" w:rsidP="00305431">
            <w:pPr>
              <w:spacing w:line="480" w:lineRule="auto"/>
              <w:jc w:val="center"/>
              <w:rPr>
                <w:rFonts w:ascii="Arial" w:hAnsi="Arial" w:cs="Arial"/>
                <w:sz w:val="18"/>
                <w:szCs w:val="18"/>
              </w:rPr>
            </w:pPr>
          </w:p>
        </w:tc>
        <w:tc>
          <w:tcPr>
            <w:tcW w:w="380" w:type="pct"/>
            <w:tcBorders>
              <w:left w:val="single" w:sz="12" w:space="0" w:color="auto"/>
            </w:tcBorders>
            <w:shd w:val="clear" w:color="auto" w:fill="auto"/>
            <w:vAlign w:val="center"/>
          </w:tcPr>
          <w:p w14:paraId="661B0315" w14:textId="77777777" w:rsidR="0003700A" w:rsidRPr="00C61DD7" w:rsidRDefault="0003700A" w:rsidP="00305431">
            <w:pPr>
              <w:spacing w:line="480" w:lineRule="auto"/>
              <w:jc w:val="center"/>
              <w:rPr>
                <w:rFonts w:ascii="Arial" w:hAnsi="Arial" w:cs="Arial"/>
                <w:sz w:val="18"/>
                <w:szCs w:val="18"/>
              </w:rPr>
            </w:pPr>
          </w:p>
        </w:tc>
        <w:tc>
          <w:tcPr>
            <w:tcW w:w="361" w:type="pct"/>
            <w:shd w:val="clear" w:color="auto" w:fill="auto"/>
            <w:vAlign w:val="center"/>
          </w:tcPr>
          <w:p w14:paraId="3552174B" w14:textId="77777777" w:rsidR="0003700A" w:rsidRPr="00C61DD7" w:rsidRDefault="0003700A" w:rsidP="00305431">
            <w:pPr>
              <w:spacing w:line="480" w:lineRule="auto"/>
              <w:jc w:val="center"/>
              <w:rPr>
                <w:rFonts w:ascii="Arial" w:hAnsi="Arial" w:cs="Arial"/>
                <w:sz w:val="18"/>
                <w:szCs w:val="18"/>
              </w:rPr>
            </w:pPr>
          </w:p>
        </w:tc>
        <w:tc>
          <w:tcPr>
            <w:tcW w:w="361" w:type="pct"/>
            <w:shd w:val="clear" w:color="auto" w:fill="auto"/>
            <w:vAlign w:val="center"/>
          </w:tcPr>
          <w:p w14:paraId="295469D8" w14:textId="77777777" w:rsidR="0003700A" w:rsidRPr="00C61DD7" w:rsidRDefault="0003700A" w:rsidP="00305431">
            <w:pPr>
              <w:spacing w:line="480" w:lineRule="auto"/>
              <w:jc w:val="center"/>
              <w:rPr>
                <w:rFonts w:ascii="Arial" w:hAnsi="Arial" w:cs="Arial"/>
                <w:sz w:val="18"/>
                <w:szCs w:val="18"/>
              </w:rPr>
            </w:pPr>
          </w:p>
        </w:tc>
        <w:tc>
          <w:tcPr>
            <w:tcW w:w="359" w:type="pct"/>
            <w:tcBorders>
              <w:right w:val="single" w:sz="12" w:space="0" w:color="auto"/>
            </w:tcBorders>
            <w:shd w:val="clear" w:color="auto" w:fill="auto"/>
            <w:vAlign w:val="center"/>
          </w:tcPr>
          <w:p w14:paraId="4B84DE2D" w14:textId="77777777" w:rsidR="0003700A" w:rsidRPr="00C61DD7" w:rsidRDefault="0003700A" w:rsidP="00305431">
            <w:pPr>
              <w:spacing w:line="480" w:lineRule="auto"/>
              <w:jc w:val="center"/>
              <w:rPr>
                <w:rFonts w:ascii="Arial" w:hAnsi="Arial" w:cs="Arial"/>
                <w:sz w:val="18"/>
                <w:szCs w:val="18"/>
              </w:rPr>
            </w:pPr>
          </w:p>
        </w:tc>
      </w:tr>
      <w:tr w:rsidR="00DD6698" w:rsidRPr="00126EC5" w14:paraId="471B1B1D"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5CCFC211" w14:textId="39C7ABF2" w:rsidR="00DD6698" w:rsidRPr="00C61DD7" w:rsidRDefault="00DD6698" w:rsidP="00305431">
            <w:pPr>
              <w:spacing w:line="480" w:lineRule="auto"/>
              <w:ind w:left="340"/>
              <w:rPr>
                <w:rFonts w:ascii="Arial" w:hAnsi="Arial" w:cs="Arial"/>
                <w:bCs/>
                <w:sz w:val="18"/>
                <w:szCs w:val="18"/>
              </w:rPr>
            </w:pPr>
            <w:r w:rsidRPr="00C61DD7">
              <w:rPr>
                <w:rFonts w:ascii="Arial" w:hAnsi="Arial" w:cs="Arial"/>
                <w:bCs/>
                <w:sz w:val="18"/>
                <w:szCs w:val="18"/>
              </w:rPr>
              <w:t>0</w:t>
            </w:r>
          </w:p>
        </w:tc>
        <w:tc>
          <w:tcPr>
            <w:tcW w:w="492" w:type="pct"/>
            <w:tcBorders>
              <w:left w:val="single" w:sz="12" w:space="0" w:color="auto"/>
              <w:right w:val="single" w:sz="12" w:space="0" w:color="auto"/>
            </w:tcBorders>
            <w:vAlign w:val="center"/>
          </w:tcPr>
          <w:p w14:paraId="7216B201" w14:textId="3F18A021"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314 (26.9)</w:t>
            </w:r>
          </w:p>
        </w:tc>
        <w:tc>
          <w:tcPr>
            <w:tcW w:w="361" w:type="pct"/>
            <w:tcBorders>
              <w:left w:val="single" w:sz="12" w:space="0" w:color="auto"/>
            </w:tcBorders>
            <w:shd w:val="clear" w:color="auto" w:fill="auto"/>
            <w:noWrap/>
            <w:vAlign w:val="center"/>
          </w:tcPr>
          <w:p w14:paraId="2954FBAA" w14:textId="2AFC0F8E"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9</w:t>
            </w:r>
            <w:r w:rsidRPr="00C61DD7">
              <w:rPr>
                <w:rFonts w:ascii="Arial" w:hAnsi="Arial" w:cs="Arial"/>
                <w:sz w:val="18"/>
                <w:szCs w:val="18"/>
              </w:rPr>
              <w:t>6 (2</w:t>
            </w:r>
            <w:r>
              <w:rPr>
                <w:rFonts w:ascii="Arial" w:hAnsi="Arial" w:cs="Arial"/>
                <w:sz w:val="18"/>
                <w:szCs w:val="18"/>
              </w:rPr>
              <w:t>9.4</w:t>
            </w:r>
            <w:r w:rsidRPr="00C61DD7">
              <w:rPr>
                <w:rFonts w:ascii="Arial" w:hAnsi="Arial" w:cs="Arial"/>
                <w:sz w:val="18"/>
                <w:szCs w:val="18"/>
              </w:rPr>
              <w:t>)</w:t>
            </w:r>
          </w:p>
        </w:tc>
        <w:tc>
          <w:tcPr>
            <w:tcW w:w="361" w:type="pct"/>
            <w:shd w:val="clear" w:color="auto" w:fill="auto"/>
            <w:noWrap/>
            <w:vAlign w:val="center"/>
          </w:tcPr>
          <w:p w14:paraId="3C477B67" w14:textId="0C5BCE3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w:t>
            </w:r>
            <w:r>
              <w:rPr>
                <w:rFonts w:ascii="Arial" w:hAnsi="Arial" w:cs="Arial"/>
                <w:sz w:val="18"/>
                <w:szCs w:val="18"/>
              </w:rPr>
              <w:t>2</w:t>
            </w:r>
            <w:r w:rsidRPr="00C61DD7">
              <w:rPr>
                <w:rFonts w:ascii="Arial" w:hAnsi="Arial" w:cs="Arial"/>
                <w:sz w:val="18"/>
                <w:szCs w:val="18"/>
              </w:rPr>
              <w:t xml:space="preserve"> (23</w:t>
            </w:r>
            <w:r>
              <w:rPr>
                <w:rFonts w:ascii="Arial" w:hAnsi="Arial" w:cs="Arial"/>
                <w:sz w:val="18"/>
                <w:szCs w:val="18"/>
              </w:rPr>
              <w:t>.6</w:t>
            </w:r>
            <w:r w:rsidRPr="00C61DD7">
              <w:rPr>
                <w:rFonts w:ascii="Arial" w:hAnsi="Arial" w:cs="Arial"/>
                <w:sz w:val="18"/>
                <w:szCs w:val="18"/>
              </w:rPr>
              <w:t>)</w:t>
            </w:r>
          </w:p>
        </w:tc>
        <w:tc>
          <w:tcPr>
            <w:tcW w:w="361" w:type="pct"/>
            <w:shd w:val="clear" w:color="auto" w:fill="auto"/>
            <w:noWrap/>
            <w:vAlign w:val="center"/>
          </w:tcPr>
          <w:p w14:paraId="1D5605AC" w14:textId="1820B2FC"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44</w:t>
            </w:r>
            <w:r w:rsidRPr="00C61DD7">
              <w:rPr>
                <w:rFonts w:ascii="Arial" w:hAnsi="Arial" w:cs="Arial"/>
                <w:sz w:val="18"/>
                <w:szCs w:val="18"/>
              </w:rPr>
              <w:t xml:space="preserve"> (2</w:t>
            </w:r>
            <w:r>
              <w:rPr>
                <w:rFonts w:ascii="Arial" w:hAnsi="Arial" w:cs="Arial"/>
                <w:sz w:val="18"/>
                <w:szCs w:val="18"/>
              </w:rPr>
              <w:t>5.1</w:t>
            </w:r>
            <w:r w:rsidRPr="00C61DD7">
              <w:rPr>
                <w:rFonts w:ascii="Arial" w:hAnsi="Arial" w:cs="Arial"/>
                <w:sz w:val="18"/>
                <w:szCs w:val="18"/>
              </w:rPr>
              <w:t>)</w:t>
            </w:r>
          </w:p>
        </w:tc>
        <w:tc>
          <w:tcPr>
            <w:tcW w:w="361" w:type="pct"/>
            <w:shd w:val="clear" w:color="auto" w:fill="auto"/>
            <w:vAlign w:val="center"/>
          </w:tcPr>
          <w:p w14:paraId="08245681" w14:textId="5F89D92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13 (26</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75173D1F" w14:textId="09329C1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15 (5</w:t>
            </w:r>
            <w:r>
              <w:rPr>
                <w:rFonts w:ascii="Arial" w:hAnsi="Arial" w:cs="Arial"/>
                <w:sz w:val="18"/>
                <w:szCs w:val="18"/>
              </w:rPr>
              <w:t>7.7</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1790B930" w14:textId="71DDDD89"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22</w:t>
            </w:r>
            <w:r w:rsidRPr="00C61DD7">
              <w:rPr>
                <w:rFonts w:ascii="Arial" w:hAnsi="Arial" w:cs="Arial"/>
                <w:sz w:val="18"/>
                <w:szCs w:val="18"/>
              </w:rPr>
              <w:t xml:space="preserve"> (1</w:t>
            </w:r>
            <w:r>
              <w:rPr>
                <w:rFonts w:ascii="Arial" w:hAnsi="Arial" w:cs="Arial"/>
                <w:sz w:val="18"/>
                <w:szCs w:val="18"/>
              </w:rPr>
              <w:t>9.1</w:t>
            </w:r>
            <w:r w:rsidRPr="00C61DD7">
              <w:rPr>
                <w:rFonts w:ascii="Arial" w:hAnsi="Arial" w:cs="Arial"/>
                <w:sz w:val="18"/>
                <w:szCs w:val="18"/>
              </w:rPr>
              <w:t>)</w:t>
            </w:r>
          </w:p>
        </w:tc>
        <w:tc>
          <w:tcPr>
            <w:tcW w:w="361" w:type="pct"/>
            <w:shd w:val="clear" w:color="auto" w:fill="auto"/>
            <w:vAlign w:val="center"/>
          </w:tcPr>
          <w:p w14:paraId="261D21B5" w14:textId="04A94A8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w:t>
            </w:r>
            <w:r>
              <w:rPr>
                <w:rFonts w:ascii="Arial" w:hAnsi="Arial" w:cs="Arial"/>
                <w:sz w:val="18"/>
                <w:szCs w:val="18"/>
              </w:rPr>
              <w:t>3</w:t>
            </w:r>
            <w:r w:rsidRPr="00C61DD7">
              <w:rPr>
                <w:rFonts w:ascii="Arial" w:hAnsi="Arial" w:cs="Arial"/>
                <w:sz w:val="18"/>
                <w:szCs w:val="18"/>
              </w:rPr>
              <w:t xml:space="preserve"> (3</w:t>
            </w:r>
            <w:r>
              <w:rPr>
                <w:rFonts w:ascii="Arial" w:hAnsi="Arial" w:cs="Arial"/>
                <w:sz w:val="18"/>
                <w:szCs w:val="18"/>
              </w:rPr>
              <w:t>5.9</w:t>
            </w:r>
            <w:r w:rsidRPr="00C61DD7">
              <w:rPr>
                <w:rFonts w:ascii="Arial" w:hAnsi="Arial" w:cs="Arial"/>
                <w:sz w:val="18"/>
                <w:szCs w:val="18"/>
              </w:rPr>
              <w:t>)</w:t>
            </w:r>
          </w:p>
        </w:tc>
        <w:tc>
          <w:tcPr>
            <w:tcW w:w="361" w:type="pct"/>
            <w:shd w:val="clear" w:color="auto" w:fill="auto"/>
            <w:vAlign w:val="center"/>
          </w:tcPr>
          <w:p w14:paraId="46A2EA3B" w14:textId="2A925C3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w:t>
            </w:r>
            <w:r>
              <w:rPr>
                <w:rFonts w:ascii="Arial" w:hAnsi="Arial" w:cs="Arial"/>
                <w:sz w:val="18"/>
                <w:szCs w:val="18"/>
              </w:rPr>
              <w:t>1</w:t>
            </w:r>
            <w:r w:rsidRPr="00C61DD7">
              <w:rPr>
                <w:rFonts w:ascii="Arial" w:hAnsi="Arial" w:cs="Arial"/>
                <w:sz w:val="18"/>
                <w:szCs w:val="18"/>
              </w:rPr>
              <w:t xml:space="preserve"> (3</w:t>
            </w:r>
            <w:r>
              <w:rPr>
                <w:rFonts w:ascii="Arial" w:hAnsi="Arial" w:cs="Arial"/>
                <w:sz w:val="18"/>
                <w:szCs w:val="18"/>
              </w:rPr>
              <w:t>3.3</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BDC2241" w14:textId="4E44DC5A"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w:t>
            </w:r>
            <w:r>
              <w:rPr>
                <w:rFonts w:ascii="Arial" w:hAnsi="Arial" w:cs="Arial"/>
                <w:sz w:val="18"/>
                <w:szCs w:val="18"/>
              </w:rPr>
              <w:t>8</w:t>
            </w:r>
            <w:r w:rsidRPr="00C61DD7">
              <w:rPr>
                <w:rFonts w:ascii="Arial" w:hAnsi="Arial" w:cs="Arial"/>
                <w:sz w:val="18"/>
                <w:szCs w:val="18"/>
              </w:rPr>
              <w:t xml:space="preserve"> (</w:t>
            </w:r>
            <w:r>
              <w:rPr>
                <w:rFonts w:ascii="Arial" w:hAnsi="Arial" w:cs="Arial"/>
                <w:sz w:val="18"/>
                <w:szCs w:val="18"/>
              </w:rPr>
              <w:t>20.7</w:t>
            </w:r>
            <w:r w:rsidRPr="00C61DD7">
              <w:rPr>
                <w:rFonts w:ascii="Arial" w:hAnsi="Arial" w:cs="Arial"/>
                <w:sz w:val="18"/>
                <w:szCs w:val="18"/>
              </w:rPr>
              <w:t>)</w:t>
            </w:r>
          </w:p>
        </w:tc>
      </w:tr>
      <w:tr w:rsidR="00DD6698" w:rsidRPr="00126EC5" w14:paraId="42801171"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75EBF8FB" w14:textId="768869B5" w:rsidR="00DD6698" w:rsidRPr="00C61DD7" w:rsidRDefault="00DD6698" w:rsidP="00305431">
            <w:pPr>
              <w:spacing w:line="480" w:lineRule="auto"/>
              <w:ind w:left="340"/>
              <w:rPr>
                <w:rFonts w:ascii="Arial" w:hAnsi="Arial" w:cs="Arial"/>
                <w:bCs/>
                <w:sz w:val="18"/>
                <w:szCs w:val="18"/>
              </w:rPr>
            </w:pPr>
            <w:r w:rsidRPr="00C61DD7">
              <w:rPr>
                <w:rFonts w:ascii="Arial" w:hAnsi="Arial" w:cs="Arial"/>
                <w:bCs/>
                <w:sz w:val="18"/>
                <w:szCs w:val="18"/>
              </w:rPr>
              <w:t>1</w:t>
            </w:r>
          </w:p>
        </w:tc>
        <w:tc>
          <w:tcPr>
            <w:tcW w:w="492" w:type="pct"/>
            <w:tcBorders>
              <w:left w:val="single" w:sz="12" w:space="0" w:color="auto"/>
              <w:right w:val="single" w:sz="12" w:space="0" w:color="auto"/>
            </w:tcBorders>
            <w:vAlign w:val="center"/>
          </w:tcPr>
          <w:p w14:paraId="03E911F3" w14:textId="4D043BA5"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484 (41.5)</w:t>
            </w:r>
          </w:p>
        </w:tc>
        <w:tc>
          <w:tcPr>
            <w:tcW w:w="361" w:type="pct"/>
            <w:tcBorders>
              <w:left w:val="single" w:sz="12" w:space="0" w:color="auto"/>
            </w:tcBorders>
            <w:shd w:val="clear" w:color="auto" w:fill="auto"/>
            <w:noWrap/>
            <w:vAlign w:val="center"/>
          </w:tcPr>
          <w:p w14:paraId="78BBA007" w14:textId="29CC359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140 (4</w:t>
            </w:r>
            <w:r>
              <w:rPr>
                <w:rFonts w:ascii="Arial" w:hAnsi="Arial" w:cs="Arial"/>
                <w:sz w:val="18"/>
                <w:szCs w:val="18"/>
              </w:rPr>
              <w:t>3.1</w:t>
            </w:r>
            <w:r w:rsidRPr="00C61DD7">
              <w:rPr>
                <w:rFonts w:ascii="Arial" w:hAnsi="Arial" w:cs="Arial"/>
                <w:sz w:val="18"/>
                <w:szCs w:val="18"/>
              </w:rPr>
              <w:t>)</w:t>
            </w:r>
          </w:p>
        </w:tc>
        <w:tc>
          <w:tcPr>
            <w:tcW w:w="361" w:type="pct"/>
            <w:shd w:val="clear" w:color="auto" w:fill="auto"/>
            <w:noWrap/>
            <w:vAlign w:val="center"/>
          </w:tcPr>
          <w:p w14:paraId="50F72DA5" w14:textId="5362409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102 (3</w:t>
            </w:r>
            <w:r>
              <w:rPr>
                <w:rFonts w:ascii="Arial" w:hAnsi="Arial" w:cs="Arial"/>
                <w:sz w:val="18"/>
                <w:szCs w:val="18"/>
              </w:rPr>
              <w:t>8.8</w:t>
            </w:r>
            <w:r w:rsidRPr="00C61DD7">
              <w:rPr>
                <w:rFonts w:ascii="Arial" w:hAnsi="Arial" w:cs="Arial"/>
                <w:sz w:val="18"/>
                <w:szCs w:val="18"/>
              </w:rPr>
              <w:t>)</w:t>
            </w:r>
          </w:p>
        </w:tc>
        <w:tc>
          <w:tcPr>
            <w:tcW w:w="361" w:type="pct"/>
            <w:shd w:val="clear" w:color="auto" w:fill="auto"/>
            <w:noWrap/>
            <w:vAlign w:val="center"/>
          </w:tcPr>
          <w:p w14:paraId="359EEB95" w14:textId="2B80337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77 (4</w:t>
            </w:r>
            <w:r>
              <w:rPr>
                <w:rFonts w:ascii="Arial" w:hAnsi="Arial" w:cs="Arial"/>
                <w:sz w:val="18"/>
                <w:szCs w:val="18"/>
              </w:rPr>
              <w:t>4.0</w:t>
            </w:r>
            <w:r w:rsidRPr="00C61DD7">
              <w:rPr>
                <w:rFonts w:ascii="Arial" w:hAnsi="Arial" w:cs="Arial"/>
                <w:sz w:val="18"/>
                <w:szCs w:val="18"/>
              </w:rPr>
              <w:t>)</w:t>
            </w:r>
          </w:p>
        </w:tc>
        <w:tc>
          <w:tcPr>
            <w:tcW w:w="361" w:type="pct"/>
            <w:shd w:val="clear" w:color="auto" w:fill="auto"/>
            <w:vAlign w:val="center"/>
          </w:tcPr>
          <w:p w14:paraId="2CC08866" w14:textId="0A0C210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18 (36</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713D7FA7" w14:textId="11723E4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8 (3</w:t>
            </w:r>
            <w:r>
              <w:rPr>
                <w:rFonts w:ascii="Arial" w:hAnsi="Arial" w:cs="Arial"/>
                <w:sz w:val="18"/>
                <w:szCs w:val="18"/>
              </w:rPr>
              <w:t>0.8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5F571843" w14:textId="312BE8D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50 (4</w:t>
            </w:r>
            <w:r>
              <w:rPr>
                <w:rFonts w:ascii="Arial" w:hAnsi="Arial" w:cs="Arial"/>
                <w:sz w:val="18"/>
                <w:szCs w:val="18"/>
              </w:rPr>
              <w:t>3.5</w:t>
            </w:r>
            <w:r w:rsidRPr="00C61DD7">
              <w:rPr>
                <w:rFonts w:ascii="Arial" w:hAnsi="Arial" w:cs="Arial"/>
                <w:sz w:val="18"/>
                <w:szCs w:val="18"/>
              </w:rPr>
              <w:t>)</w:t>
            </w:r>
          </w:p>
        </w:tc>
        <w:tc>
          <w:tcPr>
            <w:tcW w:w="361" w:type="pct"/>
            <w:shd w:val="clear" w:color="auto" w:fill="auto"/>
            <w:vAlign w:val="center"/>
          </w:tcPr>
          <w:p w14:paraId="2B4AA014" w14:textId="3BE7FF9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40 (4</w:t>
            </w:r>
            <w:r>
              <w:rPr>
                <w:rFonts w:ascii="Arial" w:hAnsi="Arial" w:cs="Arial"/>
                <w:sz w:val="18"/>
                <w:szCs w:val="18"/>
              </w:rPr>
              <w:t>3.5</w:t>
            </w:r>
            <w:r w:rsidRPr="00C61DD7">
              <w:rPr>
                <w:rFonts w:ascii="Arial" w:hAnsi="Arial" w:cs="Arial"/>
                <w:sz w:val="18"/>
                <w:szCs w:val="18"/>
              </w:rPr>
              <w:t>)</w:t>
            </w:r>
          </w:p>
        </w:tc>
        <w:tc>
          <w:tcPr>
            <w:tcW w:w="361" w:type="pct"/>
            <w:shd w:val="clear" w:color="auto" w:fill="auto"/>
            <w:vAlign w:val="center"/>
          </w:tcPr>
          <w:p w14:paraId="68EBDBA8" w14:textId="2E56E37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9 (2</w:t>
            </w:r>
            <w:r>
              <w:rPr>
                <w:rFonts w:ascii="Arial" w:hAnsi="Arial" w:cs="Arial"/>
                <w:sz w:val="18"/>
                <w:szCs w:val="18"/>
              </w:rPr>
              <w:t>7.3</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0610830C" w14:textId="7FF47E3A"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40 (</w:t>
            </w:r>
            <w:r>
              <w:rPr>
                <w:rFonts w:ascii="Arial" w:hAnsi="Arial" w:cs="Arial"/>
                <w:sz w:val="18"/>
                <w:szCs w:val="18"/>
              </w:rPr>
              <w:t>46.0</w:t>
            </w:r>
            <w:r w:rsidRPr="00C61DD7">
              <w:rPr>
                <w:rFonts w:ascii="Arial" w:hAnsi="Arial" w:cs="Arial"/>
                <w:sz w:val="18"/>
                <w:szCs w:val="18"/>
              </w:rPr>
              <w:t>)</w:t>
            </w:r>
          </w:p>
        </w:tc>
      </w:tr>
      <w:tr w:rsidR="00DD6698" w:rsidRPr="00126EC5" w14:paraId="238F3840" w14:textId="77777777" w:rsidTr="00DD6698">
        <w:trPr>
          <w:trHeight w:val="96"/>
        </w:trPr>
        <w:tc>
          <w:tcPr>
            <w:tcW w:w="1241" w:type="pct"/>
            <w:tcBorders>
              <w:left w:val="single" w:sz="12" w:space="0" w:color="auto"/>
              <w:right w:val="single" w:sz="12" w:space="0" w:color="auto"/>
            </w:tcBorders>
            <w:shd w:val="clear" w:color="auto" w:fill="auto"/>
            <w:noWrap/>
            <w:vAlign w:val="center"/>
          </w:tcPr>
          <w:p w14:paraId="4629EABA" w14:textId="4CE3ECA6" w:rsidR="00DD6698" w:rsidRPr="00C61DD7" w:rsidRDefault="00DD6698" w:rsidP="00305431">
            <w:pPr>
              <w:spacing w:line="480" w:lineRule="auto"/>
              <w:ind w:left="340"/>
              <w:rPr>
                <w:rFonts w:ascii="Arial" w:hAnsi="Arial" w:cs="Arial"/>
                <w:bCs/>
                <w:sz w:val="18"/>
                <w:szCs w:val="18"/>
              </w:rPr>
            </w:pPr>
            <w:r w:rsidRPr="00C61DD7">
              <w:rPr>
                <w:rFonts w:ascii="Arial" w:hAnsi="Arial" w:cs="Arial"/>
                <w:bCs/>
                <w:sz w:val="18"/>
                <w:szCs w:val="18"/>
              </w:rPr>
              <w:t>≥2</w:t>
            </w:r>
          </w:p>
        </w:tc>
        <w:tc>
          <w:tcPr>
            <w:tcW w:w="492" w:type="pct"/>
            <w:tcBorders>
              <w:left w:val="single" w:sz="12" w:space="0" w:color="auto"/>
              <w:right w:val="single" w:sz="12" w:space="0" w:color="auto"/>
            </w:tcBorders>
            <w:vAlign w:val="center"/>
          </w:tcPr>
          <w:p w14:paraId="18732472" w14:textId="22CB9ABB"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368 (31.6)</w:t>
            </w:r>
          </w:p>
        </w:tc>
        <w:tc>
          <w:tcPr>
            <w:tcW w:w="361" w:type="pct"/>
            <w:tcBorders>
              <w:left w:val="single" w:sz="12" w:space="0" w:color="auto"/>
            </w:tcBorders>
            <w:shd w:val="clear" w:color="auto" w:fill="auto"/>
            <w:noWrap/>
            <w:vAlign w:val="center"/>
          </w:tcPr>
          <w:p w14:paraId="511EB0C5" w14:textId="12358FE8"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89 (27.4)</w:t>
            </w:r>
          </w:p>
        </w:tc>
        <w:tc>
          <w:tcPr>
            <w:tcW w:w="361" w:type="pct"/>
            <w:shd w:val="clear" w:color="auto" w:fill="auto"/>
            <w:noWrap/>
            <w:vAlign w:val="center"/>
          </w:tcPr>
          <w:p w14:paraId="21704F2F" w14:textId="10F70C07"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99 (37.6)</w:t>
            </w:r>
          </w:p>
        </w:tc>
        <w:tc>
          <w:tcPr>
            <w:tcW w:w="361" w:type="pct"/>
            <w:shd w:val="clear" w:color="auto" w:fill="auto"/>
            <w:noWrap/>
            <w:vAlign w:val="center"/>
          </w:tcPr>
          <w:p w14:paraId="6C9A7AD7" w14:textId="250A2A5A"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54 (30.9)</w:t>
            </w:r>
          </w:p>
        </w:tc>
        <w:tc>
          <w:tcPr>
            <w:tcW w:w="361" w:type="pct"/>
            <w:shd w:val="clear" w:color="auto" w:fill="auto"/>
            <w:vAlign w:val="center"/>
          </w:tcPr>
          <w:p w14:paraId="7D676FDB" w14:textId="433DCD73"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19 (38)</w:t>
            </w:r>
          </w:p>
        </w:tc>
        <w:tc>
          <w:tcPr>
            <w:tcW w:w="362" w:type="pct"/>
            <w:tcBorders>
              <w:right w:val="single" w:sz="12" w:space="0" w:color="auto"/>
            </w:tcBorders>
            <w:shd w:val="clear" w:color="auto" w:fill="auto"/>
            <w:vAlign w:val="center"/>
          </w:tcPr>
          <w:p w14:paraId="043B182D" w14:textId="4A17E031"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3 (11.6)</w:t>
            </w:r>
          </w:p>
        </w:tc>
        <w:tc>
          <w:tcPr>
            <w:tcW w:w="380" w:type="pct"/>
            <w:tcBorders>
              <w:left w:val="single" w:sz="12" w:space="0" w:color="auto"/>
            </w:tcBorders>
            <w:shd w:val="clear" w:color="auto" w:fill="auto"/>
            <w:vAlign w:val="center"/>
          </w:tcPr>
          <w:p w14:paraId="6A1B3450" w14:textId="5F2D833F"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43</w:t>
            </w:r>
            <w:r w:rsidRPr="00C61DD7">
              <w:rPr>
                <w:rFonts w:ascii="Arial" w:hAnsi="Arial" w:cs="Arial"/>
                <w:sz w:val="18"/>
                <w:szCs w:val="18"/>
              </w:rPr>
              <w:t xml:space="preserve"> (</w:t>
            </w:r>
            <w:r>
              <w:rPr>
                <w:rFonts w:ascii="Arial" w:hAnsi="Arial" w:cs="Arial"/>
                <w:sz w:val="18"/>
                <w:szCs w:val="18"/>
              </w:rPr>
              <w:t>37.4</w:t>
            </w:r>
            <w:r w:rsidRPr="00C61DD7">
              <w:rPr>
                <w:rFonts w:ascii="Arial" w:hAnsi="Arial" w:cs="Arial"/>
                <w:sz w:val="18"/>
                <w:szCs w:val="18"/>
              </w:rPr>
              <w:t>)</w:t>
            </w:r>
          </w:p>
        </w:tc>
        <w:tc>
          <w:tcPr>
            <w:tcW w:w="361" w:type="pct"/>
            <w:shd w:val="clear" w:color="auto" w:fill="auto"/>
            <w:vAlign w:val="center"/>
          </w:tcPr>
          <w:p w14:paraId="30B2C338" w14:textId="55B88B5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w:t>
            </w:r>
            <w:r>
              <w:rPr>
                <w:rFonts w:ascii="Arial" w:hAnsi="Arial" w:cs="Arial"/>
                <w:sz w:val="18"/>
                <w:szCs w:val="18"/>
              </w:rPr>
              <w:t>9</w:t>
            </w:r>
            <w:r w:rsidRPr="00C61DD7">
              <w:rPr>
                <w:rFonts w:ascii="Arial" w:hAnsi="Arial" w:cs="Arial"/>
                <w:sz w:val="18"/>
                <w:szCs w:val="18"/>
              </w:rPr>
              <w:t xml:space="preserve"> (</w:t>
            </w:r>
            <w:r>
              <w:rPr>
                <w:rFonts w:ascii="Arial" w:hAnsi="Arial" w:cs="Arial"/>
                <w:sz w:val="18"/>
                <w:szCs w:val="18"/>
              </w:rPr>
              <w:t>20.7</w:t>
            </w:r>
            <w:r w:rsidRPr="00C61DD7">
              <w:rPr>
                <w:rFonts w:ascii="Arial" w:hAnsi="Arial" w:cs="Arial"/>
                <w:sz w:val="18"/>
                <w:szCs w:val="18"/>
              </w:rPr>
              <w:t>)</w:t>
            </w:r>
          </w:p>
        </w:tc>
        <w:tc>
          <w:tcPr>
            <w:tcW w:w="361" w:type="pct"/>
            <w:shd w:val="clear" w:color="auto" w:fill="auto"/>
            <w:vAlign w:val="center"/>
          </w:tcPr>
          <w:p w14:paraId="54F8133C" w14:textId="75A58AFA"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13</w:t>
            </w:r>
            <w:r w:rsidRPr="00C61DD7">
              <w:rPr>
                <w:rFonts w:ascii="Arial" w:hAnsi="Arial" w:cs="Arial"/>
                <w:sz w:val="18"/>
                <w:szCs w:val="18"/>
              </w:rPr>
              <w:t xml:space="preserve"> (</w:t>
            </w:r>
            <w:r>
              <w:rPr>
                <w:rFonts w:ascii="Arial" w:hAnsi="Arial" w:cs="Arial"/>
                <w:sz w:val="18"/>
                <w:szCs w:val="18"/>
              </w:rPr>
              <w:t>39.4</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3A2B209F" w14:textId="05081705" w:rsidR="00DD6698" w:rsidRPr="00C61DD7" w:rsidRDefault="00DD6698" w:rsidP="00305431">
            <w:pPr>
              <w:spacing w:line="480" w:lineRule="auto"/>
              <w:jc w:val="center"/>
              <w:rPr>
                <w:rFonts w:ascii="Arial" w:hAnsi="Arial" w:cs="Arial"/>
                <w:sz w:val="18"/>
                <w:szCs w:val="18"/>
              </w:rPr>
            </w:pPr>
            <w:r>
              <w:rPr>
                <w:rFonts w:ascii="Arial" w:hAnsi="Arial" w:cs="Arial"/>
                <w:sz w:val="18"/>
                <w:szCs w:val="18"/>
              </w:rPr>
              <w:t>29</w:t>
            </w:r>
            <w:r w:rsidRPr="00C61DD7">
              <w:rPr>
                <w:rFonts w:ascii="Arial" w:hAnsi="Arial" w:cs="Arial"/>
                <w:sz w:val="18"/>
                <w:szCs w:val="18"/>
              </w:rPr>
              <w:t xml:space="preserve"> (</w:t>
            </w:r>
            <w:r>
              <w:rPr>
                <w:rFonts w:ascii="Arial" w:hAnsi="Arial" w:cs="Arial"/>
                <w:sz w:val="18"/>
                <w:szCs w:val="18"/>
              </w:rPr>
              <w:t>33.3</w:t>
            </w:r>
            <w:r w:rsidRPr="00C61DD7">
              <w:rPr>
                <w:rFonts w:ascii="Arial" w:hAnsi="Arial" w:cs="Arial"/>
                <w:sz w:val="18"/>
                <w:szCs w:val="18"/>
              </w:rPr>
              <w:t>)</w:t>
            </w:r>
          </w:p>
        </w:tc>
      </w:tr>
      <w:tr w:rsidR="00DD6698" w:rsidRPr="00126EC5" w14:paraId="52DA38FB"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6B75C177" w14:textId="7A9AE9CE" w:rsidR="00DD6698" w:rsidRPr="00C61DD7" w:rsidRDefault="00DD6698" w:rsidP="00305431">
            <w:pPr>
              <w:spacing w:line="480" w:lineRule="auto"/>
              <w:ind w:left="340"/>
              <w:rPr>
                <w:rFonts w:ascii="Arial" w:hAnsi="Arial" w:cs="Arial"/>
                <w:bCs/>
                <w:sz w:val="18"/>
                <w:szCs w:val="18"/>
              </w:rPr>
            </w:pPr>
            <w:r>
              <w:rPr>
                <w:rFonts w:ascii="Arial" w:hAnsi="Arial" w:cs="Arial"/>
                <w:bCs/>
                <w:sz w:val="18"/>
                <w:szCs w:val="18"/>
              </w:rPr>
              <w:t>M</w:t>
            </w:r>
            <w:r w:rsidRPr="00C61DD7">
              <w:rPr>
                <w:rFonts w:ascii="Arial" w:hAnsi="Arial" w:cs="Arial"/>
                <w:bCs/>
                <w:sz w:val="18"/>
                <w:szCs w:val="18"/>
              </w:rPr>
              <w:t>edian (IQR)</w:t>
            </w:r>
          </w:p>
        </w:tc>
        <w:tc>
          <w:tcPr>
            <w:tcW w:w="492" w:type="pct"/>
            <w:tcBorders>
              <w:left w:val="single" w:sz="12" w:space="0" w:color="auto"/>
              <w:right w:val="single" w:sz="12" w:space="0" w:color="auto"/>
            </w:tcBorders>
            <w:vAlign w:val="center"/>
          </w:tcPr>
          <w:p w14:paraId="3C0D7D20" w14:textId="131F8601"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1 (0-2)</w:t>
            </w:r>
          </w:p>
        </w:tc>
        <w:tc>
          <w:tcPr>
            <w:tcW w:w="361" w:type="pct"/>
            <w:tcBorders>
              <w:left w:val="single" w:sz="12" w:space="0" w:color="auto"/>
            </w:tcBorders>
            <w:shd w:val="clear" w:color="auto" w:fill="auto"/>
            <w:noWrap/>
            <w:vAlign w:val="center"/>
          </w:tcPr>
          <w:p w14:paraId="1F8BDDAE" w14:textId="1C48C2E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(0</w:t>
            </w:r>
            <w:r>
              <w:rPr>
                <w:rFonts w:ascii="Arial" w:hAnsi="Arial" w:cs="Arial"/>
                <w:sz w:val="18"/>
                <w:szCs w:val="18"/>
              </w:rPr>
              <w:t>-</w:t>
            </w:r>
            <w:r w:rsidRPr="00C61DD7">
              <w:rPr>
                <w:rFonts w:ascii="Arial" w:hAnsi="Arial" w:cs="Arial"/>
                <w:sz w:val="18"/>
                <w:szCs w:val="18"/>
              </w:rPr>
              <w:t>2)</w:t>
            </w:r>
          </w:p>
        </w:tc>
        <w:tc>
          <w:tcPr>
            <w:tcW w:w="361" w:type="pct"/>
            <w:shd w:val="clear" w:color="auto" w:fill="auto"/>
            <w:noWrap/>
            <w:vAlign w:val="center"/>
          </w:tcPr>
          <w:p w14:paraId="53C421F8" w14:textId="5A9C16C8"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(1</w:t>
            </w:r>
            <w:r>
              <w:rPr>
                <w:rFonts w:ascii="Arial" w:hAnsi="Arial" w:cs="Arial"/>
                <w:sz w:val="18"/>
                <w:szCs w:val="18"/>
              </w:rPr>
              <w:t>-</w:t>
            </w:r>
            <w:r w:rsidRPr="00C61DD7">
              <w:rPr>
                <w:rFonts w:ascii="Arial" w:hAnsi="Arial" w:cs="Arial"/>
                <w:sz w:val="18"/>
                <w:szCs w:val="18"/>
              </w:rPr>
              <w:t>2)</w:t>
            </w:r>
          </w:p>
        </w:tc>
        <w:tc>
          <w:tcPr>
            <w:tcW w:w="361" w:type="pct"/>
            <w:shd w:val="clear" w:color="auto" w:fill="auto"/>
            <w:noWrap/>
            <w:vAlign w:val="center"/>
          </w:tcPr>
          <w:p w14:paraId="2658050E" w14:textId="1431827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w:t>
            </w:r>
            <w:r>
              <w:rPr>
                <w:rFonts w:ascii="Arial" w:hAnsi="Arial" w:cs="Arial"/>
                <w:sz w:val="18"/>
                <w:szCs w:val="18"/>
              </w:rPr>
              <w:t>0-</w:t>
            </w:r>
            <w:r w:rsidRPr="00C61DD7">
              <w:rPr>
                <w:rFonts w:ascii="Arial" w:hAnsi="Arial" w:cs="Arial"/>
                <w:sz w:val="18"/>
                <w:szCs w:val="18"/>
              </w:rPr>
              <w:t>2)</w:t>
            </w:r>
          </w:p>
        </w:tc>
        <w:tc>
          <w:tcPr>
            <w:tcW w:w="361" w:type="pct"/>
            <w:shd w:val="clear" w:color="auto" w:fill="auto"/>
            <w:vAlign w:val="center"/>
          </w:tcPr>
          <w:p w14:paraId="19C6BB63" w14:textId="100DE26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(0</w:t>
            </w:r>
            <w:r>
              <w:rPr>
                <w:rFonts w:ascii="Arial" w:hAnsi="Arial" w:cs="Arial"/>
                <w:sz w:val="18"/>
                <w:szCs w:val="18"/>
              </w:rPr>
              <w:t>-</w:t>
            </w:r>
            <w:r w:rsidRPr="00C61DD7">
              <w:rPr>
                <w:rFonts w:ascii="Arial" w:hAnsi="Arial" w:cs="Arial"/>
                <w:sz w:val="18"/>
                <w:szCs w:val="18"/>
              </w:rPr>
              <w:t>2)</w:t>
            </w:r>
          </w:p>
        </w:tc>
        <w:tc>
          <w:tcPr>
            <w:tcW w:w="362" w:type="pct"/>
            <w:tcBorders>
              <w:right w:val="single" w:sz="12" w:space="0" w:color="auto"/>
            </w:tcBorders>
            <w:shd w:val="clear" w:color="auto" w:fill="auto"/>
            <w:vAlign w:val="center"/>
          </w:tcPr>
          <w:p w14:paraId="780F7B82" w14:textId="49D58A4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 (0</w:t>
            </w:r>
            <w:r>
              <w:rPr>
                <w:rFonts w:ascii="Arial" w:hAnsi="Arial" w:cs="Arial"/>
                <w:sz w:val="18"/>
                <w:szCs w:val="18"/>
              </w:rPr>
              <w:t>-</w:t>
            </w:r>
            <w:r w:rsidRPr="00C61DD7">
              <w:rPr>
                <w:rFonts w:ascii="Arial" w:hAnsi="Arial" w:cs="Arial"/>
                <w:sz w:val="18"/>
                <w:szCs w:val="18"/>
              </w:rPr>
              <w:t>1)</w:t>
            </w:r>
          </w:p>
        </w:tc>
        <w:tc>
          <w:tcPr>
            <w:tcW w:w="380" w:type="pct"/>
            <w:tcBorders>
              <w:left w:val="single" w:sz="12" w:space="0" w:color="auto"/>
            </w:tcBorders>
            <w:shd w:val="clear" w:color="auto" w:fill="auto"/>
            <w:vAlign w:val="center"/>
          </w:tcPr>
          <w:p w14:paraId="0502336D" w14:textId="6F88503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(1</w:t>
            </w:r>
            <w:r>
              <w:rPr>
                <w:rFonts w:ascii="Arial" w:hAnsi="Arial" w:cs="Arial"/>
                <w:sz w:val="18"/>
                <w:szCs w:val="18"/>
              </w:rPr>
              <w:t>-</w:t>
            </w:r>
            <w:r w:rsidRPr="00C61DD7">
              <w:rPr>
                <w:rFonts w:ascii="Arial" w:hAnsi="Arial" w:cs="Arial"/>
                <w:sz w:val="18"/>
                <w:szCs w:val="18"/>
              </w:rPr>
              <w:t>2)</w:t>
            </w:r>
          </w:p>
        </w:tc>
        <w:tc>
          <w:tcPr>
            <w:tcW w:w="361" w:type="pct"/>
            <w:shd w:val="clear" w:color="auto" w:fill="auto"/>
            <w:vAlign w:val="center"/>
          </w:tcPr>
          <w:p w14:paraId="407B8030" w14:textId="6E2A2A3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(0</w:t>
            </w:r>
            <w:r>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5CF195FD" w14:textId="7AF4A4E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(0</w:t>
            </w:r>
            <w:r>
              <w:rPr>
                <w:rFonts w:ascii="Arial" w:hAnsi="Arial" w:cs="Arial"/>
                <w:sz w:val="18"/>
                <w:szCs w:val="18"/>
              </w:rPr>
              <w:t>-</w:t>
            </w:r>
            <w:r w:rsidRPr="00C61DD7">
              <w:rPr>
                <w:rFonts w:ascii="Arial" w:hAnsi="Arial" w:cs="Arial"/>
                <w:sz w:val="18"/>
                <w:szCs w:val="18"/>
              </w:rPr>
              <w:t>2)</w:t>
            </w:r>
          </w:p>
        </w:tc>
        <w:tc>
          <w:tcPr>
            <w:tcW w:w="359" w:type="pct"/>
            <w:tcBorders>
              <w:right w:val="single" w:sz="12" w:space="0" w:color="auto"/>
            </w:tcBorders>
            <w:shd w:val="clear" w:color="auto" w:fill="auto"/>
            <w:vAlign w:val="center"/>
          </w:tcPr>
          <w:p w14:paraId="099C78FD" w14:textId="722518B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(1</w:t>
            </w:r>
            <w:r>
              <w:rPr>
                <w:rFonts w:ascii="Arial" w:hAnsi="Arial" w:cs="Arial"/>
                <w:sz w:val="18"/>
                <w:szCs w:val="18"/>
              </w:rPr>
              <w:t>-</w:t>
            </w:r>
            <w:r w:rsidRPr="00C61DD7">
              <w:rPr>
                <w:rFonts w:ascii="Arial" w:hAnsi="Arial" w:cs="Arial"/>
                <w:sz w:val="18"/>
                <w:szCs w:val="18"/>
              </w:rPr>
              <w:t>2)</w:t>
            </w:r>
          </w:p>
        </w:tc>
      </w:tr>
      <w:tr w:rsidR="00DD6698" w:rsidRPr="00126EC5" w14:paraId="2F6D56B3"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18C8E26F" w14:textId="1657BB8A" w:rsidR="00DD6698" w:rsidRPr="00C61DD7" w:rsidRDefault="00DD6698" w:rsidP="00305431">
            <w:pPr>
              <w:spacing w:line="480" w:lineRule="auto"/>
              <w:ind w:left="170"/>
              <w:rPr>
                <w:rFonts w:ascii="Arial" w:hAnsi="Arial" w:cs="Arial"/>
                <w:sz w:val="18"/>
                <w:szCs w:val="18"/>
              </w:rPr>
            </w:pPr>
            <w:r w:rsidRPr="00C61DD7">
              <w:rPr>
                <w:rFonts w:ascii="Arial" w:hAnsi="Arial" w:cs="Arial"/>
                <w:sz w:val="18"/>
                <w:szCs w:val="18"/>
              </w:rPr>
              <w:t xml:space="preserve">Other </w:t>
            </w:r>
            <w:r>
              <w:rPr>
                <w:rFonts w:ascii="Arial" w:hAnsi="Arial" w:cs="Arial"/>
                <w:sz w:val="18"/>
                <w:szCs w:val="18"/>
              </w:rPr>
              <w:t>c</w:t>
            </w:r>
            <w:r w:rsidRPr="00C61DD7">
              <w:rPr>
                <w:rFonts w:ascii="Arial" w:hAnsi="Arial" w:cs="Arial"/>
                <w:sz w:val="18"/>
                <w:szCs w:val="18"/>
              </w:rPr>
              <w:t>omorbidities</w:t>
            </w:r>
            <w:r>
              <w:rPr>
                <w:rFonts w:ascii="Arial" w:hAnsi="Arial" w:cs="Arial"/>
                <w:sz w:val="18"/>
                <w:szCs w:val="18"/>
              </w:rPr>
              <w:t>, n (%)</w:t>
            </w:r>
          </w:p>
        </w:tc>
        <w:tc>
          <w:tcPr>
            <w:tcW w:w="492" w:type="pct"/>
            <w:tcBorders>
              <w:left w:val="single" w:sz="12" w:space="0" w:color="auto"/>
              <w:right w:val="single" w:sz="12" w:space="0" w:color="auto"/>
            </w:tcBorders>
            <w:vAlign w:val="center"/>
          </w:tcPr>
          <w:p w14:paraId="6BA3F6E5" w14:textId="6FC037B3"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538 (46.1)</w:t>
            </w:r>
          </w:p>
        </w:tc>
        <w:tc>
          <w:tcPr>
            <w:tcW w:w="361" w:type="pct"/>
            <w:tcBorders>
              <w:left w:val="single" w:sz="12" w:space="0" w:color="auto"/>
            </w:tcBorders>
            <w:shd w:val="clear" w:color="auto" w:fill="auto"/>
            <w:noWrap/>
            <w:vAlign w:val="center"/>
          </w:tcPr>
          <w:p w14:paraId="6DA3695B" w14:textId="0E40A365"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156 (4</w:t>
            </w:r>
            <w:r>
              <w:rPr>
                <w:rFonts w:ascii="Arial" w:hAnsi="Arial" w:cs="Arial"/>
                <w:sz w:val="18"/>
                <w:szCs w:val="18"/>
              </w:rPr>
              <w:t>8.0</w:t>
            </w:r>
            <w:r w:rsidRPr="00C61DD7">
              <w:rPr>
                <w:rFonts w:ascii="Arial" w:hAnsi="Arial" w:cs="Arial"/>
                <w:sz w:val="18"/>
                <w:szCs w:val="18"/>
              </w:rPr>
              <w:t>)</w:t>
            </w:r>
          </w:p>
        </w:tc>
        <w:tc>
          <w:tcPr>
            <w:tcW w:w="361" w:type="pct"/>
            <w:shd w:val="clear" w:color="auto" w:fill="auto"/>
            <w:noWrap/>
            <w:vAlign w:val="center"/>
          </w:tcPr>
          <w:p w14:paraId="310DA845" w14:textId="1D780BD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118 (4</w:t>
            </w:r>
            <w:r>
              <w:rPr>
                <w:rFonts w:ascii="Arial" w:hAnsi="Arial" w:cs="Arial"/>
                <w:sz w:val="18"/>
                <w:szCs w:val="18"/>
              </w:rPr>
              <w:t>4.9</w:t>
            </w:r>
            <w:r w:rsidRPr="00C61DD7">
              <w:rPr>
                <w:rFonts w:ascii="Arial" w:hAnsi="Arial" w:cs="Arial"/>
                <w:sz w:val="18"/>
                <w:szCs w:val="18"/>
              </w:rPr>
              <w:t>)</w:t>
            </w:r>
          </w:p>
        </w:tc>
        <w:tc>
          <w:tcPr>
            <w:tcW w:w="361" w:type="pct"/>
            <w:shd w:val="clear" w:color="auto" w:fill="auto"/>
            <w:noWrap/>
            <w:vAlign w:val="center"/>
          </w:tcPr>
          <w:p w14:paraId="73FD1B3B" w14:textId="4DB0DF3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77 (4</w:t>
            </w:r>
            <w:r>
              <w:rPr>
                <w:rFonts w:ascii="Arial" w:hAnsi="Arial" w:cs="Arial"/>
                <w:sz w:val="18"/>
                <w:szCs w:val="18"/>
              </w:rPr>
              <w:t>4.0</w:t>
            </w:r>
            <w:r w:rsidRPr="00C61DD7">
              <w:rPr>
                <w:rFonts w:ascii="Arial" w:hAnsi="Arial" w:cs="Arial"/>
                <w:sz w:val="18"/>
                <w:szCs w:val="18"/>
              </w:rPr>
              <w:t>)</w:t>
            </w:r>
          </w:p>
        </w:tc>
        <w:tc>
          <w:tcPr>
            <w:tcW w:w="361" w:type="pct"/>
            <w:shd w:val="clear" w:color="auto" w:fill="auto"/>
            <w:vAlign w:val="center"/>
          </w:tcPr>
          <w:p w14:paraId="500AA12A" w14:textId="661DEAEE"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18 (36</w:t>
            </w:r>
            <w:r>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42D5B67A" w14:textId="0AC5502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 (15</w:t>
            </w:r>
            <w:r>
              <w:rPr>
                <w:rFonts w:ascii="Arial" w:hAnsi="Arial" w:cs="Arial"/>
                <w:sz w:val="18"/>
                <w:szCs w:val="18"/>
              </w:rPr>
              <w:t>.4</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1BC64794" w14:textId="1E3EBB0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68 (</w:t>
            </w:r>
            <w:r>
              <w:rPr>
                <w:rFonts w:ascii="Arial" w:hAnsi="Arial" w:cs="Arial"/>
                <w:sz w:val="18"/>
                <w:szCs w:val="18"/>
              </w:rPr>
              <w:t>59.1</w:t>
            </w:r>
            <w:r w:rsidRPr="00C61DD7">
              <w:rPr>
                <w:rFonts w:ascii="Arial" w:hAnsi="Arial" w:cs="Arial"/>
                <w:sz w:val="18"/>
                <w:szCs w:val="18"/>
              </w:rPr>
              <w:t>)</w:t>
            </w:r>
          </w:p>
        </w:tc>
        <w:tc>
          <w:tcPr>
            <w:tcW w:w="361" w:type="pct"/>
            <w:shd w:val="clear" w:color="auto" w:fill="auto"/>
            <w:vAlign w:val="center"/>
          </w:tcPr>
          <w:p w14:paraId="20B4C9C4" w14:textId="338252D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39 (4</w:t>
            </w:r>
            <w:r>
              <w:rPr>
                <w:rFonts w:ascii="Arial" w:hAnsi="Arial" w:cs="Arial"/>
                <w:sz w:val="18"/>
                <w:szCs w:val="18"/>
              </w:rPr>
              <w:t>2.4</w:t>
            </w:r>
            <w:r w:rsidRPr="00C61DD7">
              <w:rPr>
                <w:rFonts w:ascii="Arial" w:hAnsi="Arial" w:cs="Arial"/>
                <w:sz w:val="18"/>
                <w:szCs w:val="18"/>
              </w:rPr>
              <w:t>)</w:t>
            </w:r>
          </w:p>
        </w:tc>
        <w:tc>
          <w:tcPr>
            <w:tcW w:w="361" w:type="pct"/>
            <w:shd w:val="clear" w:color="auto" w:fill="auto"/>
            <w:vAlign w:val="center"/>
          </w:tcPr>
          <w:p w14:paraId="52AD253D" w14:textId="1C8F069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13 (</w:t>
            </w:r>
            <w:r>
              <w:rPr>
                <w:rFonts w:ascii="Arial" w:hAnsi="Arial" w:cs="Arial"/>
                <w:sz w:val="18"/>
                <w:szCs w:val="18"/>
              </w:rPr>
              <w:t>39.4</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12D278B4" w14:textId="20F2F9EE"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45 (5</w:t>
            </w:r>
            <w:r>
              <w:rPr>
                <w:rFonts w:ascii="Arial" w:hAnsi="Arial" w:cs="Arial"/>
                <w:sz w:val="18"/>
                <w:szCs w:val="18"/>
              </w:rPr>
              <w:t>1.7</w:t>
            </w:r>
            <w:r w:rsidRPr="00C61DD7">
              <w:rPr>
                <w:rFonts w:ascii="Arial" w:hAnsi="Arial" w:cs="Arial"/>
                <w:sz w:val="18"/>
                <w:szCs w:val="18"/>
              </w:rPr>
              <w:t>)</w:t>
            </w:r>
          </w:p>
        </w:tc>
      </w:tr>
      <w:tr w:rsidR="007F6126" w:rsidRPr="00811BC1" w14:paraId="11AA4715"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tcPr>
          <w:p w14:paraId="6D40EF12" w14:textId="294E987B" w:rsidR="007F6126" w:rsidRPr="00811BC1" w:rsidRDefault="007F6126" w:rsidP="00305431">
            <w:pPr>
              <w:spacing w:line="480" w:lineRule="auto"/>
              <w:rPr>
                <w:rFonts w:ascii="Arial" w:hAnsi="Arial" w:cs="Arial"/>
                <w:b/>
                <w:sz w:val="18"/>
                <w:szCs w:val="18"/>
              </w:rPr>
            </w:pPr>
            <w:r w:rsidRPr="00811BC1">
              <w:rPr>
                <w:rFonts w:ascii="Arial" w:hAnsi="Arial" w:cs="Arial"/>
                <w:b/>
                <w:sz w:val="18"/>
                <w:szCs w:val="18"/>
              </w:rPr>
              <w:t>S</w:t>
            </w:r>
            <w:r w:rsidRPr="00C61DD7">
              <w:rPr>
                <w:rFonts w:ascii="Arial" w:hAnsi="Arial" w:cs="Arial"/>
                <w:b/>
                <w:sz w:val="18"/>
                <w:szCs w:val="18"/>
              </w:rPr>
              <w:t>tem cell transplantation</w:t>
            </w:r>
            <w:r w:rsidRPr="00811BC1">
              <w:rPr>
                <w:rFonts w:ascii="Arial" w:hAnsi="Arial" w:cs="Arial"/>
                <w:b/>
                <w:sz w:val="18"/>
                <w:szCs w:val="18"/>
              </w:rPr>
              <w:t>,</w:t>
            </w:r>
            <w:r w:rsidR="00DD6698" w:rsidRPr="00811BC1">
              <w:rPr>
                <w:rFonts w:ascii="Arial" w:hAnsi="Arial" w:cs="Arial"/>
                <w:b/>
                <w:bCs/>
                <w:sz w:val="18"/>
                <w:szCs w:val="18"/>
              </w:rPr>
              <w:t>*</w:t>
            </w:r>
            <w:r w:rsidRPr="00811BC1">
              <w:rPr>
                <w:rFonts w:ascii="Arial" w:hAnsi="Arial" w:cs="Arial"/>
                <w:b/>
                <w:sz w:val="18"/>
                <w:szCs w:val="18"/>
              </w:rPr>
              <w:t xml:space="preserve"> n (%)</w:t>
            </w:r>
          </w:p>
        </w:tc>
        <w:tc>
          <w:tcPr>
            <w:tcW w:w="492" w:type="pct"/>
            <w:tcBorders>
              <w:left w:val="single" w:sz="12" w:space="0" w:color="auto"/>
              <w:right w:val="single" w:sz="12" w:space="0" w:color="auto"/>
            </w:tcBorders>
            <w:shd w:val="clear" w:color="auto" w:fill="F2F2F2" w:themeFill="background1" w:themeFillShade="F2"/>
            <w:noWrap/>
            <w:vAlign w:val="center"/>
          </w:tcPr>
          <w:p w14:paraId="4C2FC070" w14:textId="4BBC801A" w:rsidR="007F6126" w:rsidRPr="00811BC1" w:rsidRDefault="00811BC1" w:rsidP="00305431">
            <w:pPr>
              <w:spacing w:line="480" w:lineRule="auto"/>
              <w:jc w:val="center"/>
              <w:rPr>
                <w:rFonts w:ascii="Arial" w:hAnsi="Arial" w:cs="Arial"/>
                <w:b/>
                <w:sz w:val="18"/>
                <w:szCs w:val="18"/>
              </w:rPr>
            </w:pPr>
            <w:r w:rsidRPr="00811BC1">
              <w:rPr>
                <w:rFonts w:ascii="Arial" w:hAnsi="Arial" w:cs="Arial"/>
                <w:b/>
                <w:sz w:val="18"/>
                <w:szCs w:val="18"/>
              </w:rPr>
              <w:t xml:space="preserve">N = </w:t>
            </w:r>
            <w:r w:rsidR="007F6126" w:rsidRPr="00C61DD7">
              <w:rPr>
                <w:rFonts w:ascii="Arial" w:hAnsi="Arial" w:cs="Arial"/>
                <w:b/>
                <w:sz w:val="18"/>
                <w:szCs w:val="18"/>
              </w:rPr>
              <w:t>1127</w:t>
            </w:r>
          </w:p>
        </w:tc>
        <w:tc>
          <w:tcPr>
            <w:tcW w:w="361" w:type="pct"/>
            <w:tcBorders>
              <w:left w:val="single" w:sz="12" w:space="0" w:color="auto"/>
            </w:tcBorders>
            <w:shd w:val="clear" w:color="auto" w:fill="F2F2F2" w:themeFill="background1" w:themeFillShade="F2"/>
            <w:vAlign w:val="center"/>
          </w:tcPr>
          <w:p w14:paraId="5EF66FDD" w14:textId="2D0A5D64" w:rsidR="007F6126" w:rsidRPr="00811BC1" w:rsidRDefault="007F6126" w:rsidP="00305431">
            <w:pPr>
              <w:spacing w:line="480" w:lineRule="auto"/>
              <w:jc w:val="center"/>
              <w:rPr>
                <w:rFonts w:ascii="Arial" w:hAnsi="Arial" w:cs="Arial"/>
                <w:b/>
                <w:sz w:val="18"/>
                <w:szCs w:val="18"/>
              </w:rPr>
            </w:pPr>
            <w:r w:rsidRPr="00811BC1">
              <w:rPr>
                <w:rFonts w:ascii="Arial" w:hAnsi="Arial" w:cs="Arial"/>
                <w:b/>
                <w:sz w:val="18"/>
                <w:szCs w:val="18"/>
              </w:rPr>
              <w:t>n = 312</w:t>
            </w:r>
          </w:p>
        </w:tc>
        <w:tc>
          <w:tcPr>
            <w:tcW w:w="361" w:type="pct"/>
            <w:shd w:val="clear" w:color="auto" w:fill="F2F2F2" w:themeFill="background1" w:themeFillShade="F2"/>
            <w:vAlign w:val="center"/>
          </w:tcPr>
          <w:p w14:paraId="093991E2" w14:textId="7DD04AAA"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2</w:t>
            </w:r>
            <w:r w:rsidR="00DD6698">
              <w:rPr>
                <w:rFonts w:ascii="Arial" w:hAnsi="Arial" w:cs="Arial"/>
                <w:b/>
                <w:sz w:val="18"/>
                <w:szCs w:val="18"/>
              </w:rPr>
              <w:t>59</w:t>
            </w:r>
          </w:p>
        </w:tc>
        <w:tc>
          <w:tcPr>
            <w:tcW w:w="361" w:type="pct"/>
            <w:shd w:val="clear" w:color="auto" w:fill="F2F2F2" w:themeFill="background1" w:themeFillShade="F2"/>
            <w:noWrap/>
            <w:vAlign w:val="center"/>
          </w:tcPr>
          <w:p w14:paraId="009E4061" w14:textId="4B6E2C56"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168</w:t>
            </w:r>
          </w:p>
        </w:tc>
        <w:tc>
          <w:tcPr>
            <w:tcW w:w="361" w:type="pct"/>
            <w:shd w:val="clear" w:color="auto" w:fill="F2F2F2" w:themeFill="background1" w:themeFillShade="F2"/>
            <w:vAlign w:val="center"/>
          </w:tcPr>
          <w:p w14:paraId="52188255" w14:textId="451673ED"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47</w:t>
            </w:r>
          </w:p>
        </w:tc>
        <w:tc>
          <w:tcPr>
            <w:tcW w:w="362" w:type="pct"/>
            <w:tcBorders>
              <w:right w:val="single" w:sz="12" w:space="0" w:color="auto"/>
            </w:tcBorders>
            <w:shd w:val="clear" w:color="auto" w:fill="F2F2F2" w:themeFill="background1" w:themeFillShade="F2"/>
            <w:vAlign w:val="center"/>
          </w:tcPr>
          <w:p w14:paraId="114CE075" w14:textId="4679EF7B"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24</w:t>
            </w:r>
          </w:p>
        </w:tc>
        <w:tc>
          <w:tcPr>
            <w:tcW w:w="380" w:type="pct"/>
            <w:tcBorders>
              <w:left w:val="single" w:sz="12" w:space="0" w:color="auto"/>
            </w:tcBorders>
            <w:shd w:val="clear" w:color="auto" w:fill="F2F2F2" w:themeFill="background1" w:themeFillShade="F2"/>
            <w:vAlign w:val="center"/>
          </w:tcPr>
          <w:p w14:paraId="4D4BA4D2" w14:textId="6370C833"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112</w:t>
            </w:r>
          </w:p>
        </w:tc>
        <w:tc>
          <w:tcPr>
            <w:tcW w:w="361" w:type="pct"/>
            <w:shd w:val="clear" w:color="auto" w:fill="F2F2F2" w:themeFill="background1" w:themeFillShade="F2"/>
            <w:vAlign w:val="center"/>
          </w:tcPr>
          <w:p w14:paraId="69FEEE98" w14:textId="595AC4AA"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92</w:t>
            </w:r>
          </w:p>
        </w:tc>
        <w:tc>
          <w:tcPr>
            <w:tcW w:w="361" w:type="pct"/>
            <w:shd w:val="clear" w:color="auto" w:fill="F2F2F2" w:themeFill="background1" w:themeFillShade="F2"/>
            <w:vAlign w:val="center"/>
          </w:tcPr>
          <w:p w14:paraId="7414230B" w14:textId="10C278C8"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32</w:t>
            </w:r>
          </w:p>
        </w:tc>
        <w:tc>
          <w:tcPr>
            <w:tcW w:w="359" w:type="pct"/>
            <w:tcBorders>
              <w:right w:val="single" w:sz="12" w:space="0" w:color="auto"/>
            </w:tcBorders>
            <w:shd w:val="clear" w:color="auto" w:fill="F2F2F2" w:themeFill="background1" w:themeFillShade="F2"/>
            <w:vAlign w:val="center"/>
          </w:tcPr>
          <w:p w14:paraId="39D3E94F" w14:textId="5B8DD967" w:rsidR="007F6126" w:rsidRPr="00C61DD7" w:rsidRDefault="007F6126" w:rsidP="00305431">
            <w:pPr>
              <w:spacing w:line="480" w:lineRule="auto"/>
              <w:jc w:val="center"/>
              <w:rPr>
                <w:rFonts w:ascii="Arial" w:hAnsi="Arial" w:cs="Arial"/>
                <w:b/>
                <w:sz w:val="18"/>
                <w:szCs w:val="18"/>
              </w:rPr>
            </w:pPr>
            <w:r w:rsidRPr="00811BC1">
              <w:rPr>
                <w:rFonts w:ascii="Arial" w:hAnsi="Arial" w:cs="Arial"/>
                <w:b/>
                <w:sz w:val="18"/>
                <w:szCs w:val="18"/>
              </w:rPr>
              <w:t>n = 81</w:t>
            </w:r>
          </w:p>
        </w:tc>
      </w:tr>
      <w:tr w:rsidR="00DD6698" w:rsidRPr="00126EC5" w14:paraId="35D5267F"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4C7599C4" w14:textId="4B0FBFCA" w:rsidR="00DD6698" w:rsidRPr="00C61DD7" w:rsidRDefault="00DD6698" w:rsidP="00305431">
            <w:pPr>
              <w:spacing w:line="480" w:lineRule="auto"/>
              <w:ind w:left="170"/>
              <w:rPr>
                <w:rFonts w:ascii="Arial" w:hAnsi="Arial" w:cs="Arial"/>
                <w:bCs/>
                <w:sz w:val="18"/>
                <w:szCs w:val="18"/>
              </w:rPr>
            </w:pPr>
            <w:r w:rsidRPr="00C61DD7">
              <w:rPr>
                <w:rFonts w:ascii="Arial" w:hAnsi="Arial" w:cs="Arial"/>
                <w:bCs/>
                <w:sz w:val="18"/>
                <w:szCs w:val="18"/>
              </w:rPr>
              <w:t>Autologous</w:t>
            </w:r>
          </w:p>
        </w:tc>
        <w:tc>
          <w:tcPr>
            <w:tcW w:w="492" w:type="pct"/>
            <w:tcBorders>
              <w:left w:val="single" w:sz="12" w:space="0" w:color="auto"/>
              <w:right w:val="single" w:sz="12" w:space="0" w:color="auto"/>
            </w:tcBorders>
            <w:shd w:val="clear" w:color="auto" w:fill="F2F2F2" w:themeFill="background1" w:themeFillShade="F2"/>
            <w:vAlign w:val="center"/>
          </w:tcPr>
          <w:p w14:paraId="499E6B0C" w14:textId="4ABBA273"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100 (8.9)</w:t>
            </w:r>
          </w:p>
        </w:tc>
        <w:tc>
          <w:tcPr>
            <w:tcW w:w="361" w:type="pct"/>
            <w:tcBorders>
              <w:left w:val="single" w:sz="12" w:space="0" w:color="auto"/>
            </w:tcBorders>
            <w:shd w:val="clear" w:color="auto" w:fill="F2F2F2" w:themeFill="background1" w:themeFillShade="F2"/>
            <w:noWrap/>
            <w:vAlign w:val="center"/>
          </w:tcPr>
          <w:p w14:paraId="5698C354" w14:textId="21A2057D"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23 (7</w:t>
            </w:r>
            <w:r>
              <w:rPr>
                <w:rFonts w:ascii="Arial" w:hAnsi="Arial" w:cs="Arial"/>
                <w:sz w:val="18"/>
                <w:szCs w:val="18"/>
              </w:rPr>
              <w:t>.4</w:t>
            </w:r>
            <w:r w:rsidRPr="00C61DD7">
              <w:rPr>
                <w:rFonts w:ascii="Arial" w:hAnsi="Arial" w:cs="Arial"/>
                <w:sz w:val="18"/>
                <w:szCs w:val="18"/>
              </w:rPr>
              <w:t>)</w:t>
            </w:r>
          </w:p>
        </w:tc>
        <w:tc>
          <w:tcPr>
            <w:tcW w:w="361" w:type="pct"/>
            <w:shd w:val="clear" w:color="auto" w:fill="F2F2F2" w:themeFill="background1" w:themeFillShade="F2"/>
            <w:noWrap/>
            <w:vAlign w:val="center"/>
          </w:tcPr>
          <w:p w14:paraId="3D8A4029" w14:textId="616E823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66 (2</w:t>
            </w:r>
            <w:r>
              <w:rPr>
                <w:rFonts w:ascii="Arial" w:hAnsi="Arial" w:cs="Arial"/>
                <w:sz w:val="18"/>
                <w:szCs w:val="18"/>
              </w:rPr>
              <w:t>5.5</w:t>
            </w:r>
            <w:r w:rsidRPr="00C61DD7">
              <w:rPr>
                <w:rFonts w:ascii="Arial" w:hAnsi="Arial" w:cs="Arial"/>
                <w:sz w:val="18"/>
                <w:szCs w:val="18"/>
              </w:rPr>
              <w:t>)</w:t>
            </w:r>
          </w:p>
        </w:tc>
        <w:tc>
          <w:tcPr>
            <w:tcW w:w="361" w:type="pct"/>
            <w:shd w:val="clear" w:color="auto" w:fill="F2F2F2" w:themeFill="background1" w:themeFillShade="F2"/>
            <w:noWrap/>
            <w:vAlign w:val="center"/>
          </w:tcPr>
          <w:p w14:paraId="7BCC4C24" w14:textId="2B3F25F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F2F2F2" w:themeFill="background1" w:themeFillShade="F2"/>
            <w:vAlign w:val="center"/>
          </w:tcPr>
          <w:p w14:paraId="67920CD1" w14:textId="75C9A18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7 (1</w:t>
            </w:r>
            <w:r>
              <w:rPr>
                <w:rFonts w:ascii="Arial" w:hAnsi="Arial" w:cs="Arial"/>
                <w:sz w:val="18"/>
                <w:szCs w:val="18"/>
              </w:rPr>
              <w:t>4.9</w:t>
            </w:r>
            <w:r w:rsidRPr="00C61DD7">
              <w:rPr>
                <w:rFonts w:ascii="Arial" w:hAnsi="Arial" w:cs="Arial"/>
                <w:sz w:val="18"/>
                <w:szCs w:val="18"/>
              </w:rPr>
              <w:t>)</w:t>
            </w:r>
          </w:p>
        </w:tc>
        <w:tc>
          <w:tcPr>
            <w:tcW w:w="362" w:type="pct"/>
            <w:tcBorders>
              <w:right w:val="single" w:sz="12" w:space="0" w:color="auto"/>
            </w:tcBorders>
            <w:shd w:val="clear" w:color="auto" w:fill="F2F2F2" w:themeFill="background1" w:themeFillShade="F2"/>
            <w:vAlign w:val="center"/>
          </w:tcPr>
          <w:p w14:paraId="6902A4FC" w14:textId="76ECFA1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(4</w:t>
            </w:r>
            <w:r>
              <w:rPr>
                <w:rFonts w:ascii="Arial" w:hAnsi="Arial" w:cs="Arial"/>
                <w:sz w:val="18"/>
                <w:szCs w:val="18"/>
              </w:rPr>
              <w:t>.2</w:t>
            </w:r>
            <w:r w:rsidRPr="00C61DD7">
              <w:rPr>
                <w:rFonts w:ascii="Arial" w:hAnsi="Arial" w:cs="Arial"/>
                <w:sz w:val="18"/>
                <w:szCs w:val="18"/>
              </w:rPr>
              <w:t>)</w:t>
            </w:r>
          </w:p>
        </w:tc>
        <w:tc>
          <w:tcPr>
            <w:tcW w:w="380" w:type="pct"/>
            <w:tcBorders>
              <w:left w:val="single" w:sz="12" w:space="0" w:color="auto"/>
            </w:tcBorders>
            <w:shd w:val="clear" w:color="auto" w:fill="F2F2F2" w:themeFill="background1" w:themeFillShade="F2"/>
            <w:vAlign w:val="center"/>
          </w:tcPr>
          <w:p w14:paraId="25804971" w14:textId="52F6876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w:t>
            </w:r>
            <w:r>
              <w:rPr>
                <w:rFonts w:ascii="Arial" w:hAnsi="Arial" w:cs="Arial"/>
                <w:sz w:val="18"/>
                <w:szCs w:val="18"/>
              </w:rPr>
              <w:t>0.9</w:t>
            </w:r>
            <w:r w:rsidRPr="00C61DD7">
              <w:rPr>
                <w:rFonts w:ascii="Arial" w:hAnsi="Arial" w:cs="Arial"/>
                <w:sz w:val="18"/>
                <w:szCs w:val="18"/>
              </w:rPr>
              <w:t>)</w:t>
            </w:r>
          </w:p>
        </w:tc>
        <w:tc>
          <w:tcPr>
            <w:tcW w:w="361" w:type="pct"/>
            <w:shd w:val="clear" w:color="auto" w:fill="F2F2F2" w:themeFill="background1" w:themeFillShade="F2"/>
            <w:vAlign w:val="center"/>
          </w:tcPr>
          <w:p w14:paraId="458E2B20" w14:textId="1F0812CA"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 (2</w:t>
            </w:r>
            <w:r>
              <w:rPr>
                <w:rFonts w:ascii="Arial" w:hAnsi="Arial" w:cs="Arial"/>
                <w:sz w:val="18"/>
                <w:szCs w:val="18"/>
              </w:rPr>
              <w:t>.2</w:t>
            </w:r>
            <w:r w:rsidRPr="00C61DD7">
              <w:rPr>
                <w:rFonts w:ascii="Arial" w:hAnsi="Arial" w:cs="Arial"/>
                <w:sz w:val="18"/>
                <w:szCs w:val="18"/>
              </w:rPr>
              <w:t>)</w:t>
            </w:r>
          </w:p>
        </w:tc>
        <w:tc>
          <w:tcPr>
            <w:tcW w:w="361" w:type="pct"/>
            <w:shd w:val="clear" w:color="auto" w:fill="F2F2F2" w:themeFill="background1" w:themeFillShade="F2"/>
            <w:vAlign w:val="center"/>
          </w:tcPr>
          <w:p w14:paraId="7A193181" w14:textId="1B9BBF3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F2F2F2" w:themeFill="background1" w:themeFillShade="F2"/>
            <w:vAlign w:val="center"/>
          </w:tcPr>
          <w:p w14:paraId="4769830B" w14:textId="22BB50C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r>
      <w:tr w:rsidR="00DD6698" w:rsidRPr="00126EC5" w14:paraId="52D6AF72"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4D32A662" w14:textId="37EF3AA5" w:rsidR="00DD6698" w:rsidRPr="00C61DD7" w:rsidRDefault="00DD6698" w:rsidP="00305431">
            <w:pPr>
              <w:spacing w:line="480" w:lineRule="auto"/>
              <w:ind w:left="170"/>
              <w:rPr>
                <w:rFonts w:ascii="Arial" w:hAnsi="Arial" w:cs="Arial"/>
                <w:bCs/>
                <w:sz w:val="18"/>
                <w:szCs w:val="18"/>
              </w:rPr>
            </w:pPr>
            <w:r w:rsidRPr="00C61DD7">
              <w:rPr>
                <w:rFonts w:ascii="Arial" w:hAnsi="Arial" w:cs="Arial"/>
                <w:bCs/>
                <w:sz w:val="18"/>
                <w:szCs w:val="18"/>
              </w:rPr>
              <w:t>Allogeneic</w:t>
            </w:r>
          </w:p>
        </w:tc>
        <w:tc>
          <w:tcPr>
            <w:tcW w:w="492" w:type="pct"/>
            <w:tcBorders>
              <w:left w:val="single" w:sz="12" w:space="0" w:color="auto"/>
              <w:right w:val="single" w:sz="12" w:space="0" w:color="auto"/>
            </w:tcBorders>
            <w:shd w:val="clear" w:color="auto" w:fill="F2F2F2" w:themeFill="background1" w:themeFillShade="F2"/>
            <w:vAlign w:val="center"/>
          </w:tcPr>
          <w:p w14:paraId="36A7A1F4" w14:textId="226C8D7F"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56 (5.0)</w:t>
            </w:r>
          </w:p>
        </w:tc>
        <w:tc>
          <w:tcPr>
            <w:tcW w:w="361" w:type="pct"/>
            <w:tcBorders>
              <w:left w:val="single" w:sz="12" w:space="0" w:color="auto"/>
            </w:tcBorders>
            <w:shd w:val="clear" w:color="auto" w:fill="F2F2F2" w:themeFill="background1" w:themeFillShade="F2"/>
            <w:noWrap/>
            <w:vAlign w:val="center"/>
          </w:tcPr>
          <w:p w14:paraId="2B25EC0C" w14:textId="0E9AC4D7"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5 (</w:t>
            </w:r>
            <w:r>
              <w:rPr>
                <w:rFonts w:ascii="Arial" w:hAnsi="Arial" w:cs="Arial"/>
                <w:sz w:val="18"/>
                <w:szCs w:val="18"/>
              </w:rPr>
              <w:t>1.6</w:t>
            </w:r>
            <w:r w:rsidRPr="00C61DD7">
              <w:rPr>
                <w:rFonts w:ascii="Arial" w:hAnsi="Arial" w:cs="Arial"/>
                <w:sz w:val="18"/>
                <w:szCs w:val="18"/>
              </w:rPr>
              <w:t>)</w:t>
            </w:r>
          </w:p>
        </w:tc>
        <w:tc>
          <w:tcPr>
            <w:tcW w:w="361" w:type="pct"/>
            <w:shd w:val="clear" w:color="auto" w:fill="F2F2F2" w:themeFill="background1" w:themeFillShade="F2"/>
            <w:noWrap/>
            <w:vAlign w:val="center"/>
          </w:tcPr>
          <w:p w14:paraId="68DD5828" w14:textId="1EE7024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 (1</w:t>
            </w:r>
            <w:r>
              <w:rPr>
                <w:rFonts w:ascii="Arial" w:hAnsi="Arial" w:cs="Arial"/>
                <w:sz w:val="18"/>
                <w:szCs w:val="18"/>
              </w:rPr>
              <w:t>.2</w:t>
            </w:r>
            <w:r w:rsidRPr="00C61DD7">
              <w:rPr>
                <w:rFonts w:ascii="Arial" w:hAnsi="Arial" w:cs="Arial"/>
                <w:sz w:val="18"/>
                <w:szCs w:val="18"/>
              </w:rPr>
              <w:t>)</w:t>
            </w:r>
          </w:p>
        </w:tc>
        <w:tc>
          <w:tcPr>
            <w:tcW w:w="361" w:type="pct"/>
            <w:shd w:val="clear" w:color="auto" w:fill="F2F2F2" w:themeFill="background1" w:themeFillShade="F2"/>
            <w:noWrap/>
            <w:vAlign w:val="center"/>
          </w:tcPr>
          <w:p w14:paraId="0E8BE188" w14:textId="25F49DF0"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 (</w:t>
            </w:r>
            <w:r>
              <w:rPr>
                <w:rFonts w:ascii="Arial" w:hAnsi="Arial" w:cs="Arial"/>
                <w:sz w:val="18"/>
                <w:szCs w:val="18"/>
              </w:rPr>
              <w:t>0.6</w:t>
            </w:r>
            <w:r w:rsidRPr="00C61DD7">
              <w:rPr>
                <w:rFonts w:ascii="Arial" w:hAnsi="Arial" w:cs="Arial"/>
                <w:sz w:val="18"/>
                <w:szCs w:val="18"/>
              </w:rPr>
              <w:t>)</w:t>
            </w:r>
          </w:p>
        </w:tc>
        <w:tc>
          <w:tcPr>
            <w:tcW w:w="361" w:type="pct"/>
            <w:shd w:val="clear" w:color="auto" w:fill="F2F2F2" w:themeFill="background1" w:themeFillShade="F2"/>
            <w:vAlign w:val="center"/>
          </w:tcPr>
          <w:p w14:paraId="2757E092" w14:textId="3EA0801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4 (</w:t>
            </w:r>
            <w:r>
              <w:rPr>
                <w:rFonts w:ascii="Arial" w:hAnsi="Arial" w:cs="Arial"/>
                <w:sz w:val="18"/>
                <w:szCs w:val="18"/>
              </w:rPr>
              <w:t>8.5</w:t>
            </w:r>
            <w:r w:rsidRPr="00C61DD7">
              <w:rPr>
                <w:rFonts w:ascii="Arial" w:hAnsi="Arial" w:cs="Arial"/>
                <w:sz w:val="18"/>
                <w:szCs w:val="18"/>
              </w:rPr>
              <w:t>)</w:t>
            </w:r>
          </w:p>
        </w:tc>
        <w:tc>
          <w:tcPr>
            <w:tcW w:w="362" w:type="pct"/>
            <w:tcBorders>
              <w:right w:val="single" w:sz="12" w:space="0" w:color="auto"/>
            </w:tcBorders>
            <w:shd w:val="clear" w:color="auto" w:fill="F2F2F2" w:themeFill="background1" w:themeFillShade="F2"/>
            <w:vAlign w:val="center"/>
          </w:tcPr>
          <w:p w14:paraId="714F036C" w14:textId="61C70AB6"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9 (3</w:t>
            </w:r>
            <w:r>
              <w:rPr>
                <w:rFonts w:ascii="Arial" w:hAnsi="Arial" w:cs="Arial"/>
                <w:sz w:val="18"/>
                <w:szCs w:val="18"/>
              </w:rPr>
              <w:t>7.5</w:t>
            </w:r>
            <w:r w:rsidRPr="00C61DD7">
              <w:rPr>
                <w:rFonts w:ascii="Arial" w:hAnsi="Arial" w:cs="Arial"/>
                <w:sz w:val="18"/>
                <w:szCs w:val="18"/>
              </w:rPr>
              <w:t>)</w:t>
            </w:r>
          </w:p>
        </w:tc>
        <w:tc>
          <w:tcPr>
            <w:tcW w:w="380" w:type="pct"/>
            <w:tcBorders>
              <w:left w:val="single" w:sz="12" w:space="0" w:color="auto"/>
            </w:tcBorders>
            <w:shd w:val="clear" w:color="auto" w:fill="F2F2F2" w:themeFill="background1" w:themeFillShade="F2"/>
            <w:vAlign w:val="center"/>
          </w:tcPr>
          <w:p w14:paraId="7F4343E3" w14:textId="1E773E1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9 (8</w:t>
            </w:r>
            <w:r>
              <w:rPr>
                <w:rFonts w:ascii="Arial" w:hAnsi="Arial" w:cs="Arial"/>
                <w:sz w:val="18"/>
                <w:szCs w:val="18"/>
              </w:rPr>
              <w:t>.0</w:t>
            </w:r>
            <w:r w:rsidRPr="00C61DD7">
              <w:rPr>
                <w:rFonts w:ascii="Arial" w:hAnsi="Arial" w:cs="Arial"/>
                <w:sz w:val="18"/>
                <w:szCs w:val="18"/>
              </w:rPr>
              <w:t>)</w:t>
            </w:r>
          </w:p>
        </w:tc>
        <w:tc>
          <w:tcPr>
            <w:tcW w:w="361" w:type="pct"/>
            <w:shd w:val="clear" w:color="auto" w:fill="F2F2F2" w:themeFill="background1" w:themeFillShade="F2"/>
            <w:vAlign w:val="center"/>
          </w:tcPr>
          <w:p w14:paraId="52904CD5" w14:textId="23994B6F"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25 (27</w:t>
            </w:r>
            <w:r>
              <w:rPr>
                <w:rFonts w:ascii="Arial" w:hAnsi="Arial" w:cs="Arial"/>
                <w:sz w:val="18"/>
                <w:szCs w:val="18"/>
              </w:rPr>
              <w:t>.2</w:t>
            </w:r>
            <w:r w:rsidRPr="00C61DD7">
              <w:rPr>
                <w:rFonts w:ascii="Arial" w:hAnsi="Arial" w:cs="Arial"/>
                <w:sz w:val="18"/>
                <w:szCs w:val="18"/>
              </w:rPr>
              <w:t>)</w:t>
            </w:r>
          </w:p>
        </w:tc>
        <w:tc>
          <w:tcPr>
            <w:tcW w:w="361" w:type="pct"/>
            <w:shd w:val="clear" w:color="auto" w:fill="F2F2F2" w:themeFill="background1" w:themeFillShade="F2"/>
            <w:vAlign w:val="center"/>
          </w:tcPr>
          <w:p w14:paraId="04E05A7A" w14:textId="674B6A3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F2F2F2" w:themeFill="background1" w:themeFillShade="F2"/>
            <w:vAlign w:val="center"/>
          </w:tcPr>
          <w:p w14:paraId="2DCDFFAF" w14:textId="4EF163F9"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0</w:t>
            </w:r>
          </w:p>
        </w:tc>
      </w:tr>
      <w:tr w:rsidR="00DD6698" w:rsidRPr="00126EC5" w14:paraId="74F11BD8" w14:textId="77777777" w:rsidTr="0085611B">
        <w:trPr>
          <w:trHeight w:val="270"/>
        </w:trPr>
        <w:tc>
          <w:tcPr>
            <w:tcW w:w="1241" w:type="pct"/>
            <w:tcBorders>
              <w:left w:val="single" w:sz="12" w:space="0" w:color="auto"/>
              <w:right w:val="single" w:sz="12" w:space="0" w:color="auto"/>
            </w:tcBorders>
            <w:shd w:val="clear" w:color="auto" w:fill="F2F2F2" w:themeFill="background1" w:themeFillShade="F2"/>
            <w:noWrap/>
            <w:vAlign w:val="center"/>
          </w:tcPr>
          <w:p w14:paraId="11157E36" w14:textId="69F38573" w:rsidR="00DD6698" w:rsidRPr="00C61DD7" w:rsidRDefault="00DD6698" w:rsidP="00305431">
            <w:pPr>
              <w:spacing w:line="480" w:lineRule="auto"/>
              <w:ind w:left="170"/>
              <w:rPr>
                <w:rFonts w:ascii="Arial" w:hAnsi="Arial" w:cs="Arial"/>
                <w:bCs/>
                <w:sz w:val="18"/>
                <w:szCs w:val="18"/>
              </w:rPr>
            </w:pPr>
            <w:r w:rsidRPr="00C61DD7">
              <w:rPr>
                <w:rFonts w:ascii="Arial" w:hAnsi="Arial" w:cs="Arial"/>
                <w:bCs/>
                <w:sz w:val="18"/>
                <w:szCs w:val="18"/>
              </w:rPr>
              <w:t>No</w:t>
            </w:r>
          </w:p>
        </w:tc>
        <w:tc>
          <w:tcPr>
            <w:tcW w:w="492" w:type="pct"/>
            <w:tcBorders>
              <w:left w:val="single" w:sz="12" w:space="0" w:color="auto"/>
              <w:right w:val="single" w:sz="12" w:space="0" w:color="auto"/>
            </w:tcBorders>
            <w:shd w:val="clear" w:color="auto" w:fill="F2F2F2" w:themeFill="background1" w:themeFillShade="F2"/>
            <w:vAlign w:val="center"/>
          </w:tcPr>
          <w:p w14:paraId="1C93E7FF" w14:textId="7DD1EAC7" w:rsidR="00DD6698" w:rsidRPr="00126EC5" w:rsidRDefault="00DD6698" w:rsidP="00305431">
            <w:pPr>
              <w:spacing w:line="480" w:lineRule="auto"/>
              <w:jc w:val="center"/>
              <w:rPr>
                <w:rFonts w:ascii="Arial" w:hAnsi="Arial" w:cs="Arial"/>
                <w:sz w:val="18"/>
                <w:szCs w:val="18"/>
              </w:rPr>
            </w:pPr>
            <w:r>
              <w:rPr>
                <w:rFonts w:ascii="Arial" w:hAnsi="Arial" w:cs="Arial"/>
                <w:sz w:val="18"/>
                <w:szCs w:val="18"/>
              </w:rPr>
              <w:t>971 (86.2)</w:t>
            </w:r>
          </w:p>
        </w:tc>
        <w:tc>
          <w:tcPr>
            <w:tcW w:w="361" w:type="pct"/>
            <w:tcBorders>
              <w:left w:val="single" w:sz="12" w:space="0" w:color="auto"/>
            </w:tcBorders>
            <w:shd w:val="clear" w:color="auto" w:fill="F2F2F2" w:themeFill="background1" w:themeFillShade="F2"/>
            <w:noWrap/>
            <w:vAlign w:val="center"/>
          </w:tcPr>
          <w:p w14:paraId="00979046" w14:textId="2D086DE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284 (91</w:t>
            </w:r>
            <w:r>
              <w:rPr>
                <w:rFonts w:ascii="Arial" w:hAnsi="Arial" w:cs="Arial"/>
                <w:sz w:val="18"/>
                <w:szCs w:val="18"/>
              </w:rPr>
              <w:t>.0</w:t>
            </w:r>
            <w:r w:rsidRPr="00C61DD7">
              <w:rPr>
                <w:rFonts w:ascii="Arial" w:hAnsi="Arial" w:cs="Arial"/>
                <w:sz w:val="18"/>
                <w:szCs w:val="18"/>
              </w:rPr>
              <w:t>)</w:t>
            </w:r>
          </w:p>
        </w:tc>
        <w:tc>
          <w:tcPr>
            <w:tcW w:w="361" w:type="pct"/>
            <w:shd w:val="clear" w:color="auto" w:fill="F2F2F2" w:themeFill="background1" w:themeFillShade="F2"/>
            <w:noWrap/>
            <w:vAlign w:val="center"/>
          </w:tcPr>
          <w:p w14:paraId="518678D0" w14:textId="07FC0AB4"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w:t>
            </w:r>
            <w:r>
              <w:rPr>
                <w:rFonts w:ascii="Arial" w:hAnsi="Arial" w:cs="Arial"/>
                <w:sz w:val="18"/>
                <w:szCs w:val="18"/>
              </w:rPr>
              <w:t>90</w:t>
            </w:r>
            <w:r w:rsidRPr="00C61DD7">
              <w:rPr>
                <w:rFonts w:ascii="Arial" w:hAnsi="Arial" w:cs="Arial"/>
                <w:sz w:val="18"/>
                <w:szCs w:val="18"/>
              </w:rPr>
              <w:t xml:space="preserve"> (7</w:t>
            </w:r>
            <w:r>
              <w:rPr>
                <w:rFonts w:ascii="Arial" w:hAnsi="Arial" w:cs="Arial"/>
                <w:sz w:val="18"/>
                <w:szCs w:val="18"/>
              </w:rPr>
              <w:t>3.4</w:t>
            </w:r>
            <w:r w:rsidRPr="00C61DD7">
              <w:rPr>
                <w:rFonts w:ascii="Arial" w:hAnsi="Arial" w:cs="Arial"/>
                <w:sz w:val="18"/>
                <w:szCs w:val="18"/>
              </w:rPr>
              <w:t>)</w:t>
            </w:r>
          </w:p>
        </w:tc>
        <w:tc>
          <w:tcPr>
            <w:tcW w:w="361" w:type="pct"/>
            <w:shd w:val="clear" w:color="auto" w:fill="F2F2F2" w:themeFill="background1" w:themeFillShade="F2"/>
            <w:noWrap/>
            <w:vAlign w:val="center"/>
          </w:tcPr>
          <w:p w14:paraId="2ED5A3EC" w14:textId="29ECB1C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167 (</w:t>
            </w:r>
            <w:r>
              <w:rPr>
                <w:rFonts w:ascii="Arial" w:hAnsi="Arial" w:cs="Arial"/>
                <w:sz w:val="18"/>
                <w:szCs w:val="18"/>
              </w:rPr>
              <w:t>99.4</w:t>
            </w:r>
            <w:r w:rsidRPr="00C61DD7">
              <w:rPr>
                <w:rFonts w:ascii="Arial" w:hAnsi="Arial" w:cs="Arial"/>
                <w:sz w:val="18"/>
                <w:szCs w:val="18"/>
              </w:rPr>
              <w:t>)</w:t>
            </w:r>
          </w:p>
        </w:tc>
        <w:tc>
          <w:tcPr>
            <w:tcW w:w="361" w:type="pct"/>
            <w:shd w:val="clear" w:color="auto" w:fill="F2F2F2" w:themeFill="background1" w:themeFillShade="F2"/>
            <w:vAlign w:val="center"/>
          </w:tcPr>
          <w:p w14:paraId="54FE6A4D" w14:textId="62400D6B"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36 (7</w:t>
            </w:r>
            <w:r>
              <w:rPr>
                <w:rFonts w:ascii="Arial" w:hAnsi="Arial" w:cs="Arial"/>
                <w:sz w:val="18"/>
                <w:szCs w:val="18"/>
              </w:rPr>
              <w:t>6.6</w:t>
            </w:r>
            <w:r w:rsidRPr="00C61DD7">
              <w:rPr>
                <w:rFonts w:ascii="Arial" w:hAnsi="Arial" w:cs="Arial"/>
                <w:sz w:val="18"/>
                <w:szCs w:val="18"/>
              </w:rPr>
              <w:t>)</w:t>
            </w:r>
          </w:p>
        </w:tc>
        <w:tc>
          <w:tcPr>
            <w:tcW w:w="362" w:type="pct"/>
            <w:tcBorders>
              <w:right w:val="single" w:sz="12" w:space="0" w:color="auto"/>
            </w:tcBorders>
            <w:shd w:val="clear" w:color="auto" w:fill="F2F2F2" w:themeFill="background1" w:themeFillShade="F2"/>
            <w:vAlign w:val="center"/>
          </w:tcPr>
          <w:p w14:paraId="3F40F672" w14:textId="61E9C63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14 (58</w:t>
            </w:r>
            <w:r>
              <w:rPr>
                <w:rFonts w:ascii="Arial" w:hAnsi="Arial" w:cs="Arial"/>
                <w:sz w:val="18"/>
                <w:szCs w:val="18"/>
              </w:rPr>
              <w:t>.3</w:t>
            </w:r>
            <w:r w:rsidRPr="00C61DD7">
              <w:rPr>
                <w:rFonts w:ascii="Arial" w:hAnsi="Arial" w:cs="Arial"/>
                <w:sz w:val="18"/>
                <w:szCs w:val="18"/>
              </w:rPr>
              <w:t>)</w:t>
            </w:r>
          </w:p>
        </w:tc>
        <w:tc>
          <w:tcPr>
            <w:tcW w:w="380" w:type="pct"/>
            <w:tcBorders>
              <w:left w:val="single" w:sz="12" w:space="0" w:color="auto"/>
            </w:tcBorders>
            <w:shd w:val="clear" w:color="auto" w:fill="F2F2F2" w:themeFill="background1" w:themeFillShade="F2"/>
            <w:vAlign w:val="center"/>
          </w:tcPr>
          <w:p w14:paraId="3A3B5186" w14:textId="2D826941"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102 (91</w:t>
            </w:r>
            <w:r>
              <w:rPr>
                <w:rFonts w:ascii="Arial" w:hAnsi="Arial" w:cs="Arial"/>
                <w:sz w:val="18"/>
                <w:szCs w:val="18"/>
              </w:rPr>
              <w:t>.1</w:t>
            </w:r>
            <w:r w:rsidRPr="00C61DD7">
              <w:rPr>
                <w:rFonts w:ascii="Arial" w:hAnsi="Arial" w:cs="Arial"/>
                <w:sz w:val="18"/>
                <w:szCs w:val="18"/>
              </w:rPr>
              <w:t>)</w:t>
            </w:r>
          </w:p>
        </w:tc>
        <w:tc>
          <w:tcPr>
            <w:tcW w:w="361" w:type="pct"/>
            <w:shd w:val="clear" w:color="auto" w:fill="F2F2F2" w:themeFill="background1" w:themeFillShade="F2"/>
            <w:vAlign w:val="center"/>
          </w:tcPr>
          <w:p w14:paraId="10B360EB" w14:textId="23C6A0EC"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65 (7</w:t>
            </w:r>
            <w:r>
              <w:rPr>
                <w:rFonts w:ascii="Arial" w:hAnsi="Arial" w:cs="Arial"/>
                <w:sz w:val="18"/>
                <w:szCs w:val="18"/>
              </w:rPr>
              <w:t>0.7</w:t>
            </w:r>
            <w:r w:rsidRPr="00C61DD7">
              <w:rPr>
                <w:rFonts w:ascii="Arial" w:hAnsi="Arial" w:cs="Arial"/>
                <w:sz w:val="18"/>
                <w:szCs w:val="18"/>
              </w:rPr>
              <w:t>)</w:t>
            </w:r>
          </w:p>
        </w:tc>
        <w:tc>
          <w:tcPr>
            <w:tcW w:w="361" w:type="pct"/>
            <w:shd w:val="clear" w:color="auto" w:fill="F2F2F2" w:themeFill="background1" w:themeFillShade="F2"/>
            <w:vAlign w:val="center"/>
          </w:tcPr>
          <w:p w14:paraId="4C99C5AD" w14:textId="3BF915B3"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32 (100)</w:t>
            </w:r>
          </w:p>
        </w:tc>
        <w:tc>
          <w:tcPr>
            <w:tcW w:w="359" w:type="pct"/>
            <w:tcBorders>
              <w:right w:val="single" w:sz="12" w:space="0" w:color="auto"/>
            </w:tcBorders>
            <w:shd w:val="clear" w:color="auto" w:fill="F2F2F2" w:themeFill="background1" w:themeFillShade="F2"/>
            <w:vAlign w:val="center"/>
          </w:tcPr>
          <w:p w14:paraId="61437BCC" w14:textId="01B954C2" w:rsidR="00DD6698" w:rsidRPr="00C61DD7" w:rsidRDefault="00DD6698" w:rsidP="00305431">
            <w:pPr>
              <w:spacing w:line="480" w:lineRule="auto"/>
              <w:jc w:val="center"/>
              <w:rPr>
                <w:rFonts w:ascii="Arial" w:hAnsi="Arial" w:cs="Arial"/>
                <w:sz w:val="18"/>
                <w:szCs w:val="18"/>
              </w:rPr>
            </w:pPr>
            <w:r w:rsidRPr="00C61DD7">
              <w:rPr>
                <w:rFonts w:ascii="Arial" w:hAnsi="Arial" w:cs="Arial"/>
                <w:sz w:val="18"/>
                <w:szCs w:val="18"/>
              </w:rPr>
              <w:t>81 (100)</w:t>
            </w:r>
          </w:p>
        </w:tc>
      </w:tr>
      <w:tr w:rsidR="007F6126" w:rsidRPr="00811BC1" w14:paraId="714D9AA2" w14:textId="77777777" w:rsidTr="00DD6698">
        <w:trPr>
          <w:trHeight w:val="270"/>
        </w:trPr>
        <w:tc>
          <w:tcPr>
            <w:tcW w:w="1241" w:type="pct"/>
            <w:tcBorders>
              <w:left w:val="single" w:sz="12" w:space="0" w:color="auto"/>
              <w:right w:val="single" w:sz="12" w:space="0" w:color="auto"/>
            </w:tcBorders>
          </w:tcPr>
          <w:p w14:paraId="0716FE47" w14:textId="473C7EE0" w:rsidR="007F6126" w:rsidRPr="00811BC1" w:rsidRDefault="007F6126" w:rsidP="00305431">
            <w:pPr>
              <w:spacing w:line="480" w:lineRule="auto"/>
              <w:rPr>
                <w:rFonts w:ascii="Arial" w:hAnsi="Arial" w:cs="Arial"/>
                <w:b/>
                <w:bCs/>
                <w:sz w:val="18"/>
                <w:szCs w:val="18"/>
              </w:rPr>
            </w:pPr>
            <w:r w:rsidRPr="00C61DD7">
              <w:rPr>
                <w:rFonts w:ascii="Arial" w:hAnsi="Arial" w:cs="Arial"/>
                <w:b/>
                <w:bCs/>
                <w:sz w:val="18"/>
                <w:szCs w:val="18"/>
              </w:rPr>
              <w:t xml:space="preserve">Cancer therapy, </w:t>
            </w:r>
            <w:r w:rsidRPr="00811BC1">
              <w:rPr>
                <w:rFonts w:ascii="Arial" w:hAnsi="Arial" w:cs="Arial"/>
                <w:b/>
                <w:bCs/>
                <w:sz w:val="18"/>
                <w:szCs w:val="18"/>
              </w:rPr>
              <w:t xml:space="preserve">within </w:t>
            </w:r>
            <w:r w:rsidRPr="00C61DD7">
              <w:rPr>
                <w:rFonts w:ascii="Arial" w:hAnsi="Arial" w:cs="Arial"/>
                <w:b/>
                <w:bCs/>
                <w:sz w:val="18"/>
                <w:szCs w:val="18"/>
              </w:rPr>
              <w:t>30 d</w:t>
            </w:r>
            <w:r w:rsidR="00811BC1">
              <w:rPr>
                <w:rFonts w:ascii="Arial" w:hAnsi="Arial" w:cs="Arial"/>
                <w:b/>
                <w:bCs/>
                <w:sz w:val="18"/>
                <w:szCs w:val="18"/>
              </w:rPr>
              <w:t>,</w:t>
            </w:r>
            <w:r w:rsidR="00DD6698" w:rsidRPr="00DD6698">
              <w:rPr>
                <w:rFonts w:ascii="Arial" w:hAnsi="Arial" w:cs="Arial"/>
                <w:b/>
                <w:bCs/>
                <w:sz w:val="18"/>
                <w:szCs w:val="18"/>
                <w:vertAlign w:val="superscript"/>
              </w:rPr>
              <w:t>†</w:t>
            </w:r>
            <w:r w:rsidR="00811BC1">
              <w:rPr>
                <w:rFonts w:ascii="Arial" w:hAnsi="Arial" w:cs="Arial"/>
                <w:b/>
                <w:bCs/>
                <w:sz w:val="18"/>
                <w:szCs w:val="18"/>
              </w:rPr>
              <w:t xml:space="preserve"> n (%)</w:t>
            </w:r>
          </w:p>
        </w:tc>
        <w:tc>
          <w:tcPr>
            <w:tcW w:w="492" w:type="pct"/>
            <w:tcBorders>
              <w:left w:val="single" w:sz="12" w:space="0" w:color="auto"/>
              <w:right w:val="single" w:sz="12" w:space="0" w:color="auto"/>
            </w:tcBorders>
            <w:shd w:val="clear" w:color="auto" w:fill="auto"/>
            <w:noWrap/>
            <w:vAlign w:val="center"/>
          </w:tcPr>
          <w:p w14:paraId="14094849" w14:textId="4B04B952" w:rsidR="007F6126" w:rsidRPr="00811BC1" w:rsidRDefault="00811BC1"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7F6126" w:rsidRPr="00C61DD7">
              <w:rPr>
                <w:rFonts w:ascii="Arial" w:hAnsi="Arial" w:cs="Arial"/>
                <w:b/>
                <w:bCs/>
                <w:sz w:val="18"/>
                <w:szCs w:val="18"/>
              </w:rPr>
              <w:t>1162</w:t>
            </w:r>
          </w:p>
        </w:tc>
        <w:tc>
          <w:tcPr>
            <w:tcW w:w="361" w:type="pct"/>
            <w:tcBorders>
              <w:left w:val="single" w:sz="12" w:space="0" w:color="auto"/>
            </w:tcBorders>
            <w:shd w:val="clear" w:color="auto" w:fill="auto"/>
            <w:vAlign w:val="center"/>
          </w:tcPr>
          <w:p w14:paraId="60C62C65" w14:textId="15E01C0B"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325</w:t>
            </w:r>
          </w:p>
        </w:tc>
        <w:tc>
          <w:tcPr>
            <w:tcW w:w="361" w:type="pct"/>
            <w:shd w:val="clear" w:color="auto" w:fill="auto"/>
            <w:vAlign w:val="center"/>
          </w:tcPr>
          <w:p w14:paraId="2DA21382" w14:textId="1849AC51"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260</w:t>
            </w:r>
          </w:p>
        </w:tc>
        <w:tc>
          <w:tcPr>
            <w:tcW w:w="361" w:type="pct"/>
            <w:shd w:val="clear" w:color="auto" w:fill="auto"/>
            <w:vAlign w:val="center"/>
          </w:tcPr>
          <w:p w14:paraId="3DD31C85" w14:textId="715C4515"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175</w:t>
            </w:r>
          </w:p>
        </w:tc>
        <w:tc>
          <w:tcPr>
            <w:tcW w:w="361" w:type="pct"/>
            <w:shd w:val="clear" w:color="auto" w:fill="auto"/>
            <w:vAlign w:val="center"/>
          </w:tcPr>
          <w:p w14:paraId="66FA004B" w14:textId="1A075FC3"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50</w:t>
            </w:r>
          </w:p>
        </w:tc>
        <w:tc>
          <w:tcPr>
            <w:tcW w:w="362" w:type="pct"/>
            <w:tcBorders>
              <w:right w:val="single" w:sz="12" w:space="0" w:color="auto"/>
            </w:tcBorders>
            <w:shd w:val="clear" w:color="auto" w:fill="auto"/>
            <w:vAlign w:val="center"/>
          </w:tcPr>
          <w:p w14:paraId="1FEA1F41" w14:textId="27F1717E"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26</w:t>
            </w:r>
          </w:p>
        </w:tc>
        <w:tc>
          <w:tcPr>
            <w:tcW w:w="380" w:type="pct"/>
            <w:tcBorders>
              <w:left w:val="single" w:sz="12" w:space="0" w:color="auto"/>
            </w:tcBorders>
            <w:shd w:val="clear" w:color="auto" w:fill="auto"/>
            <w:vAlign w:val="center"/>
          </w:tcPr>
          <w:p w14:paraId="73BDCA91" w14:textId="6D538482"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115</w:t>
            </w:r>
          </w:p>
        </w:tc>
        <w:tc>
          <w:tcPr>
            <w:tcW w:w="361" w:type="pct"/>
            <w:shd w:val="clear" w:color="auto" w:fill="auto"/>
            <w:vAlign w:val="center"/>
          </w:tcPr>
          <w:p w14:paraId="5311013B" w14:textId="187C297B"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92</w:t>
            </w:r>
          </w:p>
        </w:tc>
        <w:tc>
          <w:tcPr>
            <w:tcW w:w="361" w:type="pct"/>
            <w:shd w:val="clear" w:color="auto" w:fill="auto"/>
            <w:vAlign w:val="center"/>
          </w:tcPr>
          <w:p w14:paraId="4E690548" w14:textId="110CAC1A"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33</w:t>
            </w:r>
          </w:p>
        </w:tc>
        <w:tc>
          <w:tcPr>
            <w:tcW w:w="359" w:type="pct"/>
            <w:tcBorders>
              <w:right w:val="single" w:sz="12" w:space="0" w:color="auto"/>
            </w:tcBorders>
            <w:shd w:val="clear" w:color="auto" w:fill="auto"/>
            <w:vAlign w:val="center"/>
          </w:tcPr>
          <w:p w14:paraId="4912CCF4" w14:textId="00774D6E" w:rsidR="007F6126" w:rsidRPr="00C61DD7" w:rsidRDefault="007F6126" w:rsidP="00305431">
            <w:pPr>
              <w:spacing w:line="480" w:lineRule="auto"/>
              <w:jc w:val="center"/>
              <w:rPr>
                <w:rFonts w:ascii="Arial" w:hAnsi="Arial" w:cs="Arial"/>
                <w:b/>
                <w:bCs/>
                <w:sz w:val="18"/>
                <w:szCs w:val="18"/>
              </w:rPr>
            </w:pPr>
            <w:r w:rsidRPr="00811BC1">
              <w:rPr>
                <w:rFonts w:ascii="Arial" w:hAnsi="Arial" w:cs="Arial"/>
                <w:b/>
                <w:bCs/>
                <w:sz w:val="18"/>
                <w:szCs w:val="18"/>
              </w:rPr>
              <w:t>n = 86</w:t>
            </w:r>
          </w:p>
        </w:tc>
      </w:tr>
      <w:tr w:rsidR="007F6126" w:rsidRPr="00126EC5" w14:paraId="52CF1702" w14:textId="77777777" w:rsidTr="00DD6698">
        <w:trPr>
          <w:trHeight w:val="270"/>
        </w:trPr>
        <w:tc>
          <w:tcPr>
            <w:tcW w:w="1241" w:type="pct"/>
            <w:tcBorders>
              <w:left w:val="single" w:sz="12" w:space="0" w:color="auto"/>
              <w:right w:val="single" w:sz="12" w:space="0" w:color="auto"/>
            </w:tcBorders>
            <w:shd w:val="clear" w:color="auto" w:fill="auto"/>
            <w:noWrap/>
            <w:vAlign w:val="center"/>
            <w:hideMark/>
          </w:tcPr>
          <w:p w14:paraId="49322B91" w14:textId="6AF967E0"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 xml:space="preserve">Conventional </w:t>
            </w:r>
            <w:r>
              <w:rPr>
                <w:rFonts w:ascii="Arial" w:hAnsi="Arial" w:cs="Arial"/>
                <w:sz w:val="18"/>
                <w:szCs w:val="18"/>
              </w:rPr>
              <w:t>chemot</w:t>
            </w:r>
            <w:r w:rsidRPr="00C61DD7">
              <w:rPr>
                <w:rFonts w:ascii="Arial" w:hAnsi="Arial" w:cs="Arial"/>
                <w:sz w:val="18"/>
                <w:szCs w:val="18"/>
              </w:rPr>
              <w:t>herapy</w:t>
            </w:r>
          </w:p>
        </w:tc>
        <w:tc>
          <w:tcPr>
            <w:tcW w:w="492" w:type="pct"/>
            <w:tcBorders>
              <w:left w:val="single" w:sz="12" w:space="0" w:color="auto"/>
              <w:right w:val="single" w:sz="12" w:space="0" w:color="auto"/>
            </w:tcBorders>
            <w:vAlign w:val="center"/>
          </w:tcPr>
          <w:p w14:paraId="777F212E" w14:textId="554C1B3C" w:rsidR="007F6126" w:rsidRPr="00126EC5" w:rsidRDefault="007F6126" w:rsidP="00305431">
            <w:pPr>
              <w:spacing w:line="480" w:lineRule="auto"/>
              <w:jc w:val="center"/>
              <w:rPr>
                <w:rFonts w:ascii="Arial" w:hAnsi="Arial" w:cs="Arial"/>
                <w:sz w:val="18"/>
                <w:szCs w:val="18"/>
              </w:rPr>
            </w:pPr>
            <w:r>
              <w:rPr>
                <w:rFonts w:ascii="Arial" w:hAnsi="Arial" w:cs="Arial"/>
                <w:sz w:val="18"/>
                <w:szCs w:val="18"/>
              </w:rPr>
              <w:t>260</w:t>
            </w:r>
            <w:r w:rsidR="00811BC1">
              <w:rPr>
                <w:rFonts w:ascii="Arial" w:hAnsi="Arial" w:cs="Arial"/>
                <w:sz w:val="18"/>
                <w:szCs w:val="18"/>
              </w:rPr>
              <w:t xml:space="preserve"> (22.4)</w:t>
            </w:r>
          </w:p>
        </w:tc>
        <w:tc>
          <w:tcPr>
            <w:tcW w:w="361" w:type="pct"/>
            <w:tcBorders>
              <w:left w:val="single" w:sz="12" w:space="0" w:color="auto"/>
            </w:tcBorders>
            <w:shd w:val="clear" w:color="auto" w:fill="auto"/>
            <w:noWrap/>
            <w:vAlign w:val="center"/>
            <w:hideMark/>
          </w:tcPr>
          <w:p w14:paraId="24BE371D" w14:textId="63C540D9"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112 (34</w:t>
            </w:r>
            <w:r w:rsidR="00811BC1">
              <w:rPr>
                <w:rFonts w:ascii="Arial" w:hAnsi="Arial" w:cs="Arial"/>
                <w:sz w:val="18"/>
                <w:szCs w:val="18"/>
              </w:rPr>
              <w:t>.5</w:t>
            </w:r>
            <w:r w:rsidRPr="00C61DD7">
              <w:rPr>
                <w:rFonts w:ascii="Arial" w:hAnsi="Arial" w:cs="Arial"/>
                <w:sz w:val="18"/>
                <w:szCs w:val="18"/>
              </w:rPr>
              <w:t>)</w:t>
            </w:r>
          </w:p>
        </w:tc>
        <w:tc>
          <w:tcPr>
            <w:tcW w:w="361" w:type="pct"/>
            <w:shd w:val="clear" w:color="auto" w:fill="auto"/>
            <w:noWrap/>
            <w:vAlign w:val="center"/>
            <w:hideMark/>
          </w:tcPr>
          <w:p w14:paraId="30551A6B" w14:textId="60AF09F9"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82</w:t>
            </w:r>
            <w:r w:rsidR="00811BC1">
              <w:rPr>
                <w:rFonts w:ascii="Arial" w:hAnsi="Arial" w:cs="Arial"/>
                <w:sz w:val="18"/>
                <w:szCs w:val="18"/>
              </w:rPr>
              <w:t xml:space="preserve"> </w:t>
            </w:r>
            <w:r w:rsidRPr="00C61DD7">
              <w:rPr>
                <w:rFonts w:ascii="Arial" w:hAnsi="Arial" w:cs="Arial"/>
                <w:sz w:val="18"/>
                <w:szCs w:val="18"/>
              </w:rPr>
              <w:t>(3</w:t>
            </w:r>
            <w:r w:rsidR="00811BC1">
              <w:rPr>
                <w:rFonts w:ascii="Arial" w:hAnsi="Arial" w:cs="Arial"/>
                <w:sz w:val="18"/>
                <w:szCs w:val="18"/>
              </w:rPr>
              <w:t>1.5</w:t>
            </w:r>
            <w:r w:rsidRPr="00C61DD7">
              <w:rPr>
                <w:rFonts w:ascii="Arial" w:hAnsi="Arial" w:cs="Arial"/>
                <w:sz w:val="18"/>
                <w:szCs w:val="18"/>
              </w:rPr>
              <w:t>)</w:t>
            </w:r>
          </w:p>
        </w:tc>
        <w:tc>
          <w:tcPr>
            <w:tcW w:w="361" w:type="pct"/>
            <w:shd w:val="clear" w:color="auto" w:fill="auto"/>
            <w:noWrap/>
            <w:vAlign w:val="center"/>
            <w:hideMark/>
          </w:tcPr>
          <w:p w14:paraId="4BE34E44" w14:textId="711D9B4D"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 (</w:t>
            </w:r>
            <w:r w:rsidR="00811BC1">
              <w:rPr>
                <w:rFonts w:ascii="Arial" w:hAnsi="Arial" w:cs="Arial"/>
                <w:sz w:val="18"/>
                <w:szCs w:val="18"/>
              </w:rPr>
              <w:t>1.7</w:t>
            </w:r>
            <w:r w:rsidRPr="00C61DD7">
              <w:rPr>
                <w:rFonts w:ascii="Arial" w:hAnsi="Arial" w:cs="Arial"/>
                <w:sz w:val="18"/>
                <w:szCs w:val="18"/>
              </w:rPr>
              <w:t>)</w:t>
            </w:r>
          </w:p>
        </w:tc>
        <w:tc>
          <w:tcPr>
            <w:tcW w:w="361" w:type="pct"/>
            <w:shd w:val="clear" w:color="auto" w:fill="auto"/>
            <w:vAlign w:val="center"/>
          </w:tcPr>
          <w:p w14:paraId="6A3E66E9" w14:textId="70A3F8ED"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17 (34</w:t>
            </w:r>
            <w:r w:rsidR="00811BC1">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76FEDB2C" w14:textId="17FB7B09"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13 (50</w:t>
            </w:r>
            <w:r w:rsidR="00811BC1">
              <w:rPr>
                <w:rFonts w:ascii="Arial" w:hAnsi="Arial" w:cs="Arial"/>
                <w:sz w:val="18"/>
                <w:szCs w:val="18"/>
              </w:rPr>
              <w:t>.0</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2A2B21B8" w14:textId="1C087946"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 (</w:t>
            </w:r>
            <w:r w:rsidR="00811BC1">
              <w:rPr>
                <w:rFonts w:ascii="Arial" w:hAnsi="Arial" w:cs="Arial"/>
                <w:sz w:val="18"/>
                <w:szCs w:val="18"/>
              </w:rPr>
              <w:t>1.7</w:t>
            </w:r>
            <w:r w:rsidRPr="00C61DD7">
              <w:rPr>
                <w:rFonts w:ascii="Arial" w:hAnsi="Arial" w:cs="Arial"/>
                <w:sz w:val="18"/>
                <w:szCs w:val="18"/>
              </w:rPr>
              <w:t>)</w:t>
            </w:r>
          </w:p>
        </w:tc>
        <w:tc>
          <w:tcPr>
            <w:tcW w:w="361" w:type="pct"/>
            <w:shd w:val="clear" w:color="auto" w:fill="auto"/>
            <w:vAlign w:val="center"/>
          </w:tcPr>
          <w:p w14:paraId="53B957B3" w14:textId="4719C43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31 (3</w:t>
            </w:r>
            <w:r w:rsidR="00811BC1">
              <w:rPr>
                <w:rFonts w:ascii="Arial" w:hAnsi="Arial" w:cs="Arial"/>
                <w:sz w:val="18"/>
                <w:szCs w:val="18"/>
              </w:rPr>
              <w:t>3.7</w:t>
            </w:r>
            <w:r w:rsidRPr="00C61DD7">
              <w:rPr>
                <w:rFonts w:ascii="Arial" w:hAnsi="Arial" w:cs="Arial"/>
                <w:sz w:val="18"/>
                <w:szCs w:val="18"/>
              </w:rPr>
              <w:t>)</w:t>
            </w:r>
          </w:p>
        </w:tc>
        <w:tc>
          <w:tcPr>
            <w:tcW w:w="361" w:type="pct"/>
            <w:shd w:val="clear" w:color="auto" w:fill="auto"/>
            <w:vAlign w:val="center"/>
          </w:tcPr>
          <w:p w14:paraId="08664F4A"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auto"/>
            <w:vAlign w:val="center"/>
          </w:tcPr>
          <w:p w14:paraId="0B0ED35C" w14:textId="754B2340"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r>
      <w:tr w:rsidR="007F6126" w:rsidRPr="00126EC5" w14:paraId="0B5FFF07"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6DB29678" w14:textId="3BBB62D4"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Low</w:t>
            </w:r>
            <w:r>
              <w:rPr>
                <w:rFonts w:ascii="Arial" w:hAnsi="Arial" w:cs="Arial"/>
                <w:sz w:val="18"/>
                <w:szCs w:val="18"/>
              </w:rPr>
              <w:t>-i</w:t>
            </w:r>
            <w:r w:rsidRPr="00C61DD7">
              <w:rPr>
                <w:rFonts w:ascii="Arial" w:hAnsi="Arial" w:cs="Arial"/>
                <w:sz w:val="18"/>
                <w:szCs w:val="18"/>
              </w:rPr>
              <w:t xml:space="preserve">ntensity </w:t>
            </w:r>
            <w:r>
              <w:rPr>
                <w:rFonts w:ascii="Arial" w:hAnsi="Arial" w:cs="Arial"/>
                <w:sz w:val="18"/>
                <w:szCs w:val="18"/>
              </w:rPr>
              <w:t>c</w:t>
            </w:r>
            <w:r w:rsidRPr="00C61DD7">
              <w:rPr>
                <w:rFonts w:ascii="Arial" w:hAnsi="Arial" w:cs="Arial"/>
                <w:sz w:val="18"/>
                <w:szCs w:val="18"/>
              </w:rPr>
              <w:t>hemotherapy</w:t>
            </w:r>
          </w:p>
        </w:tc>
        <w:tc>
          <w:tcPr>
            <w:tcW w:w="492" w:type="pct"/>
            <w:tcBorders>
              <w:left w:val="single" w:sz="12" w:space="0" w:color="auto"/>
              <w:right w:val="single" w:sz="12" w:space="0" w:color="auto"/>
            </w:tcBorders>
            <w:vAlign w:val="center"/>
          </w:tcPr>
          <w:p w14:paraId="33CE4FFA" w14:textId="62D6E4E5" w:rsidR="007F6126" w:rsidRPr="00126EC5" w:rsidRDefault="007F6126" w:rsidP="00305431">
            <w:pPr>
              <w:spacing w:line="480" w:lineRule="auto"/>
              <w:jc w:val="center"/>
              <w:rPr>
                <w:rFonts w:ascii="Arial" w:hAnsi="Arial" w:cs="Arial"/>
                <w:sz w:val="18"/>
                <w:szCs w:val="18"/>
              </w:rPr>
            </w:pPr>
            <w:r>
              <w:rPr>
                <w:rFonts w:ascii="Arial" w:hAnsi="Arial" w:cs="Arial"/>
                <w:sz w:val="18"/>
                <w:szCs w:val="18"/>
              </w:rPr>
              <w:t>71</w:t>
            </w:r>
            <w:r w:rsidR="00811BC1">
              <w:rPr>
                <w:rFonts w:ascii="Arial" w:hAnsi="Arial" w:cs="Arial"/>
                <w:sz w:val="18"/>
                <w:szCs w:val="18"/>
              </w:rPr>
              <w:t xml:space="preserve"> (6.1)</w:t>
            </w:r>
          </w:p>
        </w:tc>
        <w:tc>
          <w:tcPr>
            <w:tcW w:w="361" w:type="pct"/>
            <w:tcBorders>
              <w:left w:val="single" w:sz="12" w:space="0" w:color="auto"/>
            </w:tcBorders>
            <w:shd w:val="clear" w:color="auto" w:fill="auto"/>
            <w:noWrap/>
            <w:vAlign w:val="center"/>
          </w:tcPr>
          <w:p w14:paraId="77436543" w14:textId="6EFC83E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 (1</w:t>
            </w:r>
            <w:r w:rsidR="00811BC1">
              <w:rPr>
                <w:rFonts w:ascii="Arial" w:hAnsi="Arial" w:cs="Arial"/>
                <w:sz w:val="18"/>
                <w:szCs w:val="18"/>
              </w:rPr>
              <w:t>.2</w:t>
            </w:r>
            <w:r w:rsidRPr="00C61DD7">
              <w:rPr>
                <w:rFonts w:ascii="Arial" w:hAnsi="Arial" w:cs="Arial"/>
                <w:sz w:val="18"/>
                <w:szCs w:val="18"/>
              </w:rPr>
              <w:t>)</w:t>
            </w:r>
          </w:p>
        </w:tc>
        <w:tc>
          <w:tcPr>
            <w:tcW w:w="361" w:type="pct"/>
            <w:shd w:val="clear" w:color="auto" w:fill="auto"/>
            <w:noWrap/>
            <w:vAlign w:val="center"/>
          </w:tcPr>
          <w:p w14:paraId="6F90BC4A" w14:textId="4B7AA76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8 (3</w:t>
            </w:r>
            <w:r w:rsidR="00811BC1">
              <w:rPr>
                <w:rFonts w:ascii="Arial" w:hAnsi="Arial" w:cs="Arial"/>
                <w:sz w:val="18"/>
                <w:szCs w:val="18"/>
              </w:rPr>
              <w:t>.1</w:t>
            </w:r>
            <w:r w:rsidRPr="00C61DD7">
              <w:rPr>
                <w:rFonts w:ascii="Arial" w:hAnsi="Arial" w:cs="Arial"/>
                <w:sz w:val="18"/>
                <w:szCs w:val="18"/>
              </w:rPr>
              <w:t>)</w:t>
            </w:r>
          </w:p>
        </w:tc>
        <w:tc>
          <w:tcPr>
            <w:tcW w:w="361" w:type="pct"/>
            <w:shd w:val="clear" w:color="auto" w:fill="auto"/>
            <w:noWrap/>
            <w:vAlign w:val="center"/>
          </w:tcPr>
          <w:p w14:paraId="1E9453F4" w14:textId="6C951858"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 (</w:t>
            </w:r>
            <w:r w:rsidR="00811BC1">
              <w:rPr>
                <w:rFonts w:ascii="Arial" w:hAnsi="Arial" w:cs="Arial"/>
                <w:sz w:val="18"/>
                <w:szCs w:val="18"/>
              </w:rPr>
              <w:t>1.7</w:t>
            </w:r>
            <w:r w:rsidRPr="00C61DD7">
              <w:rPr>
                <w:rFonts w:ascii="Arial" w:hAnsi="Arial" w:cs="Arial"/>
                <w:sz w:val="18"/>
                <w:szCs w:val="18"/>
              </w:rPr>
              <w:t>)</w:t>
            </w:r>
          </w:p>
        </w:tc>
        <w:tc>
          <w:tcPr>
            <w:tcW w:w="361" w:type="pct"/>
            <w:shd w:val="clear" w:color="auto" w:fill="auto"/>
            <w:vAlign w:val="center"/>
          </w:tcPr>
          <w:p w14:paraId="3B656ED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2" w:type="pct"/>
            <w:tcBorders>
              <w:right w:val="single" w:sz="12" w:space="0" w:color="auto"/>
            </w:tcBorders>
            <w:shd w:val="clear" w:color="auto" w:fill="auto"/>
            <w:vAlign w:val="center"/>
          </w:tcPr>
          <w:p w14:paraId="3D5AE91B" w14:textId="0EDFE042"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63AD7BF6" w14:textId="5C8B055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 (</w:t>
            </w:r>
            <w:r w:rsidR="00811BC1">
              <w:rPr>
                <w:rFonts w:ascii="Arial" w:hAnsi="Arial" w:cs="Arial"/>
                <w:sz w:val="18"/>
                <w:szCs w:val="18"/>
              </w:rPr>
              <w:t>2.6</w:t>
            </w:r>
            <w:r w:rsidRPr="00C61DD7">
              <w:rPr>
                <w:rFonts w:ascii="Arial" w:hAnsi="Arial" w:cs="Arial"/>
                <w:sz w:val="18"/>
                <w:szCs w:val="18"/>
              </w:rPr>
              <w:t>)</w:t>
            </w:r>
          </w:p>
        </w:tc>
        <w:tc>
          <w:tcPr>
            <w:tcW w:w="361" w:type="pct"/>
            <w:shd w:val="clear" w:color="auto" w:fill="auto"/>
            <w:vAlign w:val="center"/>
          </w:tcPr>
          <w:p w14:paraId="11796D54"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7A63E4A3" w14:textId="3E976511"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 (12</w:t>
            </w:r>
            <w:r w:rsidR="00811BC1">
              <w:rPr>
                <w:rFonts w:ascii="Arial" w:hAnsi="Arial" w:cs="Arial"/>
                <w:sz w:val="18"/>
                <w:szCs w:val="18"/>
              </w:rPr>
              <w:t>.1</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786665E5" w14:textId="5ABB6D1E"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48 (5</w:t>
            </w:r>
            <w:r w:rsidR="00811BC1">
              <w:rPr>
                <w:rFonts w:ascii="Arial" w:hAnsi="Arial" w:cs="Arial"/>
                <w:sz w:val="18"/>
                <w:szCs w:val="18"/>
              </w:rPr>
              <w:t>5.8</w:t>
            </w:r>
            <w:r w:rsidRPr="00C61DD7">
              <w:rPr>
                <w:rFonts w:ascii="Arial" w:hAnsi="Arial" w:cs="Arial"/>
                <w:sz w:val="18"/>
                <w:szCs w:val="18"/>
              </w:rPr>
              <w:t>)</w:t>
            </w:r>
          </w:p>
        </w:tc>
      </w:tr>
      <w:tr w:rsidR="007F6126" w:rsidRPr="00126EC5" w14:paraId="6AA74014"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7CC75454" w14:textId="50E8B418"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Molecular</w:t>
            </w:r>
            <w:r w:rsidR="002A6BC0">
              <w:rPr>
                <w:rFonts w:ascii="Arial" w:hAnsi="Arial" w:cs="Arial"/>
                <w:sz w:val="18"/>
                <w:szCs w:val="18"/>
              </w:rPr>
              <w:t>-</w:t>
            </w:r>
            <w:r w:rsidRPr="00C61DD7">
              <w:rPr>
                <w:rFonts w:ascii="Arial" w:hAnsi="Arial" w:cs="Arial"/>
                <w:sz w:val="18"/>
                <w:szCs w:val="18"/>
              </w:rPr>
              <w:t>targeted</w:t>
            </w:r>
            <w:r>
              <w:rPr>
                <w:rFonts w:ascii="Arial" w:hAnsi="Arial" w:cs="Arial"/>
                <w:sz w:val="18"/>
                <w:szCs w:val="18"/>
              </w:rPr>
              <w:t xml:space="preserve"> therapy</w:t>
            </w:r>
          </w:p>
        </w:tc>
        <w:tc>
          <w:tcPr>
            <w:tcW w:w="492" w:type="pct"/>
            <w:tcBorders>
              <w:left w:val="single" w:sz="12" w:space="0" w:color="auto"/>
              <w:right w:val="single" w:sz="12" w:space="0" w:color="auto"/>
            </w:tcBorders>
            <w:vAlign w:val="center"/>
          </w:tcPr>
          <w:p w14:paraId="62FB17CC" w14:textId="497A504F" w:rsidR="007F6126" w:rsidRPr="00126EC5" w:rsidRDefault="007F6126" w:rsidP="00305431">
            <w:pPr>
              <w:spacing w:line="480" w:lineRule="auto"/>
              <w:jc w:val="center"/>
              <w:rPr>
                <w:rFonts w:ascii="Arial" w:hAnsi="Arial" w:cs="Arial"/>
                <w:sz w:val="18"/>
                <w:szCs w:val="18"/>
              </w:rPr>
            </w:pPr>
            <w:r>
              <w:rPr>
                <w:rFonts w:ascii="Arial" w:hAnsi="Arial" w:cs="Arial"/>
                <w:sz w:val="18"/>
                <w:szCs w:val="18"/>
              </w:rPr>
              <w:t>130</w:t>
            </w:r>
            <w:r w:rsidR="00811BC1">
              <w:rPr>
                <w:rFonts w:ascii="Arial" w:hAnsi="Arial" w:cs="Arial"/>
                <w:sz w:val="18"/>
                <w:szCs w:val="18"/>
              </w:rPr>
              <w:t xml:space="preserve"> (11.2)</w:t>
            </w:r>
          </w:p>
        </w:tc>
        <w:tc>
          <w:tcPr>
            <w:tcW w:w="361" w:type="pct"/>
            <w:tcBorders>
              <w:left w:val="single" w:sz="12" w:space="0" w:color="auto"/>
            </w:tcBorders>
            <w:shd w:val="clear" w:color="auto" w:fill="auto"/>
            <w:noWrap/>
            <w:vAlign w:val="center"/>
            <w:hideMark/>
          </w:tcPr>
          <w:p w14:paraId="05FB21D7" w14:textId="56174E1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13 (4</w:t>
            </w:r>
            <w:r w:rsidR="00811BC1">
              <w:rPr>
                <w:rFonts w:ascii="Arial" w:hAnsi="Arial" w:cs="Arial"/>
                <w:sz w:val="18"/>
                <w:szCs w:val="18"/>
              </w:rPr>
              <w:t>.0</w:t>
            </w:r>
            <w:r w:rsidRPr="00C61DD7">
              <w:rPr>
                <w:rFonts w:ascii="Arial" w:hAnsi="Arial" w:cs="Arial"/>
                <w:sz w:val="18"/>
                <w:szCs w:val="18"/>
              </w:rPr>
              <w:t>)</w:t>
            </w:r>
          </w:p>
        </w:tc>
        <w:tc>
          <w:tcPr>
            <w:tcW w:w="361" w:type="pct"/>
            <w:shd w:val="clear" w:color="auto" w:fill="auto"/>
            <w:noWrap/>
            <w:vAlign w:val="center"/>
            <w:hideMark/>
          </w:tcPr>
          <w:p w14:paraId="0E4DEA62" w14:textId="1863309A"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20 (</w:t>
            </w:r>
            <w:r w:rsidR="00811BC1">
              <w:rPr>
                <w:rFonts w:ascii="Arial" w:hAnsi="Arial" w:cs="Arial"/>
                <w:sz w:val="18"/>
                <w:szCs w:val="18"/>
              </w:rPr>
              <w:t>7.7</w:t>
            </w:r>
            <w:r w:rsidRPr="00C61DD7">
              <w:rPr>
                <w:rFonts w:ascii="Arial" w:hAnsi="Arial" w:cs="Arial"/>
                <w:sz w:val="18"/>
                <w:szCs w:val="18"/>
              </w:rPr>
              <w:t>)</w:t>
            </w:r>
          </w:p>
        </w:tc>
        <w:tc>
          <w:tcPr>
            <w:tcW w:w="361" w:type="pct"/>
            <w:shd w:val="clear" w:color="auto" w:fill="auto"/>
            <w:noWrap/>
            <w:vAlign w:val="center"/>
            <w:hideMark/>
          </w:tcPr>
          <w:p w14:paraId="5E256AB2" w14:textId="317DDC55"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43 (2</w:t>
            </w:r>
            <w:r w:rsidR="00811BC1">
              <w:rPr>
                <w:rFonts w:ascii="Arial" w:hAnsi="Arial" w:cs="Arial"/>
                <w:sz w:val="18"/>
                <w:szCs w:val="18"/>
              </w:rPr>
              <w:t>4.6</w:t>
            </w:r>
            <w:r w:rsidRPr="00C61DD7">
              <w:rPr>
                <w:rFonts w:ascii="Arial" w:hAnsi="Arial" w:cs="Arial"/>
                <w:sz w:val="18"/>
                <w:szCs w:val="18"/>
              </w:rPr>
              <w:t>)</w:t>
            </w:r>
          </w:p>
        </w:tc>
        <w:tc>
          <w:tcPr>
            <w:tcW w:w="361" w:type="pct"/>
            <w:shd w:val="clear" w:color="auto" w:fill="auto"/>
            <w:vAlign w:val="center"/>
          </w:tcPr>
          <w:p w14:paraId="5C7B183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2" w:type="pct"/>
            <w:tcBorders>
              <w:right w:val="single" w:sz="12" w:space="0" w:color="auto"/>
            </w:tcBorders>
            <w:shd w:val="clear" w:color="auto" w:fill="auto"/>
            <w:vAlign w:val="center"/>
          </w:tcPr>
          <w:p w14:paraId="795DB360" w14:textId="521B155D"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1AB75433" w14:textId="50F49066"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0.9</w:t>
            </w:r>
            <w:r w:rsidRPr="00C61DD7">
              <w:rPr>
                <w:rFonts w:ascii="Arial" w:hAnsi="Arial" w:cs="Arial"/>
                <w:sz w:val="18"/>
                <w:szCs w:val="18"/>
              </w:rPr>
              <w:t>)</w:t>
            </w:r>
          </w:p>
        </w:tc>
        <w:tc>
          <w:tcPr>
            <w:tcW w:w="361" w:type="pct"/>
            <w:shd w:val="clear" w:color="auto" w:fill="auto"/>
            <w:vAlign w:val="center"/>
          </w:tcPr>
          <w:p w14:paraId="0625F8C8" w14:textId="57E4437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5 (5</w:t>
            </w:r>
            <w:r w:rsidR="00811BC1">
              <w:rPr>
                <w:rFonts w:ascii="Arial" w:hAnsi="Arial" w:cs="Arial"/>
                <w:sz w:val="18"/>
                <w:szCs w:val="18"/>
              </w:rPr>
              <w:t>.4</w:t>
            </w:r>
            <w:r w:rsidRPr="00C61DD7">
              <w:rPr>
                <w:rFonts w:ascii="Arial" w:hAnsi="Arial" w:cs="Arial"/>
                <w:sz w:val="18"/>
                <w:szCs w:val="18"/>
              </w:rPr>
              <w:t>)</w:t>
            </w:r>
          </w:p>
        </w:tc>
        <w:tc>
          <w:tcPr>
            <w:tcW w:w="361" w:type="pct"/>
            <w:shd w:val="clear" w:color="auto" w:fill="auto"/>
            <w:vAlign w:val="center"/>
          </w:tcPr>
          <w:p w14:paraId="79C5B25F" w14:textId="0BBF8AB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24 (7</w:t>
            </w:r>
            <w:r w:rsidR="00811BC1">
              <w:rPr>
                <w:rFonts w:ascii="Arial" w:hAnsi="Arial" w:cs="Arial"/>
                <w:sz w:val="18"/>
                <w:szCs w:val="18"/>
              </w:rPr>
              <w:t>2.7</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5C169D8E" w14:textId="7632AE48"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23 (2</w:t>
            </w:r>
            <w:r w:rsidR="00811BC1">
              <w:rPr>
                <w:rFonts w:ascii="Arial" w:hAnsi="Arial" w:cs="Arial"/>
                <w:sz w:val="18"/>
                <w:szCs w:val="18"/>
              </w:rPr>
              <w:t>6.</w:t>
            </w:r>
            <w:r w:rsidRPr="00C61DD7">
              <w:rPr>
                <w:rFonts w:ascii="Arial" w:hAnsi="Arial" w:cs="Arial"/>
                <w:sz w:val="18"/>
                <w:szCs w:val="18"/>
              </w:rPr>
              <w:t>7)</w:t>
            </w:r>
          </w:p>
        </w:tc>
      </w:tr>
      <w:tr w:rsidR="007F6126" w:rsidRPr="00126EC5" w14:paraId="77C34F26" w14:textId="77777777" w:rsidTr="00DD6698">
        <w:trPr>
          <w:trHeight w:val="270"/>
        </w:trPr>
        <w:tc>
          <w:tcPr>
            <w:tcW w:w="1241" w:type="pct"/>
            <w:tcBorders>
              <w:left w:val="single" w:sz="12" w:space="0" w:color="auto"/>
              <w:right w:val="single" w:sz="12" w:space="0" w:color="auto"/>
            </w:tcBorders>
            <w:shd w:val="clear" w:color="auto" w:fill="auto"/>
            <w:noWrap/>
            <w:vAlign w:val="center"/>
            <w:hideMark/>
          </w:tcPr>
          <w:p w14:paraId="2D5223E5" w14:textId="0D9F8EC5"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Immunotherapy</w:t>
            </w:r>
            <w:r>
              <w:rPr>
                <w:rFonts w:ascii="Arial" w:hAnsi="Arial" w:cs="Arial"/>
                <w:sz w:val="18"/>
                <w:szCs w:val="18"/>
              </w:rPr>
              <w:t>,</w:t>
            </w:r>
            <w:r w:rsidRPr="00C61DD7">
              <w:rPr>
                <w:rFonts w:ascii="Arial" w:hAnsi="Arial" w:cs="Arial"/>
                <w:sz w:val="18"/>
                <w:szCs w:val="18"/>
              </w:rPr>
              <w:t xml:space="preserve"> </w:t>
            </w:r>
            <w:r>
              <w:rPr>
                <w:rFonts w:ascii="Arial" w:hAnsi="Arial" w:cs="Arial"/>
                <w:sz w:val="18"/>
                <w:szCs w:val="18"/>
              </w:rPr>
              <w:t>m</w:t>
            </w:r>
            <w:r w:rsidRPr="00C61DD7">
              <w:rPr>
                <w:rFonts w:ascii="Arial" w:hAnsi="Arial" w:cs="Arial"/>
                <w:sz w:val="18"/>
                <w:szCs w:val="18"/>
              </w:rPr>
              <w:t>A</w:t>
            </w:r>
            <w:r>
              <w:rPr>
                <w:rFonts w:ascii="Arial" w:hAnsi="Arial" w:cs="Arial"/>
                <w:sz w:val="18"/>
                <w:szCs w:val="18"/>
              </w:rPr>
              <w:t>b</w:t>
            </w:r>
            <w:r w:rsidRPr="00C61DD7">
              <w:rPr>
                <w:rFonts w:ascii="Arial" w:hAnsi="Arial" w:cs="Arial"/>
                <w:sz w:val="18"/>
                <w:szCs w:val="18"/>
              </w:rPr>
              <w:t xml:space="preserve"> only</w:t>
            </w:r>
            <w:r w:rsidR="002A6BC0" w:rsidRPr="002B6600">
              <w:rPr>
                <w:rFonts w:ascii="Arial" w:hAnsi="Arial" w:cs="Arial"/>
                <w:sz w:val="18"/>
                <w:szCs w:val="18"/>
                <w:vertAlign w:val="superscript"/>
              </w:rPr>
              <w:t>‡</w:t>
            </w:r>
          </w:p>
        </w:tc>
        <w:tc>
          <w:tcPr>
            <w:tcW w:w="492" w:type="pct"/>
            <w:tcBorders>
              <w:left w:val="single" w:sz="12" w:space="0" w:color="auto"/>
              <w:right w:val="single" w:sz="12" w:space="0" w:color="auto"/>
            </w:tcBorders>
            <w:vAlign w:val="center"/>
          </w:tcPr>
          <w:p w14:paraId="2E85AC98" w14:textId="1D05A9F2" w:rsidR="007F6126" w:rsidRPr="00126EC5" w:rsidRDefault="007F6126" w:rsidP="00305431">
            <w:pPr>
              <w:spacing w:line="480" w:lineRule="auto"/>
              <w:jc w:val="center"/>
              <w:rPr>
                <w:rFonts w:ascii="Arial" w:hAnsi="Arial" w:cs="Arial"/>
                <w:sz w:val="18"/>
                <w:szCs w:val="18"/>
              </w:rPr>
            </w:pPr>
            <w:r>
              <w:rPr>
                <w:rFonts w:ascii="Arial" w:hAnsi="Arial" w:cs="Arial"/>
                <w:sz w:val="18"/>
                <w:szCs w:val="18"/>
              </w:rPr>
              <w:t>56</w:t>
            </w:r>
            <w:r w:rsidR="00811BC1">
              <w:rPr>
                <w:rFonts w:ascii="Arial" w:hAnsi="Arial" w:cs="Arial"/>
                <w:sz w:val="18"/>
                <w:szCs w:val="18"/>
              </w:rPr>
              <w:t xml:space="preserve"> (4.8)</w:t>
            </w:r>
          </w:p>
        </w:tc>
        <w:tc>
          <w:tcPr>
            <w:tcW w:w="361" w:type="pct"/>
            <w:tcBorders>
              <w:left w:val="single" w:sz="12" w:space="0" w:color="auto"/>
            </w:tcBorders>
            <w:shd w:val="clear" w:color="auto" w:fill="auto"/>
            <w:noWrap/>
            <w:vAlign w:val="center"/>
            <w:hideMark/>
          </w:tcPr>
          <w:p w14:paraId="4337DFDC" w14:textId="695B64E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38 (1</w:t>
            </w:r>
            <w:r w:rsidR="00811BC1">
              <w:rPr>
                <w:rFonts w:ascii="Arial" w:hAnsi="Arial" w:cs="Arial"/>
                <w:sz w:val="18"/>
                <w:szCs w:val="18"/>
              </w:rPr>
              <w:t>1.7</w:t>
            </w:r>
            <w:r w:rsidRPr="00C61DD7">
              <w:rPr>
                <w:rFonts w:ascii="Arial" w:hAnsi="Arial" w:cs="Arial"/>
                <w:sz w:val="18"/>
                <w:szCs w:val="18"/>
              </w:rPr>
              <w:t>)</w:t>
            </w:r>
          </w:p>
        </w:tc>
        <w:tc>
          <w:tcPr>
            <w:tcW w:w="361" w:type="pct"/>
            <w:shd w:val="clear" w:color="auto" w:fill="auto"/>
            <w:noWrap/>
            <w:vAlign w:val="center"/>
            <w:hideMark/>
          </w:tcPr>
          <w:p w14:paraId="5193C254" w14:textId="40D94470"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10 (</w:t>
            </w:r>
            <w:r w:rsidR="00811BC1">
              <w:rPr>
                <w:rFonts w:ascii="Arial" w:hAnsi="Arial" w:cs="Arial"/>
                <w:sz w:val="18"/>
                <w:szCs w:val="18"/>
              </w:rPr>
              <w:t>3.8</w:t>
            </w:r>
            <w:r w:rsidRPr="00C61DD7">
              <w:rPr>
                <w:rFonts w:ascii="Arial" w:hAnsi="Arial" w:cs="Arial"/>
                <w:sz w:val="18"/>
                <w:szCs w:val="18"/>
              </w:rPr>
              <w:t>)</w:t>
            </w:r>
          </w:p>
        </w:tc>
        <w:tc>
          <w:tcPr>
            <w:tcW w:w="361" w:type="pct"/>
            <w:shd w:val="clear" w:color="auto" w:fill="auto"/>
            <w:noWrap/>
            <w:vAlign w:val="center"/>
            <w:hideMark/>
          </w:tcPr>
          <w:p w14:paraId="2C92EE54" w14:textId="1928C59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 (</w:t>
            </w:r>
            <w:r w:rsidR="00811BC1">
              <w:rPr>
                <w:rFonts w:ascii="Arial" w:hAnsi="Arial" w:cs="Arial"/>
                <w:sz w:val="18"/>
                <w:szCs w:val="18"/>
              </w:rPr>
              <w:t>1.7</w:t>
            </w:r>
            <w:r w:rsidRPr="00C61DD7">
              <w:rPr>
                <w:rFonts w:ascii="Arial" w:hAnsi="Arial" w:cs="Arial"/>
                <w:sz w:val="18"/>
                <w:szCs w:val="18"/>
              </w:rPr>
              <w:t>)</w:t>
            </w:r>
          </w:p>
        </w:tc>
        <w:tc>
          <w:tcPr>
            <w:tcW w:w="361" w:type="pct"/>
            <w:shd w:val="clear" w:color="auto" w:fill="auto"/>
            <w:vAlign w:val="center"/>
          </w:tcPr>
          <w:p w14:paraId="1BCDCFE1" w14:textId="3600A97A"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 (8</w:t>
            </w:r>
            <w:r w:rsidR="00811BC1">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41ACA987" w14:textId="405E9BD2"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3.8</w:t>
            </w:r>
            <w:r w:rsidRPr="00C61DD7">
              <w:rPr>
                <w:rFonts w:ascii="Arial" w:hAnsi="Arial" w:cs="Arial"/>
                <w:sz w:val="18"/>
                <w:szCs w:val="18"/>
              </w:rPr>
              <w:t>)</w:t>
            </w:r>
          </w:p>
        </w:tc>
        <w:tc>
          <w:tcPr>
            <w:tcW w:w="380" w:type="pct"/>
            <w:tcBorders>
              <w:left w:val="single" w:sz="12" w:space="0" w:color="auto"/>
            </w:tcBorders>
            <w:shd w:val="clear" w:color="auto" w:fill="auto"/>
            <w:vAlign w:val="center"/>
          </w:tcPr>
          <w:p w14:paraId="17F08220"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00BCD68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677F994A"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auto"/>
            <w:vAlign w:val="center"/>
          </w:tcPr>
          <w:p w14:paraId="230E5443" w14:textId="2C45460A"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r>
      <w:tr w:rsidR="007F6126" w:rsidRPr="00126EC5" w14:paraId="65E20125"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1AC06995" w14:textId="11E43F5A"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lastRenderedPageBreak/>
              <w:t>Immunomodulator drugs</w:t>
            </w:r>
          </w:p>
        </w:tc>
        <w:tc>
          <w:tcPr>
            <w:tcW w:w="492" w:type="pct"/>
            <w:tcBorders>
              <w:left w:val="single" w:sz="12" w:space="0" w:color="auto"/>
              <w:right w:val="single" w:sz="12" w:space="0" w:color="auto"/>
            </w:tcBorders>
            <w:vAlign w:val="center"/>
          </w:tcPr>
          <w:p w14:paraId="498F1460" w14:textId="54A92AD0" w:rsidR="007F6126" w:rsidRPr="00126EC5" w:rsidRDefault="007F6126" w:rsidP="00305431">
            <w:pPr>
              <w:spacing w:line="480" w:lineRule="auto"/>
              <w:jc w:val="center"/>
              <w:rPr>
                <w:rFonts w:ascii="Arial" w:hAnsi="Arial" w:cs="Arial"/>
                <w:sz w:val="18"/>
                <w:szCs w:val="18"/>
              </w:rPr>
            </w:pPr>
            <w:r>
              <w:rPr>
                <w:rFonts w:ascii="Arial" w:hAnsi="Arial" w:cs="Arial"/>
                <w:sz w:val="18"/>
                <w:szCs w:val="18"/>
              </w:rPr>
              <w:t>71</w:t>
            </w:r>
            <w:r w:rsidR="00811BC1">
              <w:rPr>
                <w:rFonts w:ascii="Arial" w:hAnsi="Arial" w:cs="Arial"/>
                <w:sz w:val="18"/>
                <w:szCs w:val="18"/>
              </w:rPr>
              <w:t xml:space="preserve"> (6.1)</w:t>
            </w:r>
          </w:p>
        </w:tc>
        <w:tc>
          <w:tcPr>
            <w:tcW w:w="361" w:type="pct"/>
            <w:tcBorders>
              <w:left w:val="single" w:sz="12" w:space="0" w:color="auto"/>
            </w:tcBorders>
            <w:shd w:val="clear" w:color="auto" w:fill="auto"/>
            <w:noWrap/>
            <w:vAlign w:val="center"/>
          </w:tcPr>
          <w:p w14:paraId="629F2782" w14:textId="7AC85618"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w:t>
            </w:r>
            <w:r w:rsidR="00811BC1">
              <w:rPr>
                <w:rFonts w:ascii="Arial" w:hAnsi="Arial" w:cs="Arial"/>
                <w:sz w:val="18"/>
                <w:szCs w:val="18"/>
              </w:rPr>
              <w:t xml:space="preserve"> (0.3)</w:t>
            </w:r>
          </w:p>
        </w:tc>
        <w:tc>
          <w:tcPr>
            <w:tcW w:w="361" w:type="pct"/>
            <w:shd w:val="clear" w:color="auto" w:fill="auto"/>
            <w:noWrap/>
            <w:vAlign w:val="center"/>
          </w:tcPr>
          <w:p w14:paraId="0EBB90C7" w14:textId="4A8C4DAD"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69 (2</w:t>
            </w:r>
            <w:r w:rsidR="00811BC1">
              <w:rPr>
                <w:rFonts w:ascii="Arial" w:hAnsi="Arial" w:cs="Arial"/>
                <w:sz w:val="18"/>
                <w:szCs w:val="18"/>
              </w:rPr>
              <w:t>6.5</w:t>
            </w:r>
            <w:r w:rsidRPr="00C61DD7">
              <w:rPr>
                <w:rFonts w:ascii="Arial" w:hAnsi="Arial" w:cs="Arial"/>
                <w:sz w:val="18"/>
                <w:szCs w:val="18"/>
              </w:rPr>
              <w:t>)</w:t>
            </w:r>
          </w:p>
        </w:tc>
        <w:tc>
          <w:tcPr>
            <w:tcW w:w="361" w:type="pct"/>
            <w:shd w:val="clear" w:color="auto" w:fill="auto"/>
            <w:noWrap/>
            <w:vAlign w:val="center"/>
          </w:tcPr>
          <w:p w14:paraId="4CADE102"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459DE4D7"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2" w:type="pct"/>
            <w:tcBorders>
              <w:right w:val="single" w:sz="12" w:space="0" w:color="auto"/>
            </w:tcBorders>
            <w:shd w:val="clear" w:color="auto" w:fill="auto"/>
            <w:vAlign w:val="center"/>
          </w:tcPr>
          <w:p w14:paraId="5560E126"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80" w:type="pct"/>
            <w:tcBorders>
              <w:left w:val="single" w:sz="12" w:space="0" w:color="auto"/>
            </w:tcBorders>
            <w:shd w:val="clear" w:color="auto" w:fill="auto"/>
            <w:vAlign w:val="center"/>
          </w:tcPr>
          <w:p w14:paraId="00AA4EDE" w14:textId="0AE5D5E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0.9</w:t>
            </w:r>
            <w:r w:rsidRPr="00C61DD7">
              <w:rPr>
                <w:rFonts w:ascii="Arial" w:hAnsi="Arial" w:cs="Arial"/>
                <w:sz w:val="18"/>
                <w:szCs w:val="18"/>
              </w:rPr>
              <w:t>)</w:t>
            </w:r>
          </w:p>
        </w:tc>
        <w:tc>
          <w:tcPr>
            <w:tcW w:w="361" w:type="pct"/>
            <w:shd w:val="clear" w:color="auto" w:fill="auto"/>
            <w:vAlign w:val="center"/>
          </w:tcPr>
          <w:p w14:paraId="20A048E2"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4018BC5A"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auto"/>
            <w:vAlign w:val="center"/>
          </w:tcPr>
          <w:p w14:paraId="35931038" w14:textId="62C8A631"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r>
      <w:tr w:rsidR="007F6126" w:rsidRPr="00126EC5" w14:paraId="258A18F3"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2A52C940" w14:textId="1682A464"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Hypomethylating agents</w:t>
            </w:r>
          </w:p>
        </w:tc>
        <w:tc>
          <w:tcPr>
            <w:tcW w:w="492" w:type="pct"/>
            <w:tcBorders>
              <w:left w:val="single" w:sz="12" w:space="0" w:color="auto"/>
              <w:right w:val="single" w:sz="12" w:space="0" w:color="auto"/>
            </w:tcBorders>
            <w:vAlign w:val="center"/>
          </w:tcPr>
          <w:p w14:paraId="4CE1EBBB" w14:textId="1A42B8D3" w:rsidR="007F6126" w:rsidRPr="00126EC5" w:rsidRDefault="00811BC1" w:rsidP="00305431">
            <w:pPr>
              <w:spacing w:line="480" w:lineRule="auto"/>
              <w:jc w:val="center"/>
              <w:rPr>
                <w:rFonts w:ascii="Arial" w:hAnsi="Arial" w:cs="Arial"/>
                <w:sz w:val="18"/>
                <w:szCs w:val="18"/>
              </w:rPr>
            </w:pPr>
            <w:r>
              <w:rPr>
                <w:rFonts w:ascii="Arial" w:hAnsi="Arial" w:cs="Arial"/>
                <w:sz w:val="18"/>
                <w:szCs w:val="18"/>
              </w:rPr>
              <w:t>49 (4.2)</w:t>
            </w:r>
          </w:p>
        </w:tc>
        <w:tc>
          <w:tcPr>
            <w:tcW w:w="361" w:type="pct"/>
            <w:tcBorders>
              <w:left w:val="single" w:sz="12" w:space="0" w:color="auto"/>
            </w:tcBorders>
            <w:shd w:val="clear" w:color="auto" w:fill="auto"/>
            <w:noWrap/>
            <w:vAlign w:val="center"/>
            <w:hideMark/>
          </w:tcPr>
          <w:p w14:paraId="44FF69CD" w14:textId="6E24192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w:t>
            </w:r>
            <w:r w:rsidR="00811BC1">
              <w:rPr>
                <w:rFonts w:ascii="Arial" w:hAnsi="Arial" w:cs="Arial"/>
                <w:sz w:val="18"/>
                <w:szCs w:val="18"/>
              </w:rPr>
              <w:t xml:space="preserve"> (0.3)</w:t>
            </w:r>
          </w:p>
        </w:tc>
        <w:tc>
          <w:tcPr>
            <w:tcW w:w="361" w:type="pct"/>
            <w:shd w:val="clear" w:color="auto" w:fill="auto"/>
            <w:noWrap/>
            <w:vAlign w:val="center"/>
            <w:hideMark/>
          </w:tcPr>
          <w:p w14:paraId="158AB73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noWrap/>
            <w:vAlign w:val="center"/>
            <w:hideMark/>
          </w:tcPr>
          <w:p w14:paraId="05A469DE"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0F7E20C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2" w:type="pct"/>
            <w:tcBorders>
              <w:right w:val="single" w:sz="12" w:space="0" w:color="auto"/>
            </w:tcBorders>
            <w:shd w:val="clear" w:color="auto" w:fill="auto"/>
            <w:vAlign w:val="center"/>
          </w:tcPr>
          <w:p w14:paraId="74BCFFF5"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80" w:type="pct"/>
            <w:tcBorders>
              <w:left w:val="single" w:sz="12" w:space="0" w:color="auto"/>
            </w:tcBorders>
            <w:shd w:val="clear" w:color="auto" w:fill="auto"/>
            <w:vAlign w:val="center"/>
          </w:tcPr>
          <w:p w14:paraId="11B44FA5" w14:textId="734F60E0"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24 (2</w:t>
            </w:r>
            <w:r w:rsidR="00811BC1">
              <w:rPr>
                <w:rFonts w:ascii="Arial" w:hAnsi="Arial" w:cs="Arial"/>
                <w:sz w:val="18"/>
                <w:szCs w:val="18"/>
              </w:rPr>
              <w:t>0.9</w:t>
            </w:r>
            <w:r w:rsidRPr="00C61DD7">
              <w:rPr>
                <w:rFonts w:ascii="Arial" w:hAnsi="Arial" w:cs="Arial"/>
                <w:sz w:val="18"/>
                <w:szCs w:val="18"/>
              </w:rPr>
              <w:t>)</w:t>
            </w:r>
          </w:p>
        </w:tc>
        <w:tc>
          <w:tcPr>
            <w:tcW w:w="361" w:type="pct"/>
            <w:shd w:val="clear" w:color="auto" w:fill="auto"/>
            <w:vAlign w:val="center"/>
          </w:tcPr>
          <w:p w14:paraId="4D60274F" w14:textId="79CCF441"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24 (26</w:t>
            </w:r>
            <w:r w:rsidR="00811BC1">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7CD0EEA4"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auto"/>
            <w:vAlign w:val="center"/>
          </w:tcPr>
          <w:p w14:paraId="5DFF486B" w14:textId="7E79BD02"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r>
      <w:tr w:rsidR="007F6126" w:rsidRPr="00126EC5" w14:paraId="49F18386"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3DEBE138" w14:textId="702C506C"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Support</w:t>
            </w:r>
            <w:r>
              <w:rPr>
                <w:rFonts w:ascii="Arial" w:hAnsi="Arial" w:cs="Arial"/>
                <w:sz w:val="18"/>
                <w:szCs w:val="18"/>
              </w:rPr>
              <w:t>ive</w:t>
            </w:r>
            <w:r w:rsidRPr="00C61DD7">
              <w:rPr>
                <w:rFonts w:ascii="Arial" w:hAnsi="Arial" w:cs="Arial"/>
                <w:sz w:val="18"/>
                <w:szCs w:val="18"/>
              </w:rPr>
              <w:t xml:space="preserve"> therapy</w:t>
            </w:r>
          </w:p>
        </w:tc>
        <w:tc>
          <w:tcPr>
            <w:tcW w:w="492" w:type="pct"/>
            <w:tcBorders>
              <w:left w:val="single" w:sz="12" w:space="0" w:color="auto"/>
              <w:right w:val="single" w:sz="12" w:space="0" w:color="auto"/>
            </w:tcBorders>
            <w:vAlign w:val="center"/>
          </w:tcPr>
          <w:p w14:paraId="0887D1E3" w14:textId="57BF6AC0" w:rsidR="007F6126" w:rsidRPr="00126EC5" w:rsidRDefault="00811BC1" w:rsidP="00305431">
            <w:pPr>
              <w:spacing w:line="480" w:lineRule="auto"/>
              <w:jc w:val="center"/>
              <w:rPr>
                <w:rFonts w:ascii="Arial" w:hAnsi="Arial" w:cs="Arial"/>
                <w:sz w:val="18"/>
                <w:szCs w:val="18"/>
              </w:rPr>
            </w:pPr>
            <w:r>
              <w:rPr>
                <w:rFonts w:ascii="Arial" w:hAnsi="Arial" w:cs="Arial"/>
                <w:sz w:val="18"/>
                <w:szCs w:val="18"/>
              </w:rPr>
              <w:t>31 (2.7)</w:t>
            </w:r>
          </w:p>
        </w:tc>
        <w:tc>
          <w:tcPr>
            <w:tcW w:w="361" w:type="pct"/>
            <w:tcBorders>
              <w:left w:val="single" w:sz="12" w:space="0" w:color="auto"/>
            </w:tcBorders>
            <w:shd w:val="clear" w:color="auto" w:fill="auto"/>
            <w:noWrap/>
            <w:vAlign w:val="center"/>
          </w:tcPr>
          <w:p w14:paraId="1D2BEB00" w14:textId="4FAEECDC"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5 (</w:t>
            </w:r>
            <w:r w:rsidR="00811BC1">
              <w:rPr>
                <w:rFonts w:ascii="Arial" w:hAnsi="Arial" w:cs="Arial"/>
                <w:sz w:val="18"/>
                <w:szCs w:val="18"/>
              </w:rPr>
              <w:t>1.5</w:t>
            </w:r>
            <w:r w:rsidRPr="00C61DD7">
              <w:rPr>
                <w:rFonts w:ascii="Arial" w:hAnsi="Arial" w:cs="Arial"/>
                <w:sz w:val="18"/>
                <w:szCs w:val="18"/>
              </w:rPr>
              <w:t>)</w:t>
            </w:r>
          </w:p>
        </w:tc>
        <w:tc>
          <w:tcPr>
            <w:tcW w:w="361" w:type="pct"/>
            <w:shd w:val="clear" w:color="auto" w:fill="auto"/>
            <w:noWrap/>
            <w:vAlign w:val="center"/>
          </w:tcPr>
          <w:p w14:paraId="38E327AE"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noWrap/>
            <w:vAlign w:val="center"/>
          </w:tcPr>
          <w:p w14:paraId="7D761F64" w14:textId="0B6D58F5"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 (1</w:t>
            </w:r>
            <w:r w:rsidR="00811BC1">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379F2FB9"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2" w:type="pct"/>
            <w:tcBorders>
              <w:right w:val="single" w:sz="12" w:space="0" w:color="auto"/>
            </w:tcBorders>
            <w:shd w:val="clear" w:color="auto" w:fill="auto"/>
            <w:vAlign w:val="center"/>
          </w:tcPr>
          <w:p w14:paraId="70F6915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80" w:type="pct"/>
            <w:tcBorders>
              <w:left w:val="single" w:sz="12" w:space="0" w:color="auto"/>
            </w:tcBorders>
            <w:shd w:val="clear" w:color="auto" w:fill="auto"/>
            <w:vAlign w:val="center"/>
          </w:tcPr>
          <w:p w14:paraId="3E338FBA" w14:textId="72F43658"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19 (1</w:t>
            </w:r>
            <w:r w:rsidR="00811BC1">
              <w:rPr>
                <w:rFonts w:ascii="Arial" w:hAnsi="Arial" w:cs="Arial"/>
                <w:sz w:val="18"/>
                <w:szCs w:val="18"/>
              </w:rPr>
              <w:t>6.5</w:t>
            </w:r>
            <w:r w:rsidRPr="00C61DD7">
              <w:rPr>
                <w:rFonts w:ascii="Arial" w:hAnsi="Arial" w:cs="Arial"/>
                <w:sz w:val="18"/>
                <w:szCs w:val="18"/>
              </w:rPr>
              <w:t>)</w:t>
            </w:r>
          </w:p>
        </w:tc>
        <w:tc>
          <w:tcPr>
            <w:tcW w:w="361" w:type="pct"/>
            <w:shd w:val="clear" w:color="auto" w:fill="auto"/>
            <w:vAlign w:val="center"/>
          </w:tcPr>
          <w:p w14:paraId="5B1D9E9F"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1A5B219D"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59" w:type="pct"/>
            <w:tcBorders>
              <w:right w:val="single" w:sz="12" w:space="0" w:color="auto"/>
            </w:tcBorders>
            <w:shd w:val="clear" w:color="auto" w:fill="auto"/>
            <w:vAlign w:val="center"/>
          </w:tcPr>
          <w:p w14:paraId="7424FC57" w14:textId="612A609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5 (</w:t>
            </w:r>
            <w:r w:rsidR="00811BC1">
              <w:rPr>
                <w:rFonts w:ascii="Arial" w:hAnsi="Arial" w:cs="Arial"/>
                <w:sz w:val="18"/>
                <w:szCs w:val="18"/>
              </w:rPr>
              <w:t>5.8</w:t>
            </w:r>
            <w:r w:rsidRPr="00C61DD7">
              <w:rPr>
                <w:rFonts w:ascii="Arial" w:hAnsi="Arial" w:cs="Arial"/>
                <w:sz w:val="18"/>
                <w:szCs w:val="18"/>
              </w:rPr>
              <w:t>)</w:t>
            </w:r>
          </w:p>
        </w:tc>
      </w:tr>
      <w:tr w:rsidR="007F6126" w:rsidRPr="00126EC5" w14:paraId="4DCA1186" w14:textId="77777777" w:rsidTr="00DD6698">
        <w:trPr>
          <w:trHeight w:val="270"/>
        </w:trPr>
        <w:tc>
          <w:tcPr>
            <w:tcW w:w="1241" w:type="pct"/>
            <w:tcBorders>
              <w:left w:val="single" w:sz="12" w:space="0" w:color="auto"/>
              <w:right w:val="single" w:sz="12" w:space="0" w:color="auto"/>
            </w:tcBorders>
            <w:shd w:val="clear" w:color="auto" w:fill="auto"/>
            <w:noWrap/>
            <w:vAlign w:val="center"/>
          </w:tcPr>
          <w:p w14:paraId="514F9780" w14:textId="25C9AAAF"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Active, not detailed</w:t>
            </w:r>
          </w:p>
        </w:tc>
        <w:tc>
          <w:tcPr>
            <w:tcW w:w="492" w:type="pct"/>
            <w:tcBorders>
              <w:left w:val="single" w:sz="12" w:space="0" w:color="auto"/>
              <w:right w:val="single" w:sz="12" w:space="0" w:color="auto"/>
            </w:tcBorders>
            <w:vAlign w:val="center"/>
          </w:tcPr>
          <w:p w14:paraId="52D3113F" w14:textId="29729B7A" w:rsidR="007F6126" w:rsidRPr="00126EC5" w:rsidRDefault="00811BC1" w:rsidP="00305431">
            <w:pPr>
              <w:spacing w:line="480" w:lineRule="auto"/>
              <w:jc w:val="center"/>
              <w:rPr>
                <w:rFonts w:ascii="Arial" w:hAnsi="Arial" w:cs="Arial"/>
                <w:sz w:val="18"/>
                <w:szCs w:val="18"/>
              </w:rPr>
            </w:pPr>
            <w:r>
              <w:rPr>
                <w:rFonts w:ascii="Arial" w:hAnsi="Arial" w:cs="Arial"/>
                <w:sz w:val="18"/>
                <w:szCs w:val="18"/>
              </w:rPr>
              <w:t>11 (0.9)</w:t>
            </w:r>
          </w:p>
        </w:tc>
        <w:tc>
          <w:tcPr>
            <w:tcW w:w="361" w:type="pct"/>
            <w:tcBorders>
              <w:left w:val="single" w:sz="12" w:space="0" w:color="auto"/>
            </w:tcBorders>
            <w:shd w:val="clear" w:color="auto" w:fill="auto"/>
            <w:noWrap/>
            <w:vAlign w:val="center"/>
          </w:tcPr>
          <w:p w14:paraId="7573F1F2" w14:textId="129E8A0A"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 (1</w:t>
            </w:r>
            <w:r w:rsidR="00811BC1">
              <w:rPr>
                <w:rFonts w:ascii="Arial" w:hAnsi="Arial" w:cs="Arial"/>
                <w:sz w:val="18"/>
                <w:szCs w:val="18"/>
              </w:rPr>
              <w:t>.2</w:t>
            </w:r>
            <w:r w:rsidRPr="00C61DD7">
              <w:rPr>
                <w:rFonts w:ascii="Arial" w:hAnsi="Arial" w:cs="Arial"/>
                <w:sz w:val="18"/>
                <w:szCs w:val="18"/>
              </w:rPr>
              <w:t>)</w:t>
            </w:r>
          </w:p>
        </w:tc>
        <w:tc>
          <w:tcPr>
            <w:tcW w:w="361" w:type="pct"/>
            <w:shd w:val="clear" w:color="auto" w:fill="auto"/>
            <w:noWrap/>
            <w:vAlign w:val="center"/>
          </w:tcPr>
          <w:p w14:paraId="7C15D90E" w14:textId="37086DBC"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w:t>
            </w:r>
            <w:r w:rsidR="00811BC1">
              <w:rPr>
                <w:rFonts w:ascii="Arial" w:hAnsi="Arial" w:cs="Arial"/>
                <w:sz w:val="18"/>
                <w:szCs w:val="18"/>
              </w:rPr>
              <w:t xml:space="preserve"> (0.4)</w:t>
            </w:r>
          </w:p>
        </w:tc>
        <w:tc>
          <w:tcPr>
            <w:tcW w:w="361" w:type="pct"/>
            <w:shd w:val="clear" w:color="auto" w:fill="auto"/>
            <w:noWrap/>
            <w:vAlign w:val="center"/>
          </w:tcPr>
          <w:p w14:paraId="6D34EFEF" w14:textId="21D00D22"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w:t>
            </w:r>
            <w:r w:rsidR="00811BC1">
              <w:rPr>
                <w:rFonts w:ascii="Arial" w:hAnsi="Arial" w:cs="Arial"/>
                <w:sz w:val="18"/>
                <w:szCs w:val="18"/>
              </w:rPr>
              <w:t>0.6</w:t>
            </w:r>
            <w:r w:rsidRPr="00C61DD7">
              <w:rPr>
                <w:rFonts w:ascii="Arial" w:hAnsi="Arial" w:cs="Arial"/>
                <w:sz w:val="18"/>
                <w:szCs w:val="18"/>
              </w:rPr>
              <w:t>)</w:t>
            </w:r>
          </w:p>
        </w:tc>
        <w:tc>
          <w:tcPr>
            <w:tcW w:w="361" w:type="pct"/>
            <w:shd w:val="clear" w:color="auto" w:fill="auto"/>
            <w:vAlign w:val="center"/>
          </w:tcPr>
          <w:p w14:paraId="22E59BC9" w14:textId="0D453241"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 (6</w:t>
            </w:r>
            <w:r w:rsidR="00811BC1">
              <w:rPr>
                <w:rFonts w:ascii="Arial" w:hAnsi="Arial" w:cs="Arial"/>
                <w:sz w:val="18"/>
                <w:szCs w:val="18"/>
              </w:rPr>
              <w:t>.0</w:t>
            </w:r>
            <w:r w:rsidRPr="00C61DD7">
              <w:rPr>
                <w:rFonts w:ascii="Arial" w:hAnsi="Arial" w:cs="Arial"/>
                <w:sz w:val="18"/>
                <w:szCs w:val="18"/>
              </w:rPr>
              <w:t>)</w:t>
            </w:r>
          </w:p>
        </w:tc>
        <w:tc>
          <w:tcPr>
            <w:tcW w:w="362" w:type="pct"/>
            <w:tcBorders>
              <w:right w:val="single" w:sz="12" w:space="0" w:color="auto"/>
            </w:tcBorders>
            <w:shd w:val="clear" w:color="auto" w:fill="auto"/>
            <w:vAlign w:val="center"/>
          </w:tcPr>
          <w:p w14:paraId="5D964084" w14:textId="5091D090"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80" w:type="pct"/>
            <w:tcBorders>
              <w:left w:val="single" w:sz="12" w:space="0" w:color="auto"/>
            </w:tcBorders>
            <w:shd w:val="clear" w:color="auto" w:fill="auto"/>
            <w:vAlign w:val="center"/>
          </w:tcPr>
          <w:p w14:paraId="6835E144" w14:textId="77777777"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c>
          <w:tcPr>
            <w:tcW w:w="361" w:type="pct"/>
            <w:shd w:val="clear" w:color="auto" w:fill="auto"/>
            <w:vAlign w:val="center"/>
          </w:tcPr>
          <w:p w14:paraId="760FDB52" w14:textId="4E30BBD5"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(1</w:t>
            </w:r>
            <w:r w:rsidR="00811BC1">
              <w:rPr>
                <w:rFonts w:ascii="Arial" w:hAnsi="Arial" w:cs="Arial"/>
                <w:sz w:val="18"/>
                <w:szCs w:val="18"/>
              </w:rPr>
              <w:t>.1</w:t>
            </w:r>
            <w:r w:rsidRPr="00C61DD7">
              <w:rPr>
                <w:rFonts w:ascii="Arial" w:hAnsi="Arial" w:cs="Arial"/>
                <w:sz w:val="18"/>
                <w:szCs w:val="18"/>
              </w:rPr>
              <w:t>)</w:t>
            </w:r>
          </w:p>
        </w:tc>
        <w:tc>
          <w:tcPr>
            <w:tcW w:w="361" w:type="pct"/>
            <w:shd w:val="clear" w:color="auto" w:fill="auto"/>
            <w:vAlign w:val="center"/>
          </w:tcPr>
          <w:p w14:paraId="595DCF06" w14:textId="72626378"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 (3</w:t>
            </w:r>
            <w:r w:rsidR="00811BC1">
              <w:rPr>
                <w:rFonts w:ascii="Arial" w:hAnsi="Arial" w:cs="Arial"/>
                <w:sz w:val="18"/>
                <w:szCs w:val="18"/>
              </w:rPr>
              <w:t>.0</w:t>
            </w:r>
            <w:r w:rsidRPr="00C61DD7">
              <w:rPr>
                <w:rFonts w:ascii="Arial" w:hAnsi="Arial" w:cs="Arial"/>
                <w:sz w:val="18"/>
                <w:szCs w:val="18"/>
              </w:rPr>
              <w:t>)</w:t>
            </w:r>
          </w:p>
        </w:tc>
        <w:tc>
          <w:tcPr>
            <w:tcW w:w="359" w:type="pct"/>
            <w:tcBorders>
              <w:right w:val="single" w:sz="12" w:space="0" w:color="auto"/>
            </w:tcBorders>
            <w:shd w:val="clear" w:color="auto" w:fill="auto"/>
            <w:vAlign w:val="center"/>
          </w:tcPr>
          <w:p w14:paraId="5AAA2E96" w14:textId="6E1B4E2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0</w:t>
            </w:r>
          </w:p>
        </w:tc>
      </w:tr>
      <w:tr w:rsidR="007F6126" w:rsidRPr="00126EC5" w14:paraId="143CE778" w14:textId="77777777" w:rsidTr="00DD6698">
        <w:trPr>
          <w:trHeight w:val="270"/>
        </w:trPr>
        <w:tc>
          <w:tcPr>
            <w:tcW w:w="1241" w:type="pct"/>
            <w:tcBorders>
              <w:left w:val="single" w:sz="12" w:space="0" w:color="auto"/>
              <w:bottom w:val="single" w:sz="12" w:space="0" w:color="auto"/>
              <w:right w:val="single" w:sz="12" w:space="0" w:color="auto"/>
            </w:tcBorders>
            <w:shd w:val="clear" w:color="auto" w:fill="auto"/>
            <w:noWrap/>
            <w:vAlign w:val="center"/>
          </w:tcPr>
          <w:p w14:paraId="5C0F2422" w14:textId="75630C91" w:rsidR="007F6126" w:rsidRPr="00C61DD7" w:rsidRDefault="007F6126" w:rsidP="00305431">
            <w:pPr>
              <w:spacing w:line="480" w:lineRule="auto"/>
              <w:ind w:left="170"/>
              <w:rPr>
                <w:rFonts w:ascii="Arial" w:hAnsi="Arial" w:cs="Arial"/>
                <w:sz w:val="18"/>
                <w:szCs w:val="18"/>
              </w:rPr>
            </w:pPr>
            <w:r w:rsidRPr="00C61DD7">
              <w:rPr>
                <w:rFonts w:ascii="Arial" w:hAnsi="Arial" w:cs="Arial"/>
                <w:sz w:val="18"/>
                <w:szCs w:val="18"/>
              </w:rPr>
              <w:t xml:space="preserve">No </w:t>
            </w:r>
            <w:r>
              <w:rPr>
                <w:rFonts w:ascii="Arial" w:hAnsi="Arial" w:cs="Arial"/>
                <w:sz w:val="18"/>
                <w:szCs w:val="18"/>
              </w:rPr>
              <w:t>a</w:t>
            </w:r>
            <w:r w:rsidRPr="00C61DD7">
              <w:rPr>
                <w:rFonts w:ascii="Arial" w:hAnsi="Arial" w:cs="Arial"/>
                <w:sz w:val="18"/>
                <w:szCs w:val="18"/>
              </w:rPr>
              <w:t xml:space="preserve">ctive </w:t>
            </w:r>
            <w:r>
              <w:rPr>
                <w:rFonts w:ascii="Arial" w:hAnsi="Arial" w:cs="Arial"/>
                <w:sz w:val="18"/>
                <w:szCs w:val="18"/>
              </w:rPr>
              <w:t>t</w:t>
            </w:r>
            <w:r w:rsidRPr="00C61DD7">
              <w:rPr>
                <w:rFonts w:ascii="Arial" w:hAnsi="Arial" w:cs="Arial"/>
                <w:sz w:val="18"/>
                <w:szCs w:val="18"/>
              </w:rPr>
              <w:t>herapy</w:t>
            </w:r>
          </w:p>
        </w:tc>
        <w:tc>
          <w:tcPr>
            <w:tcW w:w="492" w:type="pct"/>
            <w:tcBorders>
              <w:left w:val="single" w:sz="12" w:space="0" w:color="auto"/>
              <w:bottom w:val="single" w:sz="12" w:space="0" w:color="auto"/>
              <w:right w:val="single" w:sz="12" w:space="0" w:color="auto"/>
            </w:tcBorders>
            <w:vAlign w:val="center"/>
          </w:tcPr>
          <w:p w14:paraId="4BD6487E" w14:textId="6E307009" w:rsidR="007F6126" w:rsidRPr="00126EC5" w:rsidRDefault="00811BC1" w:rsidP="00305431">
            <w:pPr>
              <w:spacing w:line="480" w:lineRule="auto"/>
              <w:jc w:val="center"/>
              <w:rPr>
                <w:rFonts w:ascii="Arial" w:hAnsi="Arial" w:cs="Arial"/>
                <w:sz w:val="18"/>
                <w:szCs w:val="18"/>
              </w:rPr>
            </w:pPr>
            <w:r>
              <w:rPr>
                <w:rFonts w:ascii="Arial" w:hAnsi="Arial" w:cs="Arial"/>
                <w:sz w:val="18"/>
                <w:szCs w:val="18"/>
              </w:rPr>
              <w:t>483 (41.6)</w:t>
            </w:r>
          </w:p>
        </w:tc>
        <w:tc>
          <w:tcPr>
            <w:tcW w:w="361" w:type="pct"/>
            <w:tcBorders>
              <w:left w:val="single" w:sz="12" w:space="0" w:color="auto"/>
              <w:bottom w:val="single" w:sz="12" w:space="0" w:color="auto"/>
            </w:tcBorders>
            <w:shd w:val="clear" w:color="auto" w:fill="auto"/>
            <w:noWrap/>
            <w:vAlign w:val="center"/>
          </w:tcPr>
          <w:p w14:paraId="4BEA201E" w14:textId="2A28105B"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147 (45</w:t>
            </w:r>
            <w:r w:rsidR="00811BC1">
              <w:rPr>
                <w:rFonts w:ascii="Arial" w:hAnsi="Arial" w:cs="Arial"/>
                <w:sz w:val="18"/>
                <w:szCs w:val="18"/>
              </w:rPr>
              <w:t>.2</w:t>
            </w:r>
            <w:r w:rsidRPr="00C61DD7">
              <w:rPr>
                <w:rFonts w:ascii="Arial" w:hAnsi="Arial" w:cs="Arial"/>
                <w:sz w:val="18"/>
                <w:szCs w:val="18"/>
              </w:rPr>
              <w:t>)</w:t>
            </w:r>
          </w:p>
        </w:tc>
        <w:tc>
          <w:tcPr>
            <w:tcW w:w="361" w:type="pct"/>
            <w:tcBorders>
              <w:bottom w:val="single" w:sz="12" w:space="0" w:color="auto"/>
            </w:tcBorders>
            <w:shd w:val="clear" w:color="auto" w:fill="auto"/>
            <w:noWrap/>
            <w:vAlign w:val="center"/>
          </w:tcPr>
          <w:p w14:paraId="6FDEEAB9" w14:textId="79DB5F01"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70 (2</w:t>
            </w:r>
            <w:r w:rsidR="00811BC1">
              <w:rPr>
                <w:rFonts w:ascii="Arial" w:hAnsi="Arial" w:cs="Arial"/>
                <w:sz w:val="18"/>
                <w:szCs w:val="18"/>
              </w:rPr>
              <w:t>6.9</w:t>
            </w:r>
            <w:r w:rsidRPr="00C61DD7">
              <w:rPr>
                <w:rFonts w:ascii="Arial" w:hAnsi="Arial" w:cs="Arial"/>
                <w:sz w:val="18"/>
                <w:szCs w:val="18"/>
              </w:rPr>
              <w:t>)</w:t>
            </w:r>
          </w:p>
        </w:tc>
        <w:tc>
          <w:tcPr>
            <w:tcW w:w="361" w:type="pct"/>
            <w:tcBorders>
              <w:bottom w:val="single" w:sz="12" w:space="0" w:color="auto"/>
            </w:tcBorders>
            <w:shd w:val="clear" w:color="auto" w:fill="auto"/>
            <w:noWrap/>
            <w:vAlign w:val="center"/>
          </w:tcPr>
          <w:p w14:paraId="55DFB484" w14:textId="7FF7905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120 (6</w:t>
            </w:r>
            <w:r w:rsidR="00811BC1">
              <w:rPr>
                <w:rFonts w:ascii="Arial" w:hAnsi="Arial" w:cs="Arial"/>
                <w:sz w:val="18"/>
                <w:szCs w:val="18"/>
              </w:rPr>
              <w:t>8.6</w:t>
            </w:r>
            <w:r w:rsidRPr="00C61DD7">
              <w:rPr>
                <w:rFonts w:ascii="Arial" w:hAnsi="Arial" w:cs="Arial"/>
                <w:sz w:val="18"/>
                <w:szCs w:val="18"/>
              </w:rPr>
              <w:t>)</w:t>
            </w:r>
          </w:p>
        </w:tc>
        <w:tc>
          <w:tcPr>
            <w:tcW w:w="361" w:type="pct"/>
            <w:tcBorders>
              <w:bottom w:val="single" w:sz="12" w:space="0" w:color="auto"/>
            </w:tcBorders>
            <w:shd w:val="clear" w:color="auto" w:fill="auto"/>
            <w:vAlign w:val="center"/>
          </w:tcPr>
          <w:p w14:paraId="021D08CB" w14:textId="15587D3F"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26 (52</w:t>
            </w:r>
            <w:r w:rsidR="00811BC1">
              <w:rPr>
                <w:rFonts w:ascii="Arial" w:hAnsi="Arial" w:cs="Arial"/>
                <w:sz w:val="18"/>
                <w:szCs w:val="18"/>
              </w:rPr>
              <w:t>.0</w:t>
            </w:r>
            <w:r w:rsidRPr="00C61DD7">
              <w:rPr>
                <w:rFonts w:ascii="Arial" w:hAnsi="Arial" w:cs="Arial"/>
                <w:sz w:val="18"/>
                <w:szCs w:val="18"/>
              </w:rPr>
              <w:t>)</w:t>
            </w:r>
          </w:p>
        </w:tc>
        <w:tc>
          <w:tcPr>
            <w:tcW w:w="362" w:type="pct"/>
            <w:tcBorders>
              <w:bottom w:val="single" w:sz="12" w:space="0" w:color="auto"/>
              <w:right w:val="single" w:sz="12" w:space="0" w:color="auto"/>
            </w:tcBorders>
            <w:shd w:val="clear" w:color="auto" w:fill="auto"/>
            <w:vAlign w:val="center"/>
          </w:tcPr>
          <w:p w14:paraId="2EE7093F" w14:textId="17A66E4C"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10 (38</w:t>
            </w:r>
            <w:r w:rsidR="00811BC1">
              <w:rPr>
                <w:rFonts w:ascii="Arial" w:hAnsi="Arial" w:cs="Arial"/>
                <w:sz w:val="18"/>
                <w:szCs w:val="18"/>
              </w:rPr>
              <w:t>.5</w:t>
            </w:r>
            <w:r w:rsidRPr="00C61DD7">
              <w:rPr>
                <w:rFonts w:ascii="Arial" w:hAnsi="Arial" w:cs="Arial"/>
                <w:sz w:val="18"/>
                <w:szCs w:val="18"/>
              </w:rPr>
              <w:t>)</w:t>
            </w:r>
          </w:p>
        </w:tc>
        <w:tc>
          <w:tcPr>
            <w:tcW w:w="380" w:type="pct"/>
            <w:tcBorders>
              <w:left w:val="single" w:sz="12" w:space="0" w:color="auto"/>
              <w:bottom w:val="single" w:sz="12" w:space="0" w:color="auto"/>
            </w:tcBorders>
            <w:shd w:val="clear" w:color="auto" w:fill="auto"/>
            <w:vAlign w:val="center"/>
          </w:tcPr>
          <w:p w14:paraId="705A83E3" w14:textId="144BFC66"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65 (5</w:t>
            </w:r>
            <w:r w:rsidR="00811BC1">
              <w:rPr>
                <w:rFonts w:ascii="Arial" w:hAnsi="Arial" w:cs="Arial"/>
                <w:sz w:val="18"/>
                <w:szCs w:val="18"/>
              </w:rPr>
              <w:t>6.5</w:t>
            </w:r>
            <w:r w:rsidRPr="00C61DD7">
              <w:rPr>
                <w:rFonts w:ascii="Arial" w:hAnsi="Arial" w:cs="Arial"/>
                <w:sz w:val="18"/>
                <w:szCs w:val="18"/>
              </w:rPr>
              <w:t>)</w:t>
            </w:r>
          </w:p>
        </w:tc>
        <w:tc>
          <w:tcPr>
            <w:tcW w:w="361" w:type="pct"/>
            <w:tcBorders>
              <w:bottom w:val="single" w:sz="12" w:space="0" w:color="auto"/>
            </w:tcBorders>
            <w:shd w:val="clear" w:color="auto" w:fill="auto"/>
            <w:vAlign w:val="center"/>
          </w:tcPr>
          <w:p w14:paraId="5B828FAD" w14:textId="0BDEF484"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31 (3</w:t>
            </w:r>
            <w:r w:rsidR="00811BC1">
              <w:rPr>
                <w:rFonts w:ascii="Arial" w:hAnsi="Arial" w:cs="Arial"/>
                <w:sz w:val="18"/>
                <w:szCs w:val="18"/>
              </w:rPr>
              <w:t>3.7</w:t>
            </w:r>
            <w:r w:rsidRPr="00C61DD7">
              <w:rPr>
                <w:rFonts w:ascii="Arial" w:hAnsi="Arial" w:cs="Arial"/>
                <w:sz w:val="18"/>
                <w:szCs w:val="18"/>
              </w:rPr>
              <w:t>)</w:t>
            </w:r>
          </w:p>
        </w:tc>
        <w:tc>
          <w:tcPr>
            <w:tcW w:w="361" w:type="pct"/>
            <w:tcBorders>
              <w:bottom w:val="single" w:sz="12" w:space="0" w:color="auto"/>
            </w:tcBorders>
            <w:shd w:val="clear" w:color="auto" w:fill="auto"/>
            <w:vAlign w:val="center"/>
          </w:tcPr>
          <w:p w14:paraId="3ACED590" w14:textId="5984A1CA"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4 (12</w:t>
            </w:r>
            <w:r w:rsidR="00811BC1">
              <w:rPr>
                <w:rFonts w:ascii="Arial" w:hAnsi="Arial" w:cs="Arial"/>
                <w:sz w:val="18"/>
                <w:szCs w:val="18"/>
              </w:rPr>
              <w:t>.1</w:t>
            </w:r>
            <w:r w:rsidRPr="00C61DD7">
              <w:rPr>
                <w:rFonts w:ascii="Arial" w:hAnsi="Arial" w:cs="Arial"/>
                <w:sz w:val="18"/>
                <w:szCs w:val="18"/>
              </w:rPr>
              <w:t>)</w:t>
            </w:r>
          </w:p>
        </w:tc>
        <w:tc>
          <w:tcPr>
            <w:tcW w:w="359" w:type="pct"/>
            <w:tcBorders>
              <w:bottom w:val="single" w:sz="12" w:space="0" w:color="auto"/>
              <w:right w:val="single" w:sz="12" w:space="0" w:color="auto"/>
            </w:tcBorders>
            <w:shd w:val="clear" w:color="auto" w:fill="auto"/>
            <w:vAlign w:val="center"/>
          </w:tcPr>
          <w:p w14:paraId="59DD2763" w14:textId="722A0ACB" w:rsidR="007F6126" w:rsidRPr="00C61DD7" w:rsidRDefault="007F6126" w:rsidP="00305431">
            <w:pPr>
              <w:spacing w:line="480" w:lineRule="auto"/>
              <w:jc w:val="center"/>
              <w:rPr>
                <w:rFonts w:ascii="Arial" w:hAnsi="Arial" w:cs="Arial"/>
                <w:sz w:val="18"/>
                <w:szCs w:val="18"/>
              </w:rPr>
            </w:pPr>
            <w:r w:rsidRPr="00C61DD7">
              <w:rPr>
                <w:rFonts w:ascii="Arial" w:hAnsi="Arial" w:cs="Arial"/>
                <w:sz w:val="18"/>
                <w:szCs w:val="18"/>
              </w:rPr>
              <w:t>10 (1</w:t>
            </w:r>
            <w:r w:rsidR="00811BC1">
              <w:rPr>
                <w:rFonts w:ascii="Arial" w:hAnsi="Arial" w:cs="Arial"/>
                <w:sz w:val="18"/>
                <w:szCs w:val="18"/>
              </w:rPr>
              <w:t>1.6</w:t>
            </w:r>
            <w:r w:rsidRPr="00C61DD7">
              <w:rPr>
                <w:rFonts w:ascii="Arial" w:hAnsi="Arial" w:cs="Arial"/>
                <w:sz w:val="18"/>
                <w:szCs w:val="18"/>
              </w:rPr>
              <w:t>)</w:t>
            </w:r>
          </w:p>
        </w:tc>
      </w:tr>
    </w:tbl>
    <w:p w14:paraId="44B874FE" w14:textId="0B67CBD8" w:rsidR="00F87623" w:rsidRDefault="00811BC1" w:rsidP="00305431">
      <w:pPr>
        <w:spacing w:after="0" w:line="480" w:lineRule="auto"/>
        <w:rPr>
          <w:rFonts w:ascii="Arial" w:hAnsi="Arial" w:cs="Arial"/>
          <w:sz w:val="16"/>
          <w:szCs w:val="16"/>
        </w:rPr>
      </w:pPr>
      <w:r w:rsidRPr="0003700A">
        <w:rPr>
          <w:rFonts w:ascii="Arial" w:hAnsi="Arial" w:cs="Arial"/>
          <w:sz w:val="16"/>
          <w:szCs w:val="16"/>
        </w:rPr>
        <w:t xml:space="preserve">ALL, </w:t>
      </w:r>
      <w:r>
        <w:rPr>
          <w:rFonts w:ascii="Arial" w:hAnsi="Arial" w:cs="Arial"/>
          <w:sz w:val="16"/>
          <w:szCs w:val="16"/>
        </w:rPr>
        <w:t>a</w:t>
      </w:r>
      <w:r w:rsidRPr="0003700A">
        <w:rPr>
          <w:rFonts w:ascii="Arial" w:hAnsi="Arial" w:cs="Arial"/>
          <w:sz w:val="16"/>
          <w:szCs w:val="16"/>
        </w:rPr>
        <w:t xml:space="preserve">cute lymphoid leukemia; AML, </w:t>
      </w:r>
      <w:r>
        <w:rPr>
          <w:rFonts w:ascii="Arial" w:hAnsi="Arial" w:cs="Arial"/>
          <w:sz w:val="16"/>
          <w:szCs w:val="16"/>
        </w:rPr>
        <w:t>a</w:t>
      </w:r>
      <w:r w:rsidRPr="0003700A">
        <w:rPr>
          <w:rFonts w:ascii="Arial" w:hAnsi="Arial" w:cs="Arial"/>
          <w:sz w:val="16"/>
          <w:szCs w:val="16"/>
        </w:rPr>
        <w:t xml:space="preserve">cute myeloid leukemia; </w:t>
      </w:r>
      <w:r w:rsidR="00FF2422">
        <w:rPr>
          <w:rFonts w:ascii="Arial" w:hAnsi="Arial" w:cs="Arial"/>
          <w:sz w:val="16"/>
          <w:szCs w:val="16"/>
        </w:rPr>
        <w:t xml:space="preserve">BMI, body mass index; </w:t>
      </w:r>
      <w:r w:rsidRPr="0003700A">
        <w:rPr>
          <w:rFonts w:ascii="Arial" w:hAnsi="Arial" w:cs="Arial"/>
          <w:sz w:val="16"/>
          <w:szCs w:val="16"/>
        </w:rPr>
        <w:t xml:space="preserve">CLL, </w:t>
      </w:r>
      <w:r>
        <w:rPr>
          <w:rFonts w:ascii="Arial" w:hAnsi="Arial" w:cs="Arial"/>
          <w:sz w:val="16"/>
          <w:szCs w:val="16"/>
        </w:rPr>
        <w:t>c</w:t>
      </w:r>
      <w:r w:rsidRPr="0003700A">
        <w:rPr>
          <w:rFonts w:ascii="Arial" w:hAnsi="Arial" w:cs="Arial"/>
          <w:sz w:val="16"/>
          <w:szCs w:val="16"/>
        </w:rPr>
        <w:t xml:space="preserve">hronic </w:t>
      </w:r>
      <w:r>
        <w:rPr>
          <w:rFonts w:ascii="Arial" w:hAnsi="Arial" w:cs="Arial"/>
          <w:sz w:val="16"/>
          <w:szCs w:val="16"/>
        </w:rPr>
        <w:t>l</w:t>
      </w:r>
      <w:r w:rsidRPr="0003700A">
        <w:rPr>
          <w:rFonts w:ascii="Arial" w:hAnsi="Arial" w:cs="Arial"/>
          <w:sz w:val="16"/>
          <w:szCs w:val="16"/>
        </w:rPr>
        <w:t xml:space="preserve">ymphocytic </w:t>
      </w:r>
      <w:r>
        <w:rPr>
          <w:rFonts w:ascii="Arial" w:hAnsi="Arial" w:cs="Arial"/>
          <w:sz w:val="16"/>
          <w:szCs w:val="16"/>
        </w:rPr>
        <w:t>l</w:t>
      </w:r>
      <w:r w:rsidRPr="0003700A">
        <w:rPr>
          <w:rFonts w:ascii="Arial" w:hAnsi="Arial" w:cs="Arial"/>
          <w:sz w:val="16"/>
          <w:szCs w:val="16"/>
        </w:rPr>
        <w:t xml:space="preserve">eukemia; CML, </w:t>
      </w:r>
      <w:r>
        <w:rPr>
          <w:rFonts w:ascii="Arial" w:hAnsi="Arial" w:cs="Arial"/>
          <w:sz w:val="16"/>
          <w:szCs w:val="16"/>
        </w:rPr>
        <w:t>c</w:t>
      </w:r>
      <w:r w:rsidRPr="0003700A">
        <w:rPr>
          <w:rFonts w:ascii="Arial" w:hAnsi="Arial" w:cs="Arial"/>
          <w:sz w:val="16"/>
          <w:szCs w:val="16"/>
        </w:rPr>
        <w:t xml:space="preserve">hronic myeloid leukemia; </w:t>
      </w:r>
      <w:r w:rsidR="00C61DD7" w:rsidRPr="0003700A">
        <w:rPr>
          <w:rFonts w:ascii="Arial" w:hAnsi="Arial" w:cs="Arial"/>
          <w:sz w:val="16"/>
          <w:szCs w:val="16"/>
        </w:rPr>
        <w:t xml:space="preserve">COVID-19, coronavirus disease 2019; </w:t>
      </w:r>
      <w:r w:rsidRPr="0003700A">
        <w:rPr>
          <w:rFonts w:ascii="Arial" w:hAnsi="Arial" w:cs="Arial"/>
          <w:sz w:val="16"/>
          <w:szCs w:val="16"/>
        </w:rPr>
        <w:t xml:space="preserve">HL, Hodgkin </w:t>
      </w:r>
      <w:r>
        <w:rPr>
          <w:rFonts w:ascii="Arial" w:hAnsi="Arial" w:cs="Arial"/>
          <w:sz w:val="16"/>
          <w:szCs w:val="16"/>
        </w:rPr>
        <w:t>l</w:t>
      </w:r>
      <w:r w:rsidRPr="0003700A">
        <w:rPr>
          <w:rFonts w:ascii="Arial" w:hAnsi="Arial" w:cs="Arial"/>
          <w:sz w:val="16"/>
          <w:szCs w:val="16"/>
        </w:rPr>
        <w:t>ymphoma; IQR, interquartile range;</w:t>
      </w:r>
      <w:r>
        <w:rPr>
          <w:rFonts w:ascii="Arial" w:hAnsi="Arial" w:cs="Arial"/>
          <w:sz w:val="16"/>
          <w:szCs w:val="16"/>
        </w:rPr>
        <w:t xml:space="preserve"> </w:t>
      </w:r>
      <w:r w:rsidRPr="0003700A">
        <w:rPr>
          <w:rFonts w:ascii="Arial" w:hAnsi="Arial" w:cs="Arial"/>
          <w:sz w:val="16"/>
          <w:szCs w:val="16"/>
        </w:rPr>
        <w:t xml:space="preserve">MDS, </w:t>
      </w:r>
      <w:r>
        <w:rPr>
          <w:rFonts w:ascii="Arial" w:hAnsi="Arial" w:cs="Arial"/>
          <w:sz w:val="16"/>
          <w:szCs w:val="16"/>
        </w:rPr>
        <w:t>m</w:t>
      </w:r>
      <w:r w:rsidRPr="0003700A">
        <w:rPr>
          <w:rFonts w:ascii="Arial" w:hAnsi="Arial" w:cs="Arial"/>
          <w:sz w:val="16"/>
          <w:szCs w:val="16"/>
        </w:rPr>
        <w:t xml:space="preserve">yelodysplastic syndrome; </w:t>
      </w:r>
      <w:r>
        <w:rPr>
          <w:rFonts w:ascii="Arial" w:hAnsi="Arial" w:cs="Arial"/>
          <w:sz w:val="16"/>
          <w:szCs w:val="16"/>
        </w:rPr>
        <w:t>m</w:t>
      </w:r>
      <w:r w:rsidRPr="0003700A">
        <w:rPr>
          <w:rFonts w:ascii="Arial" w:hAnsi="Arial" w:cs="Arial"/>
          <w:sz w:val="16"/>
          <w:szCs w:val="16"/>
        </w:rPr>
        <w:t>A</w:t>
      </w:r>
      <w:r>
        <w:rPr>
          <w:rFonts w:ascii="Arial" w:hAnsi="Arial" w:cs="Arial"/>
          <w:sz w:val="16"/>
          <w:szCs w:val="16"/>
        </w:rPr>
        <w:t>b</w:t>
      </w:r>
      <w:r w:rsidRPr="0003700A">
        <w:rPr>
          <w:rFonts w:ascii="Arial" w:hAnsi="Arial" w:cs="Arial"/>
          <w:sz w:val="16"/>
          <w:szCs w:val="16"/>
        </w:rPr>
        <w:t>, monoclonal antibod</w:t>
      </w:r>
      <w:r>
        <w:rPr>
          <w:rFonts w:ascii="Arial" w:hAnsi="Arial" w:cs="Arial"/>
          <w:sz w:val="16"/>
          <w:szCs w:val="16"/>
        </w:rPr>
        <w:t xml:space="preserve">y; </w:t>
      </w:r>
      <w:r w:rsidRPr="0003700A">
        <w:rPr>
          <w:rFonts w:ascii="Arial" w:hAnsi="Arial" w:cs="Arial"/>
          <w:sz w:val="16"/>
          <w:szCs w:val="16"/>
        </w:rPr>
        <w:t xml:space="preserve">MM, </w:t>
      </w:r>
      <w:r>
        <w:rPr>
          <w:rFonts w:ascii="Arial" w:hAnsi="Arial" w:cs="Arial"/>
          <w:sz w:val="16"/>
          <w:szCs w:val="16"/>
        </w:rPr>
        <w:t>m</w:t>
      </w:r>
      <w:r w:rsidRPr="0003700A">
        <w:rPr>
          <w:rFonts w:ascii="Arial" w:hAnsi="Arial" w:cs="Arial"/>
          <w:sz w:val="16"/>
          <w:szCs w:val="16"/>
        </w:rPr>
        <w:t xml:space="preserve">ultiple </w:t>
      </w:r>
      <w:r>
        <w:rPr>
          <w:rFonts w:ascii="Arial" w:hAnsi="Arial" w:cs="Arial"/>
          <w:sz w:val="16"/>
          <w:szCs w:val="16"/>
        </w:rPr>
        <w:t>m</w:t>
      </w:r>
      <w:r w:rsidRPr="0003700A">
        <w:rPr>
          <w:rFonts w:ascii="Arial" w:hAnsi="Arial" w:cs="Arial"/>
          <w:sz w:val="16"/>
          <w:szCs w:val="16"/>
        </w:rPr>
        <w:t xml:space="preserve">yeloma; </w:t>
      </w:r>
      <w:r w:rsidR="00C61DD7" w:rsidRPr="0003700A">
        <w:rPr>
          <w:rFonts w:ascii="Arial" w:hAnsi="Arial" w:cs="Arial"/>
          <w:sz w:val="16"/>
          <w:szCs w:val="16"/>
        </w:rPr>
        <w:t xml:space="preserve">NHL, </w:t>
      </w:r>
      <w:r w:rsidR="00F87623">
        <w:rPr>
          <w:rFonts w:ascii="Arial" w:hAnsi="Arial" w:cs="Arial"/>
          <w:sz w:val="16"/>
          <w:szCs w:val="16"/>
        </w:rPr>
        <w:t>n</w:t>
      </w:r>
      <w:r w:rsidR="00C61DD7" w:rsidRPr="0003700A">
        <w:rPr>
          <w:rFonts w:ascii="Arial" w:hAnsi="Arial" w:cs="Arial"/>
          <w:sz w:val="16"/>
          <w:szCs w:val="16"/>
        </w:rPr>
        <w:t xml:space="preserve">on-Hodgkin </w:t>
      </w:r>
      <w:r w:rsidR="00F87623">
        <w:rPr>
          <w:rFonts w:ascii="Arial" w:hAnsi="Arial" w:cs="Arial"/>
          <w:sz w:val="16"/>
          <w:szCs w:val="16"/>
        </w:rPr>
        <w:t>l</w:t>
      </w:r>
      <w:r w:rsidR="00C61DD7" w:rsidRPr="0003700A">
        <w:rPr>
          <w:rFonts w:ascii="Arial" w:hAnsi="Arial" w:cs="Arial"/>
          <w:sz w:val="16"/>
          <w:szCs w:val="16"/>
        </w:rPr>
        <w:t>ymphoma; Ph-MP</w:t>
      </w:r>
      <w:r w:rsidR="00F87623">
        <w:rPr>
          <w:rFonts w:ascii="Arial" w:hAnsi="Arial" w:cs="Arial"/>
          <w:sz w:val="16"/>
          <w:szCs w:val="16"/>
        </w:rPr>
        <w:t>N</w:t>
      </w:r>
      <w:r w:rsidR="00C61DD7" w:rsidRPr="0003700A">
        <w:rPr>
          <w:rFonts w:ascii="Arial" w:hAnsi="Arial" w:cs="Arial"/>
          <w:sz w:val="16"/>
          <w:szCs w:val="16"/>
        </w:rPr>
        <w:t>, Ph</w:t>
      </w:r>
      <w:r w:rsidR="00F87623">
        <w:rPr>
          <w:rFonts w:ascii="Arial" w:hAnsi="Arial" w:cs="Arial"/>
          <w:sz w:val="16"/>
          <w:szCs w:val="16"/>
        </w:rPr>
        <w:t>iladelphia chromosome</w:t>
      </w:r>
      <w:r w:rsidR="00C61DD7" w:rsidRPr="0003700A">
        <w:rPr>
          <w:rFonts w:ascii="Arial" w:hAnsi="Arial" w:cs="Arial"/>
          <w:sz w:val="16"/>
          <w:szCs w:val="16"/>
        </w:rPr>
        <w:t xml:space="preserve">-negative myeloproliferative neoplasm; </w:t>
      </w:r>
    </w:p>
    <w:p w14:paraId="2FDEF701" w14:textId="2ED6D74E" w:rsidR="00F25EE3" w:rsidRPr="0003700A" w:rsidRDefault="00F87623" w:rsidP="00305431">
      <w:pPr>
        <w:spacing w:after="0" w:line="480" w:lineRule="auto"/>
        <w:rPr>
          <w:rFonts w:ascii="Arial" w:hAnsi="Arial" w:cs="Arial"/>
          <w:sz w:val="16"/>
          <w:szCs w:val="16"/>
        </w:rPr>
      </w:pPr>
      <w:r>
        <w:rPr>
          <w:rFonts w:ascii="Arial" w:hAnsi="Arial" w:cs="Arial"/>
          <w:sz w:val="16"/>
          <w:szCs w:val="16"/>
        </w:rPr>
        <w:t>*</w:t>
      </w:r>
      <w:r w:rsidR="00DD6698">
        <w:rPr>
          <w:rFonts w:ascii="Arial" w:hAnsi="Arial" w:cs="Arial"/>
          <w:sz w:val="16"/>
          <w:szCs w:val="16"/>
        </w:rPr>
        <w:t xml:space="preserve">Patients who had ever received an autologous or allogeneic stem cell transplant. </w:t>
      </w:r>
      <w:r w:rsidR="00DD6698" w:rsidRPr="00DD6698">
        <w:rPr>
          <w:rFonts w:ascii="Arial" w:hAnsi="Arial" w:cs="Arial"/>
          <w:sz w:val="16"/>
          <w:szCs w:val="16"/>
          <w:vertAlign w:val="superscript"/>
        </w:rPr>
        <w:t>†</w:t>
      </w:r>
      <w:r w:rsidR="00C61DD7" w:rsidRPr="0003700A">
        <w:rPr>
          <w:rFonts w:ascii="Arial" w:hAnsi="Arial" w:cs="Arial"/>
          <w:sz w:val="16"/>
          <w:szCs w:val="16"/>
        </w:rPr>
        <w:t xml:space="preserve">Cancer therapy </w:t>
      </w:r>
      <w:r>
        <w:rPr>
          <w:rFonts w:ascii="Arial" w:hAnsi="Arial" w:cs="Arial"/>
          <w:sz w:val="16"/>
          <w:szCs w:val="16"/>
        </w:rPr>
        <w:t xml:space="preserve">received within </w:t>
      </w:r>
      <w:r w:rsidR="00C61DD7" w:rsidRPr="0003700A">
        <w:rPr>
          <w:rFonts w:ascii="Arial" w:hAnsi="Arial" w:cs="Arial"/>
          <w:sz w:val="16"/>
          <w:szCs w:val="16"/>
        </w:rPr>
        <w:t>30 days before COVID-19 diagnosis date</w:t>
      </w:r>
      <w:r>
        <w:rPr>
          <w:rFonts w:ascii="Arial" w:hAnsi="Arial" w:cs="Arial"/>
          <w:sz w:val="16"/>
          <w:szCs w:val="16"/>
        </w:rPr>
        <w:t>.</w:t>
      </w:r>
      <w:r w:rsidR="00C61DD7" w:rsidRPr="0003700A">
        <w:rPr>
          <w:rFonts w:ascii="Arial" w:hAnsi="Arial" w:cs="Arial"/>
          <w:sz w:val="16"/>
          <w:szCs w:val="16"/>
        </w:rPr>
        <w:t xml:space="preserve"> </w:t>
      </w:r>
      <w:r w:rsidR="002A6BC0" w:rsidRPr="002A6BC0">
        <w:rPr>
          <w:rFonts w:ascii="Arial" w:hAnsi="Arial" w:cs="Arial"/>
          <w:sz w:val="16"/>
          <w:szCs w:val="16"/>
          <w:vertAlign w:val="superscript"/>
        </w:rPr>
        <w:t>‡</w:t>
      </w:r>
      <w:r w:rsidR="002A6BC0">
        <w:rPr>
          <w:rFonts w:ascii="Arial" w:hAnsi="Arial" w:cs="Arial"/>
          <w:sz w:val="16"/>
          <w:szCs w:val="16"/>
        </w:rPr>
        <w:t xml:space="preserve">Includes </w:t>
      </w:r>
      <w:r w:rsidR="002A6BC0" w:rsidRPr="002A6BC0">
        <w:rPr>
          <w:rFonts w:ascii="Arial" w:hAnsi="Arial" w:cs="Arial"/>
          <w:sz w:val="16"/>
          <w:szCs w:val="16"/>
        </w:rPr>
        <w:t>single-agent anti-CD20</w:t>
      </w:r>
      <w:r w:rsidR="002A6BC0">
        <w:rPr>
          <w:rFonts w:ascii="Arial" w:hAnsi="Arial" w:cs="Arial"/>
          <w:sz w:val="16"/>
          <w:szCs w:val="16"/>
        </w:rPr>
        <w:t xml:space="preserve"> agents</w:t>
      </w:r>
      <w:r w:rsidR="002A6BC0" w:rsidRPr="002A6BC0">
        <w:rPr>
          <w:rFonts w:ascii="Arial" w:hAnsi="Arial" w:cs="Arial"/>
          <w:sz w:val="16"/>
          <w:szCs w:val="16"/>
        </w:rPr>
        <w:t>, daratumumab</w:t>
      </w:r>
      <w:r w:rsidR="002A6BC0">
        <w:rPr>
          <w:rFonts w:ascii="Arial" w:hAnsi="Arial" w:cs="Arial"/>
          <w:sz w:val="16"/>
          <w:szCs w:val="16"/>
        </w:rPr>
        <w:t>, and</w:t>
      </w:r>
      <w:r w:rsidR="002A6BC0" w:rsidRPr="002A6BC0">
        <w:rPr>
          <w:rFonts w:ascii="Arial" w:hAnsi="Arial" w:cs="Arial"/>
          <w:sz w:val="16"/>
          <w:szCs w:val="16"/>
        </w:rPr>
        <w:t xml:space="preserve"> others</w:t>
      </w:r>
      <w:r w:rsidR="002A6BC0">
        <w:rPr>
          <w:rFonts w:ascii="Arial" w:hAnsi="Arial" w:cs="Arial"/>
          <w:sz w:val="16"/>
          <w:szCs w:val="16"/>
        </w:rPr>
        <w:t>.</w:t>
      </w:r>
    </w:p>
    <w:p w14:paraId="1C104E87" w14:textId="38A158FA" w:rsidR="00C61DD7" w:rsidRPr="003E73CF" w:rsidRDefault="00C61DD7" w:rsidP="00305431">
      <w:pPr>
        <w:spacing w:after="0" w:line="480" w:lineRule="auto"/>
        <w:rPr>
          <w:rFonts w:ascii="Arial" w:hAnsi="Arial" w:cs="Arial"/>
        </w:rPr>
      </w:pPr>
      <w:r w:rsidRPr="003E73CF">
        <w:rPr>
          <w:rFonts w:ascii="Arial" w:hAnsi="Arial" w:cs="Arial"/>
        </w:rPr>
        <w:br w:type="page"/>
      </w:r>
    </w:p>
    <w:p w14:paraId="06099C8C" w14:textId="0EE0D3D2" w:rsidR="000547F2" w:rsidRPr="0085611B" w:rsidRDefault="00C61DD7" w:rsidP="00305431">
      <w:pPr>
        <w:spacing w:after="0" w:line="480" w:lineRule="auto"/>
        <w:rPr>
          <w:rFonts w:ascii="Arial" w:hAnsi="Arial" w:cs="Arial"/>
          <w:b/>
          <w:bCs/>
          <w:color w:val="000000" w:themeColor="text1"/>
        </w:rPr>
      </w:pPr>
      <w:r w:rsidRPr="0085611B">
        <w:rPr>
          <w:rFonts w:ascii="Arial" w:hAnsi="Arial" w:cs="Arial"/>
          <w:b/>
          <w:bCs/>
          <w:color w:val="000000" w:themeColor="text1"/>
        </w:rPr>
        <w:lastRenderedPageBreak/>
        <w:t xml:space="preserve">Table 2. </w:t>
      </w:r>
      <w:r w:rsidR="000547F2" w:rsidRPr="0085611B">
        <w:rPr>
          <w:rFonts w:ascii="Arial" w:hAnsi="Arial" w:cs="Arial"/>
          <w:b/>
          <w:bCs/>
          <w:color w:val="000000" w:themeColor="text1"/>
        </w:rPr>
        <w:t>Baseline characteristics of, and therapy received by, patients with hematologic malignancies a</w:t>
      </w:r>
      <w:r w:rsidRPr="0085611B">
        <w:rPr>
          <w:rFonts w:ascii="Arial" w:hAnsi="Arial" w:cs="Arial"/>
          <w:b/>
          <w:bCs/>
          <w:color w:val="000000" w:themeColor="text1"/>
        </w:rPr>
        <w:t xml:space="preserve">ccording to </w:t>
      </w:r>
      <w:r w:rsidR="0085611B" w:rsidRPr="0085611B">
        <w:rPr>
          <w:rFonts w:ascii="Arial" w:hAnsi="Arial" w:cs="Arial"/>
          <w:b/>
          <w:bCs/>
          <w:color w:val="000000" w:themeColor="text1"/>
        </w:rPr>
        <w:t>COVID-19</w:t>
      </w:r>
      <w:r w:rsidR="0085611B">
        <w:rPr>
          <w:rFonts w:ascii="Arial" w:hAnsi="Arial" w:cs="Arial"/>
          <w:b/>
          <w:bCs/>
          <w:color w:val="000000" w:themeColor="text1"/>
        </w:rPr>
        <w:t xml:space="preserve"> </w:t>
      </w:r>
      <w:r w:rsidR="000547F2" w:rsidRPr="0085611B">
        <w:rPr>
          <w:rFonts w:ascii="Arial" w:hAnsi="Arial" w:cs="Arial"/>
          <w:b/>
          <w:bCs/>
          <w:color w:val="000000" w:themeColor="text1"/>
        </w:rPr>
        <w:t>c</w:t>
      </w:r>
      <w:r w:rsidRPr="0085611B">
        <w:rPr>
          <w:rFonts w:ascii="Arial" w:hAnsi="Arial" w:cs="Arial"/>
          <w:b/>
          <w:bCs/>
          <w:color w:val="000000" w:themeColor="text1"/>
        </w:rPr>
        <w:t xml:space="preserve">linical </w:t>
      </w:r>
      <w:r w:rsidR="000547F2" w:rsidRPr="0085611B">
        <w:rPr>
          <w:rFonts w:ascii="Arial" w:hAnsi="Arial" w:cs="Arial"/>
          <w:b/>
          <w:bCs/>
          <w:color w:val="000000" w:themeColor="text1"/>
        </w:rPr>
        <w:t>s</w:t>
      </w:r>
      <w:r w:rsidRPr="0085611B">
        <w:rPr>
          <w:rFonts w:ascii="Arial" w:hAnsi="Arial" w:cs="Arial"/>
          <w:b/>
          <w:bCs/>
          <w:color w:val="000000" w:themeColor="text1"/>
        </w:rPr>
        <w:t>everity</w:t>
      </w:r>
    </w:p>
    <w:tbl>
      <w:tblPr>
        <w:tblStyle w:val="Tablaconcuadrcula"/>
        <w:tblW w:w="0" w:type="auto"/>
        <w:tblCellMar>
          <w:left w:w="57" w:type="dxa"/>
          <w:right w:w="57" w:type="dxa"/>
        </w:tblCellMar>
        <w:tblLook w:val="04A0" w:firstRow="1" w:lastRow="0" w:firstColumn="1" w:lastColumn="0" w:noHBand="0" w:noVBand="1"/>
      </w:tblPr>
      <w:tblGrid>
        <w:gridCol w:w="3456"/>
        <w:gridCol w:w="1380"/>
        <w:gridCol w:w="2040"/>
        <w:gridCol w:w="2081"/>
        <w:gridCol w:w="1395"/>
        <w:gridCol w:w="1445"/>
      </w:tblGrid>
      <w:tr w:rsidR="004A130B" w:rsidRPr="00126EC5" w14:paraId="63D5BE48" w14:textId="77777777" w:rsidTr="0085611B">
        <w:trPr>
          <w:trHeight w:val="50"/>
          <w:tblHeader/>
        </w:trPr>
        <w:tc>
          <w:tcPr>
            <w:tcW w:w="0" w:type="auto"/>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D52C93" w14:textId="77777777" w:rsidR="00BF343A" w:rsidRPr="00126EC5" w:rsidRDefault="00BF343A" w:rsidP="00305431">
            <w:pPr>
              <w:spacing w:line="480" w:lineRule="auto"/>
              <w:rPr>
                <w:rFonts w:ascii="Arial" w:hAnsi="Arial" w:cs="Arial"/>
                <w:b/>
                <w:bCs/>
                <w:sz w:val="18"/>
                <w:szCs w:val="18"/>
              </w:rPr>
            </w:pPr>
          </w:p>
        </w:tc>
        <w:tc>
          <w:tcPr>
            <w:tcW w:w="0" w:type="auto"/>
            <w:gridSpan w:val="3"/>
            <w:tcBorders>
              <w:top w:val="single" w:sz="12" w:space="0" w:color="auto"/>
              <w:left w:val="single" w:sz="12" w:space="0" w:color="auto"/>
              <w:right w:val="single" w:sz="12" w:space="0" w:color="auto"/>
            </w:tcBorders>
            <w:shd w:val="clear" w:color="auto" w:fill="D9D9D9" w:themeFill="background1" w:themeFillShade="D9"/>
          </w:tcPr>
          <w:p w14:paraId="48BD3416" w14:textId="77777777" w:rsidR="00BF343A" w:rsidRPr="00126EC5" w:rsidRDefault="00BF343A" w:rsidP="00305431">
            <w:pPr>
              <w:spacing w:line="480" w:lineRule="auto"/>
              <w:jc w:val="center"/>
              <w:rPr>
                <w:rFonts w:ascii="Arial" w:hAnsi="Arial" w:cs="Arial"/>
                <w:b/>
                <w:bCs/>
                <w:sz w:val="18"/>
                <w:szCs w:val="18"/>
              </w:rPr>
            </w:pPr>
            <w:r w:rsidRPr="00126EC5">
              <w:rPr>
                <w:rFonts w:ascii="Arial" w:hAnsi="Arial" w:cs="Arial"/>
                <w:b/>
                <w:bCs/>
                <w:sz w:val="18"/>
                <w:szCs w:val="18"/>
              </w:rPr>
              <w:t xml:space="preserve">Patients </w:t>
            </w:r>
            <w:r>
              <w:rPr>
                <w:rFonts w:ascii="Arial" w:hAnsi="Arial" w:cs="Arial"/>
                <w:b/>
                <w:bCs/>
                <w:sz w:val="18"/>
                <w:szCs w:val="18"/>
              </w:rPr>
              <w:t>with COVID-19 severity data</w:t>
            </w:r>
            <w:r w:rsidRPr="00126EC5">
              <w:rPr>
                <w:rFonts w:ascii="Arial" w:hAnsi="Arial" w:cs="Arial"/>
                <w:b/>
                <w:bCs/>
                <w:sz w:val="18"/>
                <w:szCs w:val="18"/>
              </w:rPr>
              <w:t>, N = 11</w:t>
            </w:r>
            <w:r>
              <w:rPr>
                <w:rFonts w:ascii="Arial" w:hAnsi="Arial" w:cs="Arial"/>
                <w:b/>
                <w:bCs/>
                <w:sz w:val="18"/>
                <w:szCs w:val="18"/>
              </w:rPr>
              <w:t>31</w:t>
            </w:r>
          </w:p>
        </w:tc>
        <w:tc>
          <w:tcPr>
            <w:tcW w:w="0" w:type="auto"/>
            <w:gridSpan w:val="2"/>
            <w:tcBorders>
              <w:top w:val="single" w:sz="12" w:space="0" w:color="auto"/>
              <w:left w:val="single" w:sz="12" w:space="0" w:color="auto"/>
              <w:right w:val="single" w:sz="12" w:space="0" w:color="auto"/>
            </w:tcBorders>
            <w:shd w:val="clear" w:color="auto" w:fill="D9D9D9" w:themeFill="background1" w:themeFillShade="D9"/>
          </w:tcPr>
          <w:p w14:paraId="361BCEB5" w14:textId="627AFB4E" w:rsidR="00BF343A" w:rsidRPr="00126EC5" w:rsidRDefault="00BF343A" w:rsidP="00305431">
            <w:pPr>
              <w:spacing w:line="480" w:lineRule="auto"/>
              <w:jc w:val="center"/>
              <w:rPr>
                <w:rFonts w:ascii="Arial" w:hAnsi="Arial" w:cs="Arial"/>
                <w:b/>
                <w:bCs/>
                <w:sz w:val="18"/>
                <w:szCs w:val="18"/>
              </w:rPr>
            </w:pPr>
            <w:r>
              <w:rPr>
                <w:rFonts w:ascii="Arial" w:hAnsi="Arial" w:cs="Arial"/>
                <w:b/>
                <w:bCs/>
                <w:sz w:val="18"/>
                <w:szCs w:val="18"/>
              </w:rPr>
              <w:t>Odds ratio</w:t>
            </w:r>
            <w:r w:rsidR="005D0D20">
              <w:rPr>
                <w:rFonts w:ascii="Arial" w:hAnsi="Arial" w:cs="Arial"/>
                <w:b/>
                <w:bCs/>
                <w:sz w:val="18"/>
                <w:szCs w:val="18"/>
              </w:rPr>
              <w:t xml:space="preserve"> (95% CI)</w:t>
            </w:r>
          </w:p>
        </w:tc>
      </w:tr>
      <w:tr w:rsidR="004A130B" w:rsidRPr="00126EC5" w14:paraId="79E46092" w14:textId="77777777" w:rsidTr="0085611B">
        <w:trPr>
          <w:trHeight w:val="60"/>
          <w:tblHeader/>
        </w:trPr>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hideMark/>
          </w:tcPr>
          <w:p w14:paraId="7CE4D44C" w14:textId="77777777" w:rsidR="000547F2" w:rsidRPr="00C61DD7" w:rsidRDefault="000547F2" w:rsidP="00305431">
            <w:pPr>
              <w:spacing w:line="480" w:lineRule="auto"/>
              <w:rPr>
                <w:rFonts w:ascii="Arial" w:hAnsi="Arial" w:cs="Arial"/>
                <w:b/>
                <w:bCs/>
                <w:sz w:val="18"/>
                <w:szCs w:val="18"/>
              </w:rPr>
            </w:pPr>
          </w:p>
        </w:tc>
        <w:tc>
          <w:tcPr>
            <w:tcW w:w="0" w:type="auto"/>
            <w:tcBorders>
              <w:left w:val="single" w:sz="12" w:space="0" w:color="auto"/>
              <w:bottom w:val="single" w:sz="12" w:space="0" w:color="auto"/>
              <w:right w:val="single" w:sz="12" w:space="0" w:color="auto"/>
            </w:tcBorders>
            <w:shd w:val="clear" w:color="auto" w:fill="D9D9D9" w:themeFill="background1" w:themeFillShade="D9"/>
            <w:vAlign w:val="center"/>
          </w:tcPr>
          <w:p w14:paraId="71B163D6" w14:textId="6AE7782D" w:rsidR="000547F2" w:rsidRPr="00126EC5" w:rsidRDefault="000547F2" w:rsidP="00305431">
            <w:pPr>
              <w:spacing w:line="480" w:lineRule="auto"/>
              <w:jc w:val="center"/>
              <w:rPr>
                <w:rFonts w:ascii="Arial" w:hAnsi="Arial" w:cs="Arial"/>
                <w:b/>
                <w:bCs/>
                <w:sz w:val="18"/>
                <w:szCs w:val="18"/>
              </w:rPr>
            </w:pPr>
            <w:r>
              <w:rPr>
                <w:rFonts w:ascii="Arial" w:hAnsi="Arial" w:cs="Arial"/>
                <w:b/>
                <w:bCs/>
                <w:sz w:val="18"/>
                <w:szCs w:val="18"/>
              </w:rPr>
              <w:t xml:space="preserve">Total, N = 1131 </w:t>
            </w:r>
          </w:p>
        </w:tc>
        <w:tc>
          <w:tcPr>
            <w:tcW w:w="0" w:type="auto"/>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3D500F3D" w14:textId="447800B3" w:rsidR="000547F2" w:rsidRPr="00C61DD7" w:rsidRDefault="000547F2" w:rsidP="00305431">
            <w:pPr>
              <w:spacing w:line="480" w:lineRule="auto"/>
              <w:jc w:val="center"/>
              <w:rPr>
                <w:rFonts w:ascii="Arial" w:hAnsi="Arial" w:cs="Arial"/>
                <w:b/>
                <w:bCs/>
                <w:sz w:val="18"/>
                <w:szCs w:val="18"/>
              </w:rPr>
            </w:pPr>
            <w:r>
              <w:rPr>
                <w:rFonts w:ascii="Arial" w:hAnsi="Arial" w:cs="Arial"/>
                <w:b/>
                <w:bCs/>
                <w:sz w:val="18"/>
                <w:szCs w:val="18"/>
              </w:rPr>
              <w:t>Mild/Moderate, n = 508</w:t>
            </w:r>
          </w:p>
        </w:tc>
        <w:tc>
          <w:tcPr>
            <w:tcW w:w="0" w:type="auto"/>
            <w:tcBorders>
              <w:left w:val="single" w:sz="12" w:space="0" w:color="auto"/>
              <w:bottom w:val="single" w:sz="12" w:space="0" w:color="auto"/>
              <w:right w:val="single" w:sz="12" w:space="0" w:color="auto"/>
            </w:tcBorders>
            <w:shd w:val="clear" w:color="auto" w:fill="D9D9D9" w:themeFill="background1" w:themeFillShade="D9"/>
            <w:vAlign w:val="center"/>
            <w:hideMark/>
          </w:tcPr>
          <w:p w14:paraId="436572CC" w14:textId="791C69CC" w:rsidR="000547F2" w:rsidRPr="00C61DD7" w:rsidRDefault="00BF343A" w:rsidP="00305431">
            <w:pPr>
              <w:spacing w:line="480" w:lineRule="auto"/>
              <w:jc w:val="center"/>
              <w:rPr>
                <w:rFonts w:ascii="Arial" w:hAnsi="Arial" w:cs="Arial"/>
                <w:b/>
                <w:bCs/>
                <w:sz w:val="18"/>
                <w:szCs w:val="18"/>
              </w:rPr>
            </w:pPr>
            <w:r>
              <w:rPr>
                <w:rFonts w:ascii="Arial" w:hAnsi="Arial" w:cs="Arial"/>
                <w:b/>
                <w:bCs/>
                <w:sz w:val="18"/>
                <w:szCs w:val="18"/>
              </w:rPr>
              <w:t>Severe/Critical, n = 623</w:t>
            </w:r>
          </w:p>
        </w:tc>
        <w:tc>
          <w:tcPr>
            <w:tcW w:w="0" w:type="auto"/>
            <w:tcBorders>
              <w:left w:val="single" w:sz="12" w:space="0" w:color="auto"/>
              <w:bottom w:val="single" w:sz="12" w:space="0" w:color="auto"/>
            </w:tcBorders>
            <w:shd w:val="clear" w:color="auto" w:fill="D9D9D9" w:themeFill="background1" w:themeFillShade="D9"/>
            <w:vAlign w:val="center"/>
            <w:hideMark/>
          </w:tcPr>
          <w:p w14:paraId="25F1DB92" w14:textId="17ED656A" w:rsidR="000547F2" w:rsidRPr="00C61DD7" w:rsidRDefault="00BF343A" w:rsidP="00305431">
            <w:pPr>
              <w:spacing w:line="480" w:lineRule="auto"/>
              <w:jc w:val="center"/>
              <w:rPr>
                <w:rFonts w:ascii="Arial" w:hAnsi="Arial" w:cs="Arial"/>
                <w:b/>
                <w:bCs/>
                <w:sz w:val="18"/>
                <w:szCs w:val="18"/>
              </w:rPr>
            </w:pPr>
            <w:r>
              <w:rPr>
                <w:rFonts w:ascii="Arial" w:hAnsi="Arial" w:cs="Arial"/>
                <w:b/>
                <w:bCs/>
                <w:sz w:val="18"/>
                <w:szCs w:val="18"/>
              </w:rPr>
              <w:t>Unadjusted</w:t>
            </w:r>
          </w:p>
        </w:tc>
        <w:tc>
          <w:tcPr>
            <w:tcW w:w="0" w:type="auto"/>
            <w:tcBorders>
              <w:bottom w:val="single" w:sz="12" w:space="0" w:color="auto"/>
              <w:right w:val="single" w:sz="12" w:space="0" w:color="auto"/>
            </w:tcBorders>
            <w:shd w:val="clear" w:color="auto" w:fill="D9D9D9" w:themeFill="background1" w:themeFillShade="D9"/>
            <w:vAlign w:val="center"/>
          </w:tcPr>
          <w:p w14:paraId="4A813340" w14:textId="479C1F28" w:rsidR="000547F2" w:rsidRPr="00BF343A" w:rsidRDefault="00BF343A" w:rsidP="00305431">
            <w:pPr>
              <w:spacing w:line="480" w:lineRule="auto"/>
              <w:jc w:val="center"/>
              <w:rPr>
                <w:rFonts w:ascii="Arial" w:hAnsi="Arial" w:cs="Arial"/>
                <w:b/>
                <w:bCs/>
                <w:sz w:val="18"/>
                <w:szCs w:val="18"/>
              </w:rPr>
            </w:pPr>
            <w:r w:rsidRPr="00BF343A">
              <w:rPr>
                <w:rFonts w:ascii="Arial" w:hAnsi="Arial" w:cs="Arial"/>
                <w:b/>
                <w:bCs/>
                <w:sz w:val="18"/>
                <w:szCs w:val="18"/>
              </w:rPr>
              <w:t>Adjusted</w:t>
            </w:r>
            <w:r w:rsidR="005D0D20" w:rsidRPr="005D0D20">
              <w:rPr>
                <w:rFonts w:ascii="Arial" w:hAnsi="Arial" w:cs="Arial"/>
                <w:b/>
                <w:bCs/>
                <w:sz w:val="18"/>
                <w:szCs w:val="18"/>
                <w:vertAlign w:val="superscript"/>
              </w:rPr>
              <w:t>†</w:t>
            </w:r>
          </w:p>
        </w:tc>
      </w:tr>
      <w:tr w:rsidR="00DB6322" w:rsidRPr="00811BC1" w14:paraId="66E1E2EB" w14:textId="77777777" w:rsidTr="0085611B">
        <w:trPr>
          <w:trHeight w:val="328"/>
        </w:trPr>
        <w:tc>
          <w:tcPr>
            <w:tcW w:w="0" w:type="auto"/>
            <w:tcBorders>
              <w:left w:val="single" w:sz="12" w:space="0" w:color="auto"/>
              <w:right w:val="single" w:sz="12" w:space="0" w:color="auto"/>
            </w:tcBorders>
            <w:shd w:val="clear" w:color="auto" w:fill="F2F2F2" w:themeFill="background1" w:themeFillShade="F2"/>
            <w:vAlign w:val="center"/>
          </w:tcPr>
          <w:p w14:paraId="3E89219B" w14:textId="77777777" w:rsidR="000547F2" w:rsidRPr="00811BC1" w:rsidRDefault="000547F2" w:rsidP="00305431">
            <w:pPr>
              <w:spacing w:line="480" w:lineRule="auto"/>
              <w:rPr>
                <w:rFonts w:ascii="Arial" w:hAnsi="Arial" w:cs="Arial"/>
                <w:b/>
                <w:bCs/>
                <w:i/>
                <w:sz w:val="18"/>
                <w:szCs w:val="18"/>
              </w:rPr>
            </w:pPr>
            <w:r w:rsidRPr="00C61DD7">
              <w:rPr>
                <w:rFonts w:ascii="Arial" w:hAnsi="Arial" w:cs="Arial"/>
                <w:b/>
                <w:bCs/>
                <w:sz w:val="18"/>
                <w:szCs w:val="18"/>
              </w:rPr>
              <w:t>Age, y</w:t>
            </w:r>
          </w:p>
        </w:tc>
        <w:tc>
          <w:tcPr>
            <w:tcW w:w="0" w:type="auto"/>
            <w:tcBorders>
              <w:left w:val="single" w:sz="12" w:space="0" w:color="auto"/>
              <w:right w:val="single" w:sz="12" w:space="0" w:color="auto"/>
            </w:tcBorders>
            <w:shd w:val="clear" w:color="auto" w:fill="F2F2F2" w:themeFill="background1" w:themeFillShade="F2"/>
            <w:vAlign w:val="center"/>
          </w:tcPr>
          <w:p w14:paraId="2DDB0B01" w14:textId="53E15467" w:rsidR="000547F2" w:rsidRPr="00811BC1" w:rsidRDefault="00DB6322" w:rsidP="00305431">
            <w:pPr>
              <w:spacing w:line="480" w:lineRule="auto"/>
              <w:jc w:val="center"/>
              <w:rPr>
                <w:rFonts w:ascii="Arial" w:hAnsi="Arial" w:cs="Arial"/>
                <w:b/>
                <w:bCs/>
                <w:sz w:val="18"/>
                <w:szCs w:val="18"/>
              </w:rPr>
            </w:pPr>
            <w:r>
              <w:rPr>
                <w:rFonts w:ascii="Arial" w:hAnsi="Arial" w:cs="Arial"/>
                <w:b/>
                <w:bCs/>
                <w:sz w:val="18"/>
                <w:szCs w:val="18"/>
              </w:rPr>
              <w:t>n = 1112</w:t>
            </w:r>
          </w:p>
        </w:tc>
        <w:tc>
          <w:tcPr>
            <w:tcW w:w="0" w:type="auto"/>
            <w:tcBorders>
              <w:left w:val="single" w:sz="12" w:space="0" w:color="auto"/>
              <w:right w:val="single" w:sz="12" w:space="0" w:color="auto"/>
            </w:tcBorders>
            <w:shd w:val="clear" w:color="auto" w:fill="F2F2F2" w:themeFill="background1" w:themeFillShade="F2"/>
            <w:noWrap/>
            <w:vAlign w:val="center"/>
          </w:tcPr>
          <w:p w14:paraId="4741FB15" w14:textId="5CA1FF60" w:rsidR="000547F2" w:rsidRPr="00811BC1" w:rsidRDefault="00DB6322" w:rsidP="00305431">
            <w:pPr>
              <w:spacing w:line="480" w:lineRule="auto"/>
              <w:jc w:val="center"/>
              <w:rPr>
                <w:rFonts w:ascii="Arial" w:hAnsi="Arial" w:cs="Arial"/>
                <w:b/>
                <w:bCs/>
                <w:sz w:val="18"/>
                <w:szCs w:val="18"/>
              </w:rPr>
            </w:pPr>
            <w:r>
              <w:rPr>
                <w:rFonts w:ascii="Arial" w:hAnsi="Arial" w:cs="Arial"/>
                <w:b/>
                <w:bCs/>
                <w:sz w:val="18"/>
                <w:szCs w:val="18"/>
              </w:rPr>
              <w:t>n = 491</w:t>
            </w:r>
          </w:p>
        </w:tc>
        <w:tc>
          <w:tcPr>
            <w:tcW w:w="0" w:type="auto"/>
            <w:tcBorders>
              <w:left w:val="single" w:sz="12" w:space="0" w:color="auto"/>
              <w:right w:val="single" w:sz="12" w:space="0" w:color="auto"/>
            </w:tcBorders>
            <w:shd w:val="clear" w:color="auto" w:fill="F2F2F2" w:themeFill="background1" w:themeFillShade="F2"/>
            <w:vAlign w:val="center"/>
          </w:tcPr>
          <w:p w14:paraId="494A26AD" w14:textId="296C089F" w:rsidR="000547F2" w:rsidRPr="00811BC1" w:rsidRDefault="00DB6322" w:rsidP="00305431">
            <w:pPr>
              <w:spacing w:line="480" w:lineRule="auto"/>
              <w:jc w:val="center"/>
              <w:rPr>
                <w:rFonts w:ascii="Arial" w:hAnsi="Arial" w:cs="Arial"/>
                <w:b/>
                <w:bCs/>
                <w:sz w:val="18"/>
                <w:szCs w:val="18"/>
              </w:rPr>
            </w:pPr>
            <w:r>
              <w:rPr>
                <w:rFonts w:ascii="Arial" w:hAnsi="Arial" w:cs="Arial"/>
                <w:b/>
                <w:bCs/>
                <w:sz w:val="18"/>
                <w:szCs w:val="18"/>
              </w:rPr>
              <w:t>n = 621</w:t>
            </w:r>
          </w:p>
        </w:tc>
        <w:tc>
          <w:tcPr>
            <w:tcW w:w="0" w:type="auto"/>
            <w:tcBorders>
              <w:left w:val="single" w:sz="12" w:space="0" w:color="auto"/>
            </w:tcBorders>
            <w:shd w:val="clear" w:color="auto" w:fill="F2F2F2" w:themeFill="background1" w:themeFillShade="F2"/>
            <w:vAlign w:val="center"/>
          </w:tcPr>
          <w:p w14:paraId="3CBA90B7" w14:textId="53B24322" w:rsidR="000547F2" w:rsidRPr="00811BC1" w:rsidRDefault="000547F2"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2F2F2" w:themeFill="background1" w:themeFillShade="F2"/>
            <w:vAlign w:val="center"/>
          </w:tcPr>
          <w:p w14:paraId="5C4E9C76" w14:textId="63A1DD43" w:rsidR="000547F2" w:rsidRPr="00811BC1" w:rsidRDefault="000547F2" w:rsidP="00305431">
            <w:pPr>
              <w:spacing w:line="480" w:lineRule="auto"/>
              <w:jc w:val="center"/>
              <w:rPr>
                <w:rFonts w:ascii="Arial" w:hAnsi="Arial" w:cs="Arial"/>
                <w:b/>
                <w:bCs/>
                <w:sz w:val="18"/>
                <w:szCs w:val="18"/>
              </w:rPr>
            </w:pPr>
          </w:p>
        </w:tc>
      </w:tr>
      <w:tr w:rsidR="00DB6322" w:rsidRPr="00126EC5" w14:paraId="4011B682"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hideMark/>
          </w:tcPr>
          <w:p w14:paraId="02CB33D5" w14:textId="77777777" w:rsidR="000547F2" w:rsidRPr="00C61DD7" w:rsidRDefault="000547F2" w:rsidP="00305431">
            <w:pPr>
              <w:spacing w:line="480" w:lineRule="auto"/>
              <w:ind w:left="170"/>
              <w:rPr>
                <w:rFonts w:ascii="Arial" w:hAnsi="Arial" w:cs="Arial"/>
                <w:bCs/>
                <w:sz w:val="18"/>
                <w:szCs w:val="18"/>
              </w:rPr>
            </w:pPr>
            <w:r w:rsidRPr="00126EC5">
              <w:rPr>
                <w:rFonts w:ascii="Arial" w:hAnsi="Arial" w:cs="Arial"/>
                <w:sz w:val="18"/>
                <w:szCs w:val="18"/>
              </w:rPr>
              <w:t>M</w:t>
            </w:r>
            <w:r w:rsidRPr="00C61DD7">
              <w:rPr>
                <w:rFonts w:ascii="Arial" w:hAnsi="Arial" w:cs="Arial"/>
                <w:sz w:val="18"/>
                <w:szCs w:val="18"/>
              </w:rPr>
              <w:t>edian (IQR)</w:t>
            </w:r>
          </w:p>
        </w:tc>
        <w:tc>
          <w:tcPr>
            <w:tcW w:w="0" w:type="auto"/>
            <w:tcBorders>
              <w:left w:val="single" w:sz="12" w:space="0" w:color="auto"/>
              <w:right w:val="single" w:sz="12" w:space="0" w:color="auto"/>
            </w:tcBorders>
            <w:shd w:val="clear" w:color="auto" w:fill="F2F2F2" w:themeFill="background1" w:themeFillShade="F2"/>
            <w:vAlign w:val="center"/>
          </w:tcPr>
          <w:p w14:paraId="4890196B" w14:textId="4B02307D" w:rsidR="000547F2" w:rsidRPr="00126EC5" w:rsidRDefault="00BF343A" w:rsidP="00305431">
            <w:pPr>
              <w:spacing w:line="480" w:lineRule="auto"/>
              <w:jc w:val="center"/>
              <w:rPr>
                <w:rFonts w:ascii="Arial" w:hAnsi="Arial" w:cs="Arial"/>
                <w:sz w:val="18"/>
                <w:szCs w:val="18"/>
              </w:rPr>
            </w:pPr>
            <w:r>
              <w:rPr>
                <w:rFonts w:ascii="Arial" w:hAnsi="Arial" w:cs="Arial"/>
                <w:sz w:val="18"/>
                <w:szCs w:val="18"/>
              </w:rPr>
              <w:t>71 (60-79)</w:t>
            </w:r>
          </w:p>
        </w:tc>
        <w:tc>
          <w:tcPr>
            <w:tcW w:w="0" w:type="auto"/>
            <w:tcBorders>
              <w:left w:val="single" w:sz="12" w:space="0" w:color="auto"/>
              <w:right w:val="single" w:sz="12" w:space="0" w:color="auto"/>
            </w:tcBorders>
            <w:shd w:val="clear" w:color="auto" w:fill="F2F2F2" w:themeFill="background1" w:themeFillShade="F2"/>
            <w:noWrap/>
            <w:vAlign w:val="center"/>
            <w:hideMark/>
          </w:tcPr>
          <w:p w14:paraId="5B2BE9B3" w14:textId="12787C6B" w:rsidR="000547F2" w:rsidRPr="00C61DD7" w:rsidRDefault="00BF343A" w:rsidP="00305431">
            <w:pPr>
              <w:spacing w:line="480" w:lineRule="auto"/>
              <w:jc w:val="center"/>
              <w:rPr>
                <w:rFonts w:ascii="Arial" w:hAnsi="Arial" w:cs="Arial"/>
                <w:sz w:val="18"/>
                <w:szCs w:val="18"/>
              </w:rPr>
            </w:pPr>
            <w:r>
              <w:rPr>
                <w:rFonts w:ascii="Arial" w:hAnsi="Arial" w:cs="Arial"/>
                <w:sz w:val="18"/>
                <w:szCs w:val="18"/>
              </w:rPr>
              <w:t>66 (54-76)</w:t>
            </w:r>
          </w:p>
        </w:tc>
        <w:tc>
          <w:tcPr>
            <w:tcW w:w="0" w:type="auto"/>
            <w:tcBorders>
              <w:left w:val="single" w:sz="12" w:space="0" w:color="auto"/>
              <w:right w:val="single" w:sz="12" w:space="0" w:color="auto"/>
            </w:tcBorders>
            <w:shd w:val="clear" w:color="auto" w:fill="F2F2F2" w:themeFill="background1" w:themeFillShade="F2"/>
            <w:noWrap/>
            <w:vAlign w:val="center"/>
            <w:hideMark/>
          </w:tcPr>
          <w:p w14:paraId="3EB161FA" w14:textId="5E1C1441" w:rsidR="000547F2" w:rsidRPr="00C61DD7" w:rsidRDefault="00BF343A" w:rsidP="00305431">
            <w:pPr>
              <w:spacing w:line="480" w:lineRule="auto"/>
              <w:jc w:val="center"/>
              <w:rPr>
                <w:rFonts w:ascii="Arial" w:hAnsi="Arial" w:cs="Arial"/>
                <w:sz w:val="18"/>
                <w:szCs w:val="18"/>
              </w:rPr>
            </w:pPr>
            <w:r>
              <w:rPr>
                <w:rFonts w:ascii="Arial" w:hAnsi="Arial" w:cs="Arial"/>
                <w:sz w:val="18"/>
                <w:szCs w:val="18"/>
              </w:rPr>
              <w:t>73 (65-82)</w:t>
            </w:r>
          </w:p>
        </w:tc>
        <w:tc>
          <w:tcPr>
            <w:tcW w:w="0" w:type="auto"/>
            <w:tcBorders>
              <w:left w:val="single" w:sz="12" w:space="0" w:color="auto"/>
            </w:tcBorders>
            <w:shd w:val="clear" w:color="auto" w:fill="F2F2F2" w:themeFill="background1" w:themeFillShade="F2"/>
            <w:noWrap/>
            <w:vAlign w:val="center"/>
          </w:tcPr>
          <w:p w14:paraId="36088784" w14:textId="232D5F67" w:rsidR="000547F2" w:rsidRPr="00C61DD7" w:rsidRDefault="00BF343A" w:rsidP="00305431">
            <w:pPr>
              <w:spacing w:line="480" w:lineRule="auto"/>
              <w:jc w:val="center"/>
              <w:rPr>
                <w:rFonts w:ascii="Arial" w:hAnsi="Arial" w:cs="Arial"/>
                <w:sz w:val="18"/>
                <w:szCs w:val="18"/>
              </w:rPr>
            </w:pPr>
            <w:r>
              <w:rPr>
                <w:rFonts w:ascii="Arial" w:hAnsi="Arial" w:cs="Arial"/>
                <w:sz w:val="18"/>
                <w:szCs w:val="18"/>
              </w:rPr>
              <w:t>n/a</w:t>
            </w:r>
          </w:p>
        </w:tc>
        <w:tc>
          <w:tcPr>
            <w:tcW w:w="0" w:type="auto"/>
            <w:tcBorders>
              <w:right w:val="single" w:sz="12" w:space="0" w:color="auto"/>
            </w:tcBorders>
            <w:shd w:val="clear" w:color="auto" w:fill="F2F2F2" w:themeFill="background1" w:themeFillShade="F2"/>
            <w:vAlign w:val="center"/>
          </w:tcPr>
          <w:p w14:paraId="0043A8AD" w14:textId="69263BBD" w:rsidR="000547F2" w:rsidRPr="00C61DD7" w:rsidRDefault="00BF343A" w:rsidP="00305431">
            <w:pPr>
              <w:spacing w:line="480" w:lineRule="auto"/>
              <w:jc w:val="center"/>
              <w:rPr>
                <w:rFonts w:ascii="Arial" w:hAnsi="Arial" w:cs="Arial"/>
                <w:sz w:val="18"/>
                <w:szCs w:val="18"/>
              </w:rPr>
            </w:pPr>
            <w:r>
              <w:rPr>
                <w:rFonts w:ascii="Arial" w:hAnsi="Arial" w:cs="Arial"/>
                <w:sz w:val="18"/>
                <w:szCs w:val="18"/>
              </w:rPr>
              <w:t>n/a</w:t>
            </w:r>
          </w:p>
        </w:tc>
      </w:tr>
      <w:tr w:rsidR="00DB6322" w:rsidRPr="00126EC5" w14:paraId="53DF5FFB"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02935F4A" w14:textId="77777777" w:rsidR="00BF343A" w:rsidRPr="00C61DD7" w:rsidRDefault="00BF343A"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18-49 </w:t>
            </w:r>
            <w:r w:rsidRPr="00126EC5">
              <w:rPr>
                <w:rFonts w:ascii="Arial" w:hAnsi="Arial" w:cs="Arial"/>
                <w:bCs/>
                <w:sz w:val="18"/>
                <w:szCs w:val="18"/>
              </w:rPr>
              <w:t>y, n (%)</w:t>
            </w:r>
          </w:p>
        </w:tc>
        <w:tc>
          <w:tcPr>
            <w:tcW w:w="0" w:type="auto"/>
            <w:tcBorders>
              <w:left w:val="single" w:sz="12" w:space="0" w:color="auto"/>
              <w:right w:val="single" w:sz="12" w:space="0" w:color="auto"/>
            </w:tcBorders>
            <w:shd w:val="clear" w:color="auto" w:fill="F2F2F2" w:themeFill="background1" w:themeFillShade="F2"/>
            <w:vAlign w:val="center"/>
          </w:tcPr>
          <w:p w14:paraId="6ABB46FD" w14:textId="39F8F4D4" w:rsidR="00BF343A" w:rsidRPr="00126EC5" w:rsidRDefault="00BF343A" w:rsidP="00305431">
            <w:pPr>
              <w:spacing w:line="480" w:lineRule="auto"/>
              <w:jc w:val="center"/>
              <w:rPr>
                <w:rFonts w:ascii="Arial" w:hAnsi="Arial" w:cs="Arial"/>
                <w:sz w:val="18"/>
                <w:szCs w:val="18"/>
              </w:rPr>
            </w:pPr>
            <w:r>
              <w:rPr>
                <w:rFonts w:ascii="Arial" w:hAnsi="Arial" w:cs="Arial"/>
                <w:sz w:val="18"/>
                <w:szCs w:val="18"/>
              </w:rPr>
              <w:t>129 (11.</w:t>
            </w:r>
            <w:r w:rsidR="00DB6322">
              <w:rPr>
                <w:rFonts w:ascii="Arial" w:hAnsi="Arial" w:cs="Arial"/>
                <w:sz w:val="18"/>
                <w:szCs w:val="18"/>
              </w:rPr>
              <w:t>6</w:t>
            </w:r>
            <w:r>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2D9F3F17" w14:textId="5C44FA11" w:rsidR="00BF343A" w:rsidRPr="00C61DD7" w:rsidRDefault="00BF343A" w:rsidP="00305431">
            <w:pPr>
              <w:spacing w:line="480" w:lineRule="auto"/>
              <w:jc w:val="center"/>
              <w:rPr>
                <w:rFonts w:ascii="Arial" w:hAnsi="Arial" w:cs="Arial"/>
                <w:sz w:val="18"/>
                <w:szCs w:val="18"/>
              </w:rPr>
            </w:pPr>
            <w:r w:rsidRPr="00BF343A">
              <w:rPr>
                <w:rFonts w:ascii="Arial" w:hAnsi="Arial" w:cs="Arial"/>
                <w:sz w:val="18"/>
                <w:szCs w:val="18"/>
              </w:rPr>
              <w:t>88 (1</w:t>
            </w:r>
            <w:r>
              <w:rPr>
                <w:rFonts w:ascii="Arial" w:hAnsi="Arial" w:cs="Arial"/>
                <w:sz w:val="18"/>
                <w:szCs w:val="18"/>
              </w:rPr>
              <w:t>7.</w:t>
            </w:r>
            <w:r w:rsidR="00DB6322">
              <w:rPr>
                <w:rFonts w:ascii="Arial" w:hAnsi="Arial" w:cs="Arial"/>
                <w:sz w:val="18"/>
                <w:szCs w:val="18"/>
              </w:rPr>
              <w:t>9</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51442467" w14:textId="3EB369C1" w:rsidR="00BF343A" w:rsidRPr="00C61DD7" w:rsidRDefault="00BF343A" w:rsidP="00305431">
            <w:pPr>
              <w:spacing w:line="480" w:lineRule="auto"/>
              <w:jc w:val="center"/>
              <w:rPr>
                <w:rFonts w:ascii="Arial" w:hAnsi="Arial" w:cs="Arial"/>
                <w:sz w:val="18"/>
                <w:szCs w:val="18"/>
              </w:rPr>
            </w:pPr>
            <w:r w:rsidRPr="00BF343A">
              <w:rPr>
                <w:rFonts w:ascii="Arial" w:hAnsi="Arial" w:cs="Arial"/>
                <w:sz w:val="18"/>
                <w:szCs w:val="18"/>
              </w:rPr>
              <w:t>41 (</w:t>
            </w:r>
            <w:r>
              <w:rPr>
                <w:rFonts w:ascii="Arial" w:hAnsi="Arial" w:cs="Arial"/>
                <w:sz w:val="18"/>
                <w:szCs w:val="18"/>
              </w:rPr>
              <w:t>6.6</w:t>
            </w:r>
            <w:r w:rsidRPr="00BF343A">
              <w:rPr>
                <w:rFonts w:ascii="Arial" w:hAnsi="Arial" w:cs="Arial"/>
                <w:sz w:val="18"/>
                <w:szCs w:val="18"/>
              </w:rPr>
              <w:t>)</w:t>
            </w:r>
          </w:p>
        </w:tc>
        <w:tc>
          <w:tcPr>
            <w:tcW w:w="0" w:type="auto"/>
            <w:tcBorders>
              <w:left w:val="single" w:sz="12" w:space="0" w:color="auto"/>
            </w:tcBorders>
            <w:shd w:val="clear" w:color="auto" w:fill="F2F2F2" w:themeFill="background1" w:themeFillShade="F2"/>
          </w:tcPr>
          <w:p w14:paraId="3E357576" w14:textId="3CE40AAF" w:rsidR="00BF343A" w:rsidRPr="00C61DD7" w:rsidRDefault="00BF343A" w:rsidP="00305431">
            <w:pPr>
              <w:spacing w:line="480" w:lineRule="auto"/>
              <w:jc w:val="center"/>
              <w:rPr>
                <w:rFonts w:ascii="Arial" w:hAnsi="Arial" w:cs="Arial"/>
                <w:sz w:val="18"/>
                <w:szCs w:val="18"/>
              </w:rPr>
            </w:pPr>
            <w:r w:rsidRPr="00BF343A">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23E7F4E1" w14:textId="632A30B9" w:rsidR="00BF343A" w:rsidRPr="00C61DD7" w:rsidRDefault="00BF343A" w:rsidP="00305431">
            <w:pPr>
              <w:spacing w:line="480" w:lineRule="auto"/>
              <w:jc w:val="center"/>
              <w:rPr>
                <w:rFonts w:ascii="Arial" w:hAnsi="Arial" w:cs="Arial"/>
                <w:sz w:val="18"/>
                <w:szCs w:val="18"/>
              </w:rPr>
            </w:pPr>
            <w:r w:rsidRPr="00BF343A">
              <w:rPr>
                <w:rFonts w:ascii="Arial" w:hAnsi="Arial" w:cs="Arial"/>
                <w:sz w:val="18"/>
                <w:szCs w:val="18"/>
              </w:rPr>
              <w:t>reference</w:t>
            </w:r>
          </w:p>
        </w:tc>
      </w:tr>
      <w:tr w:rsidR="00A648FB" w:rsidRPr="00126EC5" w14:paraId="0AF28D5A"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3B720BB5" w14:textId="77777777"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50-59</w:t>
            </w:r>
            <w:r w:rsidRPr="00126EC5">
              <w:rPr>
                <w:rFonts w:ascii="Arial" w:hAnsi="Arial" w:cs="Arial"/>
                <w:bCs/>
                <w:sz w:val="18"/>
                <w:szCs w:val="18"/>
              </w:rPr>
              <w:t xml:space="preserve"> y, n (%)</w:t>
            </w:r>
          </w:p>
        </w:tc>
        <w:tc>
          <w:tcPr>
            <w:tcW w:w="0" w:type="auto"/>
            <w:tcBorders>
              <w:left w:val="single" w:sz="12" w:space="0" w:color="auto"/>
              <w:right w:val="single" w:sz="12" w:space="0" w:color="auto"/>
            </w:tcBorders>
            <w:shd w:val="clear" w:color="auto" w:fill="F2F2F2" w:themeFill="background1" w:themeFillShade="F2"/>
          </w:tcPr>
          <w:p w14:paraId="2137EB55" w14:textId="735940EC" w:rsidR="00A648FB" w:rsidRPr="00126EC5" w:rsidRDefault="00A648FB" w:rsidP="00305431">
            <w:pPr>
              <w:spacing w:line="480" w:lineRule="auto"/>
              <w:jc w:val="center"/>
              <w:rPr>
                <w:rFonts w:ascii="Arial" w:hAnsi="Arial" w:cs="Arial"/>
                <w:sz w:val="18"/>
                <w:szCs w:val="18"/>
              </w:rPr>
            </w:pPr>
            <w:r w:rsidRPr="00BF343A">
              <w:rPr>
                <w:rFonts w:ascii="Arial" w:hAnsi="Arial" w:cs="Arial"/>
                <w:sz w:val="18"/>
                <w:szCs w:val="18"/>
              </w:rPr>
              <w:t>149 (13</w:t>
            </w:r>
            <w:r>
              <w:rPr>
                <w:rFonts w:ascii="Arial" w:hAnsi="Arial" w:cs="Arial"/>
                <w:sz w:val="18"/>
                <w:szCs w:val="18"/>
              </w:rPr>
              <w:t>.4</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794BE7C7" w14:textId="59E2668E"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90 (1</w:t>
            </w:r>
            <w:r>
              <w:rPr>
                <w:rFonts w:ascii="Arial" w:hAnsi="Arial" w:cs="Arial"/>
                <w:sz w:val="18"/>
                <w:szCs w:val="18"/>
              </w:rPr>
              <w:t>8.3</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7007BD91" w14:textId="050C88BA"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59 (</w:t>
            </w:r>
            <w:r>
              <w:rPr>
                <w:rFonts w:ascii="Arial" w:hAnsi="Arial" w:cs="Arial"/>
                <w:sz w:val="18"/>
                <w:szCs w:val="18"/>
              </w:rPr>
              <w:t>9.5</w:t>
            </w:r>
            <w:r w:rsidRPr="00BF343A">
              <w:rPr>
                <w:rFonts w:ascii="Arial" w:hAnsi="Arial" w:cs="Arial"/>
                <w:sz w:val="18"/>
                <w:szCs w:val="18"/>
              </w:rPr>
              <w:t>)</w:t>
            </w:r>
          </w:p>
        </w:tc>
        <w:tc>
          <w:tcPr>
            <w:tcW w:w="0" w:type="auto"/>
            <w:tcBorders>
              <w:left w:val="single" w:sz="12" w:space="0" w:color="auto"/>
            </w:tcBorders>
            <w:shd w:val="clear" w:color="auto" w:fill="F2F2F2" w:themeFill="background1" w:themeFillShade="F2"/>
            <w:vAlign w:val="center"/>
          </w:tcPr>
          <w:p w14:paraId="740062AD" w14:textId="57D8A85C"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1.</w:t>
            </w:r>
            <w:r>
              <w:rPr>
                <w:rFonts w:ascii="Arial" w:hAnsi="Arial" w:cs="Arial"/>
                <w:sz w:val="18"/>
                <w:szCs w:val="18"/>
              </w:rPr>
              <w:t>41</w:t>
            </w:r>
            <w:r w:rsidRPr="00BF343A">
              <w:rPr>
                <w:rFonts w:ascii="Arial" w:hAnsi="Arial" w:cs="Arial"/>
                <w:sz w:val="18"/>
                <w:szCs w:val="18"/>
              </w:rPr>
              <w:t xml:space="preserve"> (0.8</w:t>
            </w:r>
            <w:r>
              <w:rPr>
                <w:rFonts w:ascii="Arial" w:hAnsi="Arial" w:cs="Arial"/>
                <w:sz w:val="18"/>
                <w:szCs w:val="18"/>
              </w:rPr>
              <w:t>6-</w:t>
            </w:r>
            <w:r w:rsidRPr="00BF343A">
              <w:rPr>
                <w:rFonts w:ascii="Arial" w:hAnsi="Arial" w:cs="Arial"/>
                <w:sz w:val="18"/>
                <w:szCs w:val="18"/>
              </w:rPr>
              <w:t>2.</w:t>
            </w:r>
            <w:r>
              <w:rPr>
                <w:rFonts w:ascii="Arial" w:hAnsi="Arial" w:cs="Arial"/>
                <w:sz w:val="18"/>
                <w:szCs w:val="18"/>
              </w:rPr>
              <w:t>31</w:t>
            </w:r>
            <w:r w:rsidRPr="00BF343A">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4DD6828E" w14:textId="303ED6CD"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1.2</w:t>
            </w:r>
            <w:r>
              <w:rPr>
                <w:rFonts w:ascii="Arial" w:hAnsi="Arial" w:cs="Arial"/>
                <w:sz w:val="18"/>
                <w:szCs w:val="18"/>
              </w:rPr>
              <w:t>8</w:t>
            </w:r>
            <w:r w:rsidRPr="00BF343A">
              <w:rPr>
                <w:rFonts w:ascii="Arial" w:hAnsi="Arial" w:cs="Arial"/>
                <w:sz w:val="18"/>
                <w:szCs w:val="18"/>
              </w:rPr>
              <w:t xml:space="preserve"> (0.7</w:t>
            </w:r>
            <w:r>
              <w:rPr>
                <w:rFonts w:ascii="Arial" w:hAnsi="Arial" w:cs="Arial"/>
                <w:sz w:val="18"/>
                <w:szCs w:val="18"/>
              </w:rPr>
              <w:t>7-2.12</w:t>
            </w:r>
            <w:r w:rsidRPr="00BF343A">
              <w:rPr>
                <w:rFonts w:ascii="Arial" w:hAnsi="Arial" w:cs="Arial"/>
                <w:sz w:val="18"/>
                <w:szCs w:val="18"/>
              </w:rPr>
              <w:t>)</w:t>
            </w:r>
          </w:p>
        </w:tc>
      </w:tr>
      <w:tr w:rsidR="00A648FB" w:rsidRPr="00126EC5" w14:paraId="73D82A3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16257700" w14:textId="77777777"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60-69</w:t>
            </w:r>
            <w:r w:rsidRPr="00126EC5">
              <w:rPr>
                <w:rFonts w:ascii="Arial" w:hAnsi="Arial" w:cs="Arial"/>
                <w:bCs/>
                <w:sz w:val="18"/>
                <w:szCs w:val="18"/>
              </w:rPr>
              <w:t xml:space="preserve"> y, n (%)</w:t>
            </w:r>
          </w:p>
        </w:tc>
        <w:tc>
          <w:tcPr>
            <w:tcW w:w="0" w:type="auto"/>
            <w:tcBorders>
              <w:left w:val="single" w:sz="12" w:space="0" w:color="auto"/>
              <w:right w:val="single" w:sz="12" w:space="0" w:color="auto"/>
            </w:tcBorders>
            <w:shd w:val="clear" w:color="auto" w:fill="F2F2F2" w:themeFill="background1" w:themeFillShade="F2"/>
          </w:tcPr>
          <w:p w14:paraId="3652E6CC" w14:textId="5CCD29FD" w:rsidR="00A648FB" w:rsidRPr="00126EC5" w:rsidRDefault="00A648FB" w:rsidP="00305431">
            <w:pPr>
              <w:spacing w:line="480" w:lineRule="auto"/>
              <w:jc w:val="center"/>
              <w:rPr>
                <w:rFonts w:ascii="Arial" w:hAnsi="Arial" w:cs="Arial"/>
                <w:sz w:val="18"/>
                <w:szCs w:val="18"/>
              </w:rPr>
            </w:pPr>
            <w:r w:rsidRPr="00BF343A">
              <w:rPr>
                <w:rFonts w:ascii="Arial" w:hAnsi="Arial" w:cs="Arial"/>
                <w:sz w:val="18"/>
                <w:szCs w:val="18"/>
              </w:rPr>
              <w:t>216 (19</w:t>
            </w:r>
            <w:r>
              <w:rPr>
                <w:rFonts w:ascii="Arial" w:hAnsi="Arial" w:cs="Arial"/>
                <w:sz w:val="18"/>
                <w:szCs w:val="18"/>
              </w:rPr>
              <w:t>.4</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256CED40" w14:textId="6B01BACE"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98 (</w:t>
            </w:r>
            <w:r>
              <w:rPr>
                <w:rFonts w:ascii="Arial" w:hAnsi="Arial" w:cs="Arial"/>
                <w:sz w:val="18"/>
                <w:szCs w:val="18"/>
              </w:rPr>
              <w:t>20.0</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5ED676D5" w14:textId="1EE55338"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118 (19</w:t>
            </w:r>
            <w:r>
              <w:rPr>
                <w:rFonts w:ascii="Arial" w:hAnsi="Arial" w:cs="Arial"/>
                <w:sz w:val="18"/>
                <w:szCs w:val="18"/>
              </w:rPr>
              <w:t>.0</w:t>
            </w:r>
            <w:r w:rsidRPr="00BF343A">
              <w:rPr>
                <w:rFonts w:ascii="Arial" w:hAnsi="Arial" w:cs="Arial"/>
                <w:sz w:val="18"/>
                <w:szCs w:val="18"/>
              </w:rPr>
              <w:t>)</w:t>
            </w:r>
          </w:p>
        </w:tc>
        <w:tc>
          <w:tcPr>
            <w:tcW w:w="0" w:type="auto"/>
            <w:tcBorders>
              <w:left w:val="single" w:sz="12" w:space="0" w:color="auto"/>
            </w:tcBorders>
            <w:shd w:val="clear" w:color="auto" w:fill="F2F2F2" w:themeFill="background1" w:themeFillShade="F2"/>
            <w:vAlign w:val="center"/>
          </w:tcPr>
          <w:p w14:paraId="6499A743" w14:textId="6068A4AF"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2.</w:t>
            </w:r>
            <w:r>
              <w:rPr>
                <w:rFonts w:ascii="Arial" w:hAnsi="Arial" w:cs="Arial"/>
                <w:sz w:val="18"/>
                <w:szCs w:val="18"/>
              </w:rPr>
              <w:t>58</w:t>
            </w:r>
            <w:r w:rsidRPr="00BF343A">
              <w:rPr>
                <w:rFonts w:ascii="Arial" w:hAnsi="Arial" w:cs="Arial"/>
                <w:sz w:val="18"/>
                <w:szCs w:val="18"/>
              </w:rPr>
              <w:t xml:space="preserve"> (1.</w:t>
            </w:r>
            <w:r>
              <w:rPr>
                <w:rFonts w:ascii="Arial" w:hAnsi="Arial" w:cs="Arial"/>
                <w:sz w:val="18"/>
                <w:szCs w:val="18"/>
              </w:rPr>
              <w:t>6</w:t>
            </w:r>
            <w:r w:rsidRPr="00BF343A">
              <w:rPr>
                <w:rFonts w:ascii="Arial" w:hAnsi="Arial" w:cs="Arial"/>
                <w:sz w:val="18"/>
                <w:szCs w:val="18"/>
              </w:rPr>
              <w:t>4</w:t>
            </w:r>
            <w:r>
              <w:rPr>
                <w:rFonts w:ascii="Arial" w:hAnsi="Arial" w:cs="Arial"/>
                <w:sz w:val="18"/>
                <w:szCs w:val="18"/>
              </w:rPr>
              <w:t>-</w:t>
            </w:r>
            <w:r w:rsidRPr="00BF343A">
              <w:rPr>
                <w:rFonts w:ascii="Arial" w:hAnsi="Arial" w:cs="Arial"/>
                <w:sz w:val="18"/>
                <w:szCs w:val="18"/>
              </w:rPr>
              <w:t>4.0</w:t>
            </w:r>
            <w:r>
              <w:rPr>
                <w:rFonts w:ascii="Arial" w:hAnsi="Arial" w:cs="Arial"/>
                <w:sz w:val="18"/>
                <w:szCs w:val="18"/>
              </w:rPr>
              <w:t>8</w:t>
            </w:r>
            <w:r w:rsidRPr="00BF343A">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75B2A607" w14:textId="13F5E3D7"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2.</w:t>
            </w:r>
            <w:r>
              <w:rPr>
                <w:rFonts w:ascii="Arial" w:hAnsi="Arial" w:cs="Arial"/>
                <w:sz w:val="18"/>
                <w:szCs w:val="18"/>
              </w:rPr>
              <w:t>13</w:t>
            </w:r>
            <w:r w:rsidRPr="00BF343A">
              <w:rPr>
                <w:rFonts w:ascii="Arial" w:hAnsi="Arial" w:cs="Arial"/>
                <w:sz w:val="18"/>
                <w:szCs w:val="18"/>
              </w:rPr>
              <w:t xml:space="preserve"> (1.3</w:t>
            </w:r>
            <w:r>
              <w:rPr>
                <w:rFonts w:ascii="Arial" w:hAnsi="Arial" w:cs="Arial"/>
                <w:sz w:val="18"/>
                <w:szCs w:val="18"/>
              </w:rPr>
              <w:t>3-</w:t>
            </w:r>
            <w:r w:rsidRPr="00BF343A">
              <w:rPr>
                <w:rFonts w:ascii="Arial" w:hAnsi="Arial" w:cs="Arial"/>
                <w:sz w:val="18"/>
                <w:szCs w:val="18"/>
              </w:rPr>
              <w:t>3.</w:t>
            </w:r>
            <w:r>
              <w:rPr>
                <w:rFonts w:ascii="Arial" w:hAnsi="Arial" w:cs="Arial"/>
                <w:sz w:val="18"/>
                <w:szCs w:val="18"/>
              </w:rPr>
              <w:t>43</w:t>
            </w:r>
            <w:r w:rsidRPr="00BF343A">
              <w:rPr>
                <w:rFonts w:ascii="Arial" w:hAnsi="Arial" w:cs="Arial"/>
                <w:sz w:val="18"/>
                <w:szCs w:val="18"/>
              </w:rPr>
              <w:t>)</w:t>
            </w:r>
          </w:p>
        </w:tc>
      </w:tr>
      <w:tr w:rsidR="00A648FB" w:rsidRPr="00126EC5" w14:paraId="3EA257DB"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46D866A2" w14:textId="77777777"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70-79</w:t>
            </w:r>
            <w:r w:rsidRPr="00126EC5">
              <w:rPr>
                <w:rFonts w:ascii="Arial" w:hAnsi="Arial" w:cs="Arial"/>
                <w:bCs/>
                <w:sz w:val="18"/>
                <w:szCs w:val="18"/>
              </w:rPr>
              <w:t xml:space="preserve"> y, n (%)</w:t>
            </w:r>
          </w:p>
        </w:tc>
        <w:tc>
          <w:tcPr>
            <w:tcW w:w="0" w:type="auto"/>
            <w:tcBorders>
              <w:left w:val="single" w:sz="12" w:space="0" w:color="auto"/>
              <w:right w:val="single" w:sz="12" w:space="0" w:color="auto"/>
            </w:tcBorders>
            <w:shd w:val="clear" w:color="auto" w:fill="F2F2F2" w:themeFill="background1" w:themeFillShade="F2"/>
          </w:tcPr>
          <w:p w14:paraId="76E628FE" w14:textId="71C3F576" w:rsidR="00A648FB" w:rsidRPr="00126EC5" w:rsidRDefault="00A648FB" w:rsidP="00305431">
            <w:pPr>
              <w:spacing w:line="480" w:lineRule="auto"/>
              <w:jc w:val="center"/>
              <w:rPr>
                <w:rFonts w:ascii="Arial" w:hAnsi="Arial" w:cs="Arial"/>
                <w:sz w:val="18"/>
                <w:szCs w:val="18"/>
              </w:rPr>
            </w:pPr>
            <w:r w:rsidRPr="00BF343A">
              <w:rPr>
                <w:rFonts w:ascii="Arial" w:hAnsi="Arial" w:cs="Arial"/>
                <w:sz w:val="18"/>
                <w:szCs w:val="18"/>
              </w:rPr>
              <w:t>353 (3</w:t>
            </w:r>
            <w:r>
              <w:rPr>
                <w:rFonts w:ascii="Arial" w:hAnsi="Arial" w:cs="Arial"/>
                <w:sz w:val="18"/>
                <w:szCs w:val="18"/>
              </w:rPr>
              <w:t>1.7</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76BF97CC" w14:textId="167AB399"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130 (2</w:t>
            </w:r>
            <w:r>
              <w:rPr>
                <w:rFonts w:ascii="Arial" w:hAnsi="Arial" w:cs="Arial"/>
                <w:sz w:val="18"/>
                <w:szCs w:val="18"/>
              </w:rPr>
              <w:t>6.5</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2F2F734F" w14:textId="4D3EE633"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223 (3</w:t>
            </w:r>
            <w:r>
              <w:rPr>
                <w:rFonts w:ascii="Arial" w:hAnsi="Arial" w:cs="Arial"/>
                <w:sz w:val="18"/>
                <w:szCs w:val="18"/>
              </w:rPr>
              <w:t>5.9</w:t>
            </w:r>
            <w:r w:rsidRPr="00BF343A">
              <w:rPr>
                <w:rFonts w:ascii="Arial" w:hAnsi="Arial" w:cs="Arial"/>
                <w:sz w:val="18"/>
                <w:szCs w:val="18"/>
              </w:rPr>
              <w:t>)</w:t>
            </w:r>
          </w:p>
        </w:tc>
        <w:tc>
          <w:tcPr>
            <w:tcW w:w="0" w:type="auto"/>
            <w:tcBorders>
              <w:left w:val="single" w:sz="12" w:space="0" w:color="auto"/>
            </w:tcBorders>
            <w:shd w:val="clear" w:color="auto" w:fill="F2F2F2" w:themeFill="background1" w:themeFillShade="F2"/>
            <w:vAlign w:val="center"/>
          </w:tcPr>
          <w:p w14:paraId="4A675D76" w14:textId="3628095F"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3.</w:t>
            </w:r>
            <w:r>
              <w:rPr>
                <w:rFonts w:ascii="Arial" w:hAnsi="Arial" w:cs="Arial"/>
                <w:sz w:val="18"/>
                <w:szCs w:val="18"/>
              </w:rPr>
              <w:t>68</w:t>
            </w:r>
            <w:r w:rsidRPr="00BF343A">
              <w:rPr>
                <w:rFonts w:ascii="Arial" w:hAnsi="Arial" w:cs="Arial"/>
                <w:sz w:val="18"/>
                <w:szCs w:val="18"/>
              </w:rPr>
              <w:t xml:space="preserve"> (2.</w:t>
            </w:r>
            <w:r>
              <w:rPr>
                <w:rFonts w:ascii="Arial" w:hAnsi="Arial" w:cs="Arial"/>
                <w:sz w:val="18"/>
                <w:szCs w:val="18"/>
              </w:rPr>
              <w:t>40-</w:t>
            </w:r>
            <w:r w:rsidRPr="00BF343A">
              <w:rPr>
                <w:rFonts w:ascii="Arial" w:hAnsi="Arial" w:cs="Arial"/>
                <w:sz w:val="18"/>
                <w:szCs w:val="18"/>
              </w:rPr>
              <w:t>5.</w:t>
            </w:r>
            <w:r>
              <w:rPr>
                <w:rFonts w:ascii="Arial" w:hAnsi="Arial" w:cs="Arial"/>
                <w:sz w:val="18"/>
                <w:szCs w:val="18"/>
              </w:rPr>
              <w:t>65</w:t>
            </w:r>
            <w:r w:rsidRPr="00BF343A">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7A7967CF" w14:textId="43ED6181"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3.05</w:t>
            </w:r>
            <w:r w:rsidRPr="00BF343A">
              <w:rPr>
                <w:rFonts w:ascii="Arial" w:hAnsi="Arial" w:cs="Arial"/>
                <w:sz w:val="18"/>
                <w:szCs w:val="18"/>
              </w:rPr>
              <w:t xml:space="preserve"> (1.9</w:t>
            </w:r>
            <w:r>
              <w:rPr>
                <w:rFonts w:ascii="Arial" w:hAnsi="Arial" w:cs="Arial"/>
                <w:sz w:val="18"/>
                <w:szCs w:val="18"/>
              </w:rPr>
              <w:t>4-</w:t>
            </w:r>
            <w:r w:rsidRPr="00BF343A">
              <w:rPr>
                <w:rFonts w:ascii="Arial" w:hAnsi="Arial" w:cs="Arial"/>
                <w:sz w:val="18"/>
                <w:szCs w:val="18"/>
              </w:rPr>
              <w:t>4.</w:t>
            </w:r>
            <w:r>
              <w:rPr>
                <w:rFonts w:ascii="Arial" w:hAnsi="Arial" w:cs="Arial"/>
                <w:sz w:val="18"/>
                <w:szCs w:val="18"/>
              </w:rPr>
              <w:t>8</w:t>
            </w:r>
            <w:r w:rsidRPr="00BF343A">
              <w:rPr>
                <w:rFonts w:ascii="Arial" w:hAnsi="Arial" w:cs="Arial"/>
                <w:sz w:val="18"/>
                <w:szCs w:val="18"/>
              </w:rPr>
              <w:t>1)</w:t>
            </w:r>
          </w:p>
        </w:tc>
      </w:tr>
      <w:tr w:rsidR="00A648FB" w:rsidRPr="00126EC5" w14:paraId="2EE89B5A"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75114379" w14:textId="77777777"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≥80 </w:t>
            </w:r>
            <w:r w:rsidRPr="00126EC5">
              <w:rPr>
                <w:rFonts w:ascii="Arial" w:hAnsi="Arial" w:cs="Arial"/>
                <w:bCs/>
                <w:sz w:val="18"/>
                <w:szCs w:val="18"/>
              </w:rPr>
              <w:t>y, n (%)</w:t>
            </w:r>
          </w:p>
        </w:tc>
        <w:tc>
          <w:tcPr>
            <w:tcW w:w="0" w:type="auto"/>
            <w:tcBorders>
              <w:left w:val="single" w:sz="12" w:space="0" w:color="auto"/>
              <w:right w:val="single" w:sz="12" w:space="0" w:color="auto"/>
            </w:tcBorders>
            <w:shd w:val="clear" w:color="auto" w:fill="F2F2F2" w:themeFill="background1" w:themeFillShade="F2"/>
          </w:tcPr>
          <w:p w14:paraId="32566DC5" w14:textId="4B4AA71D" w:rsidR="00A648FB" w:rsidRPr="00126EC5" w:rsidRDefault="00A648FB" w:rsidP="00305431">
            <w:pPr>
              <w:spacing w:line="480" w:lineRule="auto"/>
              <w:jc w:val="center"/>
              <w:rPr>
                <w:rFonts w:ascii="Arial" w:hAnsi="Arial" w:cs="Arial"/>
                <w:sz w:val="18"/>
                <w:szCs w:val="18"/>
              </w:rPr>
            </w:pPr>
            <w:r w:rsidRPr="00BF343A">
              <w:rPr>
                <w:rFonts w:ascii="Arial" w:hAnsi="Arial" w:cs="Arial"/>
                <w:sz w:val="18"/>
                <w:szCs w:val="18"/>
              </w:rPr>
              <w:t>265 (2</w:t>
            </w:r>
            <w:r>
              <w:rPr>
                <w:rFonts w:ascii="Arial" w:hAnsi="Arial" w:cs="Arial"/>
                <w:sz w:val="18"/>
                <w:szCs w:val="18"/>
              </w:rPr>
              <w:t>3.8</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38BDFF4D" w14:textId="17EAC748"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85 (1</w:t>
            </w:r>
            <w:r>
              <w:rPr>
                <w:rFonts w:ascii="Arial" w:hAnsi="Arial" w:cs="Arial"/>
                <w:sz w:val="18"/>
                <w:szCs w:val="18"/>
              </w:rPr>
              <w:t>7.3</w:t>
            </w:r>
            <w:r w:rsidRPr="00BF343A">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tcPr>
          <w:p w14:paraId="6BF7F38E" w14:textId="2D881747"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180 (29</w:t>
            </w:r>
            <w:r>
              <w:rPr>
                <w:rFonts w:ascii="Arial" w:hAnsi="Arial" w:cs="Arial"/>
                <w:sz w:val="18"/>
                <w:szCs w:val="18"/>
              </w:rPr>
              <w:t>.0</w:t>
            </w:r>
            <w:r w:rsidRPr="00BF343A">
              <w:rPr>
                <w:rFonts w:ascii="Arial" w:hAnsi="Arial" w:cs="Arial"/>
                <w:sz w:val="18"/>
                <w:szCs w:val="18"/>
              </w:rPr>
              <w:t>)</w:t>
            </w:r>
          </w:p>
        </w:tc>
        <w:tc>
          <w:tcPr>
            <w:tcW w:w="0" w:type="auto"/>
            <w:tcBorders>
              <w:left w:val="single" w:sz="12" w:space="0" w:color="auto"/>
            </w:tcBorders>
            <w:shd w:val="clear" w:color="auto" w:fill="F2F2F2" w:themeFill="background1" w:themeFillShade="F2"/>
            <w:vAlign w:val="bottom"/>
          </w:tcPr>
          <w:p w14:paraId="22476C79" w14:textId="341D4DDF"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4</w:t>
            </w:r>
            <w:r w:rsidRPr="00BF343A">
              <w:rPr>
                <w:rFonts w:ascii="Arial" w:hAnsi="Arial" w:cs="Arial"/>
                <w:sz w:val="18"/>
                <w:szCs w:val="18"/>
              </w:rPr>
              <w:t>.</w:t>
            </w:r>
            <w:r>
              <w:rPr>
                <w:rFonts w:ascii="Arial" w:hAnsi="Arial" w:cs="Arial"/>
                <w:sz w:val="18"/>
                <w:szCs w:val="18"/>
              </w:rPr>
              <w:t>54</w:t>
            </w:r>
            <w:r w:rsidRPr="00BF343A">
              <w:rPr>
                <w:rFonts w:ascii="Arial" w:hAnsi="Arial" w:cs="Arial"/>
                <w:sz w:val="18"/>
                <w:szCs w:val="18"/>
              </w:rPr>
              <w:t xml:space="preserve"> (</w:t>
            </w:r>
            <w:r>
              <w:rPr>
                <w:rFonts w:ascii="Arial" w:hAnsi="Arial" w:cs="Arial"/>
                <w:sz w:val="18"/>
                <w:szCs w:val="18"/>
              </w:rPr>
              <w:t>2</w:t>
            </w:r>
            <w:r w:rsidRPr="00BF343A">
              <w:rPr>
                <w:rFonts w:ascii="Arial" w:hAnsi="Arial" w:cs="Arial"/>
                <w:sz w:val="18"/>
                <w:szCs w:val="18"/>
              </w:rPr>
              <w:t>.</w:t>
            </w:r>
            <w:r>
              <w:rPr>
                <w:rFonts w:ascii="Arial" w:hAnsi="Arial" w:cs="Arial"/>
                <w:sz w:val="18"/>
                <w:szCs w:val="18"/>
              </w:rPr>
              <w:t>89-</w:t>
            </w:r>
            <w:r w:rsidRPr="00BF343A">
              <w:rPr>
                <w:rFonts w:ascii="Arial" w:hAnsi="Arial" w:cs="Arial"/>
                <w:sz w:val="18"/>
                <w:szCs w:val="18"/>
              </w:rPr>
              <w:t>7.</w:t>
            </w:r>
            <w:r>
              <w:rPr>
                <w:rFonts w:ascii="Arial" w:hAnsi="Arial" w:cs="Arial"/>
                <w:sz w:val="18"/>
                <w:szCs w:val="18"/>
              </w:rPr>
              <w:t>14</w:t>
            </w:r>
            <w:r w:rsidRPr="00BF343A">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2919285D" w14:textId="56764251" w:rsidR="00A648FB" w:rsidRPr="00C61DD7" w:rsidRDefault="00A648FB" w:rsidP="00305431">
            <w:pPr>
              <w:spacing w:line="480" w:lineRule="auto"/>
              <w:jc w:val="center"/>
              <w:rPr>
                <w:rFonts w:ascii="Arial" w:hAnsi="Arial" w:cs="Arial"/>
                <w:sz w:val="18"/>
                <w:szCs w:val="18"/>
              </w:rPr>
            </w:pPr>
            <w:r w:rsidRPr="00BF343A">
              <w:rPr>
                <w:rFonts w:ascii="Arial" w:hAnsi="Arial" w:cs="Arial"/>
                <w:sz w:val="18"/>
                <w:szCs w:val="18"/>
              </w:rPr>
              <w:t>3.</w:t>
            </w:r>
            <w:r>
              <w:rPr>
                <w:rFonts w:ascii="Arial" w:hAnsi="Arial" w:cs="Arial"/>
                <w:sz w:val="18"/>
                <w:szCs w:val="18"/>
              </w:rPr>
              <w:t>63</w:t>
            </w:r>
            <w:r w:rsidRPr="00BF343A">
              <w:rPr>
                <w:rFonts w:ascii="Arial" w:hAnsi="Arial" w:cs="Arial"/>
                <w:sz w:val="18"/>
                <w:szCs w:val="18"/>
              </w:rPr>
              <w:t xml:space="preserve"> (2.2</w:t>
            </w:r>
            <w:r>
              <w:rPr>
                <w:rFonts w:ascii="Arial" w:hAnsi="Arial" w:cs="Arial"/>
                <w:sz w:val="18"/>
                <w:szCs w:val="18"/>
              </w:rPr>
              <w:t>4-5.90</w:t>
            </w:r>
            <w:r w:rsidRPr="00BF343A">
              <w:rPr>
                <w:rFonts w:ascii="Arial" w:hAnsi="Arial" w:cs="Arial"/>
                <w:sz w:val="18"/>
                <w:szCs w:val="18"/>
              </w:rPr>
              <w:t>)</w:t>
            </w:r>
          </w:p>
        </w:tc>
      </w:tr>
      <w:tr w:rsidR="00DB6322" w:rsidRPr="00811BC1" w14:paraId="46CD7EA7" w14:textId="77777777" w:rsidTr="007E2BFA">
        <w:trPr>
          <w:trHeight w:val="270"/>
        </w:trPr>
        <w:tc>
          <w:tcPr>
            <w:tcW w:w="0" w:type="auto"/>
            <w:tcBorders>
              <w:left w:val="single" w:sz="12" w:space="0" w:color="auto"/>
              <w:right w:val="single" w:sz="12" w:space="0" w:color="auto"/>
            </w:tcBorders>
            <w:shd w:val="clear" w:color="auto" w:fill="FFFFFF" w:themeFill="background1"/>
            <w:noWrap/>
            <w:vAlign w:val="center"/>
          </w:tcPr>
          <w:p w14:paraId="2C9C8EFC" w14:textId="4C6532AB" w:rsidR="000547F2" w:rsidRPr="00C61DD7" w:rsidRDefault="0002592F" w:rsidP="00305431">
            <w:pPr>
              <w:spacing w:line="480" w:lineRule="auto"/>
              <w:rPr>
                <w:rFonts w:ascii="Arial" w:hAnsi="Arial" w:cs="Arial"/>
                <w:b/>
                <w:bCs/>
                <w:sz w:val="18"/>
                <w:szCs w:val="18"/>
              </w:rPr>
            </w:pPr>
            <w:r>
              <w:rPr>
                <w:rFonts w:ascii="Arial" w:hAnsi="Arial" w:cs="Arial"/>
                <w:b/>
                <w:bCs/>
                <w:sz w:val="18"/>
                <w:szCs w:val="18"/>
              </w:rPr>
              <w:t>Sex</w:t>
            </w:r>
            <w:r w:rsidR="000547F2" w:rsidRPr="00811BC1">
              <w:rPr>
                <w:rFonts w:ascii="Arial" w:hAnsi="Arial" w:cs="Arial"/>
                <w:b/>
                <w:bCs/>
                <w:sz w:val="18"/>
                <w:szCs w:val="18"/>
              </w:rPr>
              <w:t>, n (%)</w:t>
            </w:r>
          </w:p>
        </w:tc>
        <w:tc>
          <w:tcPr>
            <w:tcW w:w="0" w:type="auto"/>
            <w:tcBorders>
              <w:left w:val="single" w:sz="12" w:space="0" w:color="auto"/>
              <w:right w:val="single" w:sz="12" w:space="0" w:color="auto"/>
            </w:tcBorders>
            <w:shd w:val="clear" w:color="auto" w:fill="FFFFFF" w:themeFill="background1"/>
            <w:vAlign w:val="center"/>
          </w:tcPr>
          <w:p w14:paraId="0D26115F" w14:textId="6657B6BC" w:rsidR="000547F2" w:rsidRPr="00811BC1"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w:t>
            </w:r>
            <w:r w:rsidR="00DB6322">
              <w:rPr>
                <w:rFonts w:ascii="Arial" w:hAnsi="Arial" w:cs="Arial"/>
                <w:b/>
                <w:bCs/>
                <w:sz w:val="18"/>
                <w:szCs w:val="18"/>
              </w:rPr>
              <w:t>17</w:t>
            </w:r>
          </w:p>
        </w:tc>
        <w:tc>
          <w:tcPr>
            <w:tcW w:w="0" w:type="auto"/>
            <w:tcBorders>
              <w:left w:val="single" w:sz="12" w:space="0" w:color="auto"/>
              <w:right w:val="single" w:sz="12" w:space="0" w:color="auto"/>
            </w:tcBorders>
            <w:shd w:val="clear" w:color="auto" w:fill="FFFFFF" w:themeFill="background1"/>
            <w:vAlign w:val="center"/>
          </w:tcPr>
          <w:p w14:paraId="0875295B" w14:textId="049BCD3B"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DB6322">
              <w:rPr>
                <w:rFonts w:ascii="Arial" w:hAnsi="Arial" w:cs="Arial"/>
                <w:b/>
                <w:bCs/>
                <w:sz w:val="18"/>
                <w:szCs w:val="18"/>
              </w:rPr>
              <w:t>50</w:t>
            </w:r>
            <w:r w:rsidRPr="00811BC1">
              <w:rPr>
                <w:rFonts w:ascii="Arial" w:hAnsi="Arial" w:cs="Arial"/>
                <w:b/>
                <w:bCs/>
                <w:sz w:val="18"/>
                <w:szCs w:val="18"/>
              </w:rPr>
              <w:t>1</w:t>
            </w:r>
          </w:p>
        </w:tc>
        <w:tc>
          <w:tcPr>
            <w:tcW w:w="0" w:type="auto"/>
            <w:tcBorders>
              <w:left w:val="single" w:sz="12" w:space="0" w:color="auto"/>
              <w:right w:val="single" w:sz="12" w:space="0" w:color="auto"/>
            </w:tcBorders>
            <w:shd w:val="clear" w:color="auto" w:fill="FFFFFF" w:themeFill="background1"/>
            <w:vAlign w:val="center"/>
          </w:tcPr>
          <w:p w14:paraId="11C0323F" w14:textId="1E84FECE"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n = 61</w:t>
            </w:r>
            <w:r w:rsidR="00DB6322">
              <w:rPr>
                <w:rFonts w:ascii="Arial" w:hAnsi="Arial" w:cs="Arial"/>
                <w:b/>
                <w:bCs/>
                <w:sz w:val="18"/>
                <w:szCs w:val="18"/>
              </w:rPr>
              <w:t>6</w:t>
            </w:r>
          </w:p>
        </w:tc>
        <w:tc>
          <w:tcPr>
            <w:tcW w:w="0" w:type="auto"/>
            <w:tcBorders>
              <w:left w:val="single" w:sz="12" w:space="0" w:color="auto"/>
            </w:tcBorders>
            <w:shd w:val="clear" w:color="auto" w:fill="FFFFFF" w:themeFill="background1"/>
            <w:vAlign w:val="center"/>
          </w:tcPr>
          <w:p w14:paraId="1554587B" w14:textId="6F2FD47D" w:rsidR="000547F2" w:rsidRPr="00C61DD7" w:rsidRDefault="000547F2"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FFFFF" w:themeFill="background1"/>
            <w:vAlign w:val="center"/>
          </w:tcPr>
          <w:p w14:paraId="5FD325FF" w14:textId="18F7AD55" w:rsidR="000547F2" w:rsidRPr="00C61DD7" w:rsidRDefault="000547F2" w:rsidP="00305431">
            <w:pPr>
              <w:spacing w:line="480" w:lineRule="auto"/>
              <w:jc w:val="center"/>
              <w:rPr>
                <w:rFonts w:ascii="Arial" w:hAnsi="Arial" w:cs="Arial"/>
                <w:b/>
                <w:bCs/>
                <w:sz w:val="18"/>
                <w:szCs w:val="18"/>
              </w:rPr>
            </w:pPr>
          </w:p>
        </w:tc>
      </w:tr>
      <w:tr w:rsidR="00DB6322" w:rsidRPr="00126EC5" w14:paraId="22BE5D98" w14:textId="77777777" w:rsidTr="007E2BFA">
        <w:trPr>
          <w:trHeight w:val="270"/>
        </w:trPr>
        <w:tc>
          <w:tcPr>
            <w:tcW w:w="0" w:type="auto"/>
            <w:tcBorders>
              <w:left w:val="single" w:sz="12" w:space="0" w:color="auto"/>
              <w:right w:val="single" w:sz="12" w:space="0" w:color="auto"/>
            </w:tcBorders>
            <w:shd w:val="clear" w:color="auto" w:fill="FFFFFF" w:themeFill="background1"/>
            <w:noWrap/>
            <w:vAlign w:val="center"/>
          </w:tcPr>
          <w:p w14:paraId="5480B3B2" w14:textId="77777777" w:rsidR="00DB6322" w:rsidRPr="00C61DD7" w:rsidRDefault="00DB6322"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0" w:type="auto"/>
            <w:tcBorders>
              <w:left w:val="single" w:sz="12" w:space="0" w:color="auto"/>
              <w:right w:val="single" w:sz="12" w:space="0" w:color="auto"/>
            </w:tcBorders>
            <w:shd w:val="clear" w:color="auto" w:fill="FFFFFF" w:themeFill="background1"/>
          </w:tcPr>
          <w:p w14:paraId="687A8423" w14:textId="44D9DAB1" w:rsidR="00DB6322" w:rsidRPr="00126EC5" w:rsidRDefault="00DB6322" w:rsidP="00305431">
            <w:pPr>
              <w:spacing w:line="480" w:lineRule="auto"/>
              <w:jc w:val="center"/>
              <w:rPr>
                <w:rFonts w:ascii="Arial" w:hAnsi="Arial" w:cs="Arial"/>
                <w:sz w:val="18"/>
                <w:szCs w:val="18"/>
              </w:rPr>
            </w:pPr>
            <w:r w:rsidRPr="00DB6322">
              <w:rPr>
                <w:rFonts w:ascii="Arial" w:hAnsi="Arial" w:cs="Arial"/>
                <w:sz w:val="18"/>
                <w:szCs w:val="18"/>
              </w:rPr>
              <w:t>448 (40</w:t>
            </w:r>
            <w:r>
              <w:rPr>
                <w:rFonts w:ascii="Arial" w:hAnsi="Arial" w:cs="Arial"/>
                <w:sz w:val="18"/>
                <w:szCs w:val="18"/>
              </w:rPr>
              <w:t>.1</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3F2C0FB4" w14:textId="3331BFF1" w:rsidR="00DB6322" w:rsidRPr="00C61DD7" w:rsidRDefault="00DB6322" w:rsidP="00305431">
            <w:pPr>
              <w:spacing w:line="480" w:lineRule="auto"/>
              <w:jc w:val="center"/>
              <w:rPr>
                <w:rFonts w:ascii="Arial" w:hAnsi="Arial" w:cs="Arial"/>
                <w:sz w:val="18"/>
                <w:szCs w:val="18"/>
              </w:rPr>
            </w:pPr>
            <w:r w:rsidRPr="00DB6322">
              <w:rPr>
                <w:rFonts w:ascii="Arial" w:hAnsi="Arial" w:cs="Arial"/>
                <w:sz w:val="18"/>
                <w:szCs w:val="18"/>
              </w:rPr>
              <w:t>212 (42</w:t>
            </w:r>
            <w:r>
              <w:rPr>
                <w:rFonts w:ascii="Arial" w:hAnsi="Arial" w:cs="Arial"/>
                <w:sz w:val="18"/>
                <w:szCs w:val="18"/>
              </w:rPr>
              <w:t>.3</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18632FD4" w14:textId="22259651" w:rsidR="00DB6322" w:rsidRPr="00C61DD7" w:rsidRDefault="00DB6322" w:rsidP="00305431">
            <w:pPr>
              <w:spacing w:line="480" w:lineRule="auto"/>
              <w:jc w:val="center"/>
              <w:rPr>
                <w:rFonts w:ascii="Arial" w:hAnsi="Arial" w:cs="Arial"/>
                <w:sz w:val="18"/>
                <w:szCs w:val="18"/>
              </w:rPr>
            </w:pPr>
            <w:r w:rsidRPr="00DB6322">
              <w:rPr>
                <w:rFonts w:ascii="Arial" w:hAnsi="Arial" w:cs="Arial"/>
                <w:sz w:val="18"/>
                <w:szCs w:val="18"/>
              </w:rPr>
              <w:t>236 (38</w:t>
            </w:r>
            <w:r>
              <w:rPr>
                <w:rFonts w:ascii="Arial" w:hAnsi="Arial" w:cs="Arial"/>
                <w:sz w:val="18"/>
                <w:szCs w:val="18"/>
              </w:rPr>
              <w:t>.3</w:t>
            </w:r>
            <w:r w:rsidRPr="00DB6322">
              <w:rPr>
                <w:rFonts w:ascii="Arial" w:hAnsi="Arial" w:cs="Arial"/>
                <w:sz w:val="18"/>
                <w:szCs w:val="18"/>
              </w:rPr>
              <w:t>)</w:t>
            </w:r>
          </w:p>
        </w:tc>
        <w:tc>
          <w:tcPr>
            <w:tcW w:w="0" w:type="auto"/>
            <w:tcBorders>
              <w:left w:val="single" w:sz="12" w:space="0" w:color="auto"/>
            </w:tcBorders>
            <w:shd w:val="clear" w:color="auto" w:fill="FFFFFF" w:themeFill="background1"/>
            <w:noWrap/>
          </w:tcPr>
          <w:p w14:paraId="302E9DC6" w14:textId="34142842" w:rsidR="00DB6322" w:rsidRPr="00C61DD7" w:rsidRDefault="00DB6322" w:rsidP="00305431">
            <w:pPr>
              <w:spacing w:line="480" w:lineRule="auto"/>
              <w:jc w:val="center"/>
              <w:rPr>
                <w:rFonts w:ascii="Arial" w:hAnsi="Arial" w:cs="Arial"/>
                <w:sz w:val="18"/>
                <w:szCs w:val="18"/>
              </w:rPr>
            </w:pPr>
            <w:r w:rsidRPr="00DB6322">
              <w:rPr>
                <w:rFonts w:ascii="Arial" w:hAnsi="Arial" w:cs="Arial"/>
                <w:sz w:val="18"/>
                <w:szCs w:val="18"/>
              </w:rPr>
              <w:t>reference</w:t>
            </w:r>
          </w:p>
        </w:tc>
        <w:tc>
          <w:tcPr>
            <w:tcW w:w="0" w:type="auto"/>
            <w:tcBorders>
              <w:right w:val="single" w:sz="12" w:space="0" w:color="auto"/>
            </w:tcBorders>
            <w:shd w:val="clear" w:color="auto" w:fill="FFFFFF" w:themeFill="background1"/>
          </w:tcPr>
          <w:p w14:paraId="076792E5" w14:textId="6B772708" w:rsidR="00DB6322" w:rsidRPr="00C61DD7" w:rsidRDefault="00DB6322" w:rsidP="00305431">
            <w:pPr>
              <w:spacing w:line="480" w:lineRule="auto"/>
              <w:jc w:val="center"/>
              <w:rPr>
                <w:rFonts w:ascii="Arial" w:hAnsi="Arial" w:cs="Arial"/>
                <w:sz w:val="18"/>
                <w:szCs w:val="18"/>
              </w:rPr>
            </w:pPr>
            <w:r w:rsidRPr="00DB6322">
              <w:rPr>
                <w:rFonts w:ascii="Arial" w:hAnsi="Arial" w:cs="Arial"/>
                <w:sz w:val="18"/>
                <w:szCs w:val="18"/>
              </w:rPr>
              <w:t>reference</w:t>
            </w:r>
          </w:p>
        </w:tc>
      </w:tr>
      <w:tr w:rsidR="00A648FB" w:rsidRPr="00126EC5" w14:paraId="3EC89CAC" w14:textId="77777777" w:rsidTr="007E2BFA">
        <w:trPr>
          <w:trHeight w:val="270"/>
        </w:trPr>
        <w:tc>
          <w:tcPr>
            <w:tcW w:w="0" w:type="auto"/>
            <w:tcBorders>
              <w:left w:val="single" w:sz="12" w:space="0" w:color="auto"/>
              <w:right w:val="single" w:sz="12" w:space="0" w:color="auto"/>
            </w:tcBorders>
            <w:shd w:val="clear" w:color="auto" w:fill="FFFFFF" w:themeFill="background1"/>
            <w:noWrap/>
            <w:vAlign w:val="center"/>
          </w:tcPr>
          <w:p w14:paraId="7C19614A" w14:textId="77777777" w:rsidR="00A648FB" w:rsidRPr="00C61DD7" w:rsidRDefault="00A648FB" w:rsidP="00305431">
            <w:pPr>
              <w:spacing w:line="480" w:lineRule="auto"/>
              <w:ind w:left="170"/>
              <w:rPr>
                <w:rFonts w:ascii="Arial" w:hAnsi="Arial" w:cs="Arial"/>
                <w:b/>
                <w:bCs/>
                <w:sz w:val="18"/>
                <w:szCs w:val="18"/>
              </w:rPr>
            </w:pPr>
            <w:r>
              <w:rPr>
                <w:rFonts w:ascii="Arial" w:hAnsi="Arial" w:cs="Arial"/>
                <w:bCs/>
                <w:sz w:val="18"/>
                <w:szCs w:val="18"/>
              </w:rPr>
              <w:t>Male</w:t>
            </w:r>
          </w:p>
        </w:tc>
        <w:tc>
          <w:tcPr>
            <w:tcW w:w="0" w:type="auto"/>
            <w:tcBorders>
              <w:left w:val="single" w:sz="12" w:space="0" w:color="auto"/>
              <w:right w:val="single" w:sz="12" w:space="0" w:color="auto"/>
            </w:tcBorders>
            <w:shd w:val="clear" w:color="auto" w:fill="FFFFFF" w:themeFill="background1"/>
          </w:tcPr>
          <w:p w14:paraId="74B64240" w14:textId="76058AA2"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669 (</w:t>
            </w:r>
            <w:r>
              <w:rPr>
                <w:rFonts w:ascii="Arial" w:hAnsi="Arial" w:cs="Arial"/>
                <w:sz w:val="18"/>
                <w:szCs w:val="18"/>
              </w:rPr>
              <w:t>59.9</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0F188086" w14:textId="43431D24"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289 (5</w:t>
            </w:r>
            <w:r>
              <w:rPr>
                <w:rFonts w:ascii="Arial" w:hAnsi="Arial" w:cs="Arial"/>
                <w:sz w:val="18"/>
                <w:szCs w:val="18"/>
              </w:rPr>
              <w:t>7.7</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3A073E1E" w14:textId="19A9D993"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380 (6</w:t>
            </w:r>
            <w:r>
              <w:rPr>
                <w:rFonts w:ascii="Arial" w:hAnsi="Arial" w:cs="Arial"/>
                <w:sz w:val="18"/>
                <w:szCs w:val="18"/>
              </w:rPr>
              <w:t>1.7</w:t>
            </w:r>
            <w:r w:rsidRPr="00DB6322">
              <w:rPr>
                <w:rFonts w:ascii="Arial" w:hAnsi="Arial" w:cs="Arial"/>
                <w:sz w:val="18"/>
                <w:szCs w:val="18"/>
              </w:rPr>
              <w:t>)</w:t>
            </w:r>
          </w:p>
        </w:tc>
        <w:tc>
          <w:tcPr>
            <w:tcW w:w="0" w:type="auto"/>
            <w:tcBorders>
              <w:left w:val="single" w:sz="12" w:space="0" w:color="auto"/>
            </w:tcBorders>
            <w:shd w:val="clear" w:color="auto" w:fill="FFFFFF" w:themeFill="background1"/>
            <w:noWrap/>
          </w:tcPr>
          <w:p w14:paraId="42E6C988" w14:textId="3748D0A3"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w:t>
            </w:r>
            <w:r>
              <w:rPr>
                <w:rFonts w:ascii="Arial" w:hAnsi="Arial" w:cs="Arial"/>
                <w:sz w:val="18"/>
                <w:szCs w:val="18"/>
              </w:rPr>
              <w:t>18</w:t>
            </w:r>
            <w:r w:rsidRPr="00DB6322">
              <w:rPr>
                <w:rFonts w:ascii="Arial" w:hAnsi="Arial" w:cs="Arial"/>
                <w:sz w:val="18"/>
                <w:szCs w:val="18"/>
              </w:rPr>
              <w:t xml:space="preserve"> (</w:t>
            </w:r>
            <w:r>
              <w:rPr>
                <w:rFonts w:ascii="Arial" w:hAnsi="Arial" w:cs="Arial"/>
                <w:sz w:val="18"/>
                <w:szCs w:val="18"/>
              </w:rPr>
              <w:t>0.93-1.50</w:t>
            </w:r>
            <w:r w:rsidRPr="00DB6322">
              <w:rPr>
                <w:rFonts w:ascii="Arial" w:hAnsi="Arial" w:cs="Arial"/>
                <w:sz w:val="18"/>
                <w:szCs w:val="18"/>
              </w:rPr>
              <w:t>)</w:t>
            </w:r>
          </w:p>
        </w:tc>
        <w:tc>
          <w:tcPr>
            <w:tcW w:w="0" w:type="auto"/>
            <w:tcBorders>
              <w:right w:val="single" w:sz="12" w:space="0" w:color="auto"/>
            </w:tcBorders>
            <w:shd w:val="clear" w:color="auto" w:fill="FFFFFF" w:themeFill="background1"/>
          </w:tcPr>
          <w:p w14:paraId="2ACE4EEF" w14:textId="733AE266"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w:t>
            </w:r>
            <w:r w:rsidR="00C70757">
              <w:rPr>
                <w:rFonts w:ascii="Arial" w:hAnsi="Arial" w:cs="Arial"/>
                <w:sz w:val="18"/>
                <w:szCs w:val="18"/>
              </w:rPr>
              <w:t>1</w:t>
            </w:r>
            <w:r w:rsidRPr="00DB6322">
              <w:rPr>
                <w:rFonts w:ascii="Arial" w:hAnsi="Arial" w:cs="Arial"/>
                <w:sz w:val="18"/>
                <w:szCs w:val="18"/>
              </w:rPr>
              <w:t>6 (</w:t>
            </w:r>
            <w:r w:rsidR="00C70757">
              <w:rPr>
                <w:rFonts w:ascii="Arial" w:hAnsi="Arial" w:cs="Arial"/>
                <w:sz w:val="18"/>
                <w:szCs w:val="18"/>
              </w:rPr>
              <w:t>0</w:t>
            </w:r>
            <w:r w:rsidRPr="00DB6322">
              <w:rPr>
                <w:rFonts w:ascii="Arial" w:hAnsi="Arial" w:cs="Arial"/>
                <w:sz w:val="18"/>
                <w:szCs w:val="18"/>
              </w:rPr>
              <w:t>.</w:t>
            </w:r>
            <w:r w:rsidR="00C70757">
              <w:rPr>
                <w:rFonts w:ascii="Arial" w:hAnsi="Arial" w:cs="Arial"/>
                <w:sz w:val="18"/>
                <w:szCs w:val="18"/>
              </w:rPr>
              <w:t>9</w:t>
            </w:r>
            <w:r w:rsidRPr="00DB6322">
              <w:rPr>
                <w:rFonts w:ascii="Arial" w:hAnsi="Arial" w:cs="Arial"/>
                <w:sz w:val="18"/>
                <w:szCs w:val="18"/>
              </w:rPr>
              <w:t>0</w:t>
            </w:r>
            <w:r>
              <w:rPr>
                <w:rFonts w:ascii="Arial" w:hAnsi="Arial" w:cs="Arial"/>
                <w:sz w:val="18"/>
                <w:szCs w:val="18"/>
              </w:rPr>
              <w:t>-</w:t>
            </w:r>
            <w:r w:rsidRPr="00DB6322">
              <w:rPr>
                <w:rFonts w:ascii="Arial" w:hAnsi="Arial" w:cs="Arial"/>
                <w:sz w:val="18"/>
                <w:szCs w:val="18"/>
              </w:rPr>
              <w:t>1.5</w:t>
            </w:r>
            <w:r w:rsidR="00C70757">
              <w:rPr>
                <w:rFonts w:ascii="Arial" w:hAnsi="Arial" w:cs="Arial"/>
                <w:sz w:val="18"/>
                <w:szCs w:val="18"/>
              </w:rPr>
              <w:t>0</w:t>
            </w:r>
            <w:r w:rsidRPr="00DB6322">
              <w:rPr>
                <w:rFonts w:ascii="Arial" w:hAnsi="Arial" w:cs="Arial"/>
                <w:sz w:val="18"/>
                <w:szCs w:val="18"/>
              </w:rPr>
              <w:t>)</w:t>
            </w:r>
          </w:p>
        </w:tc>
      </w:tr>
      <w:tr w:rsidR="00DB6322" w:rsidRPr="00811BC1" w14:paraId="595DDF7F"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312F4881" w14:textId="77777777" w:rsidR="000547F2" w:rsidRPr="00C61DD7" w:rsidRDefault="000547F2" w:rsidP="00305431">
            <w:pPr>
              <w:spacing w:line="480" w:lineRule="auto"/>
              <w:rPr>
                <w:rFonts w:ascii="Arial" w:hAnsi="Arial" w:cs="Arial"/>
                <w:b/>
                <w:bCs/>
                <w:sz w:val="18"/>
                <w:szCs w:val="18"/>
              </w:rPr>
            </w:pPr>
            <w:r w:rsidRPr="00C61DD7">
              <w:rPr>
                <w:rFonts w:ascii="Arial" w:hAnsi="Arial" w:cs="Arial"/>
                <w:b/>
                <w:bCs/>
                <w:sz w:val="18"/>
                <w:szCs w:val="18"/>
              </w:rPr>
              <w:t>Comorbidities</w:t>
            </w:r>
          </w:p>
        </w:tc>
        <w:tc>
          <w:tcPr>
            <w:tcW w:w="0" w:type="auto"/>
            <w:tcBorders>
              <w:left w:val="single" w:sz="12" w:space="0" w:color="auto"/>
              <w:right w:val="single" w:sz="12" w:space="0" w:color="auto"/>
            </w:tcBorders>
            <w:shd w:val="clear" w:color="auto" w:fill="F2F2F2" w:themeFill="background1" w:themeFillShade="F2"/>
            <w:vAlign w:val="center"/>
          </w:tcPr>
          <w:p w14:paraId="7DFD446B" w14:textId="15A4AE40" w:rsidR="000547F2" w:rsidRPr="00811BC1"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w:t>
            </w:r>
            <w:r w:rsidR="00A648FB">
              <w:rPr>
                <w:rFonts w:ascii="Arial" w:hAnsi="Arial" w:cs="Arial"/>
                <w:b/>
                <w:bCs/>
                <w:sz w:val="18"/>
                <w:szCs w:val="18"/>
              </w:rPr>
              <w:t>3</w:t>
            </w:r>
            <w:r w:rsidR="009334F3">
              <w:rPr>
                <w:rFonts w:ascii="Arial" w:hAnsi="Arial" w:cs="Arial"/>
                <w:b/>
                <w:bCs/>
                <w:sz w:val="18"/>
                <w:szCs w:val="18"/>
              </w:rPr>
              <w:t>1</w:t>
            </w:r>
          </w:p>
        </w:tc>
        <w:tc>
          <w:tcPr>
            <w:tcW w:w="0" w:type="auto"/>
            <w:tcBorders>
              <w:left w:val="single" w:sz="12" w:space="0" w:color="auto"/>
              <w:right w:val="single" w:sz="12" w:space="0" w:color="auto"/>
            </w:tcBorders>
            <w:shd w:val="clear" w:color="auto" w:fill="F2F2F2" w:themeFill="background1" w:themeFillShade="F2"/>
            <w:noWrap/>
            <w:vAlign w:val="center"/>
          </w:tcPr>
          <w:p w14:paraId="7836A89D" w14:textId="55822787"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A648FB">
              <w:rPr>
                <w:rFonts w:ascii="Arial" w:hAnsi="Arial" w:cs="Arial"/>
                <w:b/>
                <w:bCs/>
                <w:sz w:val="18"/>
                <w:szCs w:val="18"/>
              </w:rPr>
              <w:t>508</w:t>
            </w:r>
          </w:p>
        </w:tc>
        <w:tc>
          <w:tcPr>
            <w:tcW w:w="0" w:type="auto"/>
            <w:tcBorders>
              <w:left w:val="single" w:sz="12" w:space="0" w:color="auto"/>
              <w:right w:val="single" w:sz="12" w:space="0" w:color="auto"/>
            </w:tcBorders>
            <w:shd w:val="clear" w:color="auto" w:fill="F2F2F2" w:themeFill="background1" w:themeFillShade="F2"/>
            <w:noWrap/>
            <w:vAlign w:val="center"/>
          </w:tcPr>
          <w:p w14:paraId="63EF9707" w14:textId="4DFFDE38"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9334F3">
              <w:rPr>
                <w:rFonts w:ascii="Arial" w:hAnsi="Arial" w:cs="Arial"/>
                <w:b/>
                <w:bCs/>
                <w:sz w:val="18"/>
                <w:szCs w:val="18"/>
              </w:rPr>
              <w:t>6</w:t>
            </w:r>
            <w:r w:rsidR="00A648FB">
              <w:rPr>
                <w:rFonts w:ascii="Arial" w:hAnsi="Arial" w:cs="Arial"/>
                <w:b/>
                <w:bCs/>
                <w:sz w:val="18"/>
                <w:szCs w:val="18"/>
              </w:rPr>
              <w:t>23</w:t>
            </w:r>
          </w:p>
        </w:tc>
        <w:tc>
          <w:tcPr>
            <w:tcW w:w="0" w:type="auto"/>
            <w:tcBorders>
              <w:left w:val="single" w:sz="12" w:space="0" w:color="auto"/>
            </w:tcBorders>
            <w:shd w:val="clear" w:color="auto" w:fill="F2F2F2" w:themeFill="background1" w:themeFillShade="F2"/>
            <w:noWrap/>
            <w:vAlign w:val="center"/>
          </w:tcPr>
          <w:p w14:paraId="7981DB74" w14:textId="799D5874" w:rsidR="000547F2" w:rsidRPr="00C61DD7" w:rsidRDefault="000547F2"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2F2F2" w:themeFill="background1" w:themeFillShade="F2"/>
            <w:vAlign w:val="center"/>
          </w:tcPr>
          <w:p w14:paraId="05CCF146" w14:textId="2457442B" w:rsidR="000547F2" w:rsidRPr="00C61DD7" w:rsidRDefault="000547F2" w:rsidP="00305431">
            <w:pPr>
              <w:spacing w:line="480" w:lineRule="auto"/>
              <w:jc w:val="center"/>
              <w:rPr>
                <w:rFonts w:ascii="Arial" w:hAnsi="Arial" w:cs="Arial"/>
                <w:b/>
                <w:bCs/>
                <w:sz w:val="18"/>
                <w:szCs w:val="18"/>
              </w:rPr>
            </w:pPr>
          </w:p>
        </w:tc>
      </w:tr>
      <w:tr w:rsidR="00A648FB" w:rsidRPr="00126EC5" w14:paraId="62C2F59F"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0153F504" w14:textId="7777777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Cardiac disease</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0CEB40D2" w14:textId="4F90ADD6"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233 (2</w:t>
            </w:r>
            <w:r>
              <w:rPr>
                <w:rFonts w:ascii="Arial" w:hAnsi="Arial" w:cs="Arial"/>
                <w:sz w:val="18"/>
                <w:szCs w:val="18"/>
              </w:rPr>
              <w:t>0.6</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38226BC4" w14:textId="03E3348F"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92 (18</w:t>
            </w:r>
            <w:r>
              <w:rPr>
                <w:rFonts w:ascii="Arial" w:hAnsi="Arial" w:cs="Arial"/>
                <w:sz w:val="18"/>
                <w:szCs w:val="18"/>
              </w:rPr>
              <w:t>.1</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B8D1B61" w14:textId="1E8174A7"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141 (2</w:t>
            </w:r>
            <w:r>
              <w:rPr>
                <w:rFonts w:ascii="Arial" w:hAnsi="Arial" w:cs="Arial"/>
                <w:sz w:val="18"/>
                <w:szCs w:val="18"/>
              </w:rPr>
              <w:t>2.6</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0F6019E1" w14:textId="238E4469"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1.32 (0.99</w:t>
            </w:r>
            <w:r>
              <w:rPr>
                <w:rFonts w:ascii="Arial" w:hAnsi="Arial" w:cs="Arial"/>
                <w:sz w:val="18"/>
                <w:szCs w:val="18"/>
              </w:rPr>
              <w:t>-</w:t>
            </w:r>
            <w:r w:rsidRPr="00DB6322">
              <w:rPr>
                <w:rFonts w:ascii="Arial" w:hAnsi="Arial" w:cs="Arial"/>
                <w:sz w:val="18"/>
                <w:szCs w:val="18"/>
              </w:rPr>
              <w:t>1.77)</w:t>
            </w:r>
          </w:p>
        </w:tc>
        <w:tc>
          <w:tcPr>
            <w:tcW w:w="0" w:type="auto"/>
            <w:tcBorders>
              <w:right w:val="single" w:sz="12" w:space="0" w:color="auto"/>
            </w:tcBorders>
            <w:shd w:val="clear" w:color="auto" w:fill="F2F2F2" w:themeFill="background1" w:themeFillShade="F2"/>
          </w:tcPr>
          <w:p w14:paraId="74CD84B5" w14:textId="5C36584B"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0.86 (0.62-1.18)</w:t>
            </w:r>
          </w:p>
        </w:tc>
      </w:tr>
      <w:tr w:rsidR="00A648FB" w:rsidRPr="00126EC5" w14:paraId="21C3C161"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6C55B81D" w14:textId="7777777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Respiratory disease</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2F852B32" w14:textId="37082C32"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164 (1</w:t>
            </w:r>
            <w:r>
              <w:rPr>
                <w:rFonts w:ascii="Arial" w:hAnsi="Arial" w:cs="Arial"/>
                <w:sz w:val="18"/>
                <w:szCs w:val="18"/>
              </w:rPr>
              <w:t>4.5</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2D6DDFB" w14:textId="06A71037"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63 (12</w:t>
            </w:r>
            <w:r>
              <w:rPr>
                <w:rFonts w:ascii="Arial" w:hAnsi="Arial" w:cs="Arial"/>
                <w:sz w:val="18"/>
                <w:szCs w:val="18"/>
              </w:rPr>
              <w:t>.4</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80E9E3B" w14:textId="0C05C7FE"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101 (16</w:t>
            </w:r>
            <w:r>
              <w:rPr>
                <w:rFonts w:ascii="Arial" w:hAnsi="Arial" w:cs="Arial"/>
                <w:sz w:val="18"/>
                <w:szCs w:val="18"/>
              </w:rPr>
              <w:t>.2</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53D9122D" w14:textId="32BBB087"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1.55 (1.07</w:t>
            </w:r>
            <w:r>
              <w:rPr>
                <w:rFonts w:ascii="Arial" w:hAnsi="Arial" w:cs="Arial"/>
                <w:sz w:val="18"/>
                <w:szCs w:val="18"/>
              </w:rPr>
              <w:t>-</w:t>
            </w:r>
            <w:r w:rsidRPr="00DB6322">
              <w:rPr>
                <w:rFonts w:ascii="Arial" w:hAnsi="Arial" w:cs="Arial"/>
                <w:sz w:val="18"/>
                <w:szCs w:val="18"/>
              </w:rPr>
              <w:t>2.23)</w:t>
            </w:r>
          </w:p>
        </w:tc>
        <w:tc>
          <w:tcPr>
            <w:tcW w:w="0" w:type="auto"/>
            <w:tcBorders>
              <w:right w:val="single" w:sz="12" w:space="0" w:color="auto"/>
            </w:tcBorders>
            <w:shd w:val="clear" w:color="auto" w:fill="F2F2F2" w:themeFill="background1" w:themeFillShade="F2"/>
          </w:tcPr>
          <w:p w14:paraId="499B32E5" w14:textId="12FA007D"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1.11 (0.77-1.58)</w:t>
            </w:r>
          </w:p>
        </w:tc>
      </w:tr>
      <w:tr w:rsidR="00A648FB" w:rsidRPr="00126EC5" w14:paraId="4DEE8921"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6DDE6D31" w14:textId="7777777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Renal disease</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090FF188" w14:textId="17465701"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125 (11</w:t>
            </w:r>
            <w:r>
              <w:rPr>
                <w:rFonts w:ascii="Arial" w:hAnsi="Arial" w:cs="Arial"/>
                <w:sz w:val="18"/>
                <w:szCs w:val="18"/>
              </w:rPr>
              <w:t>.1</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43B1A448" w14:textId="74946D00"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37 (7</w:t>
            </w:r>
            <w:r>
              <w:rPr>
                <w:rFonts w:ascii="Arial" w:hAnsi="Arial" w:cs="Arial"/>
                <w:sz w:val="18"/>
                <w:szCs w:val="18"/>
              </w:rPr>
              <w:t>.3</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0F828A3" w14:textId="490A68A1"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88 (14</w:t>
            </w:r>
            <w:r>
              <w:rPr>
                <w:rFonts w:ascii="Arial" w:hAnsi="Arial" w:cs="Arial"/>
                <w:sz w:val="18"/>
                <w:szCs w:val="18"/>
              </w:rPr>
              <w:t>.1</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1B3BBDD3" w14:textId="15F6926A"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2.09 (1.40</w:t>
            </w:r>
            <w:r>
              <w:rPr>
                <w:rFonts w:ascii="Arial" w:hAnsi="Arial" w:cs="Arial"/>
                <w:sz w:val="18"/>
                <w:szCs w:val="18"/>
              </w:rPr>
              <w:t>-</w:t>
            </w:r>
            <w:r w:rsidRPr="00DB6322">
              <w:rPr>
                <w:rFonts w:ascii="Arial" w:hAnsi="Arial" w:cs="Arial"/>
                <w:sz w:val="18"/>
                <w:szCs w:val="18"/>
              </w:rPr>
              <w:t>3.13)</w:t>
            </w:r>
          </w:p>
        </w:tc>
        <w:tc>
          <w:tcPr>
            <w:tcW w:w="0" w:type="auto"/>
            <w:tcBorders>
              <w:right w:val="single" w:sz="12" w:space="0" w:color="auto"/>
            </w:tcBorders>
            <w:shd w:val="clear" w:color="auto" w:fill="F2F2F2" w:themeFill="background1" w:themeFillShade="F2"/>
          </w:tcPr>
          <w:p w14:paraId="5DEDFB80" w14:textId="6868DFFA"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1.61 (1.06-2.46)</w:t>
            </w:r>
          </w:p>
        </w:tc>
      </w:tr>
      <w:tr w:rsidR="00A648FB" w:rsidRPr="00126EC5" w14:paraId="617402C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530FA6EE" w14:textId="7777777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Diabetes</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1A83E08A" w14:textId="3EC56F5B"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195 (17</w:t>
            </w:r>
            <w:r>
              <w:rPr>
                <w:rFonts w:ascii="Arial" w:hAnsi="Arial" w:cs="Arial"/>
                <w:sz w:val="18"/>
                <w:szCs w:val="18"/>
              </w:rPr>
              <w:t>.2</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049CD12" w14:textId="3FFC72EA"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72 (14</w:t>
            </w:r>
            <w:r>
              <w:rPr>
                <w:rFonts w:ascii="Arial" w:hAnsi="Arial" w:cs="Arial"/>
                <w:sz w:val="18"/>
                <w:szCs w:val="18"/>
              </w:rPr>
              <w:t>.2</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3A4D1B8F" w14:textId="452689B1"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123 (</w:t>
            </w:r>
            <w:r>
              <w:rPr>
                <w:rFonts w:ascii="Arial" w:hAnsi="Arial" w:cs="Arial"/>
                <w:sz w:val="18"/>
                <w:szCs w:val="18"/>
              </w:rPr>
              <w:t>19.7</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3B2705A1" w14:textId="46292633"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1.49 (1.08</w:t>
            </w:r>
            <w:r>
              <w:rPr>
                <w:rFonts w:ascii="Arial" w:hAnsi="Arial" w:cs="Arial"/>
                <w:sz w:val="18"/>
                <w:szCs w:val="18"/>
              </w:rPr>
              <w:t>-</w:t>
            </w:r>
            <w:r w:rsidRPr="00DB6322">
              <w:rPr>
                <w:rFonts w:ascii="Arial" w:hAnsi="Arial" w:cs="Arial"/>
                <w:sz w:val="18"/>
                <w:szCs w:val="18"/>
              </w:rPr>
              <w:t>2.05)</w:t>
            </w:r>
          </w:p>
        </w:tc>
        <w:tc>
          <w:tcPr>
            <w:tcW w:w="0" w:type="auto"/>
            <w:tcBorders>
              <w:right w:val="single" w:sz="12" w:space="0" w:color="auto"/>
            </w:tcBorders>
            <w:shd w:val="clear" w:color="auto" w:fill="F2F2F2" w:themeFill="background1" w:themeFillShade="F2"/>
          </w:tcPr>
          <w:p w14:paraId="630FD2AB" w14:textId="4BE8977A"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1.15 (0.82-1.61)</w:t>
            </w:r>
          </w:p>
        </w:tc>
      </w:tr>
      <w:tr w:rsidR="00A648FB" w:rsidRPr="00126EC5" w14:paraId="6E821B22"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3A9BD121" w14:textId="77777777"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t>Hypertension</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06B2BF5A" w14:textId="10598A9E"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437 (3</w:t>
            </w:r>
            <w:r>
              <w:rPr>
                <w:rFonts w:ascii="Arial" w:hAnsi="Arial" w:cs="Arial"/>
                <w:sz w:val="18"/>
                <w:szCs w:val="18"/>
              </w:rPr>
              <w:t>8.6</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2638370" w14:textId="4832F640"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159 (3</w:t>
            </w:r>
            <w:r>
              <w:rPr>
                <w:rFonts w:ascii="Arial" w:hAnsi="Arial" w:cs="Arial"/>
                <w:sz w:val="18"/>
                <w:szCs w:val="18"/>
              </w:rPr>
              <w:t>1.3</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EB62BD1" w14:textId="1F3FC6CF"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278 (4</w:t>
            </w:r>
            <w:r>
              <w:rPr>
                <w:rFonts w:ascii="Arial" w:hAnsi="Arial" w:cs="Arial"/>
                <w:sz w:val="18"/>
                <w:szCs w:val="18"/>
              </w:rPr>
              <w:t>4.6</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7DBBB961" w14:textId="50230650"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1.77 (1.38</w:t>
            </w:r>
            <w:r>
              <w:rPr>
                <w:rFonts w:ascii="Arial" w:hAnsi="Arial" w:cs="Arial"/>
                <w:sz w:val="18"/>
                <w:szCs w:val="18"/>
              </w:rPr>
              <w:t>-</w:t>
            </w:r>
            <w:r w:rsidRPr="00DB6322">
              <w:rPr>
                <w:rFonts w:ascii="Arial" w:hAnsi="Arial" w:cs="Arial"/>
                <w:sz w:val="18"/>
                <w:szCs w:val="18"/>
              </w:rPr>
              <w:t>2.26)</w:t>
            </w:r>
          </w:p>
        </w:tc>
        <w:tc>
          <w:tcPr>
            <w:tcW w:w="0" w:type="auto"/>
            <w:tcBorders>
              <w:right w:val="single" w:sz="12" w:space="0" w:color="auto"/>
            </w:tcBorders>
            <w:shd w:val="clear" w:color="auto" w:fill="F2F2F2" w:themeFill="background1" w:themeFillShade="F2"/>
          </w:tcPr>
          <w:p w14:paraId="25C3B0E1" w14:textId="62F56E74"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1.30 (0.99-1.70)</w:t>
            </w:r>
          </w:p>
        </w:tc>
      </w:tr>
      <w:tr w:rsidR="00A648FB" w:rsidRPr="00126EC5" w14:paraId="6C8D4204"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1057E8E8" w14:textId="77777777"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lastRenderedPageBreak/>
              <w:t>BMI</w:t>
            </w:r>
            <w:r>
              <w:rPr>
                <w:rFonts w:ascii="Arial" w:hAnsi="Arial" w:cs="Arial"/>
                <w:bCs/>
                <w:sz w:val="18"/>
                <w:szCs w:val="18"/>
              </w:rPr>
              <w:t xml:space="preserve"> </w:t>
            </w:r>
            <w:r w:rsidRPr="00C61DD7">
              <w:rPr>
                <w:rFonts w:ascii="Arial" w:hAnsi="Arial" w:cs="Arial"/>
                <w:bCs/>
                <w:sz w:val="18"/>
                <w:szCs w:val="18"/>
              </w:rPr>
              <w:t>&gt;</w:t>
            </w:r>
            <w:r>
              <w:rPr>
                <w:rFonts w:ascii="Arial" w:hAnsi="Arial" w:cs="Arial"/>
                <w:bCs/>
                <w:sz w:val="18"/>
                <w:szCs w:val="18"/>
              </w:rPr>
              <w:t xml:space="preserve"> </w:t>
            </w:r>
            <w:r w:rsidRPr="00C61DD7">
              <w:rPr>
                <w:rFonts w:ascii="Arial" w:hAnsi="Arial" w:cs="Arial"/>
                <w:bCs/>
                <w:sz w:val="18"/>
                <w:szCs w:val="18"/>
              </w:rPr>
              <w:t>35</w:t>
            </w:r>
            <w:r w:rsidRPr="00126EC5">
              <w:rPr>
                <w:rFonts w:ascii="Arial" w:hAnsi="Arial" w:cs="Arial"/>
                <w:bCs/>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178EC202" w14:textId="68EA7B14"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55 (</w:t>
            </w:r>
            <w:r>
              <w:rPr>
                <w:rFonts w:ascii="Arial" w:hAnsi="Arial" w:cs="Arial"/>
                <w:sz w:val="18"/>
                <w:szCs w:val="18"/>
              </w:rPr>
              <w:t>4.9</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AB58344" w14:textId="0DEC2EB9"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19 (</w:t>
            </w:r>
            <w:r>
              <w:rPr>
                <w:rFonts w:ascii="Arial" w:hAnsi="Arial" w:cs="Arial"/>
                <w:sz w:val="18"/>
                <w:szCs w:val="18"/>
              </w:rPr>
              <w:t>3.7</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079BEEB" w14:textId="17BD1FD1"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36 (</w:t>
            </w:r>
            <w:r>
              <w:rPr>
                <w:rFonts w:ascii="Arial" w:hAnsi="Arial" w:cs="Arial"/>
                <w:sz w:val="18"/>
                <w:szCs w:val="18"/>
              </w:rPr>
              <w:t>5.8</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599DF079" w14:textId="69F5C988"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1.58 (0.89</w:t>
            </w:r>
            <w:r>
              <w:rPr>
                <w:rFonts w:ascii="Arial" w:hAnsi="Arial" w:cs="Arial"/>
                <w:sz w:val="18"/>
                <w:szCs w:val="18"/>
              </w:rPr>
              <w:t>-</w:t>
            </w:r>
            <w:r w:rsidRPr="00DB6322">
              <w:rPr>
                <w:rFonts w:ascii="Arial" w:hAnsi="Arial" w:cs="Arial"/>
                <w:sz w:val="18"/>
                <w:szCs w:val="18"/>
              </w:rPr>
              <w:t>2.79)</w:t>
            </w:r>
          </w:p>
        </w:tc>
        <w:tc>
          <w:tcPr>
            <w:tcW w:w="0" w:type="auto"/>
            <w:tcBorders>
              <w:right w:val="single" w:sz="12" w:space="0" w:color="auto"/>
            </w:tcBorders>
            <w:shd w:val="clear" w:color="auto" w:fill="F2F2F2" w:themeFill="background1" w:themeFillShade="F2"/>
          </w:tcPr>
          <w:p w14:paraId="1B1F2727" w14:textId="4DF821D2"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1.67 (0.92-3.02)</w:t>
            </w:r>
          </w:p>
        </w:tc>
      </w:tr>
      <w:tr w:rsidR="00DB6322" w:rsidRPr="00126EC5" w14:paraId="359B80F3"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022A8353" w14:textId="77777777" w:rsidR="000547F2" w:rsidRPr="00C61DD7" w:rsidRDefault="000547F2" w:rsidP="00305431">
            <w:pPr>
              <w:spacing w:line="480" w:lineRule="auto"/>
              <w:ind w:left="170"/>
              <w:rPr>
                <w:rFonts w:ascii="Arial" w:hAnsi="Arial" w:cs="Arial"/>
                <w:bCs/>
                <w:sz w:val="18"/>
                <w:szCs w:val="18"/>
              </w:rPr>
            </w:pPr>
            <w:r>
              <w:rPr>
                <w:rFonts w:ascii="Arial" w:hAnsi="Arial" w:cs="Arial"/>
                <w:bCs/>
                <w:sz w:val="18"/>
                <w:szCs w:val="18"/>
              </w:rPr>
              <w:t>Number of above 6 c</w:t>
            </w:r>
            <w:r w:rsidRPr="00C61DD7">
              <w:rPr>
                <w:rFonts w:ascii="Arial" w:hAnsi="Arial" w:cs="Arial"/>
                <w:bCs/>
                <w:sz w:val="18"/>
                <w:szCs w:val="18"/>
              </w:rPr>
              <w:t xml:space="preserve">omorbidities, </w:t>
            </w:r>
            <w:r w:rsidRPr="00126EC5">
              <w:rPr>
                <w:rFonts w:ascii="Arial" w:hAnsi="Arial" w:cs="Arial"/>
                <w:bCs/>
                <w:sz w:val="18"/>
                <w:szCs w:val="18"/>
              </w:rPr>
              <w:t>n (%)</w:t>
            </w:r>
          </w:p>
        </w:tc>
        <w:tc>
          <w:tcPr>
            <w:tcW w:w="0" w:type="auto"/>
            <w:tcBorders>
              <w:left w:val="single" w:sz="12" w:space="0" w:color="auto"/>
              <w:right w:val="single" w:sz="12" w:space="0" w:color="auto"/>
            </w:tcBorders>
            <w:shd w:val="clear" w:color="auto" w:fill="F2F2F2" w:themeFill="background1" w:themeFillShade="F2"/>
            <w:vAlign w:val="center"/>
          </w:tcPr>
          <w:p w14:paraId="33FCC1F9" w14:textId="77777777" w:rsidR="000547F2" w:rsidRPr="00126EC5" w:rsidRDefault="000547F2"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F2F2F2" w:themeFill="background1" w:themeFillShade="F2"/>
            <w:noWrap/>
            <w:vAlign w:val="center"/>
          </w:tcPr>
          <w:p w14:paraId="02AA377E" w14:textId="77777777" w:rsidR="000547F2" w:rsidRPr="00C61DD7" w:rsidRDefault="000547F2"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F2F2F2" w:themeFill="background1" w:themeFillShade="F2"/>
            <w:noWrap/>
            <w:vAlign w:val="center"/>
          </w:tcPr>
          <w:p w14:paraId="571F9292" w14:textId="77777777" w:rsidR="000547F2" w:rsidRPr="00C61DD7" w:rsidRDefault="000547F2" w:rsidP="00305431">
            <w:pPr>
              <w:spacing w:line="480" w:lineRule="auto"/>
              <w:jc w:val="center"/>
              <w:rPr>
                <w:rFonts w:ascii="Arial" w:hAnsi="Arial" w:cs="Arial"/>
                <w:sz w:val="18"/>
                <w:szCs w:val="18"/>
              </w:rPr>
            </w:pPr>
          </w:p>
        </w:tc>
        <w:tc>
          <w:tcPr>
            <w:tcW w:w="0" w:type="auto"/>
            <w:tcBorders>
              <w:left w:val="single" w:sz="12" w:space="0" w:color="auto"/>
            </w:tcBorders>
            <w:shd w:val="clear" w:color="auto" w:fill="F2F2F2" w:themeFill="background1" w:themeFillShade="F2"/>
            <w:noWrap/>
            <w:vAlign w:val="center"/>
          </w:tcPr>
          <w:p w14:paraId="7146D4EA" w14:textId="77777777" w:rsidR="000547F2" w:rsidRPr="00C61DD7" w:rsidRDefault="000547F2"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F2F2F2" w:themeFill="background1" w:themeFillShade="F2"/>
            <w:vAlign w:val="center"/>
          </w:tcPr>
          <w:p w14:paraId="4562F8BD" w14:textId="77777777" w:rsidR="000547F2" w:rsidRPr="00C61DD7" w:rsidRDefault="000547F2" w:rsidP="00305431">
            <w:pPr>
              <w:spacing w:line="480" w:lineRule="auto"/>
              <w:jc w:val="center"/>
              <w:rPr>
                <w:rFonts w:ascii="Arial" w:hAnsi="Arial" w:cs="Arial"/>
                <w:sz w:val="18"/>
                <w:szCs w:val="18"/>
              </w:rPr>
            </w:pPr>
          </w:p>
        </w:tc>
      </w:tr>
      <w:tr w:rsidR="00A648FB" w:rsidRPr="00126EC5" w14:paraId="622B52FA"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29AEBD56"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0</w:t>
            </w:r>
          </w:p>
        </w:tc>
        <w:tc>
          <w:tcPr>
            <w:tcW w:w="0" w:type="auto"/>
            <w:tcBorders>
              <w:left w:val="single" w:sz="12" w:space="0" w:color="auto"/>
              <w:right w:val="single" w:sz="12" w:space="0" w:color="auto"/>
            </w:tcBorders>
            <w:shd w:val="clear" w:color="auto" w:fill="F2F2F2" w:themeFill="background1" w:themeFillShade="F2"/>
          </w:tcPr>
          <w:p w14:paraId="2FA26050" w14:textId="09A7D5E2" w:rsidR="00A648FB" w:rsidRPr="00126EC5" w:rsidRDefault="00A648FB" w:rsidP="00305431">
            <w:pPr>
              <w:spacing w:line="480" w:lineRule="auto"/>
              <w:jc w:val="center"/>
              <w:rPr>
                <w:rFonts w:ascii="Arial" w:hAnsi="Arial" w:cs="Arial"/>
                <w:sz w:val="18"/>
                <w:szCs w:val="18"/>
              </w:rPr>
            </w:pPr>
            <w:r>
              <w:rPr>
                <w:rFonts w:ascii="Arial" w:hAnsi="Arial" w:cs="Arial"/>
                <w:sz w:val="18"/>
                <w:szCs w:val="18"/>
              </w:rPr>
              <w:t>30</w:t>
            </w:r>
            <w:r w:rsidRPr="00DB6322">
              <w:rPr>
                <w:rFonts w:ascii="Arial" w:hAnsi="Arial" w:cs="Arial"/>
                <w:sz w:val="18"/>
                <w:szCs w:val="18"/>
              </w:rPr>
              <w:t>5 (2</w:t>
            </w:r>
            <w:r>
              <w:rPr>
                <w:rFonts w:ascii="Arial" w:hAnsi="Arial" w:cs="Arial"/>
                <w:sz w:val="18"/>
                <w:szCs w:val="18"/>
              </w:rPr>
              <w:t>7.0</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355AF43" w14:textId="4CAC28A9"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w:t>
            </w:r>
            <w:r>
              <w:rPr>
                <w:rFonts w:ascii="Arial" w:hAnsi="Arial" w:cs="Arial"/>
                <w:sz w:val="18"/>
                <w:szCs w:val="18"/>
              </w:rPr>
              <w:t>81</w:t>
            </w:r>
            <w:r w:rsidRPr="00DB6322">
              <w:rPr>
                <w:rFonts w:ascii="Arial" w:hAnsi="Arial" w:cs="Arial"/>
                <w:sz w:val="18"/>
                <w:szCs w:val="18"/>
              </w:rPr>
              <w:t xml:space="preserve"> (3</w:t>
            </w:r>
            <w:r>
              <w:rPr>
                <w:rFonts w:ascii="Arial" w:hAnsi="Arial" w:cs="Arial"/>
                <w:sz w:val="18"/>
                <w:szCs w:val="18"/>
              </w:rPr>
              <w:t>5.6</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9315AC9" w14:textId="494F79B5"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w:t>
            </w:r>
            <w:r>
              <w:rPr>
                <w:rFonts w:ascii="Arial" w:hAnsi="Arial" w:cs="Arial"/>
                <w:sz w:val="18"/>
                <w:szCs w:val="18"/>
              </w:rPr>
              <w:t>24</w:t>
            </w:r>
            <w:r w:rsidRPr="00DB6322">
              <w:rPr>
                <w:rFonts w:ascii="Arial" w:hAnsi="Arial" w:cs="Arial"/>
                <w:sz w:val="18"/>
                <w:szCs w:val="18"/>
              </w:rPr>
              <w:t xml:space="preserve"> (1</w:t>
            </w:r>
            <w:r>
              <w:rPr>
                <w:rFonts w:ascii="Arial" w:hAnsi="Arial" w:cs="Arial"/>
                <w:sz w:val="18"/>
                <w:szCs w:val="18"/>
              </w:rPr>
              <w:t>9.9</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45748266" w14:textId="6AD2C975"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21BB516F" w14:textId="6F51CD28"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reference</w:t>
            </w:r>
          </w:p>
        </w:tc>
      </w:tr>
      <w:tr w:rsidR="00A648FB" w:rsidRPr="00126EC5" w14:paraId="046162E5"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331B1DF5"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1</w:t>
            </w:r>
          </w:p>
        </w:tc>
        <w:tc>
          <w:tcPr>
            <w:tcW w:w="0" w:type="auto"/>
            <w:tcBorders>
              <w:left w:val="single" w:sz="12" w:space="0" w:color="auto"/>
              <w:right w:val="single" w:sz="12" w:space="0" w:color="auto"/>
            </w:tcBorders>
            <w:shd w:val="clear" w:color="auto" w:fill="F2F2F2" w:themeFill="background1" w:themeFillShade="F2"/>
          </w:tcPr>
          <w:p w14:paraId="32591161" w14:textId="0119DBD7"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469 (4</w:t>
            </w:r>
            <w:r>
              <w:rPr>
                <w:rFonts w:ascii="Arial" w:hAnsi="Arial" w:cs="Arial"/>
                <w:sz w:val="18"/>
                <w:szCs w:val="18"/>
              </w:rPr>
              <w:t>1.5</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DFC73C2" w14:textId="7C10B1CB"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199 (</w:t>
            </w:r>
            <w:r>
              <w:rPr>
                <w:rFonts w:ascii="Arial" w:hAnsi="Arial" w:cs="Arial"/>
                <w:sz w:val="18"/>
                <w:szCs w:val="18"/>
              </w:rPr>
              <w:t>39.2</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78F191D2" w14:textId="35EEDC0B"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270 (4</w:t>
            </w:r>
            <w:r>
              <w:rPr>
                <w:rFonts w:ascii="Arial" w:hAnsi="Arial" w:cs="Arial"/>
                <w:sz w:val="18"/>
                <w:szCs w:val="18"/>
              </w:rPr>
              <w:t>3.3</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vAlign w:val="bottom"/>
          </w:tcPr>
          <w:p w14:paraId="667415E7" w14:textId="6A47ADAA"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1.98</w:t>
            </w:r>
            <w:r w:rsidRPr="00DB6322">
              <w:rPr>
                <w:rFonts w:ascii="Arial" w:hAnsi="Arial" w:cs="Arial"/>
                <w:sz w:val="18"/>
                <w:szCs w:val="18"/>
              </w:rPr>
              <w:t xml:space="preserve"> (1.</w:t>
            </w:r>
            <w:r>
              <w:rPr>
                <w:rFonts w:ascii="Arial" w:hAnsi="Arial" w:cs="Arial"/>
                <w:sz w:val="18"/>
                <w:szCs w:val="18"/>
              </w:rPr>
              <w:t>48-</w:t>
            </w:r>
            <w:r w:rsidRPr="00DB6322">
              <w:rPr>
                <w:rFonts w:ascii="Arial" w:hAnsi="Arial" w:cs="Arial"/>
                <w:sz w:val="18"/>
                <w:szCs w:val="18"/>
              </w:rPr>
              <w:t>2.</w:t>
            </w:r>
            <w:r>
              <w:rPr>
                <w:rFonts w:ascii="Arial" w:hAnsi="Arial" w:cs="Arial"/>
                <w:sz w:val="18"/>
                <w:szCs w:val="18"/>
              </w:rPr>
              <w:t>65</w:t>
            </w:r>
            <w:r w:rsidRPr="00DB6322">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0E793F6C" w14:textId="1A4D4524"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1.5</w:t>
            </w:r>
            <w:r>
              <w:rPr>
                <w:rFonts w:ascii="Arial" w:hAnsi="Arial" w:cs="Arial"/>
                <w:sz w:val="18"/>
                <w:szCs w:val="18"/>
              </w:rPr>
              <w:t>3</w:t>
            </w:r>
            <w:r w:rsidRPr="00DB6322">
              <w:rPr>
                <w:rFonts w:ascii="Arial" w:hAnsi="Arial" w:cs="Arial"/>
                <w:sz w:val="18"/>
                <w:szCs w:val="18"/>
              </w:rPr>
              <w:t xml:space="preserve"> (1.1</w:t>
            </w:r>
            <w:r>
              <w:rPr>
                <w:rFonts w:ascii="Arial" w:hAnsi="Arial" w:cs="Arial"/>
                <w:sz w:val="18"/>
                <w:szCs w:val="18"/>
              </w:rPr>
              <w:t>2-</w:t>
            </w:r>
            <w:r w:rsidRPr="00DB6322">
              <w:rPr>
                <w:rFonts w:ascii="Arial" w:hAnsi="Arial" w:cs="Arial"/>
                <w:sz w:val="18"/>
                <w:szCs w:val="18"/>
              </w:rPr>
              <w:t>2.1</w:t>
            </w:r>
            <w:r>
              <w:rPr>
                <w:rFonts w:ascii="Arial" w:hAnsi="Arial" w:cs="Arial"/>
                <w:sz w:val="18"/>
                <w:szCs w:val="18"/>
              </w:rPr>
              <w:t>0</w:t>
            </w:r>
            <w:r w:rsidRPr="00DB6322">
              <w:rPr>
                <w:rFonts w:ascii="Arial" w:hAnsi="Arial" w:cs="Arial"/>
                <w:sz w:val="18"/>
                <w:szCs w:val="18"/>
              </w:rPr>
              <w:t>)</w:t>
            </w:r>
          </w:p>
        </w:tc>
      </w:tr>
      <w:tr w:rsidR="00A648FB" w:rsidRPr="00126EC5" w14:paraId="257E0410" w14:textId="77777777" w:rsidTr="0085611B">
        <w:trPr>
          <w:trHeight w:val="96"/>
        </w:trPr>
        <w:tc>
          <w:tcPr>
            <w:tcW w:w="0" w:type="auto"/>
            <w:tcBorders>
              <w:left w:val="single" w:sz="12" w:space="0" w:color="auto"/>
              <w:right w:val="single" w:sz="12" w:space="0" w:color="auto"/>
            </w:tcBorders>
            <w:shd w:val="clear" w:color="auto" w:fill="F2F2F2" w:themeFill="background1" w:themeFillShade="F2"/>
            <w:noWrap/>
            <w:vAlign w:val="center"/>
          </w:tcPr>
          <w:p w14:paraId="271B9FA5" w14:textId="15D94263"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≥2</w:t>
            </w:r>
          </w:p>
        </w:tc>
        <w:tc>
          <w:tcPr>
            <w:tcW w:w="0" w:type="auto"/>
            <w:tcBorders>
              <w:left w:val="single" w:sz="12" w:space="0" w:color="auto"/>
              <w:right w:val="single" w:sz="12" w:space="0" w:color="auto"/>
            </w:tcBorders>
            <w:shd w:val="clear" w:color="auto" w:fill="F2F2F2" w:themeFill="background1" w:themeFillShade="F2"/>
          </w:tcPr>
          <w:p w14:paraId="69C8361C" w14:textId="51703543" w:rsidR="00A648FB" w:rsidRPr="00126EC5" w:rsidRDefault="00A648FB" w:rsidP="00305431">
            <w:pPr>
              <w:spacing w:line="480" w:lineRule="auto"/>
              <w:jc w:val="center"/>
              <w:rPr>
                <w:rFonts w:ascii="Arial" w:hAnsi="Arial" w:cs="Arial"/>
                <w:sz w:val="18"/>
                <w:szCs w:val="18"/>
              </w:rPr>
            </w:pPr>
            <w:r>
              <w:rPr>
                <w:rFonts w:ascii="Arial" w:hAnsi="Arial" w:cs="Arial"/>
                <w:sz w:val="18"/>
                <w:szCs w:val="18"/>
              </w:rPr>
              <w:t>357</w:t>
            </w:r>
            <w:r w:rsidRPr="00DB6322">
              <w:rPr>
                <w:rFonts w:ascii="Arial" w:hAnsi="Arial" w:cs="Arial"/>
                <w:sz w:val="18"/>
                <w:szCs w:val="18"/>
              </w:rPr>
              <w:t xml:space="preserve"> (</w:t>
            </w:r>
            <w:r>
              <w:rPr>
                <w:rFonts w:ascii="Arial" w:hAnsi="Arial" w:cs="Arial"/>
                <w:sz w:val="18"/>
                <w:szCs w:val="18"/>
              </w:rPr>
              <w:t>31.6</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40D0C0B7" w14:textId="2B184BA7"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 xml:space="preserve">128 </w:t>
            </w:r>
            <w:r w:rsidRPr="00DB6322">
              <w:rPr>
                <w:rFonts w:ascii="Arial" w:hAnsi="Arial" w:cs="Arial"/>
                <w:sz w:val="18"/>
                <w:szCs w:val="18"/>
              </w:rPr>
              <w:t>(</w:t>
            </w:r>
            <w:r>
              <w:rPr>
                <w:rFonts w:ascii="Arial" w:hAnsi="Arial" w:cs="Arial"/>
                <w:sz w:val="18"/>
                <w:szCs w:val="18"/>
              </w:rPr>
              <w:t>25.2</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37DFF94" w14:textId="4EE58ECF"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229</w:t>
            </w:r>
            <w:r w:rsidRPr="00DB6322">
              <w:rPr>
                <w:rFonts w:ascii="Arial" w:hAnsi="Arial" w:cs="Arial"/>
                <w:sz w:val="18"/>
                <w:szCs w:val="18"/>
              </w:rPr>
              <w:t xml:space="preserve"> (</w:t>
            </w:r>
            <w:r>
              <w:rPr>
                <w:rFonts w:ascii="Arial" w:hAnsi="Arial" w:cs="Arial"/>
                <w:sz w:val="18"/>
                <w:szCs w:val="18"/>
              </w:rPr>
              <w:t>36.8</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vAlign w:val="bottom"/>
          </w:tcPr>
          <w:p w14:paraId="33C2951A" w14:textId="593988AD"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2.61</w:t>
            </w:r>
            <w:r w:rsidRPr="00DB6322">
              <w:rPr>
                <w:rFonts w:ascii="Arial" w:hAnsi="Arial" w:cs="Arial"/>
                <w:sz w:val="18"/>
                <w:szCs w:val="18"/>
              </w:rPr>
              <w:t xml:space="preserve"> (1.</w:t>
            </w:r>
            <w:r>
              <w:rPr>
                <w:rFonts w:ascii="Arial" w:hAnsi="Arial" w:cs="Arial"/>
                <w:sz w:val="18"/>
                <w:szCs w:val="18"/>
              </w:rPr>
              <w:t>91-3</w:t>
            </w:r>
            <w:r w:rsidRPr="00DB6322">
              <w:rPr>
                <w:rFonts w:ascii="Arial" w:hAnsi="Arial" w:cs="Arial"/>
                <w:sz w:val="18"/>
                <w:szCs w:val="18"/>
              </w:rPr>
              <w:t>.</w:t>
            </w:r>
            <w:r>
              <w:rPr>
                <w:rFonts w:ascii="Arial" w:hAnsi="Arial" w:cs="Arial"/>
                <w:sz w:val="18"/>
                <w:szCs w:val="18"/>
              </w:rPr>
              <w:t>58</w:t>
            </w:r>
            <w:r w:rsidRPr="00DB6322">
              <w:rPr>
                <w:rFonts w:ascii="Arial" w:hAnsi="Arial" w:cs="Arial"/>
                <w:sz w:val="18"/>
                <w:szCs w:val="18"/>
              </w:rPr>
              <w:t>)</w:t>
            </w:r>
          </w:p>
        </w:tc>
        <w:tc>
          <w:tcPr>
            <w:tcW w:w="0" w:type="auto"/>
            <w:tcBorders>
              <w:right w:val="single" w:sz="12" w:space="0" w:color="auto"/>
            </w:tcBorders>
            <w:shd w:val="clear" w:color="auto" w:fill="F2F2F2" w:themeFill="background1" w:themeFillShade="F2"/>
            <w:vAlign w:val="bottom"/>
          </w:tcPr>
          <w:p w14:paraId="4ADED319" w14:textId="3C7F21B8"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w:t>
            </w:r>
            <w:r>
              <w:rPr>
                <w:rFonts w:ascii="Arial" w:hAnsi="Arial" w:cs="Arial"/>
                <w:sz w:val="18"/>
                <w:szCs w:val="18"/>
              </w:rPr>
              <w:t>62</w:t>
            </w:r>
            <w:r w:rsidRPr="00DB6322">
              <w:rPr>
                <w:rFonts w:ascii="Arial" w:hAnsi="Arial" w:cs="Arial"/>
                <w:sz w:val="18"/>
                <w:szCs w:val="18"/>
              </w:rPr>
              <w:t xml:space="preserve"> (1.1</w:t>
            </w:r>
            <w:r>
              <w:rPr>
                <w:rFonts w:ascii="Arial" w:hAnsi="Arial" w:cs="Arial"/>
                <w:sz w:val="18"/>
                <w:szCs w:val="18"/>
              </w:rPr>
              <w:t>4-</w:t>
            </w:r>
            <w:r w:rsidRPr="00DB6322">
              <w:rPr>
                <w:rFonts w:ascii="Arial" w:hAnsi="Arial" w:cs="Arial"/>
                <w:sz w:val="18"/>
                <w:szCs w:val="18"/>
              </w:rPr>
              <w:t>2.</w:t>
            </w:r>
            <w:r>
              <w:rPr>
                <w:rFonts w:ascii="Arial" w:hAnsi="Arial" w:cs="Arial"/>
                <w:sz w:val="18"/>
                <w:szCs w:val="18"/>
              </w:rPr>
              <w:t>30</w:t>
            </w:r>
            <w:r w:rsidRPr="00DB6322">
              <w:rPr>
                <w:rFonts w:ascii="Arial" w:hAnsi="Arial" w:cs="Arial"/>
                <w:sz w:val="18"/>
                <w:szCs w:val="18"/>
              </w:rPr>
              <w:t>)</w:t>
            </w:r>
          </w:p>
        </w:tc>
      </w:tr>
      <w:tr w:rsidR="00A648FB" w:rsidRPr="00126EC5" w14:paraId="19268648"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6B0EE3C6" w14:textId="1BD14BD9" w:rsidR="00A648FB" w:rsidRPr="00C61DD7" w:rsidRDefault="00A648FB" w:rsidP="00305431">
            <w:pPr>
              <w:spacing w:line="480" w:lineRule="auto"/>
              <w:ind w:left="170"/>
              <w:rPr>
                <w:rFonts w:ascii="Arial" w:hAnsi="Arial" w:cs="Arial"/>
                <w:sz w:val="18"/>
                <w:szCs w:val="18"/>
              </w:rPr>
            </w:pPr>
            <w:r w:rsidRPr="00C61DD7">
              <w:rPr>
                <w:rFonts w:ascii="Arial" w:hAnsi="Arial" w:cs="Arial"/>
                <w:sz w:val="18"/>
                <w:szCs w:val="18"/>
              </w:rPr>
              <w:t xml:space="preserve">Other </w:t>
            </w:r>
            <w:r>
              <w:rPr>
                <w:rFonts w:ascii="Arial" w:hAnsi="Arial" w:cs="Arial"/>
                <w:sz w:val="18"/>
                <w:szCs w:val="18"/>
              </w:rPr>
              <w:t>c</w:t>
            </w:r>
            <w:r w:rsidRPr="00C61DD7">
              <w:rPr>
                <w:rFonts w:ascii="Arial" w:hAnsi="Arial" w:cs="Arial"/>
                <w:sz w:val="18"/>
                <w:szCs w:val="18"/>
              </w:rPr>
              <w:t>omorbidities</w:t>
            </w:r>
            <w:r>
              <w:rPr>
                <w:rFonts w:ascii="Arial" w:hAnsi="Arial" w:cs="Arial"/>
                <w:sz w:val="18"/>
                <w:szCs w:val="18"/>
              </w:rPr>
              <w:t>, n (%)</w:t>
            </w:r>
          </w:p>
        </w:tc>
        <w:tc>
          <w:tcPr>
            <w:tcW w:w="0" w:type="auto"/>
            <w:tcBorders>
              <w:left w:val="single" w:sz="12" w:space="0" w:color="auto"/>
              <w:right w:val="single" w:sz="12" w:space="0" w:color="auto"/>
            </w:tcBorders>
            <w:shd w:val="clear" w:color="auto" w:fill="F2F2F2" w:themeFill="background1" w:themeFillShade="F2"/>
          </w:tcPr>
          <w:p w14:paraId="35451B1E" w14:textId="55626394" w:rsidR="00A648FB" w:rsidRPr="00126EC5" w:rsidRDefault="00A648FB" w:rsidP="00305431">
            <w:pPr>
              <w:spacing w:line="480" w:lineRule="auto"/>
              <w:jc w:val="center"/>
              <w:rPr>
                <w:rFonts w:ascii="Arial" w:hAnsi="Arial" w:cs="Arial"/>
                <w:sz w:val="18"/>
                <w:szCs w:val="18"/>
              </w:rPr>
            </w:pPr>
            <w:r w:rsidRPr="00DB6322">
              <w:rPr>
                <w:rFonts w:ascii="Arial" w:hAnsi="Arial" w:cs="Arial"/>
                <w:sz w:val="18"/>
                <w:szCs w:val="18"/>
              </w:rPr>
              <w:t>526 (4</w:t>
            </w:r>
            <w:r>
              <w:rPr>
                <w:rFonts w:ascii="Arial" w:hAnsi="Arial" w:cs="Arial"/>
                <w:sz w:val="18"/>
                <w:szCs w:val="18"/>
              </w:rPr>
              <w:t>6.5</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372E0EDD" w14:textId="385A62A6"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198 (</w:t>
            </w:r>
            <w:r>
              <w:rPr>
                <w:rFonts w:ascii="Arial" w:hAnsi="Arial" w:cs="Arial"/>
                <w:sz w:val="18"/>
                <w:szCs w:val="18"/>
              </w:rPr>
              <w:t>39</w:t>
            </w:r>
            <w:r w:rsidRPr="00DB63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7CFCFA44" w14:textId="26D0F6D8"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328 (5</w:t>
            </w:r>
            <w:r>
              <w:rPr>
                <w:rFonts w:ascii="Arial" w:hAnsi="Arial" w:cs="Arial"/>
                <w:sz w:val="18"/>
                <w:szCs w:val="18"/>
              </w:rPr>
              <w:t>2.7</w:t>
            </w:r>
            <w:r w:rsidRPr="00DB63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1019F592" w14:textId="74FEE5FF" w:rsidR="00A648FB" w:rsidRPr="00C61DD7" w:rsidRDefault="00A648FB" w:rsidP="00305431">
            <w:pPr>
              <w:spacing w:line="480" w:lineRule="auto"/>
              <w:jc w:val="center"/>
              <w:rPr>
                <w:rFonts w:ascii="Arial" w:hAnsi="Arial" w:cs="Arial"/>
                <w:sz w:val="18"/>
                <w:szCs w:val="18"/>
              </w:rPr>
            </w:pPr>
            <w:r w:rsidRPr="00DB6322">
              <w:rPr>
                <w:rFonts w:ascii="Arial" w:hAnsi="Arial" w:cs="Arial"/>
                <w:sz w:val="18"/>
                <w:szCs w:val="18"/>
              </w:rPr>
              <w:t>1.74 (1.37</w:t>
            </w:r>
            <w:r>
              <w:rPr>
                <w:rFonts w:ascii="Arial" w:hAnsi="Arial" w:cs="Arial"/>
                <w:sz w:val="18"/>
                <w:szCs w:val="18"/>
              </w:rPr>
              <w:t>-</w:t>
            </w:r>
            <w:r w:rsidRPr="00DB6322">
              <w:rPr>
                <w:rFonts w:ascii="Arial" w:hAnsi="Arial" w:cs="Arial"/>
                <w:sz w:val="18"/>
                <w:szCs w:val="18"/>
              </w:rPr>
              <w:t>2.21)</w:t>
            </w:r>
          </w:p>
        </w:tc>
        <w:tc>
          <w:tcPr>
            <w:tcW w:w="0" w:type="auto"/>
            <w:tcBorders>
              <w:right w:val="single" w:sz="12" w:space="0" w:color="auto"/>
            </w:tcBorders>
            <w:shd w:val="clear" w:color="auto" w:fill="F2F2F2" w:themeFill="background1" w:themeFillShade="F2"/>
          </w:tcPr>
          <w:p w14:paraId="4EEEA70C" w14:textId="7C12BF74"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1.24 (0.92-1.68)</w:t>
            </w:r>
          </w:p>
        </w:tc>
      </w:tr>
      <w:tr w:rsidR="007E2BFA" w:rsidRPr="00811BC1" w14:paraId="3EAA8D49" w14:textId="77777777" w:rsidTr="009F30E6">
        <w:trPr>
          <w:trHeight w:val="270"/>
        </w:trPr>
        <w:tc>
          <w:tcPr>
            <w:tcW w:w="0" w:type="auto"/>
            <w:tcBorders>
              <w:left w:val="single" w:sz="12" w:space="0" w:color="auto"/>
              <w:right w:val="single" w:sz="12" w:space="0" w:color="auto"/>
            </w:tcBorders>
          </w:tcPr>
          <w:p w14:paraId="21EE4A90" w14:textId="0016724C" w:rsidR="007E2BFA" w:rsidRPr="00811BC1" w:rsidRDefault="007E2BFA" w:rsidP="00305431">
            <w:pPr>
              <w:spacing w:line="480" w:lineRule="auto"/>
              <w:rPr>
                <w:rFonts w:ascii="Arial" w:hAnsi="Arial" w:cs="Arial"/>
                <w:b/>
                <w:bCs/>
                <w:sz w:val="18"/>
                <w:szCs w:val="18"/>
              </w:rPr>
            </w:pPr>
            <w:r>
              <w:rPr>
                <w:rFonts w:ascii="Arial" w:hAnsi="Arial" w:cs="Arial"/>
                <w:b/>
                <w:bCs/>
                <w:sz w:val="18"/>
                <w:szCs w:val="18"/>
              </w:rPr>
              <w:t>Hematologic malignancy</w:t>
            </w:r>
            <w:r w:rsidRPr="00C61DD7">
              <w:rPr>
                <w:rFonts w:ascii="Arial" w:hAnsi="Arial" w:cs="Arial"/>
                <w:b/>
                <w:bCs/>
                <w:sz w:val="18"/>
                <w:szCs w:val="18"/>
              </w:rPr>
              <w:t xml:space="preserve">, </w:t>
            </w:r>
            <w:r>
              <w:rPr>
                <w:rFonts w:ascii="Arial" w:hAnsi="Arial" w:cs="Arial"/>
                <w:b/>
                <w:bCs/>
                <w:sz w:val="18"/>
                <w:szCs w:val="18"/>
              </w:rPr>
              <w:t>n (%)</w:t>
            </w:r>
          </w:p>
        </w:tc>
        <w:tc>
          <w:tcPr>
            <w:tcW w:w="0" w:type="auto"/>
            <w:tcBorders>
              <w:left w:val="single" w:sz="12" w:space="0" w:color="auto"/>
              <w:right w:val="single" w:sz="12" w:space="0" w:color="auto"/>
            </w:tcBorders>
            <w:shd w:val="clear" w:color="auto" w:fill="auto"/>
            <w:noWrap/>
            <w:vAlign w:val="center"/>
          </w:tcPr>
          <w:p w14:paraId="4DAF4B35" w14:textId="3B7140D9" w:rsidR="007E2BFA" w:rsidRPr="00811BC1" w:rsidRDefault="007E2BFA"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w:t>
            </w:r>
            <w:r w:rsidR="00F120E0">
              <w:rPr>
                <w:rFonts w:ascii="Arial" w:hAnsi="Arial" w:cs="Arial"/>
                <w:b/>
                <w:bCs/>
                <w:sz w:val="18"/>
                <w:szCs w:val="18"/>
              </w:rPr>
              <w:t>31</w:t>
            </w:r>
          </w:p>
        </w:tc>
        <w:tc>
          <w:tcPr>
            <w:tcW w:w="0" w:type="auto"/>
            <w:tcBorders>
              <w:left w:val="single" w:sz="12" w:space="0" w:color="auto"/>
              <w:right w:val="single" w:sz="12" w:space="0" w:color="auto"/>
            </w:tcBorders>
            <w:shd w:val="clear" w:color="auto" w:fill="auto"/>
            <w:vAlign w:val="center"/>
          </w:tcPr>
          <w:p w14:paraId="58E50260" w14:textId="0CA88EB4" w:rsidR="007E2BFA" w:rsidRPr="00C61DD7" w:rsidRDefault="007E2BFA" w:rsidP="00305431">
            <w:pPr>
              <w:spacing w:line="480" w:lineRule="auto"/>
              <w:jc w:val="center"/>
              <w:rPr>
                <w:rFonts w:ascii="Arial" w:hAnsi="Arial" w:cs="Arial"/>
                <w:b/>
                <w:bCs/>
                <w:sz w:val="18"/>
                <w:szCs w:val="18"/>
              </w:rPr>
            </w:pPr>
            <w:r w:rsidRPr="00811BC1">
              <w:rPr>
                <w:rFonts w:ascii="Arial" w:hAnsi="Arial" w:cs="Arial"/>
                <w:b/>
                <w:bCs/>
                <w:sz w:val="18"/>
                <w:szCs w:val="18"/>
              </w:rPr>
              <w:t>n = 5</w:t>
            </w:r>
            <w:r>
              <w:rPr>
                <w:rFonts w:ascii="Arial" w:hAnsi="Arial" w:cs="Arial"/>
                <w:b/>
                <w:bCs/>
                <w:sz w:val="18"/>
                <w:szCs w:val="18"/>
              </w:rPr>
              <w:t>08</w:t>
            </w:r>
          </w:p>
        </w:tc>
        <w:tc>
          <w:tcPr>
            <w:tcW w:w="0" w:type="auto"/>
            <w:tcBorders>
              <w:left w:val="single" w:sz="12" w:space="0" w:color="auto"/>
              <w:right w:val="single" w:sz="12" w:space="0" w:color="auto"/>
            </w:tcBorders>
            <w:shd w:val="clear" w:color="auto" w:fill="auto"/>
            <w:vAlign w:val="center"/>
          </w:tcPr>
          <w:p w14:paraId="6498F9B6" w14:textId="7F7E9D7A" w:rsidR="007E2BFA" w:rsidRPr="00C61DD7" w:rsidRDefault="007E2BFA"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Pr>
                <w:rFonts w:ascii="Arial" w:hAnsi="Arial" w:cs="Arial"/>
                <w:b/>
                <w:bCs/>
                <w:sz w:val="18"/>
                <w:szCs w:val="18"/>
              </w:rPr>
              <w:t>623</w:t>
            </w:r>
          </w:p>
        </w:tc>
        <w:tc>
          <w:tcPr>
            <w:tcW w:w="0" w:type="auto"/>
            <w:tcBorders>
              <w:left w:val="single" w:sz="12" w:space="0" w:color="auto"/>
            </w:tcBorders>
            <w:shd w:val="clear" w:color="auto" w:fill="auto"/>
            <w:vAlign w:val="center"/>
          </w:tcPr>
          <w:p w14:paraId="5BB096FA" w14:textId="3DE0C83E" w:rsidR="007E2BFA" w:rsidRPr="00C61DD7" w:rsidRDefault="007E2BFA"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auto"/>
            <w:vAlign w:val="center"/>
          </w:tcPr>
          <w:p w14:paraId="209CE930" w14:textId="02D198D5" w:rsidR="007E2BFA" w:rsidRPr="00C61DD7" w:rsidRDefault="007E2BFA" w:rsidP="00305431">
            <w:pPr>
              <w:spacing w:line="480" w:lineRule="auto"/>
              <w:jc w:val="center"/>
              <w:rPr>
                <w:rFonts w:ascii="Arial" w:hAnsi="Arial" w:cs="Arial"/>
                <w:b/>
                <w:bCs/>
                <w:sz w:val="18"/>
                <w:szCs w:val="18"/>
              </w:rPr>
            </w:pPr>
          </w:p>
        </w:tc>
      </w:tr>
      <w:tr w:rsidR="007E2BFA" w:rsidRPr="00126EC5" w14:paraId="3F3E194B" w14:textId="77777777" w:rsidTr="007E2BFA">
        <w:trPr>
          <w:trHeight w:val="270"/>
        </w:trPr>
        <w:tc>
          <w:tcPr>
            <w:tcW w:w="0" w:type="auto"/>
            <w:tcBorders>
              <w:left w:val="single" w:sz="12" w:space="0" w:color="auto"/>
              <w:right w:val="single" w:sz="12" w:space="0" w:color="auto"/>
            </w:tcBorders>
            <w:shd w:val="clear" w:color="auto" w:fill="auto"/>
            <w:noWrap/>
            <w:hideMark/>
          </w:tcPr>
          <w:p w14:paraId="2FFB01DC" w14:textId="320D47D8" w:rsidR="007E2BFA" w:rsidRPr="00C61DD7" w:rsidRDefault="007E2BFA" w:rsidP="00305431">
            <w:pPr>
              <w:spacing w:line="480" w:lineRule="auto"/>
              <w:ind w:left="170"/>
              <w:rPr>
                <w:rFonts w:ascii="Arial" w:hAnsi="Arial" w:cs="Arial"/>
                <w:sz w:val="18"/>
                <w:szCs w:val="18"/>
              </w:rPr>
            </w:pPr>
            <w:r w:rsidRPr="007E2BFA">
              <w:rPr>
                <w:rFonts w:ascii="Arial" w:hAnsi="Arial" w:cs="Arial"/>
                <w:sz w:val="18"/>
                <w:szCs w:val="18"/>
              </w:rPr>
              <w:t>Lymphoid malignancy</w:t>
            </w:r>
          </w:p>
        </w:tc>
        <w:tc>
          <w:tcPr>
            <w:tcW w:w="0" w:type="auto"/>
            <w:tcBorders>
              <w:left w:val="single" w:sz="12" w:space="0" w:color="auto"/>
              <w:right w:val="single" w:sz="12" w:space="0" w:color="auto"/>
            </w:tcBorders>
            <w:vAlign w:val="center"/>
          </w:tcPr>
          <w:p w14:paraId="4B8334AE" w14:textId="4E92663C" w:rsidR="007E2BFA" w:rsidRPr="00126EC5" w:rsidRDefault="007E2BFA" w:rsidP="00305431">
            <w:pPr>
              <w:spacing w:line="480" w:lineRule="auto"/>
              <w:jc w:val="center"/>
              <w:rPr>
                <w:rFonts w:ascii="Arial" w:hAnsi="Arial" w:cs="Arial"/>
                <w:sz w:val="18"/>
                <w:szCs w:val="18"/>
              </w:rPr>
            </w:pPr>
            <w:r w:rsidRPr="007E2BFA">
              <w:rPr>
                <w:rFonts w:ascii="Arial" w:hAnsi="Arial" w:cs="Arial"/>
                <w:sz w:val="18"/>
                <w:szCs w:val="18"/>
              </w:rPr>
              <w:t>816 (72</w:t>
            </w:r>
            <w:r w:rsidR="006B610F">
              <w:rPr>
                <w:rFonts w:ascii="Arial" w:hAnsi="Arial" w:cs="Arial"/>
                <w:sz w:val="18"/>
                <w:szCs w:val="18"/>
              </w:rPr>
              <w:t>.1</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0388D64D" w14:textId="33E387F7" w:rsidR="007E2BFA" w:rsidRPr="00C61DD7" w:rsidRDefault="007E2BFA" w:rsidP="00305431">
            <w:pPr>
              <w:spacing w:line="480" w:lineRule="auto"/>
              <w:jc w:val="center"/>
              <w:rPr>
                <w:rFonts w:ascii="Arial" w:hAnsi="Arial" w:cs="Arial"/>
                <w:sz w:val="18"/>
                <w:szCs w:val="18"/>
              </w:rPr>
            </w:pPr>
            <w:r w:rsidRPr="007E2BFA">
              <w:rPr>
                <w:rFonts w:ascii="Arial" w:hAnsi="Arial" w:cs="Arial"/>
                <w:sz w:val="18"/>
                <w:szCs w:val="18"/>
              </w:rPr>
              <w:t>386 (76</w:t>
            </w:r>
            <w:r w:rsidR="006B610F">
              <w:rPr>
                <w:rFonts w:ascii="Arial" w:hAnsi="Arial" w:cs="Arial"/>
                <w:sz w:val="18"/>
                <w:szCs w:val="18"/>
              </w:rPr>
              <w:t>.0</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3391E858" w14:textId="1D105C6A" w:rsidR="007E2BFA" w:rsidRPr="00C61DD7" w:rsidRDefault="007E2BFA" w:rsidP="00305431">
            <w:pPr>
              <w:spacing w:line="480" w:lineRule="auto"/>
              <w:jc w:val="center"/>
              <w:rPr>
                <w:rFonts w:ascii="Arial" w:hAnsi="Arial" w:cs="Arial"/>
                <w:sz w:val="18"/>
                <w:szCs w:val="18"/>
              </w:rPr>
            </w:pPr>
            <w:r w:rsidRPr="007E2BFA">
              <w:rPr>
                <w:rFonts w:ascii="Arial" w:hAnsi="Arial" w:cs="Arial"/>
                <w:sz w:val="18"/>
                <w:szCs w:val="18"/>
              </w:rPr>
              <w:t>430 (69</w:t>
            </w:r>
            <w:r w:rsidR="006B610F">
              <w:rPr>
                <w:rFonts w:ascii="Arial" w:hAnsi="Arial" w:cs="Arial"/>
                <w:sz w:val="18"/>
                <w:szCs w:val="18"/>
              </w:rPr>
              <w:t>.0</w:t>
            </w:r>
            <w:r w:rsidRPr="007E2BFA">
              <w:rPr>
                <w:rFonts w:ascii="Arial" w:hAnsi="Arial" w:cs="Arial"/>
                <w:sz w:val="18"/>
                <w:szCs w:val="18"/>
              </w:rPr>
              <w:t>)</w:t>
            </w:r>
          </w:p>
        </w:tc>
        <w:tc>
          <w:tcPr>
            <w:tcW w:w="0" w:type="auto"/>
            <w:tcBorders>
              <w:left w:val="single" w:sz="12" w:space="0" w:color="auto"/>
            </w:tcBorders>
            <w:shd w:val="clear" w:color="auto" w:fill="auto"/>
            <w:noWrap/>
            <w:vAlign w:val="center"/>
            <w:hideMark/>
          </w:tcPr>
          <w:p w14:paraId="7F8B3D6C" w14:textId="7376D9BA" w:rsidR="007E2BFA" w:rsidRPr="00C61DD7" w:rsidRDefault="007E2BFA" w:rsidP="00305431">
            <w:pPr>
              <w:spacing w:line="480" w:lineRule="auto"/>
              <w:jc w:val="center"/>
              <w:rPr>
                <w:rFonts w:ascii="Arial" w:hAnsi="Arial" w:cs="Arial"/>
                <w:sz w:val="18"/>
                <w:szCs w:val="18"/>
              </w:rPr>
            </w:pPr>
            <w:r w:rsidRPr="007E2BFA">
              <w:rPr>
                <w:rFonts w:ascii="Arial" w:hAnsi="Arial" w:cs="Arial"/>
                <w:sz w:val="18"/>
                <w:szCs w:val="18"/>
              </w:rPr>
              <w:t>reference</w:t>
            </w:r>
          </w:p>
        </w:tc>
        <w:tc>
          <w:tcPr>
            <w:tcW w:w="0" w:type="auto"/>
            <w:tcBorders>
              <w:right w:val="single" w:sz="12" w:space="0" w:color="auto"/>
            </w:tcBorders>
            <w:shd w:val="clear" w:color="auto" w:fill="auto"/>
            <w:vAlign w:val="center"/>
          </w:tcPr>
          <w:p w14:paraId="1BC0670D" w14:textId="537B5187" w:rsidR="007E2BFA" w:rsidRPr="00C61DD7" w:rsidRDefault="007E2BFA" w:rsidP="00305431">
            <w:pPr>
              <w:spacing w:line="480" w:lineRule="auto"/>
              <w:jc w:val="center"/>
              <w:rPr>
                <w:rFonts w:ascii="Arial" w:hAnsi="Arial" w:cs="Arial"/>
                <w:sz w:val="18"/>
                <w:szCs w:val="18"/>
              </w:rPr>
            </w:pPr>
            <w:r w:rsidRPr="007E2BFA">
              <w:rPr>
                <w:rFonts w:ascii="Arial" w:hAnsi="Arial" w:cs="Arial"/>
                <w:sz w:val="18"/>
                <w:szCs w:val="18"/>
              </w:rPr>
              <w:t>reference</w:t>
            </w:r>
          </w:p>
        </w:tc>
      </w:tr>
      <w:tr w:rsidR="00A648FB" w:rsidRPr="00126EC5" w14:paraId="20734749" w14:textId="77777777" w:rsidTr="007E2BFA">
        <w:trPr>
          <w:trHeight w:val="270"/>
        </w:trPr>
        <w:tc>
          <w:tcPr>
            <w:tcW w:w="0" w:type="auto"/>
            <w:tcBorders>
              <w:left w:val="single" w:sz="12" w:space="0" w:color="auto"/>
              <w:right w:val="single" w:sz="12" w:space="0" w:color="auto"/>
            </w:tcBorders>
            <w:shd w:val="clear" w:color="auto" w:fill="auto"/>
            <w:noWrap/>
          </w:tcPr>
          <w:p w14:paraId="4C5D153B" w14:textId="03AB7D9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Myeloid malignancy</w:t>
            </w:r>
          </w:p>
        </w:tc>
        <w:tc>
          <w:tcPr>
            <w:tcW w:w="0" w:type="auto"/>
            <w:tcBorders>
              <w:left w:val="single" w:sz="12" w:space="0" w:color="auto"/>
              <w:right w:val="single" w:sz="12" w:space="0" w:color="auto"/>
            </w:tcBorders>
            <w:vAlign w:val="center"/>
          </w:tcPr>
          <w:p w14:paraId="2A04611C" w14:textId="3AC9F926" w:rsidR="00A648FB" w:rsidRPr="00126EC5" w:rsidRDefault="00A648FB" w:rsidP="00305431">
            <w:pPr>
              <w:spacing w:line="480" w:lineRule="auto"/>
              <w:jc w:val="center"/>
              <w:rPr>
                <w:rFonts w:ascii="Arial" w:hAnsi="Arial" w:cs="Arial"/>
                <w:sz w:val="18"/>
                <w:szCs w:val="18"/>
              </w:rPr>
            </w:pPr>
            <w:r>
              <w:rPr>
                <w:rFonts w:ascii="Arial" w:hAnsi="Arial" w:cs="Arial"/>
                <w:sz w:val="18"/>
                <w:szCs w:val="18"/>
              </w:rPr>
              <w:t>315</w:t>
            </w:r>
            <w:r w:rsidRPr="007E2BFA">
              <w:rPr>
                <w:rFonts w:ascii="Arial" w:hAnsi="Arial" w:cs="Arial"/>
                <w:sz w:val="18"/>
                <w:szCs w:val="18"/>
              </w:rPr>
              <w:t xml:space="preserve"> (2</w:t>
            </w:r>
            <w:r>
              <w:rPr>
                <w:rFonts w:ascii="Arial" w:hAnsi="Arial" w:cs="Arial"/>
                <w:sz w:val="18"/>
                <w:szCs w:val="18"/>
              </w:rPr>
              <w:t>7.9</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050E3F80" w14:textId="558EAD00"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122 (24</w:t>
            </w:r>
            <w:r>
              <w:rPr>
                <w:rFonts w:ascii="Arial" w:hAnsi="Arial" w:cs="Arial"/>
                <w:sz w:val="18"/>
                <w:szCs w:val="18"/>
              </w:rPr>
              <w:t>.0</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0EA6BA30" w14:textId="40C6C08F"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193 (31</w:t>
            </w:r>
            <w:r>
              <w:rPr>
                <w:rFonts w:ascii="Arial" w:hAnsi="Arial" w:cs="Arial"/>
                <w:sz w:val="18"/>
                <w:szCs w:val="18"/>
              </w:rPr>
              <w:t>.0</w:t>
            </w:r>
            <w:r w:rsidRPr="007E2BFA">
              <w:rPr>
                <w:rFonts w:ascii="Arial" w:hAnsi="Arial" w:cs="Arial"/>
                <w:sz w:val="18"/>
                <w:szCs w:val="18"/>
              </w:rPr>
              <w:t>)</w:t>
            </w:r>
          </w:p>
        </w:tc>
        <w:tc>
          <w:tcPr>
            <w:tcW w:w="0" w:type="auto"/>
            <w:tcBorders>
              <w:left w:val="single" w:sz="12" w:space="0" w:color="auto"/>
            </w:tcBorders>
            <w:shd w:val="clear" w:color="auto" w:fill="auto"/>
            <w:noWrap/>
            <w:vAlign w:val="center"/>
          </w:tcPr>
          <w:p w14:paraId="2D418F1E" w14:textId="50C55CED"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1.42 (1.09</w:t>
            </w:r>
            <w:r>
              <w:rPr>
                <w:rFonts w:ascii="Arial" w:hAnsi="Arial" w:cs="Arial"/>
                <w:sz w:val="18"/>
                <w:szCs w:val="18"/>
              </w:rPr>
              <w:t>-</w:t>
            </w:r>
            <w:r w:rsidRPr="007E2BFA">
              <w:rPr>
                <w:rFonts w:ascii="Arial" w:hAnsi="Arial" w:cs="Arial"/>
                <w:sz w:val="18"/>
                <w:szCs w:val="18"/>
              </w:rPr>
              <w:t>1.85)</w:t>
            </w:r>
          </w:p>
        </w:tc>
        <w:tc>
          <w:tcPr>
            <w:tcW w:w="0" w:type="auto"/>
            <w:tcBorders>
              <w:right w:val="single" w:sz="12" w:space="0" w:color="auto"/>
            </w:tcBorders>
            <w:shd w:val="clear" w:color="auto" w:fill="auto"/>
            <w:vAlign w:val="center"/>
          </w:tcPr>
          <w:p w14:paraId="471C36E8" w14:textId="3CC918EB"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1.3</w:t>
            </w:r>
            <w:r>
              <w:rPr>
                <w:rFonts w:ascii="Arial" w:hAnsi="Arial" w:cs="Arial"/>
                <w:sz w:val="18"/>
                <w:szCs w:val="18"/>
              </w:rPr>
              <w:t>0</w:t>
            </w:r>
            <w:r w:rsidRPr="007E2BFA">
              <w:rPr>
                <w:rFonts w:ascii="Arial" w:hAnsi="Arial" w:cs="Arial"/>
                <w:sz w:val="18"/>
                <w:szCs w:val="18"/>
              </w:rPr>
              <w:t xml:space="preserve"> (</w:t>
            </w:r>
            <w:r>
              <w:rPr>
                <w:rFonts w:ascii="Arial" w:hAnsi="Arial" w:cs="Arial"/>
                <w:sz w:val="18"/>
                <w:szCs w:val="18"/>
              </w:rPr>
              <w:t>0.98-</w:t>
            </w:r>
            <w:r w:rsidRPr="007E2BFA">
              <w:rPr>
                <w:rFonts w:ascii="Arial" w:hAnsi="Arial" w:cs="Arial"/>
                <w:sz w:val="18"/>
                <w:szCs w:val="18"/>
              </w:rPr>
              <w:t>1.7</w:t>
            </w:r>
            <w:r>
              <w:rPr>
                <w:rFonts w:ascii="Arial" w:hAnsi="Arial" w:cs="Arial"/>
                <w:sz w:val="18"/>
                <w:szCs w:val="18"/>
              </w:rPr>
              <w:t>2</w:t>
            </w:r>
            <w:r w:rsidRPr="007E2BFA">
              <w:rPr>
                <w:rFonts w:ascii="Arial" w:hAnsi="Arial" w:cs="Arial"/>
                <w:sz w:val="18"/>
                <w:szCs w:val="18"/>
              </w:rPr>
              <w:t>)</w:t>
            </w:r>
          </w:p>
        </w:tc>
      </w:tr>
      <w:tr w:rsidR="00A648FB" w:rsidRPr="00126EC5" w14:paraId="3AF69E90" w14:textId="77777777" w:rsidTr="007E2BFA">
        <w:trPr>
          <w:trHeight w:val="270"/>
        </w:trPr>
        <w:tc>
          <w:tcPr>
            <w:tcW w:w="0" w:type="auto"/>
            <w:tcBorders>
              <w:left w:val="single" w:sz="12" w:space="0" w:color="auto"/>
              <w:right w:val="single" w:sz="12" w:space="0" w:color="auto"/>
            </w:tcBorders>
            <w:shd w:val="clear" w:color="auto" w:fill="auto"/>
            <w:noWrap/>
          </w:tcPr>
          <w:p w14:paraId="01828FAB" w14:textId="51EAB7FE"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NHL</w:t>
            </w:r>
          </w:p>
        </w:tc>
        <w:tc>
          <w:tcPr>
            <w:tcW w:w="0" w:type="auto"/>
            <w:tcBorders>
              <w:left w:val="single" w:sz="12" w:space="0" w:color="auto"/>
              <w:right w:val="single" w:sz="12" w:space="0" w:color="auto"/>
            </w:tcBorders>
            <w:vAlign w:val="center"/>
          </w:tcPr>
          <w:p w14:paraId="08CE45ED" w14:textId="736BDCD4"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315 (2</w:t>
            </w:r>
            <w:r>
              <w:rPr>
                <w:rFonts w:ascii="Arial" w:hAnsi="Arial" w:cs="Arial"/>
                <w:sz w:val="18"/>
                <w:szCs w:val="18"/>
              </w:rPr>
              <w:t>7.9</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6C5D4E6B" w14:textId="70420BF1"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165 (32</w:t>
            </w:r>
            <w:r>
              <w:rPr>
                <w:rFonts w:ascii="Arial" w:hAnsi="Arial" w:cs="Arial"/>
                <w:sz w:val="18"/>
                <w:szCs w:val="18"/>
              </w:rPr>
              <w:t>.5</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5296427D" w14:textId="63747362"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150 (24</w:t>
            </w:r>
            <w:r>
              <w:rPr>
                <w:rFonts w:ascii="Arial" w:hAnsi="Arial" w:cs="Arial"/>
                <w:sz w:val="18"/>
                <w:szCs w:val="18"/>
              </w:rPr>
              <w:t>.1</w:t>
            </w:r>
            <w:r w:rsidRPr="007E2BFA">
              <w:rPr>
                <w:rFonts w:ascii="Arial" w:hAnsi="Arial" w:cs="Arial"/>
                <w:sz w:val="18"/>
                <w:szCs w:val="18"/>
              </w:rPr>
              <w:t>)</w:t>
            </w:r>
          </w:p>
        </w:tc>
        <w:tc>
          <w:tcPr>
            <w:tcW w:w="0" w:type="auto"/>
            <w:tcBorders>
              <w:left w:val="single" w:sz="12" w:space="0" w:color="auto"/>
            </w:tcBorders>
            <w:shd w:val="clear" w:color="auto" w:fill="auto"/>
            <w:noWrap/>
            <w:vAlign w:val="center"/>
            <w:hideMark/>
          </w:tcPr>
          <w:p w14:paraId="69818EF2" w14:textId="295ED4F2"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reference</w:t>
            </w:r>
          </w:p>
        </w:tc>
        <w:tc>
          <w:tcPr>
            <w:tcW w:w="0" w:type="auto"/>
            <w:tcBorders>
              <w:right w:val="single" w:sz="12" w:space="0" w:color="auto"/>
            </w:tcBorders>
            <w:shd w:val="clear" w:color="auto" w:fill="auto"/>
            <w:vAlign w:val="center"/>
          </w:tcPr>
          <w:p w14:paraId="2A55DC71" w14:textId="34CA0404"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reference</w:t>
            </w:r>
          </w:p>
        </w:tc>
      </w:tr>
      <w:tr w:rsidR="00A648FB" w:rsidRPr="00126EC5" w14:paraId="67C01506" w14:textId="77777777" w:rsidTr="007E2BFA">
        <w:trPr>
          <w:trHeight w:val="270"/>
        </w:trPr>
        <w:tc>
          <w:tcPr>
            <w:tcW w:w="0" w:type="auto"/>
            <w:tcBorders>
              <w:left w:val="single" w:sz="12" w:space="0" w:color="auto"/>
              <w:right w:val="single" w:sz="12" w:space="0" w:color="auto"/>
            </w:tcBorders>
            <w:shd w:val="clear" w:color="auto" w:fill="auto"/>
            <w:noWrap/>
            <w:hideMark/>
          </w:tcPr>
          <w:p w14:paraId="222DC70B" w14:textId="438D345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MM</w:t>
            </w:r>
          </w:p>
        </w:tc>
        <w:tc>
          <w:tcPr>
            <w:tcW w:w="0" w:type="auto"/>
            <w:tcBorders>
              <w:left w:val="single" w:sz="12" w:space="0" w:color="auto"/>
              <w:right w:val="single" w:sz="12" w:space="0" w:color="auto"/>
            </w:tcBorders>
            <w:vAlign w:val="center"/>
          </w:tcPr>
          <w:p w14:paraId="5139A479" w14:textId="6B4DA955"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258 (2</w:t>
            </w:r>
            <w:r>
              <w:rPr>
                <w:rFonts w:ascii="Arial" w:hAnsi="Arial" w:cs="Arial"/>
                <w:sz w:val="18"/>
                <w:szCs w:val="18"/>
              </w:rPr>
              <w:t>2.8</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2B6787A1" w14:textId="60B93053"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130 (2</w:t>
            </w:r>
            <w:r>
              <w:rPr>
                <w:rFonts w:ascii="Arial" w:hAnsi="Arial" w:cs="Arial"/>
                <w:sz w:val="18"/>
                <w:szCs w:val="18"/>
              </w:rPr>
              <w:t>5.</w:t>
            </w:r>
            <w:r w:rsidRPr="007E2BFA">
              <w:rPr>
                <w:rFonts w:ascii="Arial" w:hAnsi="Arial" w:cs="Arial"/>
                <w:sz w:val="18"/>
                <w:szCs w:val="18"/>
              </w:rPr>
              <w:t>6)</w:t>
            </w:r>
          </w:p>
        </w:tc>
        <w:tc>
          <w:tcPr>
            <w:tcW w:w="0" w:type="auto"/>
            <w:tcBorders>
              <w:left w:val="single" w:sz="12" w:space="0" w:color="auto"/>
              <w:right w:val="single" w:sz="12" w:space="0" w:color="auto"/>
            </w:tcBorders>
            <w:shd w:val="clear" w:color="auto" w:fill="auto"/>
            <w:noWrap/>
            <w:vAlign w:val="center"/>
            <w:hideMark/>
          </w:tcPr>
          <w:p w14:paraId="3DCB04E1" w14:textId="67FE7D8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128 (2</w:t>
            </w:r>
            <w:r>
              <w:rPr>
                <w:rFonts w:ascii="Arial" w:hAnsi="Arial" w:cs="Arial"/>
                <w:sz w:val="18"/>
                <w:szCs w:val="18"/>
              </w:rPr>
              <w:t>0.5</w:t>
            </w:r>
            <w:r w:rsidRPr="007E2BFA">
              <w:rPr>
                <w:rFonts w:ascii="Arial" w:hAnsi="Arial" w:cs="Arial"/>
                <w:sz w:val="18"/>
                <w:szCs w:val="18"/>
              </w:rPr>
              <w:t>)</w:t>
            </w:r>
          </w:p>
        </w:tc>
        <w:tc>
          <w:tcPr>
            <w:tcW w:w="0" w:type="auto"/>
            <w:tcBorders>
              <w:left w:val="single" w:sz="12" w:space="0" w:color="auto"/>
            </w:tcBorders>
            <w:shd w:val="clear" w:color="auto" w:fill="auto"/>
            <w:noWrap/>
            <w:vAlign w:val="center"/>
            <w:hideMark/>
          </w:tcPr>
          <w:p w14:paraId="3086F9F7" w14:textId="62BAFD76"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1.08 (0.78</w:t>
            </w:r>
            <w:r>
              <w:rPr>
                <w:rFonts w:ascii="Arial" w:hAnsi="Arial" w:cs="Arial"/>
                <w:sz w:val="18"/>
                <w:szCs w:val="18"/>
              </w:rPr>
              <w:t>-</w:t>
            </w:r>
            <w:r w:rsidRPr="007E2BFA">
              <w:rPr>
                <w:rFonts w:ascii="Arial" w:hAnsi="Arial" w:cs="Arial"/>
                <w:sz w:val="18"/>
                <w:szCs w:val="18"/>
              </w:rPr>
              <w:t>1.51)</w:t>
            </w:r>
          </w:p>
        </w:tc>
        <w:tc>
          <w:tcPr>
            <w:tcW w:w="0" w:type="auto"/>
            <w:tcBorders>
              <w:right w:val="single" w:sz="12" w:space="0" w:color="auto"/>
            </w:tcBorders>
            <w:shd w:val="clear" w:color="auto" w:fill="auto"/>
            <w:vAlign w:val="center"/>
          </w:tcPr>
          <w:p w14:paraId="4530447C" w14:textId="01D1B798"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0.97 (0.6</w:t>
            </w:r>
            <w:r>
              <w:rPr>
                <w:rFonts w:ascii="Arial" w:hAnsi="Arial" w:cs="Arial"/>
                <w:sz w:val="18"/>
                <w:szCs w:val="18"/>
              </w:rPr>
              <w:t>9-</w:t>
            </w:r>
            <w:r w:rsidRPr="007E2BFA">
              <w:rPr>
                <w:rFonts w:ascii="Arial" w:hAnsi="Arial" w:cs="Arial"/>
                <w:sz w:val="18"/>
                <w:szCs w:val="18"/>
              </w:rPr>
              <w:t>1.38)</w:t>
            </w:r>
          </w:p>
        </w:tc>
      </w:tr>
      <w:tr w:rsidR="00A648FB" w:rsidRPr="00126EC5" w14:paraId="2738BA38" w14:textId="77777777" w:rsidTr="007E2BFA">
        <w:trPr>
          <w:trHeight w:val="270"/>
        </w:trPr>
        <w:tc>
          <w:tcPr>
            <w:tcW w:w="0" w:type="auto"/>
            <w:tcBorders>
              <w:left w:val="single" w:sz="12" w:space="0" w:color="auto"/>
              <w:right w:val="single" w:sz="12" w:space="0" w:color="auto"/>
            </w:tcBorders>
            <w:shd w:val="clear" w:color="auto" w:fill="auto"/>
            <w:noWrap/>
          </w:tcPr>
          <w:p w14:paraId="4EF36810" w14:textId="7ECBE7C6"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CLL</w:t>
            </w:r>
          </w:p>
        </w:tc>
        <w:tc>
          <w:tcPr>
            <w:tcW w:w="0" w:type="auto"/>
            <w:tcBorders>
              <w:left w:val="single" w:sz="12" w:space="0" w:color="auto"/>
              <w:right w:val="single" w:sz="12" w:space="0" w:color="auto"/>
            </w:tcBorders>
            <w:vAlign w:val="center"/>
          </w:tcPr>
          <w:p w14:paraId="6AEC0254" w14:textId="020CC803"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169 (1</w:t>
            </w:r>
            <w:r>
              <w:rPr>
                <w:rFonts w:ascii="Arial" w:hAnsi="Arial" w:cs="Arial"/>
                <w:sz w:val="18"/>
                <w:szCs w:val="18"/>
              </w:rPr>
              <w:t>4.9</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7B224C85" w14:textId="0EE715BB"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55 (1</w:t>
            </w:r>
            <w:r>
              <w:rPr>
                <w:rFonts w:ascii="Arial" w:hAnsi="Arial" w:cs="Arial"/>
                <w:sz w:val="18"/>
                <w:szCs w:val="18"/>
              </w:rPr>
              <w:t>0.8</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6DDE7BD5" w14:textId="4BB1A348"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114 (18</w:t>
            </w:r>
            <w:r>
              <w:rPr>
                <w:rFonts w:ascii="Arial" w:hAnsi="Arial" w:cs="Arial"/>
                <w:sz w:val="18"/>
                <w:szCs w:val="18"/>
              </w:rPr>
              <w:t>.3</w:t>
            </w:r>
            <w:r w:rsidRPr="007E2BFA">
              <w:rPr>
                <w:rFonts w:ascii="Arial" w:hAnsi="Arial" w:cs="Arial"/>
                <w:sz w:val="18"/>
                <w:szCs w:val="18"/>
              </w:rPr>
              <w:t>)</w:t>
            </w:r>
          </w:p>
        </w:tc>
        <w:tc>
          <w:tcPr>
            <w:tcW w:w="0" w:type="auto"/>
            <w:tcBorders>
              <w:left w:val="single" w:sz="12" w:space="0" w:color="auto"/>
            </w:tcBorders>
            <w:shd w:val="clear" w:color="auto" w:fill="auto"/>
            <w:noWrap/>
            <w:vAlign w:val="center"/>
          </w:tcPr>
          <w:p w14:paraId="0B417B6A" w14:textId="029874F0"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2.28 (1.54</w:t>
            </w:r>
            <w:r>
              <w:rPr>
                <w:rFonts w:ascii="Arial" w:hAnsi="Arial" w:cs="Arial"/>
                <w:sz w:val="18"/>
                <w:szCs w:val="18"/>
              </w:rPr>
              <w:t>-</w:t>
            </w:r>
            <w:r w:rsidRPr="007E2BFA">
              <w:rPr>
                <w:rFonts w:ascii="Arial" w:hAnsi="Arial" w:cs="Arial"/>
                <w:sz w:val="18"/>
                <w:szCs w:val="18"/>
              </w:rPr>
              <w:t>3.37)</w:t>
            </w:r>
          </w:p>
        </w:tc>
        <w:tc>
          <w:tcPr>
            <w:tcW w:w="0" w:type="auto"/>
            <w:tcBorders>
              <w:right w:val="single" w:sz="12" w:space="0" w:color="auto"/>
            </w:tcBorders>
            <w:shd w:val="clear" w:color="auto" w:fill="auto"/>
            <w:vAlign w:val="center"/>
          </w:tcPr>
          <w:p w14:paraId="6A284DAC" w14:textId="3D2AF3B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2.0</w:t>
            </w:r>
            <w:r w:rsidR="00990212">
              <w:rPr>
                <w:rFonts w:ascii="Arial" w:hAnsi="Arial" w:cs="Arial"/>
                <w:sz w:val="18"/>
                <w:szCs w:val="18"/>
              </w:rPr>
              <w:t>2</w:t>
            </w:r>
            <w:r w:rsidRPr="007E2BFA">
              <w:rPr>
                <w:rFonts w:ascii="Arial" w:hAnsi="Arial" w:cs="Arial"/>
                <w:sz w:val="18"/>
                <w:szCs w:val="18"/>
              </w:rPr>
              <w:t xml:space="preserve"> (1.3</w:t>
            </w:r>
            <w:r w:rsidR="00990212">
              <w:rPr>
                <w:rFonts w:ascii="Arial" w:hAnsi="Arial" w:cs="Arial"/>
                <w:sz w:val="18"/>
                <w:szCs w:val="18"/>
              </w:rPr>
              <w:t>4</w:t>
            </w:r>
            <w:r>
              <w:rPr>
                <w:rFonts w:ascii="Arial" w:hAnsi="Arial" w:cs="Arial"/>
                <w:sz w:val="18"/>
                <w:szCs w:val="18"/>
              </w:rPr>
              <w:t>-</w:t>
            </w:r>
            <w:r w:rsidRPr="007E2BFA">
              <w:rPr>
                <w:rFonts w:ascii="Arial" w:hAnsi="Arial" w:cs="Arial"/>
                <w:sz w:val="18"/>
                <w:szCs w:val="18"/>
              </w:rPr>
              <w:t>3.</w:t>
            </w:r>
            <w:r>
              <w:rPr>
                <w:rFonts w:ascii="Arial" w:hAnsi="Arial" w:cs="Arial"/>
                <w:sz w:val="18"/>
                <w:szCs w:val="18"/>
              </w:rPr>
              <w:t>0</w:t>
            </w:r>
            <w:r w:rsidR="00990212">
              <w:rPr>
                <w:rFonts w:ascii="Arial" w:hAnsi="Arial" w:cs="Arial"/>
                <w:sz w:val="18"/>
                <w:szCs w:val="18"/>
              </w:rPr>
              <w:t>5</w:t>
            </w:r>
            <w:r w:rsidRPr="007E2BFA">
              <w:rPr>
                <w:rFonts w:ascii="Arial" w:hAnsi="Arial" w:cs="Arial"/>
                <w:sz w:val="18"/>
                <w:szCs w:val="18"/>
              </w:rPr>
              <w:t>)</w:t>
            </w:r>
          </w:p>
        </w:tc>
      </w:tr>
      <w:tr w:rsidR="00A648FB" w:rsidRPr="00126EC5" w14:paraId="3546E775" w14:textId="77777777" w:rsidTr="007E2BFA">
        <w:trPr>
          <w:trHeight w:val="270"/>
        </w:trPr>
        <w:tc>
          <w:tcPr>
            <w:tcW w:w="0" w:type="auto"/>
            <w:tcBorders>
              <w:left w:val="single" w:sz="12" w:space="0" w:color="auto"/>
              <w:right w:val="single" w:sz="12" w:space="0" w:color="auto"/>
            </w:tcBorders>
            <w:shd w:val="clear" w:color="auto" w:fill="auto"/>
            <w:noWrap/>
          </w:tcPr>
          <w:p w14:paraId="464CBE0D" w14:textId="6034456D"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HL</w:t>
            </w:r>
          </w:p>
        </w:tc>
        <w:tc>
          <w:tcPr>
            <w:tcW w:w="0" w:type="auto"/>
            <w:tcBorders>
              <w:left w:val="single" w:sz="12" w:space="0" w:color="auto"/>
              <w:right w:val="single" w:sz="12" w:space="0" w:color="auto"/>
            </w:tcBorders>
            <w:vAlign w:val="center"/>
          </w:tcPr>
          <w:p w14:paraId="0923CC0C" w14:textId="2372A28E"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48 (4</w:t>
            </w:r>
            <w:r>
              <w:rPr>
                <w:rFonts w:ascii="Arial" w:hAnsi="Arial" w:cs="Arial"/>
                <w:sz w:val="18"/>
                <w:szCs w:val="18"/>
              </w:rPr>
              <w:t>.2</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3D579B3C" w14:textId="0AC5ED18"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24 (</w:t>
            </w:r>
            <w:r>
              <w:rPr>
                <w:rFonts w:ascii="Arial" w:hAnsi="Arial" w:cs="Arial"/>
                <w:sz w:val="18"/>
                <w:szCs w:val="18"/>
              </w:rPr>
              <w:t>4.7</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hideMark/>
          </w:tcPr>
          <w:p w14:paraId="64EB3372" w14:textId="79FB4107"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24 (</w:t>
            </w:r>
            <w:r>
              <w:rPr>
                <w:rFonts w:ascii="Arial" w:hAnsi="Arial" w:cs="Arial"/>
                <w:sz w:val="18"/>
                <w:szCs w:val="18"/>
              </w:rPr>
              <w:t>3.9</w:t>
            </w:r>
            <w:r w:rsidRPr="007E2BFA">
              <w:rPr>
                <w:rFonts w:ascii="Arial" w:hAnsi="Arial" w:cs="Arial"/>
                <w:sz w:val="18"/>
                <w:szCs w:val="18"/>
              </w:rPr>
              <w:t>)</w:t>
            </w:r>
          </w:p>
        </w:tc>
        <w:tc>
          <w:tcPr>
            <w:tcW w:w="0" w:type="auto"/>
            <w:tcBorders>
              <w:left w:val="single" w:sz="12" w:space="0" w:color="auto"/>
            </w:tcBorders>
            <w:shd w:val="clear" w:color="auto" w:fill="auto"/>
            <w:noWrap/>
            <w:vAlign w:val="center"/>
            <w:hideMark/>
          </w:tcPr>
          <w:p w14:paraId="2E2196C6" w14:textId="7FBFBBFD"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1.10 (0.60</w:t>
            </w:r>
            <w:r>
              <w:rPr>
                <w:rFonts w:ascii="Arial" w:hAnsi="Arial" w:cs="Arial"/>
                <w:sz w:val="18"/>
                <w:szCs w:val="18"/>
              </w:rPr>
              <w:t>-</w:t>
            </w:r>
            <w:r w:rsidRPr="007E2BFA">
              <w:rPr>
                <w:rFonts w:ascii="Arial" w:hAnsi="Arial" w:cs="Arial"/>
                <w:sz w:val="18"/>
                <w:szCs w:val="18"/>
              </w:rPr>
              <w:t>2.02)</w:t>
            </w:r>
          </w:p>
        </w:tc>
        <w:tc>
          <w:tcPr>
            <w:tcW w:w="0" w:type="auto"/>
            <w:tcBorders>
              <w:right w:val="single" w:sz="12" w:space="0" w:color="auto"/>
            </w:tcBorders>
            <w:shd w:val="clear" w:color="auto" w:fill="auto"/>
            <w:vAlign w:val="center"/>
          </w:tcPr>
          <w:p w14:paraId="59A1F528" w14:textId="0D7B6E96"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w:t>
            </w:r>
            <w:r w:rsidR="00990212">
              <w:rPr>
                <w:rFonts w:ascii="Arial" w:hAnsi="Arial" w:cs="Arial"/>
                <w:sz w:val="18"/>
                <w:szCs w:val="18"/>
              </w:rPr>
              <w:t>61</w:t>
            </w:r>
            <w:r w:rsidRPr="007E2BFA">
              <w:rPr>
                <w:rFonts w:ascii="Arial" w:hAnsi="Arial" w:cs="Arial"/>
                <w:sz w:val="18"/>
                <w:szCs w:val="18"/>
              </w:rPr>
              <w:t xml:space="preserve"> (0.8</w:t>
            </w:r>
            <w:r w:rsidR="00990212">
              <w:rPr>
                <w:rFonts w:ascii="Arial" w:hAnsi="Arial" w:cs="Arial"/>
                <w:sz w:val="18"/>
                <w:szCs w:val="18"/>
              </w:rPr>
              <w:t>2</w:t>
            </w:r>
            <w:r>
              <w:rPr>
                <w:rFonts w:ascii="Arial" w:hAnsi="Arial" w:cs="Arial"/>
                <w:sz w:val="18"/>
                <w:szCs w:val="18"/>
              </w:rPr>
              <w:t>-</w:t>
            </w:r>
            <w:r w:rsidRPr="007E2BFA">
              <w:rPr>
                <w:rFonts w:ascii="Arial" w:hAnsi="Arial" w:cs="Arial"/>
                <w:sz w:val="18"/>
                <w:szCs w:val="18"/>
              </w:rPr>
              <w:t>3.1</w:t>
            </w:r>
            <w:r w:rsidR="00990212">
              <w:rPr>
                <w:rFonts w:ascii="Arial" w:hAnsi="Arial" w:cs="Arial"/>
                <w:sz w:val="18"/>
                <w:szCs w:val="18"/>
              </w:rPr>
              <w:t>6</w:t>
            </w:r>
            <w:r w:rsidRPr="007E2BFA">
              <w:rPr>
                <w:rFonts w:ascii="Arial" w:hAnsi="Arial" w:cs="Arial"/>
                <w:sz w:val="18"/>
                <w:szCs w:val="18"/>
              </w:rPr>
              <w:t>)</w:t>
            </w:r>
          </w:p>
        </w:tc>
      </w:tr>
      <w:tr w:rsidR="00A648FB" w:rsidRPr="00126EC5" w14:paraId="25C47851" w14:textId="77777777" w:rsidTr="007E2BFA">
        <w:trPr>
          <w:trHeight w:val="270"/>
        </w:trPr>
        <w:tc>
          <w:tcPr>
            <w:tcW w:w="0" w:type="auto"/>
            <w:tcBorders>
              <w:left w:val="single" w:sz="12" w:space="0" w:color="auto"/>
              <w:right w:val="single" w:sz="12" w:space="0" w:color="auto"/>
            </w:tcBorders>
            <w:shd w:val="clear" w:color="auto" w:fill="auto"/>
            <w:noWrap/>
          </w:tcPr>
          <w:p w14:paraId="7C2A4ADE" w14:textId="1D091025"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ALL</w:t>
            </w:r>
          </w:p>
        </w:tc>
        <w:tc>
          <w:tcPr>
            <w:tcW w:w="0" w:type="auto"/>
            <w:tcBorders>
              <w:left w:val="single" w:sz="12" w:space="0" w:color="auto"/>
              <w:right w:val="single" w:sz="12" w:space="0" w:color="auto"/>
            </w:tcBorders>
            <w:vAlign w:val="center"/>
          </w:tcPr>
          <w:p w14:paraId="7D871EE8" w14:textId="5833023D"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26 (2</w:t>
            </w:r>
            <w:r>
              <w:rPr>
                <w:rFonts w:ascii="Arial" w:hAnsi="Arial" w:cs="Arial"/>
                <w:sz w:val="18"/>
                <w:szCs w:val="18"/>
              </w:rPr>
              <w:t>.3</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43B998A7" w14:textId="45B8E90A"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12 (2</w:t>
            </w:r>
            <w:r>
              <w:rPr>
                <w:rFonts w:ascii="Arial" w:hAnsi="Arial" w:cs="Arial"/>
                <w:sz w:val="18"/>
                <w:szCs w:val="18"/>
              </w:rPr>
              <w:t>.4</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vAlign w:val="center"/>
          </w:tcPr>
          <w:p w14:paraId="42220793" w14:textId="58CB22E7"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14 (2</w:t>
            </w:r>
            <w:r>
              <w:rPr>
                <w:rFonts w:ascii="Arial" w:hAnsi="Arial" w:cs="Arial"/>
                <w:sz w:val="18"/>
                <w:szCs w:val="18"/>
              </w:rPr>
              <w:t>.2</w:t>
            </w:r>
            <w:r w:rsidRPr="007E2BFA">
              <w:rPr>
                <w:rFonts w:ascii="Arial" w:hAnsi="Arial" w:cs="Arial"/>
                <w:sz w:val="18"/>
                <w:szCs w:val="18"/>
              </w:rPr>
              <w:t>)</w:t>
            </w:r>
          </w:p>
        </w:tc>
        <w:tc>
          <w:tcPr>
            <w:tcW w:w="0" w:type="auto"/>
            <w:tcBorders>
              <w:left w:val="single" w:sz="12" w:space="0" w:color="auto"/>
            </w:tcBorders>
            <w:shd w:val="clear" w:color="auto" w:fill="auto"/>
            <w:noWrap/>
            <w:vAlign w:val="center"/>
          </w:tcPr>
          <w:p w14:paraId="2E896221" w14:textId="7063A91A"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1.28 (0.58</w:t>
            </w:r>
            <w:r>
              <w:rPr>
                <w:rFonts w:ascii="Arial" w:hAnsi="Arial" w:cs="Arial"/>
                <w:sz w:val="18"/>
                <w:szCs w:val="18"/>
              </w:rPr>
              <w:t>-</w:t>
            </w:r>
            <w:r w:rsidRPr="007E2BFA">
              <w:rPr>
                <w:rFonts w:ascii="Arial" w:hAnsi="Arial" w:cs="Arial"/>
                <w:sz w:val="18"/>
                <w:szCs w:val="18"/>
              </w:rPr>
              <w:t>2.86)</w:t>
            </w:r>
          </w:p>
        </w:tc>
        <w:tc>
          <w:tcPr>
            <w:tcW w:w="0" w:type="auto"/>
            <w:tcBorders>
              <w:right w:val="single" w:sz="12" w:space="0" w:color="auto"/>
            </w:tcBorders>
            <w:shd w:val="clear" w:color="auto" w:fill="auto"/>
            <w:vAlign w:val="center"/>
          </w:tcPr>
          <w:p w14:paraId="678649A7" w14:textId="7D5DB8B6"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w:t>
            </w:r>
            <w:r w:rsidR="00990212">
              <w:rPr>
                <w:rFonts w:ascii="Arial" w:hAnsi="Arial" w:cs="Arial"/>
                <w:sz w:val="18"/>
                <w:szCs w:val="18"/>
              </w:rPr>
              <w:t>88</w:t>
            </w:r>
            <w:r w:rsidRPr="007E2BFA">
              <w:rPr>
                <w:rFonts w:ascii="Arial" w:hAnsi="Arial" w:cs="Arial"/>
                <w:sz w:val="18"/>
                <w:szCs w:val="18"/>
              </w:rPr>
              <w:t xml:space="preserve"> (1.2</w:t>
            </w:r>
            <w:r w:rsidR="007F733C">
              <w:rPr>
                <w:rFonts w:ascii="Arial" w:hAnsi="Arial" w:cs="Arial"/>
                <w:sz w:val="18"/>
                <w:szCs w:val="18"/>
              </w:rPr>
              <w:t>2</w:t>
            </w:r>
            <w:r>
              <w:rPr>
                <w:rFonts w:ascii="Arial" w:hAnsi="Arial" w:cs="Arial"/>
                <w:sz w:val="18"/>
                <w:szCs w:val="18"/>
              </w:rPr>
              <w:t>-</w:t>
            </w:r>
            <w:r w:rsidRPr="007E2BFA">
              <w:rPr>
                <w:rFonts w:ascii="Arial" w:hAnsi="Arial" w:cs="Arial"/>
                <w:sz w:val="18"/>
                <w:szCs w:val="18"/>
              </w:rPr>
              <w:t>6.</w:t>
            </w:r>
            <w:r w:rsidR="007F733C">
              <w:rPr>
                <w:rFonts w:ascii="Arial" w:hAnsi="Arial" w:cs="Arial"/>
                <w:sz w:val="18"/>
                <w:szCs w:val="18"/>
              </w:rPr>
              <w:t>82</w:t>
            </w:r>
            <w:r w:rsidRPr="007E2BFA">
              <w:rPr>
                <w:rFonts w:ascii="Arial" w:hAnsi="Arial" w:cs="Arial"/>
                <w:sz w:val="18"/>
                <w:szCs w:val="18"/>
              </w:rPr>
              <w:t>)</w:t>
            </w:r>
          </w:p>
        </w:tc>
      </w:tr>
      <w:tr w:rsidR="00A648FB" w:rsidRPr="00126EC5" w14:paraId="342DFA8C" w14:textId="77777777" w:rsidTr="009F30E6">
        <w:trPr>
          <w:trHeight w:val="270"/>
        </w:trPr>
        <w:tc>
          <w:tcPr>
            <w:tcW w:w="0" w:type="auto"/>
            <w:tcBorders>
              <w:left w:val="single" w:sz="12" w:space="0" w:color="auto"/>
              <w:right w:val="single" w:sz="12" w:space="0" w:color="auto"/>
            </w:tcBorders>
            <w:shd w:val="clear" w:color="auto" w:fill="auto"/>
            <w:noWrap/>
          </w:tcPr>
          <w:p w14:paraId="0D6024DE" w14:textId="0ADFCDFD"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MDS</w:t>
            </w:r>
          </w:p>
        </w:tc>
        <w:tc>
          <w:tcPr>
            <w:tcW w:w="0" w:type="auto"/>
            <w:tcBorders>
              <w:left w:val="single" w:sz="12" w:space="0" w:color="auto"/>
              <w:right w:val="single" w:sz="12" w:space="0" w:color="auto"/>
            </w:tcBorders>
          </w:tcPr>
          <w:p w14:paraId="3C73042F" w14:textId="2509A01D" w:rsidR="00A648FB" w:rsidRDefault="00A648FB" w:rsidP="00305431">
            <w:pPr>
              <w:spacing w:line="480" w:lineRule="auto"/>
              <w:jc w:val="center"/>
              <w:rPr>
                <w:rFonts w:ascii="Arial" w:hAnsi="Arial" w:cs="Arial"/>
                <w:sz w:val="18"/>
                <w:szCs w:val="18"/>
              </w:rPr>
            </w:pPr>
            <w:r w:rsidRPr="007E2BFA">
              <w:rPr>
                <w:rFonts w:ascii="Arial" w:hAnsi="Arial" w:cs="Arial"/>
                <w:sz w:val="18"/>
                <w:szCs w:val="18"/>
              </w:rPr>
              <w:t>111 (</w:t>
            </w:r>
            <w:r>
              <w:rPr>
                <w:rFonts w:ascii="Arial" w:hAnsi="Arial" w:cs="Arial"/>
                <w:sz w:val="18"/>
                <w:szCs w:val="18"/>
              </w:rPr>
              <w:t>9.8</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23744702" w14:textId="2B06EAE3"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41 (8</w:t>
            </w:r>
            <w:r>
              <w:rPr>
                <w:rFonts w:ascii="Arial" w:hAnsi="Arial" w:cs="Arial"/>
                <w:sz w:val="18"/>
                <w:szCs w:val="18"/>
              </w:rPr>
              <w:t>.1</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3ED4D997" w14:textId="1644DEA8"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70 (11</w:t>
            </w:r>
            <w:r>
              <w:rPr>
                <w:rFonts w:ascii="Arial" w:hAnsi="Arial" w:cs="Arial"/>
                <w:sz w:val="18"/>
                <w:szCs w:val="18"/>
              </w:rPr>
              <w:t>.2</w:t>
            </w:r>
            <w:r w:rsidRPr="007E2BFA">
              <w:rPr>
                <w:rFonts w:ascii="Arial" w:hAnsi="Arial" w:cs="Arial"/>
                <w:sz w:val="18"/>
                <w:szCs w:val="18"/>
              </w:rPr>
              <w:t>)</w:t>
            </w:r>
          </w:p>
        </w:tc>
        <w:tc>
          <w:tcPr>
            <w:tcW w:w="0" w:type="auto"/>
            <w:tcBorders>
              <w:left w:val="single" w:sz="12" w:space="0" w:color="auto"/>
            </w:tcBorders>
            <w:shd w:val="clear" w:color="auto" w:fill="auto"/>
            <w:noWrap/>
            <w:vAlign w:val="bottom"/>
          </w:tcPr>
          <w:p w14:paraId="06AC42BC" w14:textId="6099C2A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1.81 (1.18</w:t>
            </w:r>
            <w:r>
              <w:rPr>
                <w:rFonts w:ascii="Arial" w:hAnsi="Arial" w:cs="Arial"/>
                <w:sz w:val="18"/>
                <w:szCs w:val="18"/>
              </w:rPr>
              <w:t>-</w:t>
            </w:r>
            <w:r w:rsidRPr="007E2BFA">
              <w:rPr>
                <w:rFonts w:ascii="Arial" w:hAnsi="Arial" w:cs="Arial"/>
                <w:sz w:val="18"/>
                <w:szCs w:val="18"/>
              </w:rPr>
              <w:t>2.76)</w:t>
            </w:r>
          </w:p>
        </w:tc>
        <w:tc>
          <w:tcPr>
            <w:tcW w:w="0" w:type="auto"/>
            <w:tcBorders>
              <w:right w:val="single" w:sz="12" w:space="0" w:color="auto"/>
            </w:tcBorders>
            <w:shd w:val="clear" w:color="auto" w:fill="auto"/>
            <w:vAlign w:val="bottom"/>
          </w:tcPr>
          <w:p w14:paraId="1988E7B6" w14:textId="208EBCE9"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w:t>
            </w:r>
            <w:r w:rsidR="007F733C">
              <w:rPr>
                <w:rFonts w:ascii="Arial" w:hAnsi="Arial" w:cs="Arial"/>
                <w:sz w:val="18"/>
                <w:szCs w:val="18"/>
              </w:rPr>
              <w:t>31</w:t>
            </w:r>
            <w:r w:rsidRPr="007E2BFA">
              <w:rPr>
                <w:rFonts w:ascii="Arial" w:hAnsi="Arial" w:cs="Arial"/>
                <w:sz w:val="18"/>
                <w:szCs w:val="18"/>
              </w:rPr>
              <w:t xml:space="preserve"> (0.8</w:t>
            </w:r>
            <w:r w:rsidR="007F733C">
              <w:rPr>
                <w:rFonts w:ascii="Arial" w:hAnsi="Arial" w:cs="Arial"/>
                <w:sz w:val="18"/>
                <w:szCs w:val="18"/>
              </w:rPr>
              <w:t>2</w:t>
            </w:r>
            <w:r>
              <w:rPr>
                <w:rFonts w:ascii="Arial" w:hAnsi="Arial" w:cs="Arial"/>
                <w:sz w:val="18"/>
                <w:szCs w:val="18"/>
              </w:rPr>
              <w:t>-</w:t>
            </w:r>
            <w:r w:rsidRPr="007E2BFA">
              <w:rPr>
                <w:rFonts w:ascii="Arial" w:hAnsi="Arial" w:cs="Arial"/>
                <w:sz w:val="18"/>
                <w:szCs w:val="18"/>
              </w:rPr>
              <w:t>2.</w:t>
            </w:r>
            <w:r w:rsidR="007F733C">
              <w:rPr>
                <w:rFonts w:ascii="Arial" w:hAnsi="Arial" w:cs="Arial"/>
                <w:sz w:val="18"/>
                <w:szCs w:val="18"/>
              </w:rPr>
              <w:t>11</w:t>
            </w:r>
            <w:r w:rsidRPr="007E2BFA">
              <w:rPr>
                <w:rFonts w:ascii="Arial" w:hAnsi="Arial" w:cs="Arial"/>
                <w:sz w:val="18"/>
                <w:szCs w:val="18"/>
              </w:rPr>
              <w:t>)</w:t>
            </w:r>
          </w:p>
        </w:tc>
      </w:tr>
      <w:tr w:rsidR="00A648FB" w:rsidRPr="00126EC5" w14:paraId="096C9F94" w14:textId="77777777" w:rsidTr="009F30E6">
        <w:trPr>
          <w:trHeight w:val="270"/>
        </w:trPr>
        <w:tc>
          <w:tcPr>
            <w:tcW w:w="0" w:type="auto"/>
            <w:tcBorders>
              <w:left w:val="single" w:sz="12" w:space="0" w:color="auto"/>
              <w:right w:val="single" w:sz="12" w:space="0" w:color="auto"/>
            </w:tcBorders>
            <w:shd w:val="clear" w:color="auto" w:fill="auto"/>
            <w:noWrap/>
          </w:tcPr>
          <w:p w14:paraId="0DA5DD93" w14:textId="30FC8C88"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AML</w:t>
            </w:r>
          </w:p>
        </w:tc>
        <w:tc>
          <w:tcPr>
            <w:tcW w:w="0" w:type="auto"/>
            <w:tcBorders>
              <w:left w:val="single" w:sz="12" w:space="0" w:color="auto"/>
              <w:right w:val="single" w:sz="12" w:space="0" w:color="auto"/>
            </w:tcBorders>
          </w:tcPr>
          <w:p w14:paraId="2F320621" w14:textId="0C8C2907" w:rsidR="00A648FB" w:rsidRDefault="00A648FB" w:rsidP="00305431">
            <w:pPr>
              <w:spacing w:line="480" w:lineRule="auto"/>
              <w:jc w:val="center"/>
              <w:rPr>
                <w:rFonts w:ascii="Arial" w:hAnsi="Arial" w:cs="Arial"/>
                <w:sz w:val="18"/>
                <w:szCs w:val="18"/>
              </w:rPr>
            </w:pPr>
            <w:r w:rsidRPr="007E2BFA">
              <w:rPr>
                <w:rFonts w:ascii="Arial" w:hAnsi="Arial" w:cs="Arial"/>
                <w:sz w:val="18"/>
                <w:szCs w:val="18"/>
              </w:rPr>
              <w:t>91 (8</w:t>
            </w:r>
            <w:r>
              <w:rPr>
                <w:rFonts w:ascii="Arial" w:hAnsi="Arial" w:cs="Arial"/>
                <w:sz w:val="18"/>
                <w:szCs w:val="18"/>
              </w:rPr>
              <w:t>.0</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2D21DC88" w14:textId="5380325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29 (</w:t>
            </w:r>
            <w:r>
              <w:rPr>
                <w:rFonts w:ascii="Arial" w:hAnsi="Arial" w:cs="Arial"/>
                <w:sz w:val="18"/>
                <w:szCs w:val="18"/>
              </w:rPr>
              <w:t>5.7</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07161E42" w14:textId="10B5B163"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62 (10</w:t>
            </w:r>
            <w:r>
              <w:rPr>
                <w:rFonts w:ascii="Arial" w:hAnsi="Arial" w:cs="Arial"/>
                <w:sz w:val="18"/>
                <w:szCs w:val="18"/>
              </w:rPr>
              <w:t>.0</w:t>
            </w:r>
            <w:r w:rsidRPr="007E2BFA">
              <w:rPr>
                <w:rFonts w:ascii="Arial" w:hAnsi="Arial" w:cs="Arial"/>
                <w:sz w:val="18"/>
                <w:szCs w:val="18"/>
              </w:rPr>
              <w:t>)</w:t>
            </w:r>
          </w:p>
        </w:tc>
        <w:tc>
          <w:tcPr>
            <w:tcW w:w="0" w:type="auto"/>
            <w:tcBorders>
              <w:left w:val="single" w:sz="12" w:space="0" w:color="auto"/>
            </w:tcBorders>
            <w:shd w:val="clear" w:color="auto" w:fill="auto"/>
            <w:noWrap/>
            <w:vAlign w:val="bottom"/>
          </w:tcPr>
          <w:p w14:paraId="76937D13" w14:textId="4CF77CB3"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2.35 (1.44</w:t>
            </w:r>
            <w:r>
              <w:rPr>
                <w:rFonts w:ascii="Arial" w:hAnsi="Arial" w:cs="Arial"/>
                <w:sz w:val="18"/>
                <w:szCs w:val="18"/>
              </w:rPr>
              <w:t>-</w:t>
            </w:r>
            <w:r w:rsidRPr="007E2BFA">
              <w:rPr>
                <w:rFonts w:ascii="Arial" w:hAnsi="Arial" w:cs="Arial"/>
                <w:sz w:val="18"/>
                <w:szCs w:val="18"/>
              </w:rPr>
              <w:t>3.85)</w:t>
            </w:r>
          </w:p>
        </w:tc>
        <w:tc>
          <w:tcPr>
            <w:tcW w:w="0" w:type="auto"/>
            <w:tcBorders>
              <w:right w:val="single" w:sz="12" w:space="0" w:color="auto"/>
            </w:tcBorders>
            <w:shd w:val="clear" w:color="auto" w:fill="auto"/>
            <w:vAlign w:val="bottom"/>
          </w:tcPr>
          <w:p w14:paraId="13323D76" w14:textId="69AF6D35"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3.</w:t>
            </w:r>
            <w:r w:rsidR="007F733C">
              <w:rPr>
                <w:rFonts w:ascii="Arial" w:hAnsi="Arial" w:cs="Arial"/>
                <w:sz w:val="18"/>
                <w:szCs w:val="18"/>
              </w:rPr>
              <w:t>13</w:t>
            </w:r>
            <w:r w:rsidRPr="007E2BFA">
              <w:rPr>
                <w:rFonts w:ascii="Arial" w:hAnsi="Arial" w:cs="Arial"/>
                <w:sz w:val="18"/>
                <w:szCs w:val="18"/>
              </w:rPr>
              <w:t xml:space="preserve"> (1.</w:t>
            </w:r>
            <w:r w:rsidR="007F733C">
              <w:rPr>
                <w:rFonts w:ascii="Arial" w:hAnsi="Arial" w:cs="Arial"/>
                <w:sz w:val="18"/>
                <w:szCs w:val="18"/>
              </w:rPr>
              <w:t>83</w:t>
            </w:r>
            <w:r>
              <w:rPr>
                <w:rFonts w:ascii="Arial" w:hAnsi="Arial" w:cs="Arial"/>
                <w:sz w:val="18"/>
                <w:szCs w:val="18"/>
              </w:rPr>
              <w:t>-</w:t>
            </w:r>
            <w:r w:rsidRPr="007E2BFA">
              <w:rPr>
                <w:rFonts w:ascii="Arial" w:hAnsi="Arial" w:cs="Arial"/>
                <w:sz w:val="18"/>
                <w:szCs w:val="18"/>
              </w:rPr>
              <w:t>5.</w:t>
            </w:r>
            <w:r w:rsidR="007F733C">
              <w:rPr>
                <w:rFonts w:ascii="Arial" w:hAnsi="Arial" w:cs="Arial"/>
                <w:sz w:val="18"/>
                <w:szCs w:val="18"/>
              </w:rPr>
              <w:t>34</w:t>
            </w:r>
            <w:r w:rsidRPr="007E2BFA">
              <w:rPr>
                <w:rFonts w:ascii="Arial" w:hAnsi="Arial" w:cs="Arial"/>
                <w:sz w:val="18"/>
                <w:szCs w:val="18"/>
              </w:rPr>
              <w:t>)</w:t>
            </w:r>
          </w:p>
        </w:tc>
      </w:tr>
      <w:tr w:rsidR="00A648FB" w:rsidRPr="00126EC5" w14:paraId="4D035602" w14:textId="77777777" w:rsidTr="009F30E6">
        <w:trPr>
          <w:trHeight w:val="270"/>
        </w:trPr>
        <w:tc>
          <w:tcPr>
            <w:tcW w:w="0" w:type="auto"/>
            <w:tcBorders>
              <w:left w:val="single" w:sz="12" w:space="0" w:color="auto"/>
              <w:right w:val="single" w:sz="12" w:space="0" w:color="auto"/>
            </w:tcBorders>
            <w:shd w:val="clear" w:color="auto" w:fill="auto"/>
            <w:noWrap/>
          </w:tcPr>
          <w:p w14:paraId="45E29E33" w14:textId="33A913E5"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CML</w:t>
            </w:r>
          </w:p>
        </w:tc>
        <w:tc>
          <w:tcPr>
            <w:tcW w:w="0" w:type="auto"/>
            <w:tcBorders>
              <w:left w:val="single" w:sz="12" w:space="0" w:color="auto"/>
              <w:right w:val="single" w:sz="12" w:space="0" w:color="auto"/>
            </w:tcBorders>
          </w:tcPr>
          <w:p w14:paraId="21DBF467" w14:textId="5567DCA9" w:rsidR="00A648FB" w:rsidRDefault="00A648FB" w:rsidP="00305431">
            <w:pPr>
              <w:spacing w:line="480" w:lineRule="auto"/>
              <w:jc w:val="center"/>
              <w:rPr>
                <w:rFonts w:ascii="Arial" w:hAnsi="Arial" w:cs="Arial"/>
                <w:sz w:val="18"/>
                <w:szCs w:val="18"/>
              </w:rPr>
            </w:pPr>
            <w:r w:rsidRPr="007E2BFA">
              <w:rPr>
                <w:rFonts w:ascii="Arial" w:hAnsi="Arial" w:cs="Arial"/>
                <w:sz w:val="18"/>
                <w:szCs w:val="18"/>
              </w:rPr>
              <w:t>31 (</w:t>
            </w:r>
            <w:r>
              <w:rPr>
                <w:rFonts w:ascii="Arial" w:hAnsi="Arial" w:cs="Arial"/>
                <w:sz w:val="18"/>
                <w:szCs w:val="18"/>
              </w:rPr>
              <w:t>2.7</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0E3BE026" w14:textId="69176590"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21 (4</w:t>
            </w:r>
            <w:r>
              <w:rPr>
                <w:rFonts w:ascii="Arial" w:hAnsi="Arial" w:cs="Arial"/>
                <w:sz w:val="18"/>
                <w:szCs w:val="18"/>
              </w:rPr>
              <w:t>.1</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2A12C548" w14:textId="2D482887"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10 (</w:t>
            </w:r>
            <w:r>
              <w:rPr>
                <w:rFonts w:ascii="Arial" w:hAnsi="Arial" w:cs="Arial"/>
                <w:sz w:val="18"/>
                <w:szCs w:val="18"/>
              </w:rPr>
              <w:t>1.6</w:t>
            </w:r>
            <w:r w:rsidRPr="007E2BFA">
              <w:rPr>
                <w:rFonts w:ascii="Arial" w:hAnsi="Arial" w:cs="Arial"/>
                <w:sz w:val="18"/>
                <w:szCs w:val="18"/>
              </w:rPr>
              <w:t>)</w:t>
            </w:r>
          </w:p>
        </w:tc>
        <w:tc>
          <w:tcPr>
            <w:tcW w:w="0" w:type="auto"/>
            <w:tcBorders>
              <w:left w:val="single" w:sz="12" w:space="0" w:color="auto"/>
            </w:tcBorders>
            <w:shd w:val="clear" w:color="auto" w:fill="auto"/>
            <w:noWrap/>
            <w:vAlign w:val="bottom"/>
          </w:tcPr>
          <w:p w14:paraId="2D272CD4" w14:textId="7714706A"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0.52 (0.24</w:t>
            </w:r>
            <w:r>
              <w:rPr>
                <w:rFonts w:ascii="Arial" w:hAnsi="Arial" w:cs="Arial"/>
                <w:sz w:val="18"/>
                <w:szCs w:val="18"/>
              </w:rPr>
              <w:t>-</w:t>
            </w:r>
            <w:r w:rsidRPr="007E2BFA">
              <w:rPr>
                <w:rFonts w:ascii="Arial" w:hAnsi="Arial" w:cs="Arial"/>
                <w:sz w:val="18"/>
                <w:szCs w:val="18"/>
              </w:rPr>
              <w:t>1.15)</w:t>
            </w:r>
          </w:p>
        </w:tc>
        <w:tc>
          <w:tcPr>
            <w:tcW w:w="0" w:type="auto"/>
            <w:tcBorders>
              <w:right w:val="single" w:sz="12" w:space="0" w:color="auto"/>
            </w:tcBorders>
            <w:shd w:val="clear" w:color="auto" w:fill="auto"/>
            <w:vAlign w:val="bottom"/>
          </w:tcPr>
          <w:p w14:paraId="52EF9A67" w14:textId="5996B726"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0</w:t>
            </w:r>
            <w:r>
              <w:rPr>
                <w:rFonts w:ascii="Arial" w:hAnsi="Arial" w:cs="Arial"/>
                <w:sz w:val="18"/>
                <w:szCs w:val="18"/>
              </w:rPr>
              <w:t>.5</w:t>
            </w:r>
            <w:r w:rsidR="007F733C">
              <w:rPr>
                <w:rFonts w:ascii="Arial" w:hAnsi="Arial" w:cs="Arial"/>
                <w:sz w:val="18"/>
                <w:szCs w:val="18"/>
              </w:rPr>
              <w:t>7</w:t>
            </w:r>
            <w:r w:rsidRPr="007E2BFA">
              <w:rPr>
                <w:rFonts w:ascii="Arial" w:hAnsi="Arial" w:cs="Arial"/>
                <w:sz w:val="18"/>
                <w:szCs w:val="18"/>
              </w:rPr>
              <w:t xml:space="preserve"> (0.2</w:t>
            </w:r>
            <w:r>
              <w:rPr>
                <w:rFonts w:ascii="Arial" w:hAnsi="Arial" w:cs="Arial"/>
                <w:sz w:val="18"/>
                <w:szCs w:val="18"/>
              </w:rPr>
              <w:t>4-</w:t>
            </w:r>
            <w:r w:rsidRPr="007E2BFA">
              <w:rPr>
                <w:rFonts w:ascii="Arial" w:hAnsi="Arial" w:cs="Arial"/>
                <w:sz w:val="18"/>
                <w:szCs w:val="18"/>
              </w:rPr>
              <w:t>1.</w:t>
            </w:r>
            <w:r w:rsidR="007F733C">
              <w:rPr>
                <w:rFonts w:ascii="Arial" w:hAnsi="Arial" w:cs="Arial"/>
                <w:sz w:val="18"/>
                <w:szCs w:val="18"/>
              </w:rPr>
              <w:t>32</w:t>
            </w:r>
            <w:r w:rsidRPr="007E2BFA">
              <w:rPr>
                <w:rFonts w:ascii="Arial" w:hAnsi="Arial" w:cs="Arial"/>
                <w:sz w:val="18"/>
                <w:szCs w:val="18"/>
              </w:rPr>
              <w:t>)</w:t>
            </w:r>
          </w:p>
        </w:tc>
      </w:tr>
      <w:tr w:rsidR="00A648FB" w:rsidRPr="00126EC5" w14:paraId="3BE611F0" w14:textId="77777777" w:rsidTr="009F30E6">
        <w:trPr>
          <w:trHeight w:val="270"/>
        </w:trPr>
        <w:tc>
          <w:tcPr>
            <w:tcW w:w="0" w:type="auto"/>
            <w:tcBorders>
              <w:left w:val="single" w:sz="12" w:space="0" w:color="auto"/>
              <w:right w:val="single" w:sz="12" w:space="0" w:color="auto"/>
            </w:tcBorders>
            <w:shd w:val="clear" w:color="auto" w:fill="auto"/>
            <w:noWrap/>
          </w:tcPr>
          <w:p w14:paraId="7D487D6F" w14:textId="1833E1FC"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Ph-MP</w:t>
            </w:r>
            <w:r>
              <w:rPr>
                <w:rFonts w:ascii="Arial" w:hAnsi="Arial" w:cs="Arial"/>
                <w:sz w:val="18"/>
                <w:szCs w:val="18"/>
              </w:rPr>
              <w:t>N</w:t>
            </w:r>
          </w:p>
        </w:tc>
        <w:tc>
          <w:tcPr>
            <w:tcW w:w="0" w:type="auto"/>
            <w:tcBorders>
              <w:left w:val="single" w:sz="12" w:space="0" w:color="auto"/>
              <w:right w:val="single" w:sz="12" w:space="0" w:color="auto"/>
            </w:tcBorders>
          </w:tcPr>
          <w:p w14:paraId="61010C80" w14:textId="03631B6C" w:rsidR="00A648FB" w:rsidRPr="00126EC5" w:rsidRDefault="00A648FB" w:rsidP="00305431">
            <w:pPr>
              <w:spacing w:line="480" w:lineRule="auto"/>
              <w:jc w:val="center"/>
              <w:rPr>
                <w:rFonts w:ascii="Arial" w:hAnsi="Arial" w:cs="Arial"/>
                <w:sz w:val="18"/>
                <w:szCs w:val="18"/>
              </w:rPr>
            </w:pPr>
            <w:r w:rsidRPr="007E2BFA">
              <w:rPr>
                <w:rFonts w:ascii="Arial" w:hAnsi="Arial" w:cs="Arial"/>
                <w:sz w:val="18"/>
                <w:szCs w:val="18"/>
              </w:rPr>
              <w:t>82 (7</w:t>
            </w:r>
            <w:r>
              <w:rPr>
                <w:rFonts w:ascii="Arial" w:hAnsi="Arial" w:cs="Arial"/>
                <w:sz w:val="18"/>
                <w:szCs w:val="18"/>
              </w:rPr>
              <w:t>.3</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00496A0A" w14:textId="3B1C3BB2"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31 (6</w:t>
            </w:r>
            <w:r>
              <w:rPr>
                <w:rFonts w:ascii="Arial" w:hAnsi="Arial" w:cs="Arial"/>
                <w:sz w:val="18"/>
                <w:szCs w:val="18"/>
              </w:rPr>
              <w:t>.1</w:t>
            </w:r>
            <w:r w:rsidRPr="007E2BFA">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1B75A573" w14:textId="09016B4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51 (8</w:t>
            </w:r>
            <w:r>
              <w:rPr>
                <w:rFonts w:ascii="Arial" w:hAnsi="Arial" w:cs="Arial"/>
                <w:sz w:val="18"/>
                <w:szCs w:val="18"/>
              </w:rPr>
              <w:t>.2</w:t>
            </w:r>
            <w:r w:rsidRPr="007E2BFA">
              <w:rPr>
                <w:rFonts w:ascii="Arial" w:hAnsi="Arial" w:cs="Arial"/>
                <w:sz w:val="18"/>
                <w:szCs w:val="18"/>
              </w:rPr>
              <w:t>)</w:t>
            </w:r>
          </w:p>
        </w:tc>
        <w:tc>
          <w:tcPr>
            <w:tcW w:w="0" w:type="auto"/>
            <w:tcBorders>
              <w:left w:val="single" w:sz="12" w:space="0" w:color="auto"/>
            </w:tcBorders>
            <w:shd w:val="clear" w:color="auto" w:fill="auto"/>
            <w:noWrap/>
            <w:vAlign w:val="bottom"/>
          </w:tcPr>
          <w:p w14:paraId="0B58FFE1" w14:textId="33C94AC5"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1.81 (1.10</w:t>
            </w:r>
            <w:r>
              <w:rPr>
                <w:rFonts w:ascii="Arial" w:hAnsi="Arial" w:cs="Arial"/>
                <w:sz w:val="18"/>
                <w:szCs w:val="18"/>
              </w:rPr>
              <w:t>-</w:t>
            </w:r>
            <w:r w:rsidRPr="007E2BFA">
              <w:rPr>
                <w:rFonts w:ascii="Arial" w:hAnsi="Arial" w:cs="Arial"/>
                <w:sz w:val="18"/>
                <w:szCs w:val="18"/>
              </w:rPr>
              <w:t>2.98)</w:t>
            </w:r>
          </w:p>
        </w:tc>
        <w:tc>
          <w:tcPr>
            <w:tcW w:w="0" w:type="auto"/>
            <w:tcBorders>
              <w:right w:val="single" w:sz="12" w:space="0" w:color="auto"/>
            </w:tcBorders>
            <w:shd w:val="clear" w:color="auto" w:fill="auto"/>
            <w:vAlign w:val="bottom"/>
          </w:tcPr>
          <w:p w14:paraId="705D0718" w14:textId="56CC7B6C" w:rsidR="00A648FB" w:rsidRPr="00C61DD7" w:rsidRDefault="00A648FB" w:rsidP="00305431">
            <w:pPr>
              <w:spacing w:line="480" w:lineRule="auto"/>
              <w:jc w:val="center"/>
              <w:rPr>
                <w:rFonts w:ascii="Arial" w:hAnsi="Arial" w:cs="Arial"/>
                <w:sz w:val="18"/>
                <w:szCs w:val="18"/>
              </w:rPr>
            </w:pPr>
            <w:r w:rsidRPr="007E2BFA">
              <w:rPr>
                <w:rFonts w:ascii="Arial" w:hAnsi="Arial" w:cs="Arial"/>
                <w:sz w:val="18"/>
                <w:szCs w:val="18"/>
              </w:rPr>
              <w:t>1.</w:t>
            </w:r>
            <w:r>
              <w:rPr>
                <w:rFonts w:ascii="Arial" w:hAnsi="Arial" w:cs="Arial"/>
                <w:sz w:val="18"/>
                <w:szCs w:val="18"/>
              </w:rPr>
              <w:t>4</w:t>
            </w:r>
            <w:r w:rsidR="007F733C">
              <w:rPr>
                <w:rFonts w:ascii="Arial" w:hAnsi="Arial" w:cs="Arial"/>
                <w:sz w:val="18"/>
                <w:szCs w:val="18"/>
              </w:rPr>
              <w:t>3</w:t>
            </w:r>
            <w:r w:rsidRPr="007E2BFA">
              <w:rPr>
                <w:rFonts w:ascii="Arial" w:hAnsi="Arial" w:cs="Arial"/>
                <w:sz w:val="18"/>
                <w:szCs w:val="18"/>
              </w:rPr>
              <w:t xml:space="preserve"> (0.</w:t>
            </w:r>
            <w:r>
              <w:rPr>
                <w:rFonts w:ascii="Arial" w:hAnsi="Arial" w:cs="Arial"/>
                <w:sz w:val="18"/>
                <w:szCs w:val="18"/>
              </w:rPr>
              <w:t>84-</w:t>
            </w:r>
            <w:r w:rsidRPr="007E2BFA">
              <w:rPr>
                <w:rFonts w:ascii="Arial" w:hAnsi="Arial" w:cs="Arial"/>
                <w:sz w:val="18"/>
                <w:szCs w:val="18"/>
              </w:rPr>
              <w:t>2.</w:t>
            </w:r>
            <w:r>
              <w:rPr>
                <w:rFonts w:ascii="Arial" w:hAnsi="Arial" w:cs="Arial"/>
                <w:sz w:val="18"/>
                <w:szCs w:val="18"/>
              </w:rPr>
              <w:t>4</w:t>
            </w:r>
            <w:r w:rsidR="007F733C">
              <w:rPr>
                <w:rFonts w:ascii="Arial" w:hAnsi="Arial" w:cs="Arial"/>
                <w:sz w:val="18"/>
                <w:szCs w:val="18"/>
              </w:rPr>
              <w:t>2</w:t>
            </w:r>
            <w:r w:rsidRPr="007E2BFA">
              <w:rPr>
                <w:rFonts w:ascii="Arial" w:hAnsi="Arial" w:cs="Arial"/>
                <w:sz w:val="18"/>
                <w:szCs w:val="18"/>
              </w:rPr>
              <w:t>)</w:t>
            </w:r>
          </w:p>
        </w:tc>
      </w:tr>
      <w:tr w:rsidR="00A648FB" w:rsidRPr="00811BC1" w14:paraId="41C3979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tcPr>
          <w:p w14:paraId="75FA3D50" w14:textId="7096A5CE" w:rsidR="00A648FB" w:rsidRPr="00811BC1" w:rsidRDefault="00A648FB" w:rsidP="00305431">
            <w:pPr>
              <w:spacing w:line="480" w:lineRule="auto"/>
              <w:rPr>
                <w:rFonts w:ascii="Arial" w:hAnsi="Arial" w:cs="Arial"/>
                <w:b/>
                <w:sz w:val="18"/>
                <w:szCs w:val="18"/>
              </w:rPr>
            </w:pPr>
            <w:r w:rsidRPr="00811BC1">
              <w:rPr>
                <w:rFonts w:ascii="Arial" w:hAnsi="Arial" w:cs="Arial"/>
                <w:b/>
                <w:sz w:val="18"/>
                <w:szCs w:val="18"/>
              </w:rPr>
              <w:t>S</w:t>
            </w:r>
            <w:r w:rsidRPr="00C61DD7">
              <w:rPr>
                <w:rFonts w:ascii="Arial" w:hAnsi="Arial" w:cs="Arial"/>
                <w:b/>
                <w:sz w:val="18"/>
                <w:szCs w:val="18"/>
              </w:rPr>
              <w:t>tem cell transplantation</w:t>
            </w:r>
            <w:r w:rsidRPr="00811BC1">
              <w:rPr>
                <w:rFonts w:ascii="Arial" w:hAnsi="Arial" w:cs="Arial"/>
                <w:b/>
                <w:sz w:val="18"/>
                <w:szCs w:val="18"/>
              </w:rPr>
              <w:t>,</w:t>
            </w:r>
            <w:r>
              <w:rPr>
                <w:rFonts w:ascii="Arial" w:hAnsi="Arial" w:cs="Arial"/>
                <w:b/>
                <w:bCs/>
                <w:sz w:val="18"/>
                <w:szCs w:val="18"/>
                <w:vertAlign w:val="superscript"/>
              </w:rPr>
              <w:t>‡</w:t>
            </w:r>
            <w:r w:rsidRPr="00811BC1">
              <w:rPr>
                <w:rFonts w:ascii="Arial" w:hAnsi="Arial" w:cs="Arial"/>
                <w:b/>
                <w:sz w:val="18"/>
                <w:szCs w:val="18"/>
              </w:rPr>
              <w:t xml:space="preserve"> n (%)</w:t>
            </w:r>
          </w:p>
        </w:tc>
        <w:tc>
          <w:tcPr>
            <w:tcW w:w="0" w:type="auto"/>
            <w:tcBorders>
              <w:left w:val="single" w:sz="12" w:space="0" w:color="auto"/>
              <w:right w:val="single" w:sz="12" w:space="0" w:color="auto"/>
            </w:tcBorders>
            <w:shd w:val="clear" w:color="auto" w:fill="F2F2F2" w:themeFill="background1" w:themeFillShade="F2"/>
            <w:noWrap/>
            <w:vAlign w:val="center"/>
          </w:tcPr>
          <w:p w14:paraId="1C0F1901" w14:textId="7E2B41E5" w:rsidR="00A648FB" w:rsidRPr="00811BC1" w:rsidRDefault="00A648FB" w:rsidP="00305431">
            <w:pPr>
              <w:spacing w:line="480" w:lineRule="auto"/>
              <w:jc w:val="center"/>
              <w:rPr>
                <w:rFonts w:ascii="Arial" w:hAnsi="Arial" w:cs="Arial"/>
                <w:b/>
                <w:sz w:val="18"/>
                <w:szCs w:val="18"/>
              </w:rPr>
            </w:pPr>
            <w:r w:rsidRPr="00811BC1">
              <w:rPr>
                <w:rFonts w:ascii="Arial" w:hAnsi="Arial" w:cs="Arial"/>
                <w:b/>
                <w:sz w:val="18"/>
                <w:szCs w:val="18"/>
              </w:rPr>
              <w:t xml:space="preserve">N = </w:t>
            </w:r>
            <w:r w:rsidRPr="00C61DD7">
              <w:rPr>
                <w:rFonts w:ascii="Arial" w:hAnsi="Arial" w:cs="Arial"/>
                <w:b/>
                <w:sz w:val="18"/>
                <w:szCs w:val="18"/>
              </w:rPr>
              <w:t>1</w:t>
            </w:r>
            <w:r>
              <w:rPr>
                <w:rFonts w:ascii="Arial" w:hAnsi="Arial" w:cs="Arial"/>
                <w:b/>
                <w:sz w:val="18"/>
                <w:szCs w:val="18"/>
              </w:rPr>
              <w:t>098</w:t>
            </w:r>
          </w:p>
        </w:tc>
        <w:tc>
          <w:tcPr>
            <w:tcW w:w="0" w:type="auto"/>
            <w:tcBorders>
              <w:left w:val="single" w:sz="12" w:space="0" w:color="auto"/>
              <w:right w:val="single" w:sz="12" w:space="0" w:color="auto"/>
            </w:tcBorders>
            <w:shd w:val="clear" w:color="auto" w:fill="F2F2F2" w:themeFill="background1" w:themeFillShade="F2"/>
            <w:vAlign w:val="center"/>
          </w:tcPr>
          <w:p w14:paraId="0A3F076B" w14:textId="7BCA5287" w:rsidR="00A648FB" w:rsidRPr="00811BC1" w:rsidRDefault="00A648FB" w:rsidP="00305431">
            <w:pPr>
              <w:spacing w:line="480" w:lineRule="auto"/>
              <w:jc w:val="center"/>
              <w:rPr>
                <w:rFonts w:ascii="Arial" w:hAnsi="Arial" w:cs="Arial"/>
                <w:b/>
                <w:sz w:val="18"/>
                <w:szCs w:val="18"/>
              </w:rPr>
            </w:pPr>
            <w:r w:rsidRPr="00811BC1">
              <w:rPr>
                <w:rFonts w:ascii="Arial" w:hAnsi="Arial" w:cs="Arial"/>
                <w:b/>
                <w:sz w:val="18"/>
                <w:szCs w:val="18"/>
              </w:rPr>
              <w:t xml:space="preserve">n = </w:t>
            </w:r>
            <w:r>
              <w:rPr>
                <w:rFonts w:ascii="Arial" w:hAnsi="Arial" w:cs="Arial"/>
                <w:b/>
                <w:sz w:val="18"/>
                <w:szCs w:val="18"/>
              </w:rPr>
              <w:t>494</w:t>
            </w:r>
          </w:p>
        </w:tc>
        <w:tc>
          <w:tcPr>
            <w:tcW w:w="0" w:type="auto"/>
            <w:tcBorders>
              <w:left w:val="single" w:sz="12" w:space="0" w:color="auto"/>
              <w:right w:val="single" w:sz="12" w:space="0" w:color="auto"/>
            </w:tcBorders>
            <w:shd w:val="clear" w:color="auto" w:fill="F2F2F2" w:themeFill="background1" w:themeFillShade="F2"/>
            <w:vAlign w:val="center"/>
          </w:tcPr>
          <w:p w14:paraId="2F0C555C" w14:textId="2044169C" w:rsidR="00A648FB" w:rsidRPr="00C61DD7" w:rsidRDefault="00A648FB" w:rsidP="00305431">
            <w:pPr>
              <w:spacing w:line="480" w:lineRule="auto"/>
              <w:jc w:val="center"/>
              <w:rPr>
                <w:rFonts w:ascii="Arial" w:hAnsi="Arial" w:cs="Arial"/>
                <w:b/>
                <w:sz w:val="18"/>
                <w:szCs w:val="18"/>
              </w:rPr>
            </w:pPr>
            <w:r w:rsidRPr="00811BC1">
              <w:rPr>
                <w:rFonts w:ascii="Arial" w:hAnsi="Arial" w:cs="Arial"/>
                <w:b/>
                <w:sz w:val="18"/>
                <w:szCs w:val="18"/>
              </w:rPr>
              <w:t>n = 6</w:t>
            </w:r>
            <w:r>
              <w:rPr>
                <w:rFonts w:ascii="Arial" w:hAnsi="Arial" w:cs="Arial"/>
                <w:b/>
                <w:sz w:val="18"/>
                <w:szCs w:val="18"/>
              </w:rPr>
              <w:t>04</w:t>
            </w:r>
          </w:p>
        </w:tc>
        <w:tc>
          <w:tcPr>
            <w:tcW w:w="0" w:type="auto"/>
            <w:tcBorders>
              <w:left w:val="single" w:sz="12" w:space="0" w:color="auto"/>
            </w:tcBorders>
            <w:shd w:val="clear" w:color="auto" w:fill="F2F2F2" w:themeFill="background1" w:themeFillShade="F2"/>
            <w:noWrap/>
            <w:vAlign w:val="center"/>
          </w:tcPr>
          <w:p w14:paraId="07337AD3" w14:textId="5B72425F" w:rsidR="00A648FB" w:rsidRPr="00C61DD7" w:rsidRDefault="00A648FB" w:rsidP="00305431">
            <w:pPr>
              <w:spacing w:line="480" w:lineRule="auto"/>
              <w:jc w:val="center"/>
              <w:rPr>
                <w:rFonts w:ascii="Arial" w:hAnsi="Arial" w:cs="Arial"/>
                <w:b/>
                <w:sz w:val="18"/>
                <w:szCs w:val="18"/>
              </w:rPr>
            </w:pPr>
          </w:p>
        </w:tc>
        <w:tc>
          <w:tcPr>
            <w:tcW w:w="0" w:type="auto"/>
            <w:tcBorders>
              <w:right w:val="single" w:sz="12" w:space="0" w:color="auto"/>
            </w:tcBorders>
            <w:shd w:val="clear" w:color="auto" w:fill="F2F2F2" w:themeFill="background1" w:themeFillShade="F2"/>
            <w:vAlign w:val="center"/>
          </w:tcPr>
          <w:p w14:paraId="5CFBA04E" w14:textId="7F077075" w:rsidR="00A648FB" w:rsidRPr="00C61DD7" w:rsidRDefault="00A648FB" w:rsidP="00305431">
            <w:pPr>
              <w:spacing w:line="480" w:lineRule="auto"/>
              <w:jc w:val="center"/>
              <w:rPr>
                <w:rFonts w:ascii="Arial" w:hAnsi="Arial" w:cs="Arial"/>
                <w:b/>
                <w:sz w:val="18"/>
                <w:szCs w:val="18"/>
              </w:rPr>
            </w:pPr>
          </w:p>
        </w:tc>
      </w:tr>
      <w:tr w:rsidR="00A648FB" w:rsidRPr="00126EC5" w14:paraId="148087A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079B600A" w14:textId="77E302FB"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lastRenderedPageBreak/>
              <w:t>Autologous</w:t>
            </w:r>
          </w:p>
        </w:tc>
        <w:tc>
          <w:tcPr>
            <w:tcW w:w="0" w:type="auto"/>
            <w:tcBorders>
              <w:left w:val="single" w:sz="12" w:space="0" w:color="auto"/>
              <w:right w:val="single" w:sz="12" w:space="0" w:color="auto"/>
            </w:tcBorders>
            <w:shd w:val="clear" w:color="auto" w:fill="F2F2F2" w:themeFill="background1" w:themeFillShade="F2"/>
          </w:tcPr>
          <w:p w14:paraId="6EC00D7D" w14:textId="566BA6E1"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100 (9</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8D2548B" w14:textId="1598208F"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65 (13</w:t>
            </w:r>
            <w:r>
              <w:rPr>
                <w:rFonts w:ascii="Arial" w:hAnsi="Arial" w:cs="Arial"/>
                <w:sz w:val="18"/>
                <w:szCs w:val="18"/>
              </w:rPr>
              <w:t>.2</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8023423" w14:textId="2A944E9E"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35 (</w:t>
            </w:r>
            <w:r>
              <w:rPr>
                <w:rFonts w:ascii="Arial" w:hAnsi="Arial" w:cs="Arial"/>
                <w:sz w:val="18"/>
                <w:szCs w:val="18"/>
              </w:rPr>
              <w:t>5.8</w:t>
            </w:r>
            <w:r w:rsidRPr="006B610F">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796DBD0" w14:textId="7F051A81"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0.39 (0.26</w:t>
            </w:r>
            <w:r>
              <w:rPr>
                <w:rFonts w:ascii="Arial" w:hAnsi="Arial" w:cs="Arial"/>
                <w:sz w:val="18"/>
                <w:szCs w:val="18"/>
              </w:rPr>
              <w:t>-</w:t>
            </w:r>
            <w:r w:rsidRPr="006B610F">
              <w:rPr>
                <w:rFonts w:ascii="Arial" w:hAnsi="Arial" w:cs="Arial"/>
                <w:sz w:val="18"/>
                <w:szCs w:val="18"/>
              </w:rPr>
              <w:t>0.61)</w:t>
            </w:r>
          </w:p>
        </w:tc>
        <w:tc>
          <w:tcPr>
            <w:tcW w:w="0" w:type="auto"/>
            <w:tcBorders>
              <w:right w:val="single" w:sz="12" w:space="0" w:color="auto"/>
            </w:tcBorders>
            <w:shd w:val="clear" w:color="auto" w:fill="F2F2F2" w:themeFill="background1" w:themeFillShade="F2"/>
          </w:tcPr>
          <w:p w14:paraId="617B7DC5" w14:textId="277D2A7A"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 xml:space="preserve"> 0.5</w:t>
            </w:r>
            <w:r>
              <w:rPr>
                <w:rFonts w:ascii="Arial" w:hAnsi="Arial" w:cs="Arial"/>
                <w:sz w:val="18"/>
                <w:szCs w:val="18"/>
              </w:rPr>
              <w:t>6</w:t>
            </w:r>
            <w:r w:rsidRPr="006B610F">
              <w:rPr>
                <w:rFonts w:ascii="Arial" w:hAnsi="Arial" w:cs="Arial"/>
                <w:sz w:val="18"/>
                <w:szCs w:val="18"/>
              </w:rPr>
              <w:t xml:space="preserve"> (0.3</w:t>
            </w:r>
            <w:r>
              <w:rPr>
                <w:rFonts w:ascii="Arial" w:hAnsi="Arial" w:cs="Arial"/>
                <w:sz w:val="18"/>
                <w:szCs w:val="18"/>
              </w:rPr>
              <w:t>5-</w:t>
            </w:r>
            <w:r w:rsidRPr="006B610F">
              <w:rPr>
                <w:rFonts w:ascii="Arial" w:hAnsi="Arial" w:cs="Arial"/>
                <w:sz w:val="18"/>
                <w:szCs w:val="18"/>
              </w:rPr>
              <w:t>0.</w:t>
            </w:r>
            <w:r>
              <w:rPr>
                <w:rFonts w:ascii="Arial" w:hAnsi="Arial" w:cs="Arial"/>
                <w:sz w:val="18"/>
                <w:szCs w:val="18"/>
              </w:rPr>
              <w:t>90</w:t>
            </w:r>
            <w:r w:rsidRPr="006B610F">
              <w:rPr>
                <w:rFonts w:ascii="Arial" w:hAnsi="Arial" w:cs="Arial"/>
                <w:sz w:val="18"/>
                <w:szCs w:val="18"/>
              </w:rPr>
              <w:t>)</w:t>
            </w:r>
          </w:p>
        </w:tc>
      </w:tr>
      <w:tr w:rsidR="00A648FB" w:rsidRPr="00126EC5" w14:paraId="527486FE"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21E12428" w14:textId="2D40DA3B"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t>Allogeneic</w:t>
            </w:r>
          </w:p>
        </w:tc>
        <w:tc>
          <w:tcPr>
            <w:tcW w:w="0" w:type="auto"/>
            <w:tcBorders>
              <w:left w:val="single" w:sz="12" w:space="0" w:color="auto"/>
              <w:right w:val="single" w:sz="12" w:space="0" w:color="auto"/>
            </w:tcBorders>
            <w:shd w:val="clear" w:color="auto" w:fill="F2F2F2" w:themeFill="background1" w:themeFillShade="F2"/>
          </w:tcPr>
          <w:p w14:paraId="5534CA21" w14:textId="509A2564" w:rsidR="00A648FB" w:rsidRPr="00126EC5" w:rsidRDefault="00A648FB" w:rsidP="00305431">
            <w:pPr>
              <w:spacing w:line="480" w:lineRule="auto"/>
              <w:jc w:val="center"/>
              <w:rPr>
                <w:rFonts w:ascii="Arial" w:hAnsi="Arial" w:cs="Arial"/>
                <w:sz w:val="18"/>
                <w:szCs w:val="18"/>
              </w:rPr>
            </w:pPr>
            <w:r>
              <w:rPr>
                <w:rFonts w:ascii="Arial" w:hAnsi="Arial" w:cs="Arial"/>
                <w:sz w:val="18"/>
                <w:szCs w:val="18"/>
              </w:rPr>
              <w:t>5</w:t>
            </w:r>
            <w:r w:rsidRPr="006B610F">
              <w:rPr>
                <w:rFonts w:ascii="Arial" w:hAnsi="Arial" w:cs="Arial"/>
                <w:sz w:val="18"/>
                <w:szCs w:val="18"/>
              </w:rPr>
              <w:t>6 (5</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653B2549" w14:textId="4A376CAB"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31 (6</w:t>
            </w:r>
            <w:r>
              <w:rPr>
                <w:rFonts w:ascii="Arial" w:hAnsi="Arial" w:cs="Arial"/>
                <w:sz w:val="18"/>
                <w:szCs w:val="18"/>
              </w:rPr>
              <w:t>.3</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9123E6F" w14:textId="72B7AC28"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25 (4</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3BF1E4CB" w14:textId="419C5F90"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0.59 (0.34</w:t>
            </w:r>
            <w:r>
              <w:rPr>
                <w:rFonts w:ascii="Arial" w:hAnsi="Arial" w:cs="Arial"/>
                <w:sz w:val="18"/>
                <w:szCs w:val="18"/>
              </w:rPr>
              <w:t>-</w:t>
            </w:r>
            <w:r w:rsidRPr="006B610F">
              <w:rPr>
                <w:rFonts w:ascii="Arial" w:hAnsi="Arial" w:cs="Arial"/>
                <w:sz w:val="18"/>
                <w:szCs w:val="18"/>
              </w:rPr>
              <w:t>1.02)</w:t>
            </w:r>
          </w:p>
        </w:tc>
        <w:tc>
          <w:tcPr>
            <w:tcW w:w="0" w:type="auto"/>
            <w:tcBorders>
              <w:right w:val="single" w:sz="12" w:space="0" w:color="auto"/>
            </w:tcBorders>
            <w:shd w:val="clear" w:color="auto" w:fill="F2F2F2" w:themeFill="background1" w:themeFillShade="F2"/>
          </w:tcPr>
          <w:p w14:paraId="49E309A0" w14:textId="6A2B52D4"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 xml:space="preserve"> 1.0</w:t>
            </w:r>
            <w:r>
              <w:rPr>
                <w:rFonts w:ascii="Arial" w:hAnsi="Arial" w:cs="Arial"/>
                <w:sz w:val="18"/>
                <w:szCs w:val="18"/>
              </w:rPr>
              <w:t>2</w:t>
            </w:r>
            <w:r w:rsidRPr="006B610F">
              <w:rPr>
                <w:rFonts w:ascii="Arial" w:hAnsi="Arial" w:cs="Arial"/>
                <w:sz w:val="18"/>
                <w:szCs w:val="18"/>
              </w:rPr>
              <w:t xml:space="preserve"> (0.5</w:t>
            </w:r>
            <w:r>
              <w:rPr>
                <w:rFonts w:ascii="Arial" w:hAnsi="Arial" w:cs="Arial"/>
                <w:sz w:val="18"/>
                <w:szCs w:val="18"/>
              </w:rPr>
              <w:t>6-</w:t>
            </w:r>
            <w:r w:rsidRPr="006B610F">
              <w:rPr>
                <w:rFonts w:ascii="Arial" w:hAnsi="Arial" w:cs="Arial"/>
                <w:sz w:val="18"/>
                <w:szCs w:val="18"/>
              </w:rPr>
              <w:t>1.8</w:t>
            </w:r>
            <w:r>
              <w:rPr>
                <w:rFonts w:ascii="Arial" w:hAnsi="Arial" w:cs="Arial"/>
                <w:sz w:val="18"/>
                <w:szCs w:val="18"/>
              </w:rPr>
              <w:t>4</w:t>
            </w:r>
            <w:r w:rsidRPr="006B610F">
              <w:rPr>
                <w:rFonts w:ascii="Arial" w:hAnsi="Arial" w:cs="Arial"/>
                <w:sz w:val="18"/>
                <w:szCs w:val="18"/>
              </w:rPr>
              <w:t>)</w:t>
            </w:r>
          </w:p>
        </w:tc>
      </w:tr>
      <w:tr w:rsidR="00A648FB" w:rsidRPr="00126EC5" w14:paraId="1E60C881"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5B6BB017" w14:textId="58C7419E"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t>No</w:t>
            </w:r>
          </w:p>
        </w:tc>
        <w:tc>
          <w:tcPr>
            <w:tcW w:w="0" w:type="auto"/>
            <w:tcBorders>
              <w:left w:val="single" w:sz="12" w:space="0" w:color="auto"/>
              <w:right w:val="single" w:sz="12" w:space="0" w:color="auto"/>
            </w:tcBorders>
            <w:shd w:val="clear" w:color="auto" w:fill="F2F2F2" w:themeFill="background1" w:themeFillShade="F2"/>
          </w:tcPr>
          <w:p w14:paraId="4D4F38D2" w14:textId="232D1FA6"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9</w:t>
            </w:r>
            <w:r>
              <w:rPr>
                <w:rFonts w:ascii="Arial" w:hAnsi="Arial" w:cs="Arial"/>
                <w:sz w:val="18"/>
                <w:szCs w:val="18"/>
              </w:rPr>
              <w:t>42</w:t>
            </w:r>
            <w:r w:rsidRPr="006B610F">
              <w:rPr>
                <w:rFonts w:ascii="Arial" w:hAnsi="Arial" w:cs="Arial"/>
                <w:sz w:val="18"/>
                <w:szCs w:val="18"/>
              </w:rPr>
              <w:t xml:space="preserve"> (8</w:t>
            </w:r>
            <w:r>
              <w:rPr>
                <w:rFonts w:ascii="Arial" w:hAnsi="Arial" w:cs="Arial"/>
                <w:sz w:val="18"/>
                <w:szCs w:val="18"/>
              </w:rPr>
              <w:t>5.8</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7343C1A7" w14:textId="57A6EF38"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39</w:t>
            </w:r>
            <w:r>
              <w:rPr>
                <w:rFonts w:ascii="Arial" w:hAnsi="Arial" w:cs="Arial"/>
                <w:sz w:val="18"/>
                <w:szCs w:val="18"/>
              </w:rPr>
              <w:t>8</w:t>
            </w:r>
            <w:r w:rsidRPr="006B610F">
              <w:rPr>
                <w:rFonts w:ascii="Arial" w:hAnsi="Arial" w:cs="Arial"/>
                <w:sz w:val="18"/>
                <w:szCs w:val="18"/>
              </w:rPr>
              <w:t xml:space="preserve"> (8</w:t>
            </w:r>
            <w:r>
              <w:rPr>
                <w:rFonts w:ascii="Arial" w:hAnsi="Arial" w:cs="Arial"/>
                <w:sz w:val="18"/>
                <w:szCs w:val="18"/>
              </w:rPr>
              <w:t>0.6</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9691D0E" w14:textId="7E2FFF74"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544 (90</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08C5F74" w14:textId="3AD5BBD3"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4436B5EA" w14:textId="13BFD7ED"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reference</w:t>
            </w:r>
          </w:p>
        </w:tc>
      </w:tr>
      <w:tr w:rsidR="00DB6322" w:rsidRPr="00811BC1" w14:paraId="5E080BA6" w14:textId="77777777" w:rsidTr="006B610F">
        <w:trPr>
          <w:trHeight w:val="270"/>
        </w:trPr>
        <w:tc>
          <w:tcPr>
            <w:tcW w:w="0" w:type="auto"/>
            <w:tcBorders>
              <w:left w:val="single" w:sz="12" w:space="0" w:color="auto"/>
              <w:bottom w:val="single" w:sz="4" w:space="0" w:color="auto"/>
              <w:right w:val="single" w:sz="12" w:space="0" w:color="auto"/>
            </w:tcBorders>
          </w:tcPr>
          <w:p w14:paraId="01F8BF8E" w14:textId="492CC49C" w:rsidR="000547F2" w:rsidRPr="00811BC1" w:rsidRDefault="000547F2" w:rsidP="00305431">
            <w:pPr>
              <w:spacing w:line="480" w:lineRule="auto"/>
              <w:rPr>
                <w:rFonts w:ascii="Arial" w:hAnsi="Arial" w:cs="Arial"/>
                <w:b/>
                <w:bCs/>
                <w:sz w:val="18"/>
                <w:szCs w:val="18"/>
              </w:rPr>
            </w:pPr>
            <w:r w:rsidRPr="00C61DD7">
              <w:rPr>
                <w:rFonts w:ascii="Arial" w:hAnsi="Arial" w:cs="Arial"/>
                <w:b/>
                <w:bCs/>
                <w:sz w:val="18"/>
                <w:szCs w:val="18"/>
              </w:rPr>
              <w:t xml:space="preserve">Cancer therapy, </w:t>
            </w:r>
            <w:r w:rsidRPr="00811BC1">
              <w:rPr>
                <w:rFonts w:ascii="Arial" w:hAnsi="Arial" w:cs="Arial"/>
                <w:b/>
                <w:bCs/>
                <w:sz w:val="18"/>
                <w:szCs w:val="18"/>
              </w:rPr>
              <w:t xml:space="preserve">within </w:t>
            </w:r>
            <w:r w:rsidRPr="00C61DD7">
              <w:rPr>
                <w:rFonts w:ascii="Arial" w:hAnsi="Arial" w:cs="Arial"/>
                <w:b/>
                <w:bCs/>
                <w:sz w:val="18"/>
                <w:szCs w:val="18"/>
              </w:rPr>
              <w:t>30 d</w:t>
            </w:r>
            <w:r>
              <w:rPr>
                <w:rFonts w:ascii="Arial" w:hAnsi="Arial" w:cs="Arial"/>
                <w:b/>
                <w:bCs/>
                <w:sz w:val="18"/>
                <w:szCs w:val="18"/>
              </w:rPr>
              <w:t>,</w:t>
            </w:r>
            <w:r w:rsidR="00A648FB">
              <w:rPr>
                <w:rFonts w:ascii="Arial" w:hAnsi="Arial" w:cs="Arial"/>
                <w:b/>
                <w:bCs/>
                <w:sz w:val="18"/>
                <w:szCs w:val="18"/>
                <w:vertAlign w:val="superscript"/>
              </w:rPr>
              <w:t>¶</w:t>
            </w:r>
            <w:r>
              <w:rPr>
                <w:rFonts w:ascii="Arial" w:hAnsi="Arial" w:cs="Arial"/>
                <w:b/>
                <w:bCs/>
                <w:sz w:val="18"/>
                <w:szCs w:val="18"/>
              </w:rPr>
              <w:t xml:space="preserve"> n (%)</w:t>
            </w:r>
          </w:p>
        </w:tc>
        <w:tc>
          <w:tcPr>
            <w:tcW w:w="0" w:type="auto"/>
            <w:tcBorders>
              <w:left w:val="single" w:sz="12" w:space="0" w:color="auto"/>
              <w:bottom w:val="single" w:sz="4" w:space="0" w:color="auto"/>
              <w:right w:val="single" w:sz="12" w:space="0" w:color="auto"/>
            </w:tcBorders>
            <w:shd w:val="clear" w:color="auto" w:fill="auto"/>
            <w:noWrap/>
            <w:vAlign w:val="center"/>
          </w:tcPr>
          <w:p w14:paraId="3ED95106" w14:textId="21A9B9E1" w:rsidR="000547F2" w:rsidRPr="00811BC1"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Pr="00C61DD7">
              <w:rPr>
                <w:rFonts w:ascii="Arial" w:hAnsi="Arial" w:cs="Arial"/>
                <w:b/>
                <w:bCs/>
                <w:sz w:val="18"/>
                <w:szCs w:val="18"/>
              </w:rPr>
              <w:t>11</w:t>
            </w:r>
            <w:r w:rsidR="006B610F">
              <w:rPr>
                <w:rFonts w:ascii="Arial" w:hAnsi="Arial" w:cs="Arial"/>
                <w:b/>
                <w:bCs/>
                <w:sz w:val="18"/>
                <w:szCs w:val="18"/>
              </w:rPr>
              <w:t>31</w:t>
            </w:r>
          </w:p>
        </w:tc>
        <w:tc>
          <w:tcPr>
            <w:tcW w:w="0" w:type="auto"/>
            <w:tcBorders>
              <w:left w:val="single" w:sz="12" w:space="0" w:color="auto"/>
              <w:bottom w:val="single" w:sz="4" w:space="0" w:color="auto"/>
              <w:right w:val="single" w:sz="12" w:space="0" w:color="auto"/>
            </w:tcBorders>
            <w:shd w:val="clear" w:color="auto" w:fill="auto"/>
            <w:vAlign w:val="center"/>
          </w:tcPr>
          <w:p w14:paraId="320633FE" w14:textId="1182F5EA"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n = 5</w:t>
            </w:r>
            <w:r w:rsidR="006B610F">
              <w:rPr>
                <w:rFonts w:ascii="Arial" w:hAnsi="Arial" w:cs="Arial"/>
                <w:b/>
                <w:bCs/>
                <w:sz w:val="18"/>
                <w:szCs w:val="18"/>
              </w:rPr>
              <w:t>08</w:t>
            </w:r>
          </w:p>
        </w:tc>
        <w:tc>
          <w:tcPr>
            <w:tcW w:w="0" w:type="auto"/>
            <w:tcBorders>
              <w:left w:val="single" w:sz="12" w:space="0" w:color="auto"/>
              <w:bottom w:val="single" w:sz="4" w:space="0" w:color="auto"/>
              <w:right w:val="single" w:sz="12" w:space="0" w:color="auto"/>
            </w:tcBorders>
            <w:shd w:val="clear" w:color="auto" w:fill="auto"/>
            <w:vAlign w:val="center"/>
          </w:tcPr>
          <w:p w14:paraId="33055577" w14:textId="70411BF0" w:rsidR="000547F2" w:rsidRPr="00C61DD7" w:rsidRDefault="000547F2"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6B610F">
              <w:rPr>
                <w:rFonts w:ascii="Arial" w:hAnsi="Arial" w:cs="Arial"/>
                <w:b/>
                <w:bCs/>
                <w:sz w:val="18"/>
                <w:szCs w:val="18"/>
              </w:rPr>
              <w:t>623</w:t>
            </w:r>
          </w:p>
        </w:tc>
        <w:tc>
          <w:tcPr>
            <w:tcW w:w="0" w:type="auto"/>
            <w:tcBorders>
              <w:left w:val="single" w:sz="12" w:space="0" w:color="auto"/>
              <w:bottom w:val="single" w:sz="4" w:space="0" w:color="auto"/>
            </w:tcBorders>
            <w:shd w:val="clear" w:color="auto" w:fill="auto"/>
            <w:vAlign w:val="center"/>
          </w:tcPr>
          <w:p w14:paraId="6EAC86ED" w14:textId="754549E4" w:rsidR="000547F2" w:rsidRPr="00C61DD7" w:rsidRDefault="000547F2" w:rsidP="00305431">
            <w:pPr>
              <w:spacing w:line="480" w:lineRule="auto"/>
              <w:jc w:val="center"/>
              <w:rPr>
                <w:rFonts w:ascii="Arial" w:hAnsi="Arial" w:cs="Arial"/>
                <w:b/>
                <w:bCs/>
                <w:sz w:val="18"/>
                <w:szCs w:val="18"/>
              </w:rPr>
            </w:pPr>
          </w:p>
        </w:tc>
        <w:tc>
          <w:tcPr>
            <w:tcW w:w="0" w:type="auto"/>
            <w:tcBorders>
              <w:bottom w:val="single" w:sz="4" w:space="0" w:color="auto"/>
              <w:right w:val="single" w:sz="12" w:space="0" w:color="auto"/>
            </w:tcBorders>
            <w:shd w:val="clear" w:color="auto" w:fill="auto"/>
            <w:vAlign w:val="center"/>
          </w:tcPr>
          <w:p w14:paraId="6BC123FC" w14:textId="24F8BBB1" w:rsidR="000547F2" w:rsidRPr="00C61DD7" w:rsidRDefault="000547F2" w:rsidP="00305431">
            <w:pPr>
              <w:spacing w:line="480" w:lineRule="auto"/>
              <w:jc w:val="center"/>
              <w:rPr>
                <w:rFonts w:ascii="Arial" w:hAnsi="Arial" w:cs="Arial"/>
                <w:b/>
                <w:bCs/>
                <w:sz w:val="18"/>
                <w:szCs w:val="18"/>
              </w:rPr>
            </w:pPr>
          </w:p>
        </w:tc>
      </w:tr>
      <w:tr w:rsidR="00A648FB" w:rsidRPr="00126EC5" w14:paraId="12155F93" w14:textId="77777777" w:rsidTr="009F30E6">
        <w:trPr>
          <w:trHeight w:val="270"/>
        </w:trPr>
        <w:tc>
          <w:tcPr>
            <w:tcW w:w="0" w:type="auto"/>
            <w:tcBorders>
              <w:left w:val="single" w:sz="12" w:space="0" w:color="auto"/>
              <w:bottom w:val="single" w:sz="4" w:space="0" w:color="auto"/>
              <w:right w:val="single" w:sz="12" w:space="0" w:color="auto"/>
            </w:tcBorders>
            <w:shd w:val="clear" w:color="auto" w:fill="auto"/>
            <w:noWrap/>
          </w:tcPr>
          <w:p w14:paraId="46CBA56D" w14:textId="2462AA98" w:rsidR="00A648FB" w:rsidRPr="006B610F" w:rsidRDefault="00A648FB" w:rsidP="00305431">
            <w:pPr>
              <w:spacing w:line="480" w:lineRule="auto"/>
              <w:ind w:left="170"/>
              <w:rPr>
                <w:rFonts w:ascii="Arial" w:hAnsi="Arial" w:cs="Arial"/>
                <w:bCs/>
                <w:sz w:val="18"/>
                <w:szCs w:val="18"/>
              </w:rPr>
            </w:pPr>
            <w:r w:rsidRPr="006B610F">
              <w:rPr>
                <w:rFonts w:ascii="Arial" w:hAnsi="Arial" w:cs="Arial"/>
                <w:bCs/>
                <w:sz w:val="18"/>
                <w:szCs w:val="18"/>
              </w:rPr>
              <w:t xml:space="preserve">No </w:t>
            </w:r>
            <w:r>
              <w:rPr>
                <w:rFonts w:ascii="Arial" w:hAnsi="Arial" w:cs="Arial"/>
                <w:bCs/>
                <w:sz w:val="18"/>
                <w:szCs w:val="18"/>
              </w:rPr>
              <w:t>a</w:t>
            </w:r>
            <w:r w:rsidRPr="006B610F">
              <w:rPr>
                <w:rFonts w:ascii="Arial" w:hAnsi="Arial" w:cs="Arial"/>
                <w:bCs/>
                <w:sz w:val="18"/>
                <w:szCs w:val="18"/>
              </w:rPr>
              <w:t xml:space="preserve">ctive </w:t>
            </w:r>
            <w:r>
              <w:rPr>
                <w:rFonts w:ascii="Arial" w:hAnsi="Arial" w:cs="Arial"/>
                <w:bCs/>
                <w:sz w:val="18"/>
                <w:szCs w:val="18"/>
              </w:rPr>
              <w:t>t</w:t>
            </w:r>
            <w:r w:rsidRPr="006B610F">
              <w:rPr>
                <w:rFonts w:ascii="Arial" w:hAnsi="Arial" w:cs="Arial"/>
                <w:bCs/>
                <w:sz w:val="18"/>
                <w:szCs w:val="18"/>
              </w:rPr>
              <w:t>herapy</w:t>
            </w:r>
          </w:p>
        </w:tc>
        <w:tc>
          <w:tcPr>
            <w:tcW w:w="0" w:type="auto"/>
            <w:tcBorders>
              <w:left w:val="single" w:sz="12" w:space="0" w:color="auto"/>
              <w:bottom w:val="single" w:sz="4" w:space="0" w:color="auto"/>
              <w:right w:val="single" w:sz="12" w:space="0" w:color="auto"/>
            </w:tcBorders>
          </w:tcPr>
          <w:p w14:paraId="0D962157" w14:textId="6BD2FEBC"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461 (41</w:t>
            </w:r>
            <w:r>
              <w:rPr>
                <w:rFonts w:ascii="Arial" w:hAnsi="Arial" w:cs="Arial"/>
                <w:sz w:val="18"/>
                <w:szCs w:val="18"/>
              </w:rPr>
              <w:t>.8</w:t>
            </w:r>
            <w:r w:rsidRPr="006B610F">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auto"/>
            <w:noWrap/>
          </w:tcPr>
          <w:p w14:paraId="5389B8CE" w14:textId="0428BD22"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208 (4</w:t>
            </w:r>
            <w:r>
              <w:rPr>
                <w:rFonts w:ascii="Arial" w:hAnsi="Arial" w:cs="Arial"/>
                <w:sz w:val="18"/>
                <w:szCs w:val="18"/>
              </w:rPr>
              <w:t>0.9</w:t>
            </w:r>
            <w:r w:rsidRPr="006B610F">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auto"/>
            <w:noWrap/>
          </w:tcPr>
          <w:p w14:paraId="6583AB7F" w14:textId="6E732462"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253 (4</w:t>
            </w:r>
            <w:r>
              <w:rPr>
                <w:rFonts w:ascii="Arial" w:hAnsi="Arial" w:cs="Arial"/>
                <w:sz w:val="18"/>
                <w:szCs w:val="18"/>
              </w:rPr>
              <w:t>0.6</w:t>
            </w:r>
            <w:r w:rsidRPr="006B610F">
              <w:rPr>
                <w:rFonts w:ascii="Arial" w:hAnsi="Arial" w:cs="Arial"/>
                <w:sz w:val="18"/>
                <w:szCs w:val="18"/>
              </w:rPr>
              <w:t>)</w:t>
            </w:r>
          </w:p>
        </w:tc>
        <w:tc>
          <w:tcPr>
            <w:tcW w:w="0" w:type="auto"/>
            <w:tcBorders>
              <w:left w:val="single" w:sz="12" w:space="0" w:color="auto"/>
              <w:bottom w:val="single" w:sz="4" w:space="0" w:color="auto"/>
            </w:tcBorders>
            <w:shd w:val="clear" w:color="auto" w:fill="auto"/>
            <w:noWrap/>
          </w:tcPr>
          <w:p w14:paraId="0757203A" w14:textId="2671A4AF"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reference</w:t>
            </w:r>
          </w:p>
        </w:tc>
        <w:tc>
          <w:tcPr>
            <w:tcW w:w="0" w:type="auto"/>
            <w:tcBorders>
              <w:bottom w:val="single" w:sz="4" w:space="0" w:color="auto"/>
              <w:right w:val="single" w:sz="12" w:space="0" w:color="auto"/>
            </w:tcBorders>
            <w:shd w:val="clear" w:color="auto" w:fill="auto"/>
          </w:tcPr>
          <w:p w14:paraId="347BF290" w14:textId="35BF0712"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reference</w:t>
            </w:r>
          </w:p>
        </w:tc>
      </w:tr>
      <w:tr w:rsidR="00A648FB" w:rsidRPr="00126EC5" w14:paraId="6EA048B9" w14:textId="77777777" w:rsidTr="009F30E6">
        <w:trPr>
          <w:trHeight w:val="270"/>
        </w:trPr>
        <w:tc>
          <w:tcPr>
            <w:tcW w:w="0" w:type="auto"/>
            <w:tcBorders>
              <w:top w:val="single" w:sz="4" w:space="0" w:color="auto"/>
              <w:left w:val="single" w:sz="12" w:space="0" w:color="auto"/>
              <w:right w:val="single" w:sz="12" w:space="0" w:color="auto"/>
            </w:tcBorders>
            <w:shd w:val="clear" w:color="auto" w:fill="auto"/>
            <w:noWrap/>
            <w:hideMark/>
          </w:tcPr>
          <w:p w14:paraId="75B3DA56" w14:textId="7C2E52AA" w:rsidR="00A648FB" w:rsidRPr="006B610F" w:rsidRDefault="00A648FB" w:rsidP="00305431">
            <w:pPr>
              <w:spacing w:line="480" w:lineRule="auto"/>
              <w:ind w:left="170"/>
              <w:rPr>
                <w:rFonts w:ascii="Arial" w:hAnsi="Arial" w:cs="Arial"/>
                <w:bCs/>
                <w:sz w:val="18"/>
                <w:szCs w:val="18"/>
              </w:rPr>
            </w:pPr>
            <w:r w:rsidRPr="006B610F">
              <w:rPr>
                <w:rFonts w:ascii="Arial" w:hAnsi="Arial" w:cs="Arial"/>
                <w:bCs/>
                <w:sz w:val="18"/>
                <w:szCs w:val="18"/>
              </w:rPr>
              <w:t xml:space="preserve">Active </w:t>
            </w:r>
            <w:r>
              <w:rPr>
                <w:rFonts w:ascii="Arial" w:hAnsi="Arial" w:cs="Arial"/>
                <w:bCs/>
                <w:sz w:val="18"/>
                <w:szCs w:val="18"/>
              </w:rPr>
              <w:t>t</w:t>
            </w:r>
            <w:r w:rsidRPr="006B610F">
              <w:rPr>
                <w:rFonts w:ascii="Arial" w:hAnsi="Arial" w:cs="Arial"/>
                <w:bCs/>
                <w:sz w:val="18"/>
                <w:szCs w:val="18"/>
              </w:rPr>
              <w:t>herapy</w:t>
            </w:r>
          </w:p>
        </w:tc>
        <w:tc>
          <w:tcPr>
            <w:tcW w:w="0" w:type="auto"/>
            <w:tcBorders>
              <w:top w:val="single" w:sz="4" w:space="0" w:color="auto"/>
              <w:left w:val="single" w:sz="12" w:space="0" w:color="auto"/>
              <w:right w:val="single" w:sz="12" w:space="0" w:color="auto"/>
            </w:tcBorders>
          </w:tcPr>
          <w:p w14:paraId="0FCBF8D3" w14:textId="3010142C"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670 (59</w:t>
            </w:r>
            <w:r>
              <w:rPr>
                <w:rFonts w:ascii="Arial" w:hAnsi="Arial" w:cs="Arial"/>
                <w:sz w:val="18"/>
                <w:szCs w:val="18"/>
              </w:rPr>
              <w:t>.2</w:t>
            </w:r>
            <w:r w:rsidRPr="006B610F">
              <w:rPr>
                <w:rFonts w:ascii="Arial" w:hAnsi="Arial" w:cs="Arial"/>
                <w:sz w:val="18"/>
                <w:szCs w:val="18"/>
              </w:rPr>
              <w:t>)</w:t>
            </w:r>
          </w:p>
        </w:tc>
        <w:tc>
          <w:tcPr>
            <w:tcW w:w="0" w:type="auto"/>
            <w:tcBorders>
              <w:top w:val="single" w:sz="4" w:space="0" w:color="auto"/>
              <w:left w:val="single" w:sz="12" w:space="0" w:color="auto"/>
              <w:right w:val="single" w:sz="12" w:space="0" w:color="auto"/>
            </w:tcBorders>
            <w:shd w:val="clear" w:color="auto" w:fill="auto"/>
            <w:noWrap/>
            <w:hideMark/>
          </w:tcPr>
          <w:p w14:paraId="1F157991" w14:textId="6435505B"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300 (59</w:t>
            </w:r>
            <w:r>
              <w:rPr>
                <w:rFonts w:ascii="Arial" w:hAnsi="Arial" w:cs="Arial"/>
                <w:sz w:val="18"/>
                <w:szCs w:val="18"/>
              </w:rPr>
              <w:t>.1</w:t>
            </w:r>
            <w:r w:rsidRPr="006B610F">
              <w:rPr>
                <w:rFonts w:ascii="Arial" w:hAnsi="Arial" w:cs="Arial"/>
                <w:sz w:val="18"/>
                <w:szCs w:val="18"/>
              </w:rPr>
              <w:t>)</w:t>
            </w:r>
          </w:p>
        </w:tc>
        <w:tc>
          <w:tcPr>
            <w:tcW w:w="0" w:type="auto"/>
            <w:tcBorders>
              <w:top w:val="single" w:sz="4" w:space="0" w:color="auto"/>
              <w:left w:val="single" w:sz="12" w:space="0" w:color="auto"/>
              <w:right w:val="single" w:sz="12" w:space="0" w:color="auto"/>
            </w:tcBorders>
            <w:shd w:val="clear" w:color="auto" w:fill="auto"/>
            <w:noWrap/>
            <w:hideMark/>
          </w:tcPr>
          <w:p w14:paraId="15E56B06" w14:textId="69C9F95D"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370 (59)</w:t>
            </w:r>
          </w:p>
        </w:tc>
        <w:tc>
          <w:tcPr>
            <w:tcW w:w="0" w:type="auto"/>
            <w:tcBorders>
              <w:top w:val="single" w:sz="4" w:space="0" w:color="auto"/>
              <w:left w:val="single" w:sz="12" w:space="0" w:color="auto"/>
            </w:tcBorders>
            <w:shd w:val="clear" w:color="auto" w:fill="auto"/>
            <w:noWrap/>
            <w:hideMark/>
          </w:tcPr>
          <w:p w14:paraId="1D477343" w14:textId="25F5EB08"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1.01 (0.80</w:t>
            </w:r>
            <w:r>
              <w:rPr>
                <w:rFonts w:ascii="Arial" w:hAnsi="Arial" w:cs="Arial"/>
                <w:sz w:val="18"/>
                <w:szCs w:val="18"/>
              </w:rPr>
              <w:t>-</w:t>
            </w:r>
            <w:r w:rsidRPr="006B610F">
              <w:rPr>
                <w:rFonts w:ascii="Arial" w:hAnsi="Arial" w:cs="Arial"/>
                <w:sz w:val="18"/>
                <w:szCs w:val="18"/>
              </w:rPr>
              <w:t>1.29)</w:t>
            </w:r>
          </w:p>
        </w:tc>
        <w:tc>
          <w:tcPr>
            <w:tcW w:w="0" w:type="auto"/>
            <w:tcBorders>
              <w:top w:val="single" w:sz="4" w:space="0" w:color="auto"/>
              <w:right w:val="single" w:sz="12" w:space="0" w:color="auto"/>
            </w:tcBorders>
            <w:shd w:val="clear" w:color="auto" w:fill="auto"/>
          </w:tcPr>
          <w:p w14:paraId="591DA003" w14:textId="33F9EE95"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1.0</w:t>
            </w:r>
            <w:r>
              <w:rPr>
                <w:rFonts w:ascii="Arial" w:hAnsi="Arial" w:cs="Arial"/>
                <w:sz w:val="18"/>
                <w:szCs w:val="18"/>
              </w:rPr>
              <w:t>2</w:t>
            </w:r>
            <w:r w:rsidRPr="006B610F">
              <w:rPr>
                <w:rFonts w:ascii="Arial" w:hAnsi="Arial" w:cs="Arial"/>
                <w:sz w:val="18"/>
                <w:szCs w:val="18"/>
              </w:rPr>
              <w:t xml:space="preserve"> (0.7</w:t>
            </w:r>
            <w:r>
              <w:rPr>
                <w:rFonts w:ascii="Arial" w:hAnsi="Arial" w:cs="Arial"/>
                <w:sz w:val="18"/>
                <w:szCs w:val="18"/>
              </w:rPr>
              <w:t>9-</w:t>
            </w:r>
            <w:r w:rsidRPr="006B610F">
              <w:rPr>
                <w:rFonts w:ascii="Arial" w:hAnsi="Arial" w:cs="Arial"/>
                <w:sz w:val="18"/>
                <w:szCs w:val="18"/>
              </w:rPr>
              <w:t>1.3</w:t>
            </w:r>
            <w:r>
              <w:rPr>
                <w:rFonts w:ascii="Arial" w:hAnsi="Arial" w:cs="Arial"/>
                <w:sz w:val="18"/>
                <w:szCs w:val="18"/>
              </w:rPr>
              <w:t>1</w:t>
            </w:r>
            <w:r w:rsidRPr="006B610F">
              <w:rPr>
                <w:rFonts w:ascii="Arial" w:hAnsi="Arial" w:cs="Arial"/>
                <w:sz w:val="18"/>
                <w:szCs w:val="18"/>
              </w:rPr>
              <w:t>)</w:t>
            </w:r>
          </w:p>
        </w:tc>
      </w:tr>
      <w:tr w:rsidR="00A648FB" w:rsidRPr="00126EC5" w14:paraId="266585FF" w14:textId="77777777" w:rsidTr="009F30E6">
        <w:trPr>
          <w:trHeight w:val="270"/>
        </w:trPr>
        <w:tc>
          <w:tcPr>
            <w:tcW w:w="0" w:type="auto"/>
            <w:tcBorders>
              <w:left w:val="single" w:sz="12" w:space="0" w:color="auto"/>
              <w:right w:val="single" w:sz="12" w:space="0" w:color="auto"/>
            </w:tcBorders>
            <w:shd w:val="clear" w:color="auto" w:fill="auto"/>
            <w:noWrap/>
          </w:tcPr>
          <w:p w14:paraId="1612C4A4" w14:textId="79C3686E"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 xml:space="preserve">Conventional </w:t>
            </w:r>
            <w:r>
              <w:rPr>
                <w:rFonts w:ascii="Arial" w:hAnsi="Arial" w:cs="Arial"/>
                <w:bCs/>
                <w:sz w:val="18"/>
                <w:szCs w:val="18"/>
              </w:rPr>
              <w:t>chemot</w:t>
            </w:r>
            <w:r w:rsidRPr="006B610F">
              <w:rPr>
                <w:rFonts w:ascii="Arial" w:hAnsi="Arial" w:cs="Arial"/>
                <w:bCs/>
                <w:sz w:val="18"/>
                <w:szCs w:val="18"/>
              </w:rPr>
              <w:t>herapy</w:t>
            </w:r>
          </w:p>
        </w:tc>
        <w:tc>
          <w:tcPr>
            <w:tcW w:w="0" w:type="auto"/>
            <w:tcBorders>
              <w:left w:val="single" w:sz="12" w:space="0" w:color="auto"/>
              <w:right w:val="single" w:sz="12" w:space="0" w:color="auto"/>
            </w:tcBorders>
          </w:tcPr>
          <w:p w14:paraId="690E7C8D" w14:textId="11CD9E7B"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255 (23)</w:t>
            </w:r>
          </w:p>
        </w:tc>
        <w:tc>
          <w:tcPr>
            <w:tcW w:w="0" w:type="auto"/>
            <w:tcBorders>
              <w:left w:val="single" w:sz="12" w:space="0" w:color="auto"/>
              <w:right w:val="single" w:sz="12" w:space="0" w:color="auto"/>
            </w:tcBorders>
            <w:shd w:val="clear" w:color="auto" w:fill="auto"/>
            <w:noWrap/>
          </w:tcPr>
          <w:p w14:paraId="6BCD172B" w14:textId="403A4AE9"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125 (2</w:t>
            </w:r>
            <w:r>
              <w:rPr>
                <w:rFonts w:ascii="Arial" w:hAnsi="Arial" w:cs="Arial"/>
                <w:sz w:val="18"/>
                <w:szCs w:val="18"/>
              </w:rPr>
              <w:t>4.6</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35FEC6AE" w14:textId="3D038B39"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130 (2</w:t>
            </w:r>
            <w:r>
              <w:rPr>
                <w:rFonts w:ascii="Arial" w:hAnsi="Arial" w:cs="Arial"/>
                <w:sz w:val="18"/>
                <w:szCs w:val="18"/>
              </w:rPr>
              <w:t>0.9</w:t>
            </w:r>
            <w:r w:rsidRPr="006B610F">
              <w:rPr>
                <w:rFonts w:ascii="Arial" w:hAnsi="Arial" w:cs="Arial"/>
                <w:sz w:val="18"/>
                <w:szCs w:val="18"/>
              </w:rPr>
              <w:t>)</w:t>
            </w:r>
          </w:p>
        </w:tc>
        <w:tc>
          <w:tcPr>
            <w:tcW w:w="0" w:type="auto"/>
            <w:tcBorders>
              <w:left w:val="single" w:sz="12" w:space="0" w:color="auto"/>
            </w:tcBorders>
            <w:shd w:val="clear" w:color="auto" w:fill="auto"/>
            <w:noWrap/>
          </w:tcPr>
          <w:p w14:paraId="0A18D702" w14:textId="574ED8BD"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w:t>
            </w:r>
            <w:r>
              <w:rPr>
                <w:rFonts w:ascii="Arial" w:hAnsi="Arial" w:cs="Arial"/>
                <w:sz w:val="18"/>
                <w:szCs w:val="18"/>
              </w:rPr>
              <w:t>86</w:t>
            </w:r>
            <w:r w:rsidRPr="006B610F">
              <w:rPr>
                <w:rFonts w:ascii="Arial" w:hAnsi="Arial" w:cs="Arial"/>
                <w:sz w:val="18"/>
                <w:szCs w:val="18"/>
              </w:rPr>
              <w:t xml:space="preserve"> (0.6</w:t>
            </w:r>
            <w:r>
              <w:rPr>
                <w:rFonts w:ascii="Arial" w:hAnsi="Arial" w:cs="Arial"/>
                <w:sz w:val="18"/>
                <w:szCs w:val="18"/>
              </w:rPr>
              <w:t>3-</w:t>
            </w:r>
            <w:r w:rsidRPr="006B610F">
              <w:rPr>
                <w:rFonts w:ascii="Arial" w:hAnsi="Arial" w:cs="Arial"/>
                <w:sz w:val="18"/>
                <w:szCs w:val="18"/>
              </w:rPr>
              <w:t>1.</w:t>
            </w:r>
            <w:r>
              <w:rPr>
                <w:rFonts w:ascii="Arial" w:hAnsi="Arial" w:cs="Arial"/>
                <w:sz w:val="18"/>
                <w:szCs w:val="18"/>
              </w:rPr>
              <w:t>16</w:t>
            </w:r>
            <w:r w:rsidRPr="006B610F">
              <w:rPr>
                <w:rFonts w:ascii="Arial" w:hAnsi="Arial" w:cs="Arial"/>
                <w:sz w:val="18"/>
                <w:szCs w:val="18"/>
              </w:rPr>
              <w:t xml:space="preserve">) </w:t>
            </w:r>
          </w:p>
        </w:tc>
        <w:tc>
          <w:tcPr>
            <w:tcW w:w="0" w:type="auto"/>
            <w:tcBorders>
              <w:right w:val="single" w:sz="12" w:space="0" w:color="auto"/>
            </w:tcBorders>
            <w:shd w:val="clear" w:color="auto" w:fill="auto"/>
          </w:tcPr>
          <w:p w14:paraId="75FD1A60" w14:textId="0377AC16"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0</w:t>
            </w:r>
            <w:r w:rsidRPr="006B610F">
              <w:rPr>
                <w:rFonts w:ascii="Arial" w:hAnsi="Arial" w:cs="Arial"/>
                <w:sz w:val="18"/>
                <w:szCs w:val="18"/>
              </w:rPr>
              <w:t>5 (0.</w:t>
            </w:r>
            <w:r>
              <w:rPr>
                <w:rFonts w:ascii="Arial" w:hAnsi="Arial" w:cs="Arial"/>
                <w:sz w:val="18"/>
                <w:szCs w:val="18"/>
              </w:rPr>
              <w:t>76-</w:t>
            </w:r>
            <w:r w:rsidRPr="006B610F">
              <w:rPr>
                <w:rFonts w:ascii="Arial" w:hAnsi="Arial" w:cs="Arial"/>
                <w:sz w:val="18"/>
                <w:szCs w:val="18"/>
              </w:rPr>
              <w:t>1.</w:t>
            </w:r>
            <w:r>
              <w:rPr>
                <w:rFonts w:ascii="Arial" w:hAnsi="Arial" w:cs="Arial"/>
                <w:sz w:val="18"/>
                <w:szCs w:val="18"/>
              </w:rPr>
              <w:t>46</w:t>
            </w:r>
            <w:r w:rsidRPr="006B610F">
              <w:rPr>
                <w:rFonts w:ascii="Arial" w:hAnsi="Arial" w:cs="Arial"/>
                <w:sz w:val="18"/>
                <w:szCs w:val="18"/>
              </w:rPr>
              <w:t>)</w:t>
            </w:r>
          </w:p>
        </w:tc>
      </w:tr>
      <w:tr w:rsidR="00A648FB" w:rsidRPr="00126EC5" w14:paraId="4C17CE10" w14:textId="77777777" w:rsidTr="009F30E6">
        <w:trPr>
          <w:trHeight w:val="270"/>
        </w:trPr>
        <w:tc>
          <w:tcPr>
            <w:tcW w:w="0" w:type="auto"/>
            <w:tcBorders>
              <w:left w:val="single" w:sz="12" w:space="0" w:color="auto"/>
              <w:right w:val="single" w:sz="12" w:space="0" w:color="auto"/>
            </w:tcBorders>
            <w:shd w:val="clear" w:color="auto" w:fill="auto"/>
            <w:noWrap/>
          </w:tcPr>
          <w:p w14:paraId="1FD2496D" w14:textId="7AB8F3C4"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Low</w:t>
            </w:r>
            <w:r>
              <w:rPr>
                <w:rFonts w:ascii="Arial" w:hAnsi="Arial" w:cs="Arial"/>
                <w:bCs/>
                <w:sz w:val="18"/>
                <w:szCs w:val="18"/>
              </w:rPr>
              <w:t>-i</w:t>
            </w:r>
            <w:r w:rsidRPr="006B610F">
              <w:rPr>
                <w:rFonts w:ascii="Arial" w:hAnsi="Arial" w:cs="Arial"/>
                <w:bCs/>
                <w:sz w:val="18"/>
                <w:szCs w:val="18"/>
              </w:rPr>
              <w:t xml:space="preserve">ntensity </w:t>
            </w:r>
            <w:r>
              <w:rPr>
                <w:rFonts w:ascii="Arial" w:hAnsi="Arial" w:cs="Arial"/>
                <w:bCs/>
                <w:sz w:val="18"/>
                <w:szCs w:val="18"/>
              </w:rPr>
              <w:t>c</w:t>
            </w:r>
            <w:r w:rsidRPr="006B610F">
              <w:rPr>
                <w:rFonts w:ascii="Arial" w:hAnsi="Arial" w:cs="Arial"/>
                <w:bCs/>
                <w:sz w:val="18"/>
                <w:szCs w:val="18"/>
              </w:rPr>
              <w:t>hemotherapy</w:t>
            </w:r>
          </w:p>
        </w:tc>
        <w:tc>
          <w:tcPr>
            <w:tcW w:w="0" w:type="auto"/>
            <w:tcBorders>
              <w:left w:val="single" w:sz="12" w:space="0" w:color="auto"/>
              <w:right w:val="single" w:sz="12" w:space="0" w:color="auto"/>
            </w:tcBorders>
          </w:tcPr>
          <w:p w14:paraId="6157A081" w14:textId="34EE90F5"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67 (6)</w:t>
            </w:r>
          </w:p>
        </w:tc>
        <w:tc>
          <w:tcPr>
            <w:tcW w:w="0" w:type="auto"/>
            <w:tcBorders>
              <w:left w:val="single" w:sz="12" w:space="0" w:color="auto"/>
              <w:right w:val="single" w:sz="12" w:space="0" w:color="auto"/>
            </w:tcBorders>
            <w:shd w:val="clear" w:color="auto" w:fill="auto"/>
            <w:noWrap/>
            <w:hideMark/>
          </w:tcPr>
          <w:p w14:paraId="79B560C2" w14:textId="78304480"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28 (</w:t>
            </w:r>
            <w:r>
              <w:rPr>
                <w:rFonts w:ascii="Arial" w:hAnsi="Arial" w:cs="Arial"/>
                <w:sz w:val="18"/>
                <w:szCs w:val="18"/>
              </w:rPr>
              <w:t>5.5</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hideMark/>
          </w:tcPr>
          <w:p w14:paraId="3E4DE1E5" w14:textId="74DD9224"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39 (6</w:t>
            </w:r>
            <w:r>
              <w:rPr>
                <w:rFonts w:ascii="Arial" w:hAnsi="Arial" w:cs="Arial"/>
                <w:sz w:val="18"/>
                <w:szCs w:val="18"/>
              </w:rPr>
              <w:t>.3</w:t>
            </w:r>
            <w:r w:rsidRPr="006B610F">
              <w:rPr>
                <w:rFonts w:ascii="Arial" w:hAnsi="Arial" w:cs="Arial"/>
                <w:sz w:val="18"/>
                <w:szCs w:val="18"/>
              </w:rPr>
              <w:t>)</w:t>
            </w:r>
          </w:p>
        </w:tc>
        <w:tc>
          <w:tcPr>
            <w:tcW w:w="0" w:type="auto"/>
            <w:tcBorders>
              <w:left w:val="single" w:sz="12" w:space="0" w:color="auto"/>
            </w:tcBorders>
            <w:shd w:val="clear" w:color="auto" w:fill="auto"/>
            <w:noWrap/>
            <w:hideMark/>
          </w:tcPr>
          <w:p w14:paraId="4CDFEBED" w14:textId="6DF68C63"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15</w:t>
            </w:r>
            <w:r w:rsidRPr="006B610F">
              <w:rPr>
                <w:rFonts w:ascii="Arial" w:hAnsi="Arial" w:cs="Arial"/>
                <w:sz w:val="18"/>
                <w:szCs w:val="18"/>
              </w:rPr>
              <w:t xml:space="preserve"> (0.</w:t>
            </w:r>
            <w:r>
              <w:rPr>
                <w:rFonts w:ascii="Arial" w:hAnsi="Arial" w:cs="Arial"/>
                <w:sz w:val="18"/>
                <w:szCs w:val="18"/>
              </w:rPr>
              <w:t>68-</w:t>
            </w:r>
            <w:r w:rsidRPr="006B610F">
              <w:rPr>
                <w:rFonts w:ascii="Arial" w:hAnsi="Arial" w:cs="Arial"/>
                <w:sz w:val="18"/>
                <w:szCs w:val="18"/>
              </w:rPr>
              <w:t>1.9</w:t>
            </w:r>
            <w:r>
              <w:rPr>
                <w:rFonts w:ascii="Arial" w:hAnsi="Arial" w:cs="Arial"/>
                <w:sz w:val="18"/>
                <w:szCs w:val="18"/>
              </w:rPr>
              <w:t>2</w:t>
            </w:r>
            <w:r w:rsidRPr="006B610F">
              <w:rPr>
                <w:rFonts w:ascii="Arial" w:hAnsi="Arial" w:cs="Arial"/>
                <w:sz w:val="18"/>
                <w:szCs w:val="18"/>
              </w:rPr>
              <w:t>)</w:t>
            </w:r>
          </w:p>
        </w:tc>
        <w:tc>
          <w:tcPr>
            <w:tcW w:w="0" w:type="auto"/>
            <w:tcBorders>
              <w:right w:val="single" w:sz="12" w:space="0" w:color="auto"/>
            </w:tcBorders>
            <w:shd w:val="clear" w:color="auto" w:fill="auto"/>
          </w:tcPr>
          <w:p w14:paraId="456AC5DA" w14:textId="63F5839C"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w:t>
            </w:r>
            <w:r>
              <w:rPr>
                <w:rFonts w:ascii="Arial" w:hAnsi="Arial" w:cs="Arial"/>
                <w:sz w:val="18"/>
                <w:szCs w:val="18"/>
              </w:rPr>
              <w:t>88</w:t>
            </w:r>
            <w:r w:rsidRPr="006B610F">
              <w:rPr>
                <w:rFonts w:ascii="Arial" w:hAnsi="Arial" w:cs="Arial"/>
                <w:sz w:val="18"/>
                <w:szCs w:val="18"/>
              </w:rPr>
              <w:t xml:space="preserve"> (0.5</w:t>
            </w:r>
            <w:r>
              <w:rPr>
                <w:rFonts w:ascii="Arial" w:hAnsi="Arial" w:cs="Arial"/>
                <w:sz w:val="18"/>
                <w:szCs w:val="18"/>
              </w:rPr>
              <w:t>1-</w:t>
            </w:r>
            <w:r w:rsidRPr="006B610F">
              <w:rPr>
                <w:rFonts w:ascii="Arial" w:hAnsi="Arial" w:cs="Arial"/>
                <w:sz w:val="18"/>
                <w:szCs w:val="18"/>
              </w:rPr>
              <w:t>1.5</w:t>
            </w:r>
            <w:r>
              <w:rPr>
                <w:rFonts w:ascii="Arial" w:hAnsi="Arial" w:cs="Arial"/>
                <w:sz w:val="18"/>
                <w:szCs w:val="18"/>
              </w:rPr>
              <w:t>2</w:t>
            </w:r>
            <w:r w:rsidRPr="006B610F">
              <w:rPr>
                <w:rFonts w:ascii="Arial" w:hAnsi="Arial" w:cs="Arial"/>
                <w:sz w:val="18"/>
                <w:szCs w:val="18"/>
              </w:rPr>
              <w:t>)</w:t>
            </w:r>
          </w:p>
        </w:tc>
      </w:tr>
      <w:tr w:rsidR="00A648FB" w:rsidRPr="00126EC5" w14:paraId="7188D2A4" w14:textId="77777777" w:rsidTr="009F30E6">
        <w:trPr>
          <w:trHeight w:val="270"/>
        </w:trPr>
        <w:tc>
          <w:tcPr>
            <w:tcW w:w="0" w:type="auto"/>
            <w:tcBorders>
              <w:left w:val="single" w:sz="12" w:space="0" w:color="auto"/>
              <w:right w:val="single" w:sz="12" w:space="0" w:color="auto"/>
            </w:tcBorders>
            <w:shd w:val="clear" w:color="auto" w:fill="auto"/>
            <w:noWrap/>
            <w:hideMark/>
          </w:tcPr>
          <w:p w14:paraId="48491EF1" w14:textId="5BE68179"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Molecular</w:t>
            </w:r>
            <w:r w:rsidR="005308A7">
              <w:rPr>
                <w:rFonts w:ascii="Arial" w:hAnsi="Arial" w:cs="Arial"/>
                <w:bCs/>
                <w:sz w:val="18"/>
                <w:szCs w:val="18"/>
              </w:rPr>
              <w:t>-</w:t>
            </w:r>
            <w:r w:rsidRPr="006B610F">
              <w:rPr>
                <w:rFonts w:ascii="Arial" w:hAnsi="Arial" w:cs="Arial"/>
                <w:bCs/>
                <w:sz w:val="18"/>
                <w:szCs w:val="18"/>
              </w:rPr>
              <w:t>targeted</w:t>
            </w:r>
            <w:r>
              <w:rPr>
                <w:rFonts w:ascii="Arial" w:hAnsi="Arial" w:cs="Arial"/>
                <w:bCs/>
                <w:sz w:val="18"/>
                <w:szCs w:val="18"/>
              </w:rPr>
              <w:t xml:space="preserve"> therapy</w:t>
            </w:r>
          </w:p>
        </w:tc>
        <w:tc>
          <w:tcPr>
            <w:tcW w:w="0" w:type="auto"/>
            <w:tcBorders>
              <w:left w:val="single" w:sz="12" w:space="0" w:color="auto"/>
              <w:right w:val="single" w:sz="12" w:space="0" w:color="auto"/>
            </w:tcBorders>
          </w:tcPr>
          <w:p w14:paraId="3834E94E" w14:textId="5617D574"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129 (11</w:t>
            </w:r>
            <w:r>
              <w:rPr>
                <w:rFonts w:ascii="Arial" w:hAnsi="Arial" w:cs="Arial"/>
                <w:sz w:val="18"/>
                <w:szCs w:val="18"/>
              </w:rPr>
              <w:t>.4</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hideMark/>
          </w:tcPr>
          <w:p w14:paraId="60E7226F" w14:textId="10625E47"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56 (11</w:t>
            </w:r>
            <w:r>
              <w:rPr>
                <w:rFonts w:ascii="Arial" w:hAnsi="Arial" w:cs="Arial"/>
                <w:sz w:val="18"/>
                <w:szCs w:val="18"/>
              </w:rPr>
              <w:t>.0</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hideMark/>
          </w:tcPr>
          <w:p w14:paraId="1E20F902" w14:textId="098D8130"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73 (1</w:t>
            </w:r>
            <w:r>
              <w:rPr>
                <w:rFonts w:ascii="Arial" w:hAnsi="Arial" w:cs="Arial"/>
                <w:sz w:val="18"/>
                <w:szCs w:val="18"/>
              </w:rPr>
              <w:t>1.7</w:t>
            </w:r>
            <w:r w:rsidRPr="006B610F">
              <w:rPr>
                <w:rFonts w:ascii="Arial" w:hAnsi="Arial" w:cs="Arial"/>
                <w:sz w:val="18"/>
                <w:szCs w:val="18"/>
              </w:rPr>
              <w:t>)</w:t>
            </w:r>
          </w:p>
        </w:tc>
        <w:tc>
          <w:tcPr>
            <w:tcW w:w="0" w:type="auto"/>
            <w:tcBorders>
              <w:left w:val="single" w:sz="12" w:space="0" w:color="auto"/>
            </w:tcBorders>
            <w:shd w:val="clear" w:color="auto" w:fill="auto"/>
            <w:noWrap/>
            <w:hideMark/>
          </w:tcPr>
          <w:p w14:paraId="71FD7ECA" w14:textId="1DF7AFE8"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07</w:t>
            </w:r>
            <w:r w:rsidRPr="006B610F">
              <w:rPr>
                <w:rFonts w:ascii="Arial" w:hAnsi="Arial" w:cs="Arial"/>
                <w:sz w:val="18"/>
                <w:szCs w:val="18"/>
              </w:rPr>
              <w:t xml:space="preserve"> (0.7</w:t>
            </w:r>
            <w:r>
              <w:rPr>
                <w:rFonts w:ascii="Arial" w:hAnsi="Arial" w:cs="Arial"/>
                <w:sz w:val="18"/>
                <w:szCs w:val="18"/>
              </w:rPr>
              <w:t>2-</w:t>
            </w:r>
            <w:r w:rsidRPr="006B610F">
              <w:rPr>
                <w:rFonts w:ascii="Arial" w:hAnsi="Arial" w:cs="Arial"/>
                <w:sz w:val="18"/>
                <w:szCs w:val="18"/>
              </w:rPr>
              <w:t>1.</w:t>
            </w:r>
            <w:r>
              <w:rPr>
                <w:rFonts w:ascii="Arial" w:hAnsi="Arial" w:cs="Arial"/>
                <w:sz w:val="18"/>
                <w:szCs w:val="18"/>
              </w:rPr>
              <w:t>59</w:t>
            </w:r>
            <w:r w:rsidRPr="006B610F">
              <w:rPr>
                <w:rFonts w:ascii="Arial" w:hAnsi="Arial" w:cs="Arial"/>
                <w:sz w:val="18"/>
                <w:szCs w:val="18"/>
              </w:rPr>
              <w:t xml:space="preserve">) </w:t>
            </w:r>
          </w:p>
        </w:tc>
        <w:tc>
          <w:tcPr>
            <w:tcW w:w="0" w:type="auto"/>
            <w:tcBorders>
              <w:right w:val="single" w:sz="12" w:space="0" w:color="auto"/>
            </w:tcBorders>
            <w:shd w:val="clear" w:color="auto" w:fill="auto"/>
          </w:tcPr>
          <w:p w14:paraId="24F60D03" w14:textId="7B110DE8"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1.0</w:t>
            </w:r>
            <w:r>
              <w:rPr>
                <w:rFonts w:ascii="Arial" w:hAnsi="Arial" w:cs="Arial"/>
                <w:sz w:val="18"/>
                <w:szCs w:val="18"/>
              </w:rPr>
              <w:t>6</w:t>
            </w:r>
            <w:r w:rsidRPr="006B610F">
              <w:rPr>
                <w:rFonts w:ascii="Arial" w:hAnsi="Arial" w:cs="Arial"/>
                <w:sz w:val="18"/>
                <w:szCs w:val="18"/>
              </w:rPr>
              <w:t xml:space="preserve"> (0.7</w:t>
            </w:r>
            <w:r>
              <w:rPr>
                <w:rFonts w:ascii="Arial" w:hAnsi="Arial" w:cs="Arial"/>
                <w:sz w:val="18"/>
                <w:szCs w:val="18"/>
              </w:rPr>
              <w:t>0-</w:t>
            </w:r>
            <w:r w:rsidRPr="006B610F">
              <w:rPr>
                <w:rFonts w:ascii="Arial" w:hAnsi="Arial" w:cs="Arial"/>
                <w:sz w:val="18"/>
                <w:szCs w:val="18"/>
              </w:rPr>
              <w:t>1.6</w:t>
            </w:r>
            <w:r>
              <w:rPr>
                <w:rFonts w:ascii="Arial" w:hAnsi="Arial" w:cs="Arial"/>
                <w:sz w:val="18"/>
                <w:szCs w:val="18"/>
              </w:rPr>
              <w:t>1</w:t>
            </w:r>
            <w:r w:rsidRPr="006B610F">
              <w:rPr>
                <w:rFonts w:ascii="Arial" w:hAnsi="Arial" w:cs="Arial"/>
                <w:sz w:val="18"/>
                <w:szCs w:val="18"/>
              </w:rPr>
              <w:t>)</w:t>
            </w:r>
          </w:p>
        </w:tc>
      </w:tr>
      <w:tr w:rsidR="00A648FB" w:rsidRPr="00126EC5" w14:paraId="11A53088" w14:textId="77777777" w:rsidTr="009F30E6">
        <w:trPr>
          <w:trHeight w:val="270"/>
        </w:trPr>
        <w:tc>
          <w:tcPr>
            <w:tcW w:w="0" w:type="auto"/>
            <w:tcBorders>
              <w:left w:val="single" w:sz="12" w:space="0" w:color="auto"/>
              <w:right w:val="single" w:sz="12" w:space="0" w:color="auto"/>
            </w:tcBorders>
            <w:shd w:val="clear" w:color="auto" w:fill="auto"/>
            <w:noWrap/>
          </w:tcPr>
          <w:p w14:paraId="2905C08F" w14:textId="23AE0DF8"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Immunotherapy</w:t>
            </w:r>
            <w:r>
              <w:rPr>
                <w:rFonts w:ascii="Arial" w:hAnsi="Arial" w:cs="Arial"/>
                <w:bCs/>
                <w:sz w:val="18"/>
                <w:szCs w:val="18"/>
              </w:rPr>
              <w:t>,</w:t>
            </w:r>
            <w:r w:rsidRPr="006B610F">
              <w:rPr>
                <w:rFonts w:ascii="Arial" w:hAnsi="Arial" w:cs="Arial"/>
                <w:bCs/>
                <w:sz w:val="18"/>
                <w:szCs w:val="18"/>
              </w:rPr>
              <w:t xml:space="preserve"> </w:t>
            </w:r>
            <w:r>
              <w:rPr>
                <w:rFonts w:ascii="Arial" w:hAnsi="Arial" w:cs="Arial"/>
                <w:bCs/>
                <w:sz w:val="18"/>
                <w:szCs w:val="18"/>
              </w:rPr>
              <w:t xml:space="preserve">mAb </w:t>
            </w:r>
            <w:r w:rsidRPr="006B610F">
              <w:rPr>
                <w:rFonts w:ascii="Arial" w:hAnsi="Arial" w:cs="Arial"/>
                <w:bCs/>
                <w:sz w:val="18"/>
                <w:szCs w:val="18"/>
              </w:rPr>
              <w:t>only</w:t>
            </w:r>
          </w:p>
        </w:tc>
        <w:tc>
          <w:tcPr>
            <w:tcW w:w="0" w:type="auto"/>
            <w:tcBorders>
              <w:left w:val="single" w:sz="12" w:space="0" w:color="auto"/>
              <w:right w:val="single" w:sz="12" w:space="0" w:color="auto"/>
            </w:tcBorders>
          </w:tcPr>
          <w:p w14:paraId="5CB905D7" w14:textId="794C354C"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56 (5)</w:t>
            </w:r>
          </w:p>
        </w:tc>
        <w:tc>
          <w:tcPr>
            <w:tcW w:w="0" w:type="auto"/>
            <w:tcBorders>
              <w:left w:val="single" w:sz="12" w:space="0" w:color="auto"/>
              <w:right w:val="single" w:sz="12" w:space="0" w:color="auto"/>
            </w:tcBorders>
            <w:shd w:val="clear" w:color="auto" w:fill="auto"/>
            <w:noWrap/>
          </w:tcPr>
          <w:p w14:paraId="4121E56B" w14:textId="18CB1E1D"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24 (</w:t>
            </w:r>
            <w:r>
              <w:rPr>
                <w:rFonts w:ascii="Arial" w:hAnsi="Arial" w:cs="Arial"/>
                <w:sz w:val="18"/>
                <w:szCs w:val="18"/>
              </w:rPr>
              <w:t>4.7</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4C6B0B51" w14:textId="482E1D2C"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32 (</w:t>
            </w:r>
            <w:r>
              <w:rPr>
                <w:rFonts w:ascii="Arial" w:hAnsi="Arial" w:cs="Arial"/>
                <w:sz w:val="18"/>
                <w:szCs w:val="18"/>
              </w:rPr>
              <w:t>8.7</w:t>
            </w:r>
            <w:r w:rsidRPr="006B610F">
              <w:rPr>
                <w:rFonts w:ascii="Arial" w:hAnsi="Arial" w:cs="Arial"/>
                <w:sz w:val="18"/>
                <w:szCs w:val="18"/>
              </w:rPr>
              <w:t>)</w:t>
            </w:r>
          </w:p>
        </w:tc>
        <w:tc>
          <w:tcPr>
            <w:tcW w:w="0" w:type="auto"/>
            <w:tcBorders>
              <w:left w:val="single" w:sz="12" w:space="0" w:color="auto"/>
            </w:tcBorders>
            <w:shd w:val="clear" w:color="auto" w:fill="auto"/>
            <w:noWrap/>
          </w:tcPr>
          <w:p w14:paraId="419E0D46" w14:textId="30CDE93C"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10</w:t>
            </w:r>
            <w:r w:rsidRPr="006B610F">
              <w:rPr>
                <w:rFonts w:ascii="Arial" w:hAnsi="Arial" w:cs="Arial"/>
                <w:sz w:val="18"/>
                <w:szCs w:val="18"/>
              </w:rPr>
              <w:t xml:space="preserve"> (0.6</w:t>
            </w:r>
            <w:r>
              <w:rPr>
                <w:rFonts w:ascii="Arial" w:hAnsi="Arial" w:cs="Arial"/>
                <w:sz w:val="18"/>
                <w:szCs w:val="18"/>
              </w:rPr>
              <w:t>3-</w:t>
            </w:r>
            <w:r w:rsidRPr="006B610F">
              <w:rPr>
                <w:rFonts w:ascii="Arial" w:hAnsi="Arial" w:cs="Arial"/>
                <w:sz w:val="18"/>
                <w:szCs w:val="18"/>
              </w:rPr>
              <w:t>1.</w:t>
            </w:r>
            <w:r>
              <w:rPr>
                <w:rFonts w:ascii="Arial" w:hAnsi="Arial" w:cs="Arial"/>
                <w:sz w:val="18"/>
                <w:szCs w:val="18"/>
              </w:rPr>
              <w:t>92</w:t>
            </w:r>
            <w:r w:rsidRPr="006B610F">
              <w:rPr>
                <w:rFonts w:ascii="Arial" w:hAnsi="Arial" w:cs="Arial"/>
                <w:sz w:val="18"/>
                <w:szCs w:val="18"/>
              </w:rPr>
              <w:t xml:space="preserve">) </w:t>
            </w:r>
          </w:p>
        </w:tc>
        <w:tc>
          <w:tcPr>
            <w:tcW w:w="0" w:type="auto"/>
            <w:tcBorders>
              <w:right w:val="single" w:sz="12" w:space="0" w:color="auto"/>
            </w:tcBorders>
            <w:shd w:val="clear" w:color="auto" w:fill="auto"/>
          </w:tcPr>
          <w:p w14:paraId="67701104" w14:textId="5E89C10E"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1.21 (0.6</w:t>
            </w:r>
            <w:r>
              <w:rPr>
                <w:rFonts w:ascii="Arial" w:hAnsi="Arial" w:cs="Arial"/>
                <w:sz w:val="18"/>
                <w:szCs w:val="18"/>
              </w:rPr>
              <w:t>7-</w:t>
            </w:r>
            <w:r w:rsidRPr="006B610F">
              <w:rPr>
                <w:rFonts w:ascii="Arial" w:hAnsi="Arial" w:cs="Arial"/>
                <w:sz w:val="18"/>
                <w:szCs w:val="18"/>
              </w:rPr>
              <w:t>2.</w:t>
            </w:r>
            <w:r>
              <w:rPr>
                <w:rFonts w:ascii="Arial" w:hAnsi="Arial" w:cs="Arial"/>
                <w:sz w:val="18"/>
                <w:szCs w:val="18"/>
              </w:rPr>
              <w:t>2</w:t>
            </w:r>
            <w:r w:rsidRPr="006B610F">
              <w:rPr>
                <w:rFonts w:ascii="Arial" w:hAnsi="Arial" w:cs="Arial"/>
                <w:sz w:val="18"/>
                <w:szCs w:val="18"/>
              </w:rPr>
              <w:t>1)</w:t>
            </w:r>
          </w:p>
        </w:tc>
      </w:tr>
      <w:tr w:rsidR="00A648FB" w:rsidRPr="00126EC5" w14:paraId="7E3D951D" w14:textId="77777777" w:rsidTr="009F30E6">
        <w:trPr>
          <w:trHeight w:val="270"/>
        </w:trPr>
        <w:tc>
          <w:tcPr>
            <w:tcW w:w="0" w:type="auto"/>
            <w:tcBorders>
              <w:left w:val="single" w:sz="12" w:space="0" w:color="auto"/>
              <w:right w:val="single" w:sz="12" w:space="0" w:color="auto"/>
            </w:tcBorders>
            <w:shd w:val="clear" w:color="auto" w:fill="auto"/>
            <w:noWrap/>
          </w:tcPr>
          <w:p w14:paraId="09438F4D" w14:textId="73FBDB01"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Immunomodulator drugs</w:t>
            </w:r>
          </w:p>
        </w:tc>
        <w:tc>
          <w:tcPr>
            <w:tcW w:w="0" w:type="auto"/>
            <w:tcBorders>
              <w:left w:val="single" w:sz="12" w:space="0" w:color="auto"/>
              <w:right w:val="single" w:sz="12" w:space="0" w:color="auto"/>
            </w:tcBorders>
          </w:tcPr>
          <w:p w14:paraId="7FDD31CB" w14:textId="18ECD232"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70 (6)</w:t>
            </w:r>
          </w:p>
        </w:tc>
        <w:tc>
          <w:tcPr>
            <w:tcW w:w="0" w:type="auto"/>
            <w:tcBorders>
              <w:left w:val="single" w:sz="12" w:space="0" w:color="auto"/>
              <w:right w:val="single" w:sz="12" w:space="0" w:color="auto"/>
            </w:tcBorders>
            <w:shd w:val="clear" w:color="auto" w:fill="auto"/>
            <w:noWrap/>
            <w:hideMark/>
          </w:tcPr>
          <w:p w14:paraId="63CC3B1F" w14:textId="0B81E8CD"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33 (</w:t>
            </w:r>
            <w:r>
              <w:rPr>
                <w:rFonts w:ascii="Arial" w:hAnsi="Arial" w:cs="Arial"/>
                <w:sz w:val="18"/>
                <w:szCs w:val="18"/>
              </w:rPr>
              <w:t>6.6</w:t>
            </w:r>
            <w:r w:rsidRPr="006B610F">
              <w:rPr>
                <w:rFonts w:ascii="Arial" w:hAnsi="Arial" w:cs="Arial"/>
                <w:sz w:val="18"/>
                <w:szCs w:val="18"/>
              </w:rPr>
              <w:t>)</w:t>
            </w:r>
          </w:p>
        </w:tc>
        <w:tc>
          <w:tcPr>
            <w:tcW w:w="0" w:type="auto"/>
            <w:tcBorders>
              <w:left w:val="single" w:sz="12" w:space="0" w:color="auto"/>
              <w:right w:val="single" w:sz="12" w:space="0" w:color="auto"/>
            </w:tcBorders>
            <w:shd w:val="clear" w:color="auto" w:fill="auto"/>
            <w:noWrap/>
            <w:hideMark/>
          </w:tcPr>
          <w:p w14:paraId="2D04F033" w14:textId="748509EE"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37 (</w:t>
            </w:r>
            <w:r>
              <w:rPr>
                <w:rFonts w:ascii="Arial" w:hAnsi="Arial" w:cs="Arial"/>
                <w:sz w:val="18"/>
                <w:szCs w:val="18"/>
              </w:rPr>
              <w:t>5.9</w:t>
            </w:r>
            <w:r w:rsidRPr="006B610F">
              <w:rPr>
                <w:rFonts w:ascii="Arial" w:hAnsi="Arial" w:cs="Arial"/>
                <w:sz w:val="18"/>
                <w:szCs w:val="18"/>
              </w:rPr>
              <w:t>)</w:t>
            </w:r>
          </w:p>
        </w:tc>
        <w:tc>
          <w:tcPr>
            <w:tcW w:w="0" w:type="auto"/>
            <w:tcBorders>
              <w:left w:val="single" w:sz="12" w:space="0" w:color="auto"/>
            </w:tcBorders>
            <w:shd w:val="clear" w:color="auto" w:fill="auto"/>
            <w:noWrap/>
            <w:hideMark/>
          </w:tcPr>
          <w:p w14:paraId="317FA97F" w14:textId="1EF2AC79"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0</w:t>
            </w:r>
            <w:r w:rsidRPr="006B610F">
              <w:rPr>
                <w:rFonts w:ascii="Arial" w:hAnsi="Arial" w:cs="Arial"/>
                <w:sz w:val="18"/>
                <w:szCs w:val="18"/>
              </w:rPr>
              <w:t>.</w:t>
            </w:r>
            <w:r>
              <w:rPr>
                <w:rFonts w:ascii="Arial" w:hAnsi="Arial" w:cs="Arial"/>
                <w:sz w:val="18"/>
                <w:szCs w:val="18"/>
              </w:rPr>
              <w:t>92</w:t>
            </w:r>
            <w:r w:rsidRPr="006B610F">
              <w:rPr>
                <w:rFonts w:ascii="Arial" w:hAnsi="Arial" w:cs="Arial"/>
                <w:sz w:val="18"/>
                <w:szCs w:val="18"/>
              </w:rPr>
              <w:t xml:space="preserve"> (0.</w:t>
            </w:r>
            <w:r>
              <w:rPr>
                <w:rFonts w:ascii="Arial" w:hAnsi="Arial" w:cs="Arial"/>
                <w:sz w:val="18"/>
                <w:szCs w:val="18"/>
              </w:rPr>
              <w:t>56-</w:t>
            </w:r>
            <w:r w:rsidRPr="006B610F">
              <w:rPr>
                <w:rFonts w:ascii="Arial" w:hAnsi="Arial" w:cs="Arial"/>
                <w:sz w:val="18"/>
                <w:szCs w:val="18"/>
              </w:rPr>
              <w:t>1.</w:t>
            </w:r>
            <w:r>
              <w:rPr>
                <w:rFonts w:ascii="Arial" w:hAnsi="Arial" w:cs="Arial"/>
                <w:sz w:val="18"/>
                <w:szCs w:val="18"/>
              </w:rPr>
              <w:t>53</w:t>
            </w:r>
            <w:r w:rsidRPr="006B610F">
              <w:rPr>
                <w:rFonts w:ascii="Arial" w:hAnsi="Arial" w:cs="Arial"/>
                <w:sz w:val="18"/>
                <w:szCs w:val="18"/>
              </w:rPr>
              <w:t xml:space="preserve">) </w:t>
            </w:r>
          </w:p>
        </w:tc>
        <w:tc>
          <w:tcPr>
            <w:tcW w:w="0" w:type="auto"/>
            <w:tcBorders>
              <w:right w:val="single" w:sz="12" w:space="0" w:color="auto"/>
            </w:tcBorders>
            <w:shd w:val="clear" w:color="auto" w:fill="auto"/>
          </w:tcPr>
          <w:p w14:paraId="0996463B" w14:textId="56E34DE9"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0.8</w:t>
            </w:r>
            <w:r>
              <w:rPr>
                <w:rFonts w:ascii="Arial" w:hAnsi="Arial" w:cs="Arial"/>
                <w:sz w:val="18"/>
                <w:szCs w:val="18"/>
              </w:rPr>
              <w:t>3</w:t>
            </w:r>
            <w:r w:rsidRPr="006B610F">
              <w:rPr>
                <w:rFonts w:ascii="Arial" w:hAnsi="Arial" w:cs="Arial"/>
                <w:sz w:val="18"/>
                <w:szCs w:val="18"/>
              </w:rPr>
              <w:t xml:space="preserve"> (0.</w:t>
            </w:r>
            <w:r>
              <w:rPr>
                <w:rFonts w:ascii="Arial" w:hAnsi="Arial" w:cs="Arial"/>
                <w:sz w:val="18"/>
                <w:szCs w:val="18"/>
              </w:rPr>
              <w:t>49-</w:t>
            </w:r>
            <w:r w:rsidRPr="006B610F">
              <w:rPr>
                <w:rFonts w:ascii="Arial" w:hAnsi="Arial" w:cs="Arial"/>
                <w:sz w:val="18"/>
                <w:szCs w:val="18"/>
              </w:rPr>
              <w:t>1.4</w:t>
            </w:r>
            <w:r>
              <w:rPr>
                <w:rFonts w:ascii="Arial" w:hAnsi="Arial" w:cs="Arial"/>
                <w:sz w:val="18"/>
                <w:szCs w:val="18"/>
              </w:rPr>
              <w:t>1</w:t>
            </w:r>
            <w:r w:rsidRPr="006B610F">
              <w:rPr>
                <w:rFonts w:ascii="Arial" w:hAnsi="Arial" w:cs="Arial"/>
                <w:sz w:val="18"/>
                <w:szCs w:val="18"/>
              </w:rPr>
              <w:t>)</w:t>
            </w:r>
          </w:p>
        </w:tc>
      </w:tr>
      <w:tr w:rsidR="00A648FB" w:rsidRPr="00126EC5" w14:paraId="2EC60AD7" w14:textId="77777777" w:rsidTr="009F30E6">
        <w:trPr>
          <w:trHeight w:val="270"/>
        </w:trPr>
        <w:tc>
          <w:tcPr>
            <w:tcW w:w="0" w:type="auto"/>
            <w:tcBorders>
              <w:left w:val="single" w:sz="12" w:space="0" w:color="auto"/>
              <w:bottom w:val="single" w:sz="4" w:space="0" w:color="auto"/>
              <w:right w:val="single" w:sz="12" w:space="0" w:color="auto"/>
            </w:tcBorders>
            <w:shd w:val="clear" w:color="auto" w:fill="auto"/>
            <w:noWrap/>
          </w:tcPr>
          <w:p w14:paraId="1B8E64C3" w14:textId="19645ACC"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Hypomethylating agents</w:t>
            </w:r>
          </w:p>
        </w:tc>
        <w:tc>
          <w:tcPr>
            <w:tcW w:w="0" w:type="auto"/>
            <w:tcBorders>
              <w:left w:val="single" w:sz="12" w:space="0" w:color="auto"/>
              <w:bottom w:val="single" w:sz="4" w:space="0" w:color="auto"/>
              <w:right w:val="single" w:sz="12" w:space="0" w:color="auto"/>
            </w:tcBorders>
          </w:tcPr>
          <w:p w14:paraId="40BC3D9E" w14:textId="11154ADD"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49 (4)</w:t>
            </w:r>
          </w:p>
        </w:tc>
        <w:tc>
          <w:tcPr>
            <w:tcW w:w="0" w:type="auto"/>
            <w:tcBorders>
              <w:left w:val="single" w:sz="12" w:space="0" w:color="auto"/>
              <w:bottom w:val="single" w:sz="4" w:space="0" w:color="auto"/>
              <w:right w:val="single" w:sz="12" w:space="0" w:color="auto"/>
            </w:tcBorders>
            <w:shd w:val="clear" w:color="auto" w:fill="auto"/>
            <w:noWrap/>
          </w:tcPr>
          <w:p w14:paraId="1094B9C2" w14:textId="215318D0"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16</w:t>
            </w:r>
            <w:r w:rsidRPr="006B610F">
              <w:rPr>
                <w:rFonts w:ascii="Arial" w:hAnsi="Arial" w:cs="Arial"/>
                <w:sz w:val="18"/>
                <w:szCs w:val="18"/>
              </w:rPr>
              <w:t xml:space="preserve"> (3</w:t>
            </w:r>
            <w:r>
              <w:rPr>
                <w:rFonts w:ascii="Arial" w:hAnsi="Arial" w:cs="Arial"/>
                <w:sz w:val="18"/>
                <w:szCs w:val="18"/>
              </w:rPr>
              <w:t>.2</w:t>
            </w:r>
            <w:r w:rsidRPr="006B610F">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auto"/>
            <w:noWrap/>
          </w:tcPr>
          <w:p w14:paraId="34A6F569" w14:textId="6AC5CD01"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33</w:t>
            </w:r>
            <w:r w:rsidRPr="006B610F">
              <w:rPr>
                <w:rFonts w:ascii="Arial" w:hAnsi="Arial" w:cs="Arial"/>
                <w:sz w:val="18"/>
                <w:szCs w:val="18"/>
              </w:rPr>
              <w:t xml:space="preserve"> (5</w:t>
            </w:r>
            <w:r>
              <w:rPr>
                <w:rFonts w:ascii="Arial" w:hAnsi="Arial" w:cs="Arial"/>
                <w:sz w:val="18"/>
                <w:szCs w:val="18"/>
              </w:rPr>
              <w:t>.3</w:t>
            </w:r>
            <w:r w:rsidRPr="006B610F">
              <w:rPr>
                <w:rFonts w:ascii="Arial" w:hAnsi="Arial" w:cs="Arial"/>
                <w:sz w:val="18"/>
                <w:szCs w:val="18"/>
              </w:rPr>
              <w:t>)</w:t>
            </w:r>
          </w:p>
        </w:tc>
        <w:tc>
          <w:tcPr>
            <w:tcW w:w="0" w:type="auto"/>
            <w:tcBorders>
              <w:left w:val="single" w:sz="12" w:space="0" w:color="auto"/>
              <w:bottom w:val="single" w:sz="4" w:space="0" w:color="auto"/>
            </w:tcBorders>
            <w:shd w:val="clear" w:color="auto" w:fill="auto"/>
            <w:noWrap/>
          </w:tcPr>
          <w:p w14:paraId="04217DE3" w14:textId="3328CFF1"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1.7</w:t>
            </w:r>
            <w:r>
              <w:rPr>
                <w:rFonts w:ascii="Arial" w:hAnsi="Arial" w:cs="Arial"/>
                <w:sz w:val="18"/>
                <w:szCs w:val="18"/>
              </w:rPr>
              <w:t>0</w:t>
            </w:r>
            <w:r w:rsidRPr="006B610F">
              <w:rPr>
                <w:rFonts w:ascii="Arial" w:hAnsi="Arial" w:cs="Arial"/>
                <w:sz w:val="18"/>
                <w:szCs w:val="18"/>
              </w:rPr>
              <w:t xml:space="preserve"> (0.9</w:t>
            </w:r>
            <w:r>
              <w:rPr>
                <w:rFonts w:ascii="Arial" w:hAnsi="Arial" w:cs="Arial"/>
                <w:sz w:val="18"/>
                <w:szCs w:val="18"/>
              </w:rPr>
              <w:t>1-</w:t>
            </w:r>
            <w:r w:rsidRPr="006B610F">
              <w:rPr>
                <w:rFonts w:ascii="Arial" w:hAnsi="Arial" w:cs="Arial"/>
                <w:sz w:val="18"/>
                <w:szCs w:val="18"/>
              </w:rPr>
              <w:t>3.</w:t>
            </w:r>
            <w:r>
              <w:rPr>
                <w:rFonts w:ascii="Arial" w:hAnsi="Arial" w:cs="Arial"/>
                <w:sz w:val="18"/>
                <w:szCs w:val="18"/>
              </w:rPr>
              <w:t>17</w:t>
            </w:r>
            <w:r w:rsidRPr="006B610F">
              <w:rPr>
                <w:rFonts w:ascii="Arial" w:hAnsi="Arial" w:cs="Arial"/>
                <w:sz w:val="18"/>
                <w:szCs w:val="18"/>
              </w:rPr>
              <w:t xml:space="preserve">) </w:t>
            </w:r>
          </w:p>
        </w:tc>
        <w:tc>
          <w:tcPr>
            <w:tcW w:w="0" w:type="auto"/>
            <w:tcBorders>
              <w:bottom w:val="single" w:sz="4" w:space="0" w:color="auto"/>
              <w:right w:val="single" w:sz="12" w:space="0" w:color="auto"/>
            </w:tcBorders>
            <w:shd w:val="clear" w:color="auto" w:fill="auto"/>
          </w:tcPr>
          <w:p w14:paraId="13E71E8C" w14:textId="7B1FCA82"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2</w:t>
            </w:r>
            <w:r w:rsidRPr="006B610F">
              <w:rPr>
                <w:rFonts w:ascii="Arial" w:hAnsi="Arial" w:cs="Arial"/>
                <w:sz w:val="18"/>
                <w:szCs w:val="18"/>
              </w:rPr>
              <w:t>3 (0.</w:t>
            </w:r>
            <w:r>
              <w:rPr>
                <w:rFonts w:ascii="Arial" w:hAnsi="Arial" w:cs="Arial"/>
                <w:sz w:val="18"/>
                <w:szCs w:val="18"/>
              </w:rPr>
              <w:t>65-</w:t>
            </w:r>
            <w:r w:rsidRPr="006B610F">
              <w:rPr>
                <w:rFonts w:ascii="Arial" w:hAnsi="Arial" w:cs="Arial"/>
                <w:sz w:val="18"/>
                <w:szCs w:val="18"/>
              </w:rPr>
              <w:t>2.</w:t>
            </w:r>
            <w:r>
              <w:rPr>
                <w:rFonts w:ascii="Arial" w:hAnsi="Arial" w:cs="Arial"/>
                <w:sz w:val="18"/>
                <w:szCs w:val="18"/>
              </w:rPr>
              <w:t>33</w:t>
            </w:r>
            <w:r w:rsidRPr="006B610F">
              <w:rPr>
                <w:rFonts w:ascii="Arial" w:hAnsi="Arial" w:cs="Arial"/>
                <w:sz w:val="18"/>
                <w:szCs w:val="18"/>
              </w:rPr>
              <w:t>)</w:t>
            </w:r>
          </w:p>
        </w:tc>
      </w:tr>
      <w:tr w:rsidR="00A648FB" w:rsidRPr="00126EC5" w14:paraId="1449712E" w14:textId="77777777" w:rsidTr="006B610F">
        <w:trPr>
          <w:trHeight w:val="270"/>
        </w:trPr>
        <w:tc>
          <w:tcPr>
            <w:tcW w:w="0" w:type="auto"/>
            <w:tcBorders>
              <w:left w:val="single" w:sz="12" w:space="0" w:color="auto"/>
              <w:right w:val="single" w:sz="12" w:space="0" w:color="auto"/>
            </w:tcBorders>
            <w:shd w:val="clear" w:color="auto" w:fill="auto"/>
            <w:noWrap/>
          </w:tcPr>
          <w:p w14:paraId="7E9AA2A2" w14:textId="5495909F"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Support</w:t>
            </w:r>
            <w:r>
              <w:rPr>
                <w:rFonts w:ascii="Arial" w:hAnsi="Arial" w:cs="Arial"/>
                <w:bCs/>
                <w:sz w:val="18"/>
                <w:szCs w:val="18"/>
              </w:rPr>
              <w:t>ive</w:t>
            </w:r>
            <w:r w:rsidRPr="006B610F">
              <w:rPr>
                <w:rFonts w:ascii="Arial" w:hAnsi="Arial" w:cs="Arial"/>
                <w:bCs/>
                <w:sz w:val="18"/>
                <w:szCs w:val="18"/>
              </w:rPr>
              <w:t xml:space="preserve"> therapy</w:t>
            </w:r>
          </w:p>
        </w:tc>
        <w:tc>
          <w:tcPr>
            <w:tcW w:w="0" w:type="auto"/>
            <w:tcBorders>
              <w:left w:val="single" w:sz="12" w:space="0" w:color="auto"/>
              <w:right w:val="single" w:sz="12" w:space="0" w:color="auto"/>
            </w:tcBorders>
          </w:tcPr>
          <w:p w14:paraId="0D5E1A77" w14:textId="2251F5FD" w:rsidR="00A648FB" w:rsidRPr="00126EC5" w:rsidRDefault="00A648FB" w:rsidP="00305431">
            <w:pPr>
              <w:spacing w:line="480" w:lineRule="auto"/>
              <w:jc w:val="center"/>
              <w:rPr>
                <w:rFonts w:ascii="Arial" w:hAnsi="Arial" w:cs="Arial"/>
                <w:sz w:val="18"/>
                <w:szCs w:val="18"/>
              </w:rPr>
            </w:pPr>
            <w:r w:rsidRPr="006B610F">
              <w:rPr>
                <w:rFonts w:ascii="Arial" w:hAnsi="Arial" w:cs="Arial"/>
                <w:sz w:val="18"/>
                <w:szCs w:val="18"/>
              </w:rPr>
              <w:t>3</w:t>
            </w:r>
            <w:r>
              <w:rPr>
                <w:rFonts w:ascii="Arial" w:hAnsi="Arial" w:cs="Arial"/>
                <w:sz w:val="18"/>
                <w:szCs w:val="18"/>
              </w:rPr>
              <w:t>0</w:t>
            </w:r>
            <w:r w:rsidRPr="006B610F">
              <w:rPr>
                <w:rFonts w:ascii="Arial" w:hAnsi="Arial" w:cs="Arial"/>
                <w:sz w:val="18"/>
                <w:szCs w:val="18"/>
              </w:rPr>
              <w:t xml:space="preserve"> (</w:t>
            </w:r>
            <w:r>
              <w:rPr>
                <w:rFonts w:ascii="Arial" w:hAnsi="Arial" w:cs="Arial"/>
                <w:sz w:val="18"/>
                <w:szCs w:val="18"/>
              </w:rPr>
              <w:t>2.7</w:t>
            </w:r>
            <w:r w:rsidRPr="006B610F">
              <w:rPr>
                <w:rFonts w:ascii="Arial" w:hAnsi="Arial" w:cs="Arial"/>
                <w:sz w:val="18"/>
                <w:szCs w:val="18"/>
              </w:rPr>
              <w:t xml:space="preserve">) </w:t>
            </w:r>
          </w:p>
        </w:tc>
        <w:tc>
          <w:tcPr>
            <w:tcW w:w="0" w:type="auto"/>
            <w:tcBorders>
              <w:left w:val="single" w:sz="12" w:space="0" w:color="auto"/>
              <w:right w:val="single" w:sz="12" w:space="0" w:color="auto"/>
            </w:tcBorders>
            <w:shd w:val="clear" w:color="auto" w:fill="auto"/>
            <w:noWrap/>
          </w:tcPr>
          <w:p w14:paraId="6E29F336" w14:textId="419F0FC3"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 xml:space="preserve">1 </w:t>
            </w:r>
            <w:r w:rsidRPr="006B610F">
              <w:rPr>
                <w:rFonts w:ascii="Arial" w:hAnsi="Arial" w:cs="Arial"/>
                <w:sz w:val="18"/>
                <w:szCs w:val="18"/>
              </w:rPr>
              <w:t>(</w:t>
            </w:r>
            <w:r>
              <w:rPr>
                <w:rFonts w:ascii="Arial" w:hAnsi="Arial" w:cs="Arial"/>
                <w:sz w:val="18"/>
                <w:szCs w:val="18"/>
              </w:rPr>
              <w:t>2.</w:t>
            </w:r>
            <w:r w:rsidRPr="006B610F">
              <w:rPr>
                <w:rFonts w:ascii="Arial" w:hAnsi="Arial" w:cs="Arial"/>
                <w:sz w:val="18"/>
                <w:szCs w:val="18"/>
              </w:rPr>
              <w:t>2)</w:t>
            </w:r>
          </w:p>
        </w:tc>
        <w:tc>
          <w:tcPr>
            <w:tcW w:w="0" w:type="auto"/>
            <w:tcBorders>
              <w:left w:val="single" w:sz="12" w:space="0" w:color="auto"/>
              <w:right w:val="single" w:sz="12" w:space="0" w:color="auto"/>
            </w:tcBorders>
            <w:shd w:val="clear" w:color="auto" w:fill="auto"/>
            <w:noWrap/>
          </w:tcPr>
          <w:p w14:paraId="5A64505B" w14:textId="5E110A5F"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19 (3</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tcBorders>
            <w:shd w:val="clear" w:color="auto" w:fill="auto"/>
            <w:noWrap/>
          </w:tcPr>
          <w:p w14:paraId="556BA912" w14:textId="616DAA0B"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42</w:t>
            </w:r>
            <w:r w:rsidRPr="006B610F">
              <w:rPr>
                <w:rFonts w:ascii="Arial" w:hAnsi="Arial" w:cs="Arial"/>
                <w:sz w:val="18"/>
                <w:szCs w:val="18"/>
              </w:rPr>
              <w:t xml:space="preserve"> (0.6</w:t>
            </w:r>
            <w:r>
              <w:rPr>
                <w:rFonts w:ascii="Arial" w:hAnsi="Arial" w:cs="Arial"/>
                <w:sz w:val="18"/>
                <w:szCs w:val="18"/>
              </w:rPr>
              <w:t>6-3</w:t>
            </w:r>
            <w:r w:rsidRPr="006B610F">
              <w:rPr>
                <w:rFonts w:ascii="Arial" w:hAnsi="Arial" w:cs="Arial"/>
                <w:sz w:val="18"/>
                <w:szCs w:val="18"/>
              </w:rPr>
              <w:t>.0</w:t>
            </w:r>
            <w:r>
              <w:rPr>
                <w:rFonts w:ascii="Arial" w:hAnsi="Arial" w:cs="Arial"/>
                <w:sz w:val="18"/>
                <w:szCs w:val="18"/>
              </w:rPr>
              <w:t>5</w:t>
            </w:r>
            <w:r w:rsidRPr="006B610F">
              <w:rPr>
                <w:rFonts w:ascii="Arial" w:hAnsi="Arial" w:cs="Arial"/>
                <w:sz w:val="18"/>
                <w:szCs w:val="18"/>
              </w:rPr>
              <w:t>)</w:t>
            </w:r>
          </w:p>
        </w:tc>
        <w:tc>
          <w:tcPr>
            <w:tcW w:w="0" w:type="auto"/>
            <w:tcBorders>
              <w:right w:val="single" w:sz="12" w:space="0" w:color="auto"/>
            </w:tcBorders>
            <w:shd w:val="clear" w:color="auto" w:fill="auto"/>
          </w:tcPr>
          <w:p w14:paraId="1E41F49A" w14:textId="6490C1C3" w:rsidR="00A648FB" w:rsidRPr="00C61DD7" w:rsidRDefault="00A648FB" w:rsidP="00305431">
            <w:pPr>
              <w:spacing w:line="480" w:lineRule="auto"/>
              <w:jc w:val="center"/>
              <w:rPr>
                <w:rFonts w:ascii="Arial" w:hAnsi="Arial" w:cs="Arial"/>
                <w:sz w:val="18"/>
                <w:szCs w:val="18"/>
              </w:rPr>
            </w:pPr>
            <w:r w:rsidRPr="006B610F">
              <w:rPr>
                <w:rFonts w:ascii="Arial" w:hAnsi="Arial" w:cs="Arial"/>
                <w:sz w:val="18"/>
                <w:szCs w:val="18"/>
              </w:rPr>
              <w:t>0.</w:t>
            </w:r>
            <w:r>
              <w:rPr>
                <w:rFonts w:ascii="Arial" w:hAnsi="Arial" w:cs="Arial"/>
                <w:sz w:val="18"/>
                <w:szCs w:val="18"/>
              </w:rPr>
              <w:t>98</w:t>
            </w:r>
            <w:r w:rsidRPr="006B610F">
              <w:rPr>
                <w:rFonts w:ascii="Arial" w:hAnsi="Arial" w:cs="Arial"/>
                <w:sz w:val="18"/>
                <w:szCs w:val="18"/>
              </w:rPr>
              <w:t xml:space="preserve"> (0.</w:t>
            </w:r>
            <w:r>
              <w:rPr>
                <w:rFonts w:ascii="Arial" w:hAnsi="Arial" w:cs="Arial"/>
                <w:sz w:val="18"/>
                <w:szCs w:val="18"/>
              </w:rPr>
              <w:t>5</w:t>
            </w:r>
            <w:r w:rsidRPr="006B610F">
              <w:rPr>
                <w:rFonts w:ascii="Arial" w:hAnsi="Arial" w:cs="Arial"/>
                <w:sz w:val="18"/>
                <w:szCs w:val="18"/>
              </w:rPr>
              <w:t>1</w:t>
            </w:r>
            <w:r>
              <w:rPr>
                <w:rFonts w:ascii="Arial" w:hAnsi="Arial" w:cs="Arial"/>
                <w:sz w:val="18"/>
                <w:szCs w:val="18"/>
              </w:rPr>
              <w:t>-</w:t>
            </w:r>
            <w:r w:rsidRPr="006B610F">
              <w:rPr>
                <w:rFonts w:ascii="Arial" w:hAnsi="Arial" w:cs="Arial"/>
                <w:sz w:val="18"/>
                <w:szCs w:val="18"/>
              </w:rPr>
              <w:t>1.</w:t>
            </w:r>
            <w:r>
              <w:rPr>
                <w:rFonts w:ascii="Arial" w:hAnsi="Arial" w:cs="Arial"/>
                <w:sz w:val="18"/>
                <w:szCs w:val="18"/>
              </w:rPr>
              <w:t>52</w:t>
            </w:r>
            <w:r w:rsidRPr="006B610F">
              <w:rPr>
                <w:rFonts w:ascii="Arial" w:hAnsi="Arial" w:cs="Arial"/>
                <w:sz w:val="18"/>
                <w:szCs w:val="18"/>
              </w:rPr>
              <w:t>)</w:t>
            </w:r>
          </w:p>
        </w:tc>
      </w:tr>
      <w:tr w:rsidR="00A648FB" w:rsidRPr="00126EC5" w14:paraId="7285468C" w14:textId="77777777" w:rsidTr="009F30E6">
        <w:trPr>
          <w:trHeight w:val="270"/>
        </w:trPr>
        <w:tc>
          <w:tcPr>
            <w:tcW w:w="0" w:type="auto"/>
            <w:tcBorders>
              <w:left w:val="single" w:sz="12" w:space="0" w:color="auto"/>
              <w:bottom w:val="single" w:sz="12" w:space="0" w:color="auto"/>
              <w:right w:val="single" w:sz="12" w:space="0" w:color="auto"/>
            </w:tcBorders>
            <w:shd w:val="clear" w:color="auto" w:fill="auto"/>
            <w:noWrap/>
          </w:tcPr>
          <w:p w14:paraId="19AC0017" w14:textId="2652806E"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Active, not detailed</w:t>
            </w:r>
          </w:p>
        </w:tc>
        <w:tc>
          <w:tcPr>
            <w:tcW w:w="0" w:type="auto"/>
            <w:tcBorders>
              <w:left w:val="single" w:sz="12" w:space="0" w:color="auto"/>
              <w:bottom w:val="single" w:sz="12" w:space="0" w:color="auto"/>
              <w:right w:val="single" w:sz="12" w:space="0" w:color="auto"/>
            </w:tcBorders>
          </w:tcPr>
          <w:p w14:paraId="768C35A3" w14:textId="0E4AF4D7" w:rsidR="00A648FB" w:rsidRPr="006B610F" w:rsidRDefault="00A648FB" w:rsidP="00305431">
            <w:pPr>
              <w:spacing w:line="480" w:lineRule="auto"/>
              <w:jc w:val="center"/>
              <w:rPr>
                <w:rFonts w:ascii="Arial" w:hAnsi="Arial" w:cs="Arial"/>
                <w:sz w:val="18"/>
                <w:szCs w:val="18"/>
              </w:rPr>
            </w:pPr>
            <w:r w:rsidRPr="006B610F">
              <w:rPr>
                <w:rFonts w:ascii="Arial" w:hAnsi="Arial" w:cs="Arial"/>
                <w:sz w:val="18"/>
                <w:szCs w:val="18"/>
              </w:rPr>
              <w:t>1</w:t>
            </w:r>
            <w:r>
              <w:rPr>
                <w:rFonts w:ascii="Arial" w:hAnsi="Arial" w:cs="Arial"/>
                <w:sz w:val="18"/>
                <w:szCs w:val="18"/>
              </w:rPr>
              <w:t>4</w:t>
            </w:r>
            <w:r w:rsidRPr="006B610F">
              <w:rPr>
                <w:rFonts w:ascii="Arial" w:hAnsi="Arial" w:cs="Arial"/>
                <w:sz w:val="18"/>
                <w:szCs w:val="18"/>
              </w:rPr>
              <w:t xml:space="preserve"> (1</w:t>
            </w:r>
            <w:r>
              <w:rPr>
                <w:rFonts w:ascii="Arial" w:hAnsi="Arial" w:cs="Arial"/>
                <w:sz w:val="18"/>
                <w:szCs w:val="18"/>
              </w:rPr>
              <w:t>.2</w:t>
            </w:r>
            <w:r w:rsidRPr="006B610F">
              <w:rPr>
                <w:rFonts w:ascii="Arial" w:hAnsi="Arial" w:cs="Arial"/>
                <w:sz w:val="18"/>
                <w:szCs w:val="18"/>
              </w:rPr>
              <w:t>)</w:t>
            </w:r>
          </w:p>
        </w:tc>
        <w:tc>
          <w:tcPr>
            <w:tcW w:w="0" w:type="auto"/>
            <w:tcBorders>
              <w:left w:val="single" w:sz="12" w:space="0" w:color="auto"/>
              <w:bottom w:val="single" w:sz="12" w:space="0" w:color="auto"/>
              <w:right w:val="single" w:sz="12" w:space="0" w:color="auto"/>
            </w:tcBorders>
            <w:shd w:val="clear" w:color="auto" w:fill="auto"/>
            <w:noWrap/>
          </w:tcPr>
          <w:p w14:paraId="7BF2B2C2" w14:textId="3F9F00F3" w:rsidR="00A648FB" w:rsidRPr="006B610F" w:rsidRDefault="00A648FB" w:rsidP="00305431">
            <w:pPr>
              <w:spacing w:line="480" w:lineRule="auto"/>
              <w:jc w:val="center"/>
              <w:rPr>
                <w:rFonts w:ascii="Arial" w:hAnsi="Arial" w:cs="Arial"/>
                <w:sz w:val="18"/>
                <w:szCs w:val="18"/>
              </w:rPr>
            </w:pPr>
            <w:r>
              <w:rPr>
                <w:rFonts w:ascii="Arial" w:hAnsi="Arial" w:cs="Arial"/>
                <w:sz w:val="18"/>
                <w:szCs w:val="18"/>
              </w:rPr>
              <w:t>7</w:t>
            </w:r>
            <w:r w:rsidRPr="006B610F">
              <w:rPr>
                <w:rFonts w:ascii="Arial" w:hAnsi="Arial" w:cs="Arial"/>
                <w:sz w:val="18"/>
                <w:szCs w:val="18"/>
              </w:rPr>
              <w:t xml:space="preserve"> (1</w:t>
            </w:r>
            <w:r>
              <w:rPr>
                <w:rFonts w:ascii="Arial" w:hAnsi="Arial" w:cs="Arial"/>
                <w:sz w:val="18"/>
                <w:szCs w:val="18"/>
              </w:rPr>
              <w:t>.4</w:t>
            </w:r>
            <w:r w:rsidRPr="006B610F">
              <w:rPr>
                <w:rFonts w:ascii="Arial" w:hAnsi="Arial" w:cs="Arial"/>
                <w:sz w:val="18"/>
                <w:szCs w:val="18"/>
              </w:rPr>
              <w:t>)</w:t>
            </w:r>
          </w:p>
        </w:tc>
        <w:tc>
          <w:tcPr>
            <w:tcW w:w="0" w:type="auto"/>
            <w:tcBorders>
              <w:left w:val="single" w:sz="12" w:space="0" w:color="auto"/>
              <w:bottom w:val="single" w:sz="12" w:space="0" w:color="auto"/>
              <w:right w:val="single" w:sz="12" w:space="0" w:color="auto"/>
            </w:tcBorders>
            <w:shd w:val="clear" w:color="auto" w:fill="auto"/>
            <w:noWrap/>
          </w:tcPr>
          <w:p w14:paraId="28C0C91E" w14:textId="2181949C" w:rsidR="00A648FB" w:rsidRPr="006B610F" w:rsidRDefault="00A648FB" w:rsidP="00305431">
            <w:pPr>
              <w:spacing w:line="480" w:lineRule="auto"/>
              <w:jc w:val="center"/>
              <w:rPr>
                <w:rFonts w:ascii="Arial" w:hAnsi="Arial" w:cs="Arial"/>
                <w:sz w:val="18"/>
                <w:szCs w:val="18"/>
              </w:rPr>
            </w:pPr>
            <w:r>
              <w:rPr>
                <w:rFonts w:ascii="Arial" w:hAnsi="Arial" w:cs="Arial"/>
                <w:sz w:val="18"/>
                <w:szCs w:val="18"/>
              </w:rPr>
              <w:t>7</w:t>
            </w:r>
            <w:r w:rsidRPr="006B610F">
              <w:rPr>
                <w:rFonts w:ascii="Arial" w:hAnsi="Arial" w:cs="Arial"/>
                <w:sz w:val="18"/>
                <w:szCs w:val="18"/>
              </w:rPr>
              <w:t xml:space="preserve"> (1</w:t>
            </w:r>
            <w:r>
              <w:rPr>
                <w:rFonts w:ascii="Arial" w:hAnsi="Arial" w:cs="Arial"/>
                <w:sz w:val="18"/>
                <w:szCs w:val="18"/>
              </w:rPr>
              <w:t>.1</w:t>
            </w:r>
            <w:r w:rsidRPr="006B610F">
              <w:rPr>
                <w:rFonts w:ascii="Arial" w:hAnsi="Arial" w:cs="Arial"/>
                <w:sz w:val="18"/>
                <w:szCs w:val="18"/>
              </w:rPr>
              <w:t>)</w:t>
            </w:r>
          </w:p>
        </w:tc>
        <w:tc>
          <w:tcPr>
            <w:tcW w:w="0" w:type="auto"/>
            <w:tcBorders>
              <w:left w:val="single" w:sz="12" w:space="0" w:color="auto"/>
              <w:bottom w:val="single" w:sz="12" w:space="0" w:color="auto"/>
            </w:tcBorders>
            <w:shd w:val="clear" w:color="auto" w:fill="auto"/>
            <w:noWrap/>
          </w:tcPr>
          <w:p w14:paraId="06F05B7E" w14:textId="38ED270B" w:rsidR="00A648FB" w:rsidRPr="006B610F" w:rsidRDefault="00A648FB" w:rsidP="00305431">
            <w:pPr>
              <w:spacing w:line="480" w:lineRule="auto"/>
              <w:jc w:val="center"/>
              <w:rPr>
                <w:rFonts w:ascii="Arial" w:hAnsi="Arial" w:cs="Arial"/>
                <w:sz w:val="18"/>
                <w:szCs w:val="18"/>
              </w:rPr>
            </w:pPr>
            <w:r w:rsidRPr="006B610F">
              <w:rPr>
                <w:rFonts w:ascii="Arial" w:hAnsi="Arial" w:cs="Arial"/>
                <w:sz w:val="18"/>
                <w:szCs w:val="18"/>
              </w:rPr>
              <w:t>0.</w:t>
            </w:r>
            <w:r>
              <w:rPr>
                <w:rFonts w:ascii="Arial" w:hAnsi="Arial" w:cs="Arial"/>
                <w:sz w:val="18"/>
                <w:szCs w:val="18"/>
              </w:rPr>
              <w:t>69</w:t>
            </w:r>
            <w:r w:rsidRPr="006B610F">
              <w:rPr>
                <w:rFonts w:ascii="Arial" w:hAnsi="Arial" w:cs="Arial"/>
                <w:sz w:val="18"/>
                <w:szCs w:val="18"/>
              </w:rPr>
              <w:t xml:space="preserve"> (0.</w:t>
            </w:r>
            <w:r>
              <w:rPr>
                <w:rFonts w:ascii="Arial" w:hAnsi="Arial" w:cs="Arial"/>
                <w:sz w:val="18"/>
                <w:szCs w:val="18"/>
              </w:rPr>
              <w:t>21</w:t>
            </w:r>
            <w:r w:rsidRPr="006B610F">
              <w:rPr>
                <w:rFonts w:ascii="Arial" w:hAnsi="Arial" w:cs="Arial"/>
                <w:sz w:val="18"/>
                <w:szCs w:val="18"/>
              </w:rPr>
              <w:t>; 2.</w:t>
            </w:r>
            <w:r>
              <w:rPr>
                <w:rFonts w:ascii="Arial" w:hAnsi="Arial" w:cs="Arial"/>
                <w:sz w:val="18"/>
                <w:szCs w:val="18"/>
              </w:rPr>
              <w:t>2</w:t>
            </w:r>
            <w:r w:rsidRPr="006B610F">
              <w:rPr>
                <w:rFonts w:ascii="Arial" w:hAnsi="Arial" w:cs="Arial"/>
                <w:sz w:val="18"/>
                <w:szCs w:val="18"/>
              </w:rPr>
              <w:t xml:space="preserve">) </w:t>
            </w:r>
          </w:p>
        </w:tc>
        <w:tc>
          <w:tcPr>
            <w:tcW w:w="0" w:type="auto"/>
            <w:tcBorders>
              <w:bottom w:val="single" w:sz="12" w:space="0" w:color="auto"/>
              <w:right w:val="single" w:sz="12" w:space="0" w:color="auto"/>
            </w:tcBorders>
            <w:shd w:val="clear" w:color="auto" w:fill="auto"/>
          </w:tcPr>
          <w:p w14:paraId="4DF2B136" w14:textId="7760BB61" w:rsidR="00A648FB" w:rsidRPr="006B610F" w:rsidRDefault="00A648FB" w:rsidP="00305431">
            <w:pPr>
              <w:spacing w:line="480" w:lineRule="auto"/>
              <w:jc w:val="center"/>
              <w:rPr>
                <w:rFonts w:ascii="Arial" w:hAnsi="Arial" w:cs="Arial"/>
                <w:sz w:val="18"/>
                <w:szCs w:val="18"/>
              </w:rPr>
            </w:pPr>
            <w:r>
              <w:rPr>
                <w:rFonts w:ascii="Arial" w:hAnsi="Arial" w:cs="Arial"/>
                <w:sz w:val="18"/>
                <w:szCs w:val="18"/>
              </w:rPr>
              <w:t>0</w:t>
            </w:r>
            <w:r w:rsidRPr="006B610F">
              <w:rPr>
                <w:rFonts w:ascii="Arial" w:hAnsi="Arial" w:cs="Arial"/>
                <w:sz w:val="18"/>
                <w:szCs w:val="18"/>
              </w:rPr>
              <w:t>.6</w:t>
            </w:r>
            <w:r>
              <w:rPr>
                <w:rFonts w:ascii="Arial" w:hAnsi="Arial" w:cs="Arial"/>
                <w:sz w:val="18"/>
                <w:szCs w:val="18"/>
              </w:rPr>
              <w:t>0</w:t>
            </w:r>
            <w:r w:rsidRPr="006B610F">
              <w:rPr>
                <w:rFonts w:ascii="Arial" w:hAnsi="Arial" w:cs="Arial"/>
                <w:sz w:val="18"/>
                <w:szCs w:val="18"/>
              </w:rPr>
              <w:t xml:space="preserve"> (0.</w:t>
            </w:r>
            <w:r>
              <w:rPr>
                <w:rFonts w:ascii="Arial" w:hAnsi="Arial" w:cs="Arial"/>
                <w:sz w:val="18"/>
                <w:szCs w:val="18"/>
              </w:rPr>
              <w:t>16-2.2</w:t>
            </w:r>
            <w:r w:rsidRPr="006B610F">
              <w:rPr>
                <w:rFonts w:ascii="Arial" w:hAnsi="Arial" w:cs="Arial"/>
                <w:sz w:val="18"/>
                <w:szCs w:val="18"/>
              </w:rPr>
              <w:t>4)</w:t>
            </w:r>
          </w:p>
        </w:tc>
      </w:tr>
    </w:tbl>
    <w:p w14:paraId="6C433460" w14:textId="12A78AA5" w:rsidR="004A130B" w:rsidRDefault="004A130B" w:rsidP="00305431">
      <w:pPr>
        <w:spacing w:after="0" w:line="480" w:lineRule="auto"/>
        <w:rPr>
          <w:rFonts w:ascii="Arial" w:hAnsi="Arial" w:cs="Arial"/>
          <w:sz w:val="16"/>
          <w:szCs w:val="16"/>
        </w:rPr>
      </w:pPr>
      <w:r w:rsidRPr="0003700A">
        <w:rPr>
          <w:rFonts w:ascii="Arial" w:hAnsi="Arial" w:cs="Arial"/>
          <w:sz w:val="16"/>
          <w:szCs w:val="16"/>
        </w:rPr>
        <w:t xml:space="preserve">ALL, </w:t>
      </w:r>
      <w:r>
        <w:rPr>
          <w:rFonts w:ascii="Arial" w:hAnsi="Arial" w:cs="Arial"/>
          <w:sz w:val="16"/>
          <w:szCs w:val="16"/>
        </w:rPr>
        <w:t>a</w:t>
      </w:r>
      <w:r w:rsidRPr="0003700A">
        <w:rPr>
          <w:rFonts w:ascii="Arial" w:hAnsi="Arial" w:cs="Arial"/>
          <w:sz w:val="16"/>
          <w:szCs w:val="16"/>
        </w:rPr>
        <w:t xml:space="preserve">cute lymphoid leukemia; AML, </w:t>
      </w:r>
      <w:r>
        <w:rPr>
          <w:rFonts w:ascii="Arial" w:hAnsi="Arial" w:cs="Arial"/>
          <w:sz w:val="16"/>
          <w:szCs w:val="16"/>
        </w:rPr>
        <w:t>a</w:t>
      </w:r>
      <w:r w:rsidRPr="0003700A">
        <w:rPr>
          <w:rFonts w:ascii="Arial" w:hAnsi="Arial" w:cs="Arial"/>
          <w:sz w:val="16"/>
          <w:szCs w:val="16"/>
        </w:rPr>
        <w:t xml:space="preserve">cute myeloid leukemia; </w:t>
      </w:r>
      <w:r w:rsidR="00FF2422">
        <w:rPr>
          <w:rFonts w:ascii="Arial" w:hAnsi="Arial" w:cs="Arial"/>
          <w:sz w:val="16"/>
          <w:szCs w:val="16"/>
        </w:rPr>
        <w:t xml:space="preserve">BMI, body mass index; </w:t>
      </w:r>
      <w:r w:rsidR="005D0D20">
        <w:rPr>
          <w:rFonts w:ascii="Arial" w:hAnsi="Arial" w:cs="Arial"/>
          <w:sz w:val="16"/>
          <w:szCs w:val="16"/>
        </w:rPr>
        <w:t xml:space="preserve">CI, confidence interval; </w:t>
      </w:r>
      <w:r w:rsidRPr="0003700A">
        <w:rPr>
          <w:rFonts w:ascii="Arial" w:hAnsi="Arial" w:cs="Arial"/>
          <w:sz w:val="16"/>
          <w:szCs w:val="16"/>
        </w:rPr>
        <w:t xml:space="preserve">CLL, </w:t>
      </w:r>
      <w:r>
        <w:rPr>
          <w:rFonts w:ascii="Arial" w:hAnsi="Arial" w:cs="Arial"/>
          <w:sz w:val="16"/>
          <w:szCs w:val="16"/>
        </w:rPr>
        <w:t>c</w:t>
      </w:r>
      <w:r w:rsidRPr="0003700A">
        <w:rPr>
          <w:rFonts w:ascii="Arial" w:hAnsi="Arial" w:cs="Arial"/>
          <w:sz w:val="16"/>
          <w:szCs w:val="16"/>
        </w:rPr>
        <w:t xml:space="preserve">hronic </w:t>
      </w:r>
      <w:r>
        <w:rPr>
          <w:rFonts w:ascii="Arial" w:hAnsi="Arial" w:cs="Arial"/>
          <w:sz w:val="16"/>
          <w:szCs w:val="16"/>
        </w:rPr>
        <w:t>l</w:t>
      </w:r>
      <w:r w:rsidRPr="0003700A">
        <w:rPr>
          <w:rFonts w:ascii="Arial" w:hAnsi="Arial" w:cs="Arial"/>
          <w:sz w:val="16"/>
          <w:szCs w:val="16"/>
        </w:rPr>
        <w:t xml:space="preserve">ymphocytic </w:t>
      </w:r>
      <w:r>
        <w:rPr>
          <w:rFonts w:ascii="Arial" w:hAnsi="Arial" w:cs="Arial"/>
          <w:sz w:val="16"/>
          <w:szCs w:val="16"/>
        </w:rPr>
        <w:t>l</w:t>
      </w:r>
      <w:r w:rsidRPr="0003700A">
        <w:rPr>
          <w:rFonts w:ascii="Arial" w:hAnsi="Arial" w:cs="Arial"/>
          <w:sz w:val="16"/>
          <w:szCs w:val="16"/>
        </w:rPr>
        <w:t xml:space="preserve">eukemia; CML, </w:t>
      </w:r>
      <w:r>
        <w:rPr>
          <w:rFonts w:ascii="Arial" w:hAnsi="Arial" w:cs="Arial"/>
          <w:sz w:val="16"/>
          <w:szCs w:val="16"/>
        </w:rPr>
        <w:t>c</w:t>
      </w:r>
      <w:r w:rsidRPr="0003700A">
        <w:rPr>
          <w:rFonts w:ascii="Arial" w:hAnsi="Arial" w:cs="Arial"/>
          <w:sz w:val="16"/>
          <w:szCs w:val="16"/>
        </w:rPr>
        <w:t xml:space="preserve">hronic myeloid leukemia; COVID-19, coronavirus disease 2019; HL, Hodgkin </w:t>
      </w:r>
      <w:r>
        <w:rPr>
          <w:rFonts w:ascii="Arial" w:hAnsi="Arial" w:cs="Arial"/>
          <w:sz w:val="16"/>
          <w:szCs w:val="16"/>
        </w:rPr>
        <w:t>l</w:t>
      </w:r>
      <w:r w:rsidRPr="0003700A">
        <w:rPr>
          <w:rFonts w:ascii="Arial" w:hAnsi="Arial" w:cs="Arial"/>
          <w:sz w:val="16"/>
          <w:szCs w:val="16"/>
        </w:rPr>
        <w:t>ymphoma; IQR, interquartile range;</w:t>
      </w:r>
      <w:r>
        <w:rPr>
          <w:rFonts w:ascii="Arial" w:hAnsi="Arial" w:cs="Arial"/>
          <w:sz w:val="16"/>
          <w:szCs w:val="16"/>
        </w:rPr>
        <w:t xml:space="preserve"> </w:t>
      </w:r>
      <w:r w:rsidRPr="0003700A">
        <w:rPr>
          <w:rFonts w:ascii="Arial" w:hAnsi="Arial" w:cs="Arial"/>
          <w:sz w:val="16"/>
          <w:szCs w:val="16"/>
        </w:rPr>
        <w:t xml:space="preserve">MDS, </w:t>
      </w:r>
      <w:r>
        <w:rPr>
          <w:rFonts w:ascii="Arial" w:hAnsi="Arial" w:cs="Arial"/>
          <w:sz w:val="16"/>
          <w:szCs w:val="16"/>
        </w:rPr>
        <w:t>m</w:t>
      </w:r>
      <w:r w:rsidRPr="0003700A">
        <w:rPr>
          <w:rFonts w:ascii="Arial" w:hAnsi="Arial" w:cs="Arial"/>
          <w:sz w:val="16"/>
          <w:szCs w:val="16"/>
        </w:rPr>
        <w:t xml:space="preserve">yelodysplastic syndrome; </w:t>
      </w:r>
      <w:r>
        <w:rPr>
          <w:rFonts w:ascii="Arial" w:hAnsi="Arial" w:cs="Arial"/>
          <w:sz w:val="16"/>
          <w:szCs w:val="16"/>
        </w:rPr>
        <w:t>m</w:t>
      </w:r>
      <w:r w:rsidRPr="0003700A">
        <w:rPr>
          <w:rFonts w:ascii="Arial" w:hAnsi="Arial" w:cs="Arial"/>
          <w:sz w:val="16"/>
          <w:szCs w:val="16"/>
        </w:rPr>
        <w:t>A</w:t>
      </w:r>
      <w:r>
        <w:rPr>
          <w:rFonts w:ascii="Arial" w:hAnsi="Arial" w:cs="Arial"/>
          <w:sz w:val="16"/>
          <w:szCs w:val="16"/>
        </w:rPr>
        <w:t>b</w:t>
      </w:r>
      <w:r w:rsidRPr="0003700A">
        <w:rPr>
          <w:rFonts w:ascii="Arial" w:hAnsi="Arial" w:cs="Arial"/>
          <w:sz w:val="16"/>
          <w:szCs w:val="16"/>
        </w:rPr>
        <w:t>, monoclonal antibod</w:t>
      </w:r>
      <w:r>
        <w:rPr>
          <w:rFonts w:ascii="Arial" w:hAnsi="Arial" w:cs="Arial"/>
          <w:sz w:val="16"/>
          <w:szCs w:val="16"/>
        </w:rPr>
        <w:t xml:space="preserve">y; </w:t>
      </w:r>
      <w:r w:rsidRPr="0003700A">
        <w:rPr>
          <w:rFonts w:ascii="Arial" w:hAnsi="Arial" w:cs="Arial"/>
          <w:sz w:val="16"/>
          <w:szCs w:val="16"/>
        </w:rPr>
        <w:t xml:space="preserve">MM, </w:t>
      </w:r>
      <w:r>
        <w:rPr>
          <w:rFonts w:ascii="Arial" w:hAnsi="Arial" w:cs="Arial"/>
          <w:sz w:val="16"/>
          <w:szCs w:val="16"/>
        </w:rPr>
        <w:t>m</w:t>
      </w:r>
      <w:r w:rsidRPr="0003700A">
        <w:rPr>
          <w:rFonts w:ascii="Arial" w:hAnsi="Arial" w:cs="Arial"/>
          <w:sz w:val="16"/>
          <w:szCs w:val="16"/>
        </w:rPr>
        <w:t xml:space="preserve">ultiple </w:t>
      </w:r>
      <w:r>
        <w:rPr>
          <w:rFonts w:ascii="Arial" w:hAnsi="Arial" w:cs="Arial"/>
          <w:sz w:val="16"/>
          <w:szCs w:val="16"/>
        </w:rPr>
        <w:t>m</w:t>
      </w:r>
      <w:r w:rsidRPr="0003700A">
        <w:rPr>
          <w:rFonts w:ascii="Arial" w:hAnsi="Arial" w:cs="Arial"/>
          <w:sz w:val="16"/>
          <w:szCs w:val="16"/>
        </w:rPr>
        <w:t xml:space="preserve">yeloma; </w:t>
      </w:r>
      <w:r w:rsidR="005D0D20">
        <w:rPr>
          <w:rFonts w:ascii="Arial" w:hAnsi="Arial" w:cs="Arial"/>
          <w:sz w:val="16"/>
          <w:szCs w:val="16"/>
        </w:rPr>
        <w:t xml:space="preserve">n/a, not applicable; </w:t>
      </w:r>
      <w:r w:rsidRPr="0003700A">
        <w:rPr>
          <w:rFonts w:ascii="Arial" w:hAnsi="Arial" w:cs="Arial"/>
          <w:sz w:val="16"/>
          <w:szCs w:val="16"/>
        </w:rPr>
        <w:t xml:space="preserve">NHL, </w:t>
      </w:r>
      <w:r>
        <w:rPr>
          <w:rFonts w:ascii="Arial" w:hAnsi="Arial" w:cs="Arial"/>
          <w:sz w:val="16"/>
          <w:szCs w:val="16"/>
        </w:rPr>
        <w:t>n</w:t>
      </w:r>
      <w:r w:rsidRPr="0003700A">
        <w:rPr>
          <w:rFonts w:ascii="Arial" w:hAnsi="Arial" w:cs="Arial"/>
          <w:sz w:val="16"/>
          <w:szCs w:val="16"/>
        </w:rPr>
        <w:t xml:space="preserve">on-Hodgkin </w:t>
      </w:r>
      <w:r>
        <w:rPr>
          <w:rFonts w:ascii="Arial" w:hAnsi="Arial" w:cs="Arial"/>
          <w:sz w:val="16"/>
          <w:szCs w:val="16"/>
        </w:rPr>
        <w:t>l</w:t>
      </w:r>
      <w:r w:rsidRPr="0003700A">
        <w:rPr>
          <w:rFonts w:ascii="Arial" w:hAnsi="Arial" w:cs="Arial"/>
          <w:sz w:val="16"/>
          <w:szCs w:val="16"/>
        </w:rPr>
        <w:t>ymphoma; Ph-MP</w:t>
      </w:r>
      <w:r>
        <w:rPr>
          <w:rFonts w:ascii="Arial" w:hAnsi="Arial" w:cs="Arial"/>
          <w:sz w:val="16"/>
          <w:szCs w:val="16"/>
        </w:rPr>
        <w:t>N</w:t>
      </w:r>
      <w:r w:rsidRPr="0003700A">
        <w:rPr>
          <w:rFonts w:ascii="Arial" w:hAnsi="Arial" w:cs="Arial"/>
          <w:sz w:val="16"/>
          <w:szCs w:val="16"/>
        </w:rPr>
        <w:t>, Ph</w:t>
      </w:r>
      <w:r>
        <w:rPr>
          <w:rFonts w:ascii="Arial" w:hAnsi="Arial" w:cs="Arial"/>
          <w:sz w:val="16"/>
          <w:szCs w:val="16"/>
        </w:rPr>
        <w:t>iladelphia chromosome</w:t>
      </w:r>
      <w:r w:rsidRPr="0003700A">
        <w:rPr>
          <w:rFonts w:ascii="Arial" w:hAnsi="Arial" w:cs="Arial"/>
          <w:sz w:val="16"/>
          <w:szCs w:val="16"/>
        </w:rPr>
        <w:t>-negative myeloproliferative neoplasm</w:t>
      </w:r>
      <w:r w:rsidR="00FF2422">
        <w:rPr>
          <w:rFonts w:ascii="Arial" w:hAnsi="Arial" w:cs="Arial"/>
          <w:sz w:val="16"/>
          <w:szCs w:val="16"/>
        </w:rPr>
        <w:t>.</w:t>
      </w:r>
    </w:p>
    <w:p w14:paraId="5A374154" w14:textId="71C2D722" w:rsidR="004A130B" w:rsidRPr="0003700A" w:rsidRDefault="00BF343A" w:rsidP="00305431">
      <w:pPr>
        <w:spacing w:after="0" w:line="480" w:lineRule="auto"/>
        <w:rPr>
          <w:rFonts w:ascii="Arial" w:hAnsi="Arial" w:cs="Arial"/>
          <w:sz w:val="16"/>
          <w:szCs w:val="16"/>
        </w:rPr>
      </w:pPr>
      <w:r>
        <w:rPr>
          <w:rFonts w:ascii="Arial" w:hAnsi="Arial" w:cs="Arial"/>
          <w:sz w:val="16"/>
          <w:szCs w:val="16"/>
        </w:rPr>
        <w:t>*COVID-19 clinical severity data missing for 35/1166 (3.0%) patients in the whole analysis set. Clinical severity was mild/moderate in 508/1131 (44.9%) and 623/1131 (55.1%) of patients with data available.</w:t>
      </w:r>
      <w:r w:rsidR="005D0D20">
        <w:rPr>
          <w:rFonts w:ascii="Arial" w:hAnsi="Arial" w:cs="Arial"/>
          <w:sz w:val="16"/>
          <w:szCs w:val="16"/>
        </w:rPr>
        <w:t xml:space="preserve"> </w:t>
      </w:r>
      <w:r w:rsidR="005D0D20" w:rsidRPr="00A648FB">
        <w:rPr>
          <w:rFonts w:ascii="Arial" w:hAnsi="Arial" w:cs="Arial"/>
          <w:sz w:val="16"/>
          <w:szCs w:val="16"/>
          <w:vertAlign w:val="superscript"/>
        </w:rPr>
        <w:t>†</w:t>
      </w:r>
      <w:r w:rsidR="005D0D20" w:rsidRPr="005D0D20">
        <w:rPr>
          <w:rFonts w:ascii="Arial" w:hAnsi="Arial" w:cs="Arial"/>
          <w:sz w:val="16"/>
          <w:szCs w:val="16"/>
        </w:rPr>
        <w:t xml:space="preserve">Adjusted odds ratios and 95% confidence intervals were estimated </w:t>
      </w:r>
      <w:r w:rsidR="005D0D20">
        <w:rPr>
          <w:rFonts w:ascii="Arial" w:hAnsi="Arial" w:cs="Arial"/>
          <w:sz w:val="16"/>
          <w:szCs w:val="16"/>
        </w:rPr>
        <w:t xml:space="preserve">using </w:t>
      </w:r>
      <w:r w:rsidR="005D0D20" w:rsidRPr="005D0D20">
        <w:rPr>
          <w:rFonts w:ascii="Arial" w:hAnsi="Arial" w:cs="Arial"/>
          <w:sz w:val="16"/>
          <w:szCs w:val="16"/>
        </w:rPr>
        <w:t>multivariable logistic models that included age, sex</w:t>
      </w:r>
      <w:r w:rsidR="005D0D20">
        <w:rPr>
          <w:rFonts w:ascii="Arial" w:hAnsi="Arial" w:cs="Arial"/>
          <w:sz w:val="16"/>
          <w:szCs w:val="16"/>
        </w:rPr>
        <w:t>,</w:t>
      </w:r>
      <w:r w:rsidR="005D0D20" w:rsidRPr="005D0D20">
        <w:rPr>
          <w:rFonts w:ascii="Arial" w:hAnsi="Arial" w:cs="Arial"/>
          <w:sz w:val="16"/>
          <w:szCs w:val="16"/>
        </w:rPr>
        <w:t xml:space="preserve"> and comorbidit</w:t>
      </w:r>
      <w:r w:rsidR="005D0D20">
        <w:rPr>
          <w:rFonts w:ascii="Arial" w:hAnsi="Arial" w:cs="Arial"/>
          <w:sz w:val="16"/>
          <w:szCs w:val="16"/>
        </w:rPr>
        <w:t>y</w:t>
      </w:r>
      <w:r w:rsidR="005D0D20" w:rsidRPr="005D0D20">
        <w:rPr>
          <w:rFonts w:ascii="Arial" w:hAnsi="Arial" w:cs="Arial"/>
          <w:sz w:val="16"/>
          <w:szCs w:val="16"/>
        </w:rPr>
        <w:t xml:space="preserve"> count</w:t>
      </w:r>
      <w:r w:rsidR="00A648FB">
        <w:rPr>
          <w:rFonts w:ascii="Arial" w:hAnsi="Arial" w:cs="Arial"/>
          <w:sz w:val="16"/>
          <w:szCs w:val="16"/>
        </w:rPr>
        <w:t>; analyses by specified comorbidities were adjusted for age and sex</w:t>
      </w:r>
      <w:r w:rsidR="005D0D20">
        <w:rPr>
          <w:rFonts w:ascii="Arial" w:hAnsi="Arial" w:cs="Arial"/>
          <w:sz w:val="16"/>
          <w:szCs w:val="16"/>
        </w:rPr>
        <w:t>.</w:t>
      </w:r>
      <w:r w:rsidR="004A130B">
        <w:rPr>
          <w:rFonts w:ascii="Arial" w:hAnsi="Arial" w:cs="Arial"/>
          <w:sz w:val="16"/>
          <w:szCs w:val="16"/>
        </w:rPr>
        <w:t xml:space="preserve"> </w:t>
      </w:r>
      <w:r w:rsidR="005D0D20">
        <w:rPr>
          <w:rFonts w:ascii="Arial" w:hAnsi="Arial" w:cs="Arial"/>
          <w:sz w:val="16"/>
          <w:szCs w:val="16"/>
          <w:vertAlign w:val="superscript"/>
        </w:rPr>
        <w:t>‡</w:t>
      </w:r>
      <w:r w:rsidR="00A648FB">
        <w:rPr>
          <w:rFonts w:ascii="Arial" w:hAnsi="Arial" w:cs="Arial"/>
          <w:sz w:val="16"/>
          <w:szCs w:val="16"/>
        </w:rPr>
        <w:t xml:space="preserve">Patients who had ever received an autologous or allogeneic stem cell transplant. </w:t>
      </w:r>
      <w:r w:rsidR="00A648FB">
        <w:rPr>
          <w:rFonts w:ascii="Arial" w:hAnsi="Arial" w:cs="Arial"/>
          <w:sz w:val="16"/>
          <w:szCs w:val="16"/>
          <w:vertAlign w:val="superscript"/>
        </w:rPr>
        <w:t>¶</w:t>
      </w:r>
      <w:r w:rsidR="004A130B" w:rsidRPr="0003700A">
        <w:rPr>
          <w:rFonts w:ascii="Arial" w:hAnsi="Arial" w:cs="Arial"/>
          <w:sz w:val="16"/>
          <w:szCs w:val="16"/>
        </w:rPr>
        <w:t xml:space="preserve">Cancer therapy </w:t>
      </w:r>
      <w:r w:rsidR="004A130B">
        <w:rPr>
          <w:rFonts w:ascii="Arial" w:hAnsi="Arial" w:cs="Arial"/>
          <w:sz w:val="16"/>
          <w:szCs w:val="16"/>
        </w:rPr>
        <w:t xml:space="preserve">received within </w:t>
      </w:r>
      <w:r w:rsidR="004A130B" w:rsidRPr="0003700A">
        <w:rPr>
          <w:rFonts w:ascii="Arial" w:hAnsi="Arial" w:cs="Arial"/>
          <w:sz w:val="16"/>
          <w:szCs w:val="16"/>
        </w:rPr>
        <w:t>30 days before COVID-19 diagnosis date</w:t>
      </w:r>
      <w:r w:rsidR="004A130B">
        <w:rPr>
          <w:rFonts w:ascii="Arial" w:hAnsi="Arial" w:cs="Arial"/>
          <w:sz w:val="16"/>
          <w:szCs w:val="16"/>
        </w:rPr>
        <w:t>.</w:t>
      </w:r>
      <w:r w:rsidR="004A130B" w:rsidRPr="0003700A">
        <w:rPr>
          <w:rFonts w:ascii="Arial" w:hAnsi="Arial" w:cs="Arial"/>
          <w:sz w:val="16"/>
          <w:szCs w:val="16"/>
        </w:rPr>
        <w:t xml:space="preserve"> </w:t>
      </w:r>
    </w:p>
    <w:p w14:paraId="13D84900" w14:textId="622AD7C9" w:rsidR="002052DC" w:rsidRPr="0085611B" w:rsidRDefault="00C61DD7" w:rsidP="00305431">
      <w:pPr>
        <w:spacing w:after="0" w:line="480" w:lineRule="auto"/>
        <w:rPr>
          <w:rFonts w:ascii="Arial" w:hAnsi="Arial" w:cs="Arial"/>
        </w:rPr>
      </w:pPr>
      <w:r w:rsidRPr="003E73CF">
        <w:rPr>
          <w:rFonts w:ascii="Arial" w:hAnsi="Arial" w:cs="Arial"/>
        </w:rPr>
        <w:br w:type="page"/>
      </w:r>
      <w:r w:rsidR="002052DC" w:rsidRPr="0085611B">
        <w:rPr>
          <w:rFonts w:ascii="Arial" w:hAnsi="Arial" w:cs="Arial"/>
          <w:b/>
          <w:bCs/>
          <w:color w:val="000000" w:themeColor="text1"/>
        </w:rPr>
        <w:lastRenderedPageBreak/>
        <w:t xml:space="preserve">Table 3. </w:t>
      </w:r>
      <w:r w:rsidR="00D01F8C" w:rsidRPr="0085611B">
        <w:rPr>
          <w:rFonts w:ascii="Arial" w:hAnsi="Arial" w:cs="Arial"/>
          <w:b/>
          <w:bCs/>
          <w:color w:val="000000" w:themeColor="text1"/>
        </w:rPr>
        <w:t>Kaplan–Meier e</w:t>
      </w:r>
      <w:r w:rsidR="002052DC" w:rsidRPr="0085611B">
        <w:rPr>
          <w:rFonts w:ascii="Arial" w:hAnsi="Arial" w:cs="Arial"/>
          <w:b/>
          <w:bCs/>
          <w:color w:val="000000" w:themeColor="text1"/>
        </w:rPr>
        <w:t>stimate</w:t>
      </w:r>
      <w:r w:rsidR="00D01F8C" w:rsidRPr="0085611B">
        <w:rPr>
          <w:rFonts w:ascii="Arial" w:hAnsi="Arial" w:cs="Arial"/>
          <w:b/>
          <w:bCs/>
          <w:color w:val="000000" w:themeColor="text1"/>
        </w:rPr>
        <w:t>s of</w:t>
      </w:r>
      <w:r w:rsidR="002052DC" w:rsidRPr="0085611B">
        <w:rPr>
          <w:rFonts w:ascii="Arial" w:hAnsi="Arial" w:cs="Arial"/>
          <w:b/>
          <w:bCs/>
          <w:color w:val="000000" w:themeColor="text1"/>
        </w:rPr>
        <w:t xml:space="preserve"> 30-day and 60-day survival in patients with hematologic malignancies and COVID-19</w:t>
      </w:r>
    </w:p>
    <w:tbl>
      <w:tblPr>
        <w:tblStyle w:val="Tablaconcuadrcula"/>
        <w:tblW w:w="0" w:type="auto"/>
        <w:tblCellMar>
          <w:left w:w="57" w:type="dxa"/>
          <w:right w:w="57" w:type="dxa"/>
        </w:tblCellMar>
        <w:tblLook w:val="04A0" w:firstRow="1" w:lastRow="0" w:firstColumn="1" w:lastColumn="0" w:noHBand="0" w:noVBand="1"/>
      </w:tblPr>
      <w:tblGrid>
        <w:gridCol w:w="4477"/>
        <w:gridCol w:w="2061"/>
        <w:gridCol w:w="2061"/>
        <w:gridCol w:w="1395"/>
        <w:gridCol w:w="1445"/>
      </w:tblGrid>
      <w:tr w:rsidR="002052DC" w:rsidRPr="00126EC5" w14:paraId="2EDD1B42" w14:textId="77777777" w:rsidTr="0085611B">
        <w:trPr>
          <w:trHeight w:val="50"/>
          <w:tblHeader/>
        </w:trPr>
        <w:tc>
          <w:tcPr>
            <w:tcW w:w="0" w:type="auto"/>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6B754C41" w14:textId="77777777" w:rsidR="002052DC" w:rsidRPr="00126EC5" w:rsidRDefault="002052DC" w:rsidP="00305431">
            <w:pPr>
              <w:spacing w:line="480" w:lineRule="auto"/>
              <w:rPr>
                <w:rFonts w:ascii="Arial" w:hAnsi="Arial" w:cs="Arial"/>
                <w:b/>
                <w:bCs/>
                <w:sz w:val="18"/>
                <w:szCs w:val="18"/>
              </w:rPr>
            </w:pPr>
          </w:p>
        </w:tc>
        <w:tc>
          <w:tcPr>
            <w:tcW w:w="4122" w:type="dxa"/>
            <w:gridSpan w:val="2"/>
            <w:tcBorders>
              <w:top w:val="single" w:sz="12" w:space="0" w:color="auto"/>
              <w:left w:val="single" w:sz="12" w:space="0" w:color="auto"/>
              <w:right w:val="single" w:sz="12" w:space="0" w:color="auto"/>
            </w:tcBorders>
            <w:shd w:val="clear" w:color="auto" w:fill="D9D9D9" w:themeFill="background1" w:themeFillShade="D9"/>
          </w:tcPr>
          <w:p w14:paraId="0DFB4FDB" w14:textId="0FB5728E" w:rsidR="002052DC" w:rsidRPr="00126EC5" w:rsidRDefault="002052DC" w:rsidP="00305431">
            <w:pPr>
              <w:spacing w:line="480" w:lineRule="auto"/>
              <w:jc w:val="center"/>
              <w:rPr>
                <w:rFonts w:ascii="Arial" w:hAnsi="Arial" w:cs="Arial"/>
                <w:b/>
                <w:bCs/>
                <w:sz w:val="18"/>
                <w:szCs w:val="18"/>
              </w:rPr>
            </w:pPr>
            <w:r>
              <w:rPr>
                <w:rFonts w:ascii="Arial" w:hAnsi="Arial" w:cs="Arial"/>
                <w:b/>
                <w:bCs/>
                <w:sz w:val="18"/>
                <w:szCs w:val="18"/>
              </w:rPr>
              <w:t>Survival estimate, % (95% CI)</w:t>
            </w:r>
          </w:p>
        </w:tc>
        <w:tc>
          <w:tcPr>
            <w:tcW w:w="0" w:type="auto"/>
            <w:gridSpan w:val="2"/>
            <w:tcBorders>
              <w:top w:val="single" w:sz="12" w:space="0" w:color="auto"/>
              <w:left w:val="single" w:sz="12" w:space="0" w:color="auto"/>
              <w:right w:val="single" w:sz="12" w:space="0" w:color="auto"/>
            </w:tcBorders>
            <w:shd w:val="clear" w:color="auto" w:fill="D9D9D9" w:themeFill="background1" w:themeFillShade="D9"/>
          </w:tcPr>
          <w:p w14:paraId="7D3329F2" w14:textId="100890F6" w:rsidR="002052DC" w:rsidRPr="00126EC5" w:rsidRDefault="002052DC" w:rsidP="00305431">
            <w:pPr>
              <w:spacing w:line="480" w:lineRule="auto"/>
              <w:jc w:val="center"/>
              <w:rPr>
                <w:rFonts w:ascii="Arial" w:hAnsi="Arial" w:cs="Arial"/>
                <w:b/>
                <w:bCs/>
                <w:sz w:val="18"/>
                <w:szCs w:val="18"/>
              </w:rPr>
            </w:pPr>
            <w:r>
              <w:rPr>
                <w:rFonts w:ascii="Arial" w:hAnsi="Arial" w:cs="Arial"/>
                <w:b/>
                <w:bCs/>
                <w:sz w:val="18"/>
                <w:szCs w:val="18"/>
              </w:rPr>
              <w:t>Hazard ratio (95% CI)</w:t>
            </w:r>
          </w:p>
        </w:tc>
      </w:tr>
      <w:tr w:rsidR="00C7729B" w:rsidRPr="00126EC5" w14:paraId="17285758" w14:textId="77777777" w:rsidTr="0085611B">
        <w:trPr>
          <w:trHeight w:val="60"/>
          <w:tblHeader/>
        </w:trPr>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hideMark/>
          </w:tcPr>
          <w:p w14:paraId="736B6DA5" w14:textId="77777777" w:rsidR="002052DC" w:rsidRPr="00C61DD7" w:rsidRDefault="002052DC" w:rsidP="00305431">
            <w:pPr>
              <w:spacing w:line="480" w:lineRule="auto"/>
              <w:rPr>
                <w:rFonts w:ascii="Arial" w:hAnsi="Arial" w:cs="Arial"/>
                <w:b/>
                <w:bCs/>
                <w:sz w:val="18"/>
                <w:szCs w:val="18"/>
              </w:rPr>
            </w:pPr>
          </w:p>
        </w:tc>
        <w:tc>
          <w:tcPr>
            <w:tcW w:w="0" w:type="auto"/>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4EBF579B" w14:textId="33DB1FC8" w:rsidR="002052DC" w:rsidRPr="00C61DD7" w:rsidRDefault="002052DC" w:rsidP="00305431">
            <w:pPr>
              <w:spacing w:line="480" w:lineRule="auto"/>
              <w:jc w:val="center"/>
              <w:rPr>
                <w:rFonts w:ascii="Arial" w:hAnsi="Arial" w:cs="Arial"/>
                <w:b/>
                <w:bCs/>
                <w:sz w:val="18"/>
                <w:szCs w:val="18"/>
              </w:rPr>
            </w:pPr>
            <w:r>
              <w:rPr>
                <w:rFonts w:ascii="Arial" w:hAnsi="Arial" w:cs="Arial"/>
                <w:b/>
                <w:bCs/>
                <w:sz w:val="18"/>
                <w:szCs w:val="18"/>
              </w:rPr>
              <w:t>30-d</w:t>
            </w:r>
          </w:p>
        </w:tc>
        <w:tc>
          <w:tcPr>
            <w:tcW w:w="0" w:type="auto"/>
            <w:tcBorders>
              <w:left w:val="single" w:sz="12" w:space="0" w:color="auto"/>
              <w:bottom w:val="single" w:sz="12" w:space="0" w:color="auto"/>
              <w:right w:val="single" w:sz="12" w:space="0" w:color="auto"/>
            </w:tcBorders>
            <w:shd w:val="clear" w:color="auto" w:fill="D9D9D9" w:themeFill="background1" w:themeFillShade="D9"/>
            <w:vAlign w:val="center"/>
            <w:hideMark/>
          </w:tcPr>
          <w:p w14:paraId="1D90AF26" w14:textId="09D79F9D" w:rsidR="002052DC" w:rsidRPr="00C61DD7" w:rsidRDefault="002052DC" w:rsidP="00305431">
            <w:pPr>
              <w:spacing w:line="480" w:lineRule="auto"/>
              <w:jc w:val="center"/>
              <w:rPr>
                <w:rFonts w:ascii="Arial" w:hAnsi="Arial" w:cs="Arial"/>
                <w:b/>
                <w:bCs/>
                <w:sz w:val="18"/>
                <w:szCs w:val="18"/>
              </w:rPr>
            </w:pPr>
            <w:r>
              <w:rPr>
                <w:rFonts w:ascii="Arial" w:hAnsi="Arial" w:cs="Arial"/>
                <w:b/>
                <w:bCs/>
                <w:sz w:val="18"/>
                <w:szCs w:val="18"/>
              </w:rPr>
              <w:t>60-d</w:t>
            </w:r>
          </w:p>
        </w:tc>
        <w:tc>
          <w:tcPr>
            <w:tcW w:w="0" w:type="auto"/>
            <w:tcBorders>
              <w:left w:val="single" w:sz="12" w:space="0" w:color="auto"/>
              <w:bottom w:val="single" w:sz="12" w:space="0" w:color="auto"/>
            </w:tcBorders>
            <w:shd w:val="clear" w:color="auto" w:fill="D9D9D9" w:themeFill="background1" w:themeFillShade="D9"/>
            <w:vAlign w:val="center"/>
            <w:hideMark/>
          </w:tcPr>
          <w:p w14:paraId="529C167A" w14:textId="77777777" w:rsidR="002052DC" w:rsidRPr="00C61DD7" w:rsidRDefault="002052DC" w:rsidP="00305431">
            <w:pPr>
              <w:spacing w:line="480" w:lineRule="auto"/>
              <w:jc w:val="center"/>
              <w:rPr>
                <w:rFonts w:ascii="Arial" w:hAnsi="Arial" w:cs="Arial"/>
                <w:b/>
                <w:bCs/>
                <w:sz w:val="18"/>
                <w:szCs w:val="18"/>
              </w:rPr>
            </w:pPr>
            <w:r>
              <w:rPr>
                <w:rFonts w:ascii="Arial" w:hAnsi="Arial" w:cs="Arial"/>
                <w:b/>
                <w:bCs/>
                <w:sz w:val="18"/>
                <w:szCs w:val="18"/>
              </w:rPr>
              <w:t>Unadjusted</w:t>
            </w:r>
          </w:p>
        </w:tc>
        <w:tc>
          <w:tcPr>
            <w:tcW w:w="0" w:type="auto"/>
            <w:tcBorders>
              <w:bottom w:val="single" w:sz="12" w:space="0" w:color="auto"/>
              <w:right w:val="single" w:sz="12" w:space="0" w:color="auto"/>
            </w:tcBorders>
            <w:shd w:val="clear" w:color="auto" w:fill="D9D9D9" w:themeFill="background1" w:themeFillShade="D9"/>
            <w:vAlign w:val="center"/>
          </w:tcPr>
          <w:p w14:paraId="49171FB6" w14:textId="197E8153" w:rsidR="002052DC" w:rsidRPr="00BF343A" w:rsidRDefault="002052DC" w:rsidP="00305431">
            <w:pPr>
              <w:spacing w:line="480" w:lineRule="auto"/>
              <w:jc w:val="center"/>
              <w:rPr>
                <w:rFonts w:ascii="Arial" w:hAnsi="Arial" w:cs="Arial"/>
                <w:b/>
                <w:bCs/>
                <w:sz w:val="18"/>
                <w:szCs w:val="18"/>
              </w:rPr>
            </w:pPr>
            <w:r w:rsidRPr="00BF343A">
              <w:rPr>
                <w:rFonts w:ascii="Arial" w:hAnsi="Arial" w:cs="Arial"/>
                <w:b/>
                <w:bCs/>
                <w:sz w:val="18"/>
                <w:szCs w:val="18"/>
              </w:rPr>
              <w:t>Adjusted</w:t>
            </w:r>
            <w:r>
              <w:rPr>
                <w:rFonts w:ascii="Arial" w:hAnsi="Arial" w:cs="Arial"/>
                <w:b/>
                <w:bCs/>
                <w:sz w:val="18"/>
                <w:szCs w:val="18"/>
              </w:rPr>
              <w:t>*</w:t>
            </w:r>
          </w:p>
        </w:tc>
      </w:tr>
      <w:tr w:rsidR="00A648FB" w:rsidRPr="00811BC1" w14:paraId="705061AB" w14:textId="77777777" w:rsidTr="0085611B">
        <w:trPr>
          <w:trHeight w:val="328"/>
        </w:trPr>
        <w:tc>
          <w:tcPr>
            <w:tcW w:w="0" w:type="auto"/>
            <w:tcBorders>
              <w:left w:val="single" w:sz="12" w:space="0" w:color="auto"/>
              <w:right w:val="single" w:sz="12" w:space="0" w:color="auto"/>
            </w:tcBorders>
            <w:shd w:val="clear" w:color="auto" w:fill="F2F2F2" w:themeFill="background1" w:themeFillShade="F2"/>
            <w:vAlign w:val="center"/>
          </w:tcPr>
          <w:p w14:paraId="01AB96BA" w14:textId="597C9597" w:rsidR="00A648FB" w:rsidRPr="002052DC" w:rsidRDefault="00A648FB" w:rsidP="00305431">
            <w:pPr>
              <w:spacing w:line="480" w:lineRule="auto"/>
              <w:rPr>
                <w:rFonts w:ascii="Arial" w:hAnsi="Arial" w:cs="Arial"/>
                <w:b/>
                <w:bCs/>
                <w:iCs/>
                <w:sz w:val="18"/>
                <w:szCs w:val="18"/>
              </w:rPr>
            </w:pPr>
            <w:r>
              <w:rPr>
                <w:rFonts w:ascii="Arial" w:hAnsi="Arial" w:cs="Arial"/>
                <w:b/>
                <w:bCs/>
                <w:iCs/>
                <w:sz w:val="18"/>
                <w:szCs w:val="18"/>
              </w:rPr>
              <w:t>All patients</w:t>
            </w:r>
            <w:r w:rsidRPr="002052DC">
              <w:rPr>
                <w:rFonts w:ascii="Arial" w:hAnsi="Arial" w:cs="Arial"/>
                <w:b/>
                <w:bCs/>
                <w:iCs/>
                <w:sz w:val="18"/>
                <w:szCs w:val="18"/>
                <w:vertAlign w:val="superscript"/>
              </w:rPr>
              <w:t>†</w:t>
            </w:r>
          </w:p>
        </w:tc>
        <w:tc>
          <w:tcPr>
            <w:tcW w:w="0" w:type="auto"/>
            <w:tcBorders>
              <w:left w:val="single" w:sz="12" w:space="0" w:color="auto"/>
              <w:right w:val="single" w:sz="12" w:space="0" w:color="auto"/>
            </w:tcBorders>
            <w:shd w:val="clear" w:color="auto" w:fill="F2F2F2" w:themeFill="background1" w:themeFillShade="F2"/>
            <w:noWrap/>
          </w:tcPr>
          <w:p w14:paraId="640102F5" w14:textId="47182752" w:rsidR="00A648FB" w:rsidRPr="00811BC1" w:rsidRDefault="00A648FB" w:rsidP="00305431">
            <w:pPr>
              <w:spacing w:line="480" w:lineRule="auto"/>
              <w:jc w:val="center"/>
              <w:rPr>
                <w:rFonts w:ascii="Arial" w:hAnsi="Arial" w:cs="Arial"/>
                <w:b/>
                <w:bCs/>
                <w:sz w:val="18"/>
                <w:szCs w:val="18"/>
              </w:rPr>
            </w:pPr>
            <w:r w:rsidRPr="00227ACC">
              <w:rPr>
                <w:rFonts w:ascii="Arial" w:hAnsi="Arial" w:cs="Arial"/>
                <w:b/>
                <w:bCs/>
                <w:sz w:val="18"/>
                <w:szCs w:val="18"/>
              </w:rPr>
              <w:t>68</w:t>
            </w:r>
            <w:r>
              <w:rPr>
                <w:rFonts w:ascii="Arial" w:hAnsi="Arial" w:cs="Arial"/>
                <w:b/>
                <w:bCs/>
                <w:sz w:val="18"/>
                <w:szCs w:val="18"/>
              </w:rPr>
              <w:t>.4</w:t>
            </w:r>
            <w:r w:rsidRPr="00227ACC">
              <w:rPr>
                <w:rFonts w:ascii="Arial" w:hAnsi="Arial" w:cs="Arial"/>
                <w:b/>
                <w:bCs/>
                <w:sz w:val="18"/>
                <w:szCs w:val="18"/>
              </w:rPr>
              <w:t xml:space="preserve"> (65</w:t>
            </w:r>
            <w:r>
              <w:rPr>
                <w:rFonts w:ascii="Arial" w:hAnsi="Arial" w:cs="Arial"/>
                <w:b/>
                <w:bCs/>
                <w:sz w:val="18"/>
                <w:szCs w:val="18"/>
              </w:rPr>
              <w:t>.3-</w:t>
            </w:r>
            <w:r w:rsidRPr="00227ACC">
              <w:rPr>
                <w:rFonts w:ascii="Arial" w:hAnsi="Arial" w:cs="Arial"/>
                <w:b/>
                <w:bCs/>
                <w:sz w:val="18"/>
                <w:szCs w:val="18"/>
              </w:rPr>
              <w:t>71</w:t>
            </w:r>
            <w:r>
              <w:rPr>
                <w:rFonts w:ascii="Arial" w:hAnsi="Arial" w:cs="Arial"/>
                <w:b/>
                <w:bCs/>
                <w:sz w:val="18"/>
                <w:szCs w:val="18"/>
              </w:rPr>
              <w:t>.3</w:t>
            </w:r>
            <w:r w:rsidRPr="00227ACC">
              <w:rPr>
                <w:rFonts w:ascii="Arial" w:hAnsi="Arial" w:cs="Arial"/>
                <w:b/>
                <w:bCs/>
                <w:sz w:val="18"/>
                <w:szCs w:val="18"/>
              </w:rPr>
              <w:t>)</w:t>
            </w:r>
          </w:p>
        </w:tc>
        <w:tc>
          <w:tcPr>
            <w:tcW w:w="0" w:type="auto"/>
            <w:tcBorders>
              <w:left w:val="single" w:sz="12" w:space="0" w:color="auto"/>
              <w:right w:val="single" w:sz="12" w:space="0" w:color="auto"/>
            </w:tcBorders>
            <w:shd w:val="clear" w:color="auto" w:fill="F2F2F2" w:themeFill="background1" w:themeFillShade="F2"/>
          </w:tcPr>
          <w:p w14:paraId="15DB5C87" w14:textId="19ACF5B1" w:rsidR="00A648FB" w:rsidRPr="00811BC1" w:rsidRDefault="00A648FB" w:rsidP="00305431">
            <w:pPr>
              <w:spacing w:line="480" w:lineRule="auto"/>
              <w:jc w:val="center"/>
              <w:rPr>
                <w:rFonts w:ascii="Arial" w:hAnsi="Arial" w:cs="Arial"/>
                <w:b/>
                <w:bCs/>
                <w:sz w:val="18"/>
                <w:szCs w:val="18"/>
              </w:rPr>
            </w:pPr>
            <w:r w:rsidRPr="00227ACC">
              <w:rPr>
                <w:rFonts w:ascii="Arial" w:hAnsi="Arial" w:cs="Arial"/>
                <w:b/>
                <w:bCs/>
                <w:sz w:val="18"/>
                <w:szCs w:val="18"/>
              </w:rPr>
              <w:t>56</w:t>
            </w:r>
            <w:r>
              <w:rPr>
                <w:rFonts w:ascii="Arial" w:hAnsi="Arial" w:cs="Arial"/>
                <w:b/>
                <w:bCs/>
                <w:sz w:val="18"/>
                <w:szCs w:val="18"/>
              </w:rPr>
              <w:t>.3</w:t>
            </w:r>
            <w:r w:rsidRPr="00227ACC">
              <w:rPr>
                <w:rFonts w:ascii="Arial" w:hAnsi="Arial" w:cs="Arial"/>
                <w:b/>
                <w:bCs/>
                <w:sz w:val="18"/>
                <w:szCs w:val="18"/>
              </w:rPr>
              <w:t xml:space="preserve"> (5</w:t>
            </w:r>
            <w:r>
              <w:rPr>
                <w:rFonts w:ascii="Arial" w:hAnsi="Arial" w:cs="Arial"/>
                <w:b/>
                <w:bCs/>
                <w:sz w:val="18"/>
                <w:szCs w:val="18"/>
              </w:rPr>
              <w:t>2.6-59.9</w:t>
            </w:r>
            <w:r w:rsidRPr="00227ACC">
              <w:rPr>
                <w:rFonts w:ascii="Arial" w:hAnsi="Arial" w:cs="Arial"/>
                <w:b/>
                <w:bCs/>
                <w:sz w:val="18"/>
                <w:szCs w:val="18"/>
              </w:rPr>
              <w:t>)</w:t>
            </w:r>
          </w:p>
        </w:tc>
        <w:tc>
          <w:tcPr>
            <w:tcW w:w="0" w:type="auto"/>
            <w:tcBorders>
              <w:left w:val="single" w:sz="12" w:space="0" w:color="auto"/>
            </w:tcBorders>
            <w:shd w:val="clear" w:color="auto" w:fill="F2F2F2" w:themeFill="background1" w:themeFillShade="F2"/>
            <w:vAlign w:val="center"/>
          </w:tcPr>
          <w:p w14:paraId="1B79739F" w14:textId="77777777" w:rsidR="00A648FB" w:rsidRPr="00811BC1" w:rsidRDefault="00A648FB"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2F2F2" w:themeFill="background1" w:themeFillShade="F2"/>
            <w:vAlign w:val="center"/>
          </w:tcPr>
          <w:p w14:paraId="1D5566AB" w14:textId="77777777" w:rsidR="00A648FB" w:rsidRPr="00811BC1" w:rsidRDefault="00A648FB" w:rsidP="00305431">
            <w:pPr>
              <w:spacing w:line="480" w:lineRule="auto"/>
              <w:jc w:val="center"/>
              <w:rPr>
                <w:rFonts w:ascii="Arial" w:hAnsi="Arial" w:cs="Arial"/>
                <w:b/>
                <w:bCs/>
                <w:sz w:val="18"/>
                <w:szCs w:val="18"/>
              </w:rPr>
            </w:pPr>
          </w:p>
        </w:tc>
      </w:tr>
      <w:tr w:rsidR="00C7729B" w:rsidRPr="00126EC5" w14:paraId="3A179B3E"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77B302F5" w14:textId="0AD19348" w:rsidR="002052DC" w:rsidRPr="00126EC5" w:rsidRDefault="002052DC" w:rsidP="00305431">
            <w:pPr>
              <w:spacing w:line="480" w:lineRule="auto"/>
              <w:rPr>
                <w:rFonts w:ascii="Arial" w:hAnsi="Arial" w:cs="Arial"/>
                <w:sz w:val="18"/>
                <w:szCs w:val="18"/>
              </w:rPr>
            </w:pPr>
            <w:r w:rsidRPr="00C61DD7">
              <w:rPr>
                <w:rFonts w:ascii="Arial" w:hAnsi="Arial" w:cs="Arial"/>
                <w:b/>
                <w:bCs/>
                <w:sz w:val="18"/>
                <w:szCs w:val="18"/>
              </w:rPr>
              <w:t>Age</w:t>
            </w:r>
          </w:p>
        </w:tc>
        <w:tc>
          <w:tcPr>
            <w:tcW w:w="0" w:type="auto"/>
            <w:tcBorders>
              <w:left w:val="single" w:sz="12" w:space="0" w:color="auto"/>
              <w:right w:val="single" w:sz="12" w:space="0" w:color="auto"/>
            </w:tcBorders>
            <w:shd w:val="clear" w:color="auto" w:fill="auto"/>
            <w:noWrap/>
            <w:vAlign w:val="center"/>
          </w:tcPr>
          <w:p w14:paraId="29857375" w14:textId="5FB3E228" w:rsidR="002052DC" w:rsidRDefault="002052DC"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auto"/>
            <w:noWrap/>
            <w:vAlign w:val="center"/>
          </w:tcPr>
          <w:p w14:paraId="7FAB0C1E" w14:textId="5EA449E6" w:rsidR="002052DC" w:rsidRDefault="002052DC" w:rsidP="00305431">
            <w:pPr>
              <w:spacing w:line="480" w:lineRule="auto"/>
              <w:jc w:val="center"/>
              <w:rPr>
                <w:rFonts w:ascii="Arial" w:hAnsi="Arial" w:cs="Arial"/>
                <w:sz w:val="18"/>
                <w:szCs w:val="18"/>
              </w:rPr>
            </w:pPr>
          </w:p>
        </w:tc>
        <w:tc>
          <w:tcPr>
            <w:tcW w:w="0" w:type="auto"/>
            <w:tcBorders>
              <w:left w:val="single" w:sz="12" w:space="0" w:color="auto"/>
            </w:tcBorders>
            <w:shd w:val="clear" w:color="auto" w:fill="auto"/>
            <w:noWrap/>
            <w:vAlign w:val="center"/>
          </w:tcPr>
          <w:p w14:paraId="5FFCD913" w14:textId="77777777" w:rsidR="002052DC" w:rsidRDefault="002052DC"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auto"/>
            <w:vAlign w:val="center"/>
          </w:tcPr>
          <w:p w14:paraId="0220A99D" w14:textId="77777777" w:rsidR="002052DC" w:rsidRDefault="002052DC" w:rsidP="00305431">
            <w:pPr>
              <w:spacing w:line="480" w:lineRule="auto"/>
              <w:jc w:val="center"/>
              <w:rPr>
                <w:rFonts w:ascii="Arial" w:hAnsi="Arial" w:cs="Arial"/>
                <w:sz w:val="18"/>
                <w:szCs w:val="18"/>
              </w:rPr>
            </w:pPr>
          </w:p>
        </w:tc>
      </w:tr>
      <w:tr w:rsidR="00A648FB" w:rsidRPr="00126EC5" w14:paraId="0A545516"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5D269DB1" w14:textId="5918B09C"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18-49 </w:t>
            </w:r>
            <w:r w:rsidRPr="00126EC5">
              <w:rPr>
                <w:rFonts w:ascii="Arial" w:hAnsi="Arial" w:cs="Arial"/>
                <w:bCs/>
                <w:sz w:val="18"/>
                <w:szCs w:val="18"/>
              </w:rPr>
              <w:t>y</w:t>
            </w:r>
          </w:p>
        </w:tc>
        <w:tc>
          <w:tcPr>
            <w:tcW w:w="0" w:type="auto"/>
            <w:tcBorders>
              <w:left w:val="single" w:sz="12" w:space="0" w:color="auto"/>
              <w:right w:val="single" w:sz="12" w:space="0" w:color="auto"/>
            </w:tcBorders>
            <w:shd w:val="clear" w:color="auto" w:fill="auto"/>
          </w:tcPr>
          <w:p w14:paraId="1AAEE6AC" w14:textId="192D29EB"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9</w:t>
            </w:r>
            <w:r>
              <w:rPr>
                <w:rFonts w:ascii="Arial" w:hAnsi="Arial" w:cs="Arial"/>
                <w:sz w:val="18"/>
                <w:szCs w:val="18"/>
              </w:rPr>
              <w:t>3.7</w:t>
            </w:r>
            <w:r w:rsidRPr="00FF2422">
              <w:rPr>
                <w:rFonts w:ascii="Arial" w:hAnsi="Arial" w:cs="Arial"/>
                <w:sz w:val="18"/>
                <w:szCs w:val="18"/>
              </w:rPr>
              <w:t xml:space="preserve"> (8</w:t>
            </w:r>
            <w:r>
              <w:rPr>
                <w:rFonts w:ascii="Arial" w:hAnsi="Arial" w:cs="Arial"/>
                <w:sz w:val="18"/>
                <w:szCs w:val="18"/>
              </w:rPr>
              <w:t>6.6-</w:t>
            </w:r>
            <w:r w:rsidRPr="00FF2422">
              <w:rPr>
                <w:rFonts w:ascii="Arial" w:hAnsi="Arial" w:cs="Arial"/>
                <w:sz w:val="18"/>
                <w:szCs w:val="18"/>
              </w:rPr>
              <w:t>97</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auto"/>
          </w:tcPr>
          <w:p w14:paraId="42D41A51" w14:textId="4A45326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90</w:t>
            </w:r>
            <w:r>
              <w:rPr>
                <w:rFonts w:ascii="Arial" w:hAnsi="Arial" w:cs="Arial"/>
                <w:sz w:val="18"/>
                <w:szCs w:val="18"/>
              </w:rPr>
              <w:t>.1</w:t>
            </w:r>
            <w:r w:rsidRPr="00FF2422">
              <w:rPr>
                <w:rFonts w:ascii="Arial" w:hAnsi="Arial" w:cs="Arial"/>
                <w:sz w:val="18"/>
                <w:szCs w:val="18"/>
              </w:rPr>
              <w:t xml:space="preserve"> (8</w:t>
            </w:r>
            <w:r>
              <w:rPr>
                <w:rFonts w:ascii="Arial" w:hAnsi="Arial" w:cs="Arial"/>
                <w:sz w:val="18"/>
                <w:szCs w:val="18"/>
              </w:rPr>
              <w:t>0.8-</w:t>
            </w:r>
            <w:r w:rsidRPr="00FF2422">
              <w:rPr>
                <w:rFonts w:ascii="Arial" w:hAnsi="Arial" w:cs="Arial"/>
                <w:sz w:val="18"/>
                <w:szCs w:val="18"/>
              </w:rPr>
              <w:t>95</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tcBorders>
            <w:shd w:val="clear" w:color="auto" w:fill="auto"/>
          </w:tcPr>
          <w:p w14:paraId="5E027A5A" w14:textId="004014B9"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0" w:type="auto"/>
            <w:tcBorders>
              <w:right w:val="single" w:sz="12" w:space="0" w:color="auto"/>
            </w:tcBorders>
            <w:shd w:val="clear" w:color="auto" w:fill="auto"/>
          </w:tcPr>
          <w:p w14:paraId="201CC23D" w14:textId="6523048F"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r>
      <w:tr w:rsidR="00A648FB" w:rsidRPr="00126EC5" w14:paraId="0FA68901"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6050E5F0" w14:textId="4952E043"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50-59</w:t>
            </w:r>
            <w:r w:rsidRPr="00126EC5">
              <w:rPr>
                <w:rFonts w:ascii="Arial" w:hAnsi="Arial" w:cs="Arial"/>
                <w:bCs/>
                <w:sz w:val="18"/>
                <w:szCs w:val="18"/>
              </w:rPr>
              <w:t xml:space="preserve"> y</w:t>
            </w:r>
          </w:p>
        </w:tc>
        <w:tc>
          <w:tcPr>
            <w:tcW w:w="0" w:type="auto"/>
            <w:tcBorders>
              <w:left w:val="single" w:sz="12" w:space="0" w:color="auto"/>
              <w:right w:val="single" w:sz="12" w:space="0" w:color="auto"/>
            </w:tcBorders>
            <w:shd w:val="clear" w:color="auto" w:fill="auto"/>
          </w:tcPr>
          <w:p w14:paraId="6EA9951C" w14:textId="4C2ABF9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8</w:t>
            </w:r>
            <w:r>
              <w:rPr>
                <w:rFonts w:ascii="Arial" w:hAnsi="Arial" w:cs="Arial"/>
                <w:sz w:val="18"/>
                <w:szCs w:val="18"/>
              </w:rPr>
              <w:t>5.7</w:t>
            </w:r>
            <w:r w:rsidRPr="00FF2422">
              <w:rPr>
                <w:rFonts w:ascii="Arial" w:hAnsi="Arial" w:cs="Arial"/>
                <w:sz w:val="18"/>
                <w:szCs w:val="18"/>
              </w:rPr>
              <w:t xml:space="preserve"> (7</w:t>
            </w:r>
            <w:r>
              <w:rPr>
                <w:rFonts w:ascii="Arial" w:hAnsi="Arial" w:cs="Arial"/>
                <w:sz w:val="18"/>
                <w:szCs w:val="18"/>
              </w:rPr>
              <w:t>7.7-</w:t>
            </w:r>
            <w:r w:rsidRPr="00FF2422">
              <w:rPr>
                <w:rFonts w:ascii="Arial" w:hAnsi="Arial" w:cs="Arial"/>
                <w:sz w:val="18"/>
                <w:szCs w:val="18"/>
              </w:rPr>
              <w:t>91</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auto"/>
          </w:tcPr>
          <w:p w14:paraId="7ACA3CBE" w14:textId="168660B0"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w:t>
            </w:r>
            <w:r>
              <w:rPr>
                <w:rFonts w:ascii="Arial" w:hAnsi="Arial" w:cs="Arial"/>
                <w:sz w:val="18"/>
                <w:szCs w:val="18"/>
              </w:rPr>
              <w:t>0.7</w:t>
            </w:r>
            <w:r w:rsidRPr="00FF2422">
              <w:rPr>
                <w:rFonts w:ascii="Arial" w:hAnsi="Arial" w:cs="Arial"/>
                <w:sz w:val="18"/>
                <w:szCs w:val="18"/>
              </w:rPr>
              <w:t xml:space="preserve"> (5</w:t>
            </w:r>
            <w:r>
              <w:rPr>
                <w:rFonts w:ascii="Arial" w:hAnsi="Arial" w:cs="Arial"/>
                <w:sz w:val="18"/>
                <w:szCs w:val="18"/>
              </w:rPr>
              <w:t>8.</w:t>
            </w:r>
            <w:r w:rsidRPr="00FF2422">
              <w:rPr>
                <w:rFonts w:ascii="Arial" w:hAnsi="Arial" w:cs="Arial"/>
                <w:sz w:val="18"/>
                <w:szCs w:val="18"/>
              </w:rPr>
              <w:t>9</w:t>
            </w:r>
            <w:r>
              <w:rPr>
                <w:rFonts w:ascii="Arial" w:hAnsi="Arial" w:cs="Arial"/>
                <w:sz w:val="18"/>
                <w:szCs w:val="18"/>
              </w:rPr>
              <w:t>-79.7</w:t>
            </w:r>
            <w:r w:rsidRPr="00FF2422">
              <w:rPr>
                <w:rFonts w:ascii="Arial" w:hAnsi="Arial" w:cs="Arial"/>
                <w:sz w:val="18"/>
                <w:szCs w:val="18"/>
              </w:rPr>
              <w:t>)</w:t>
            </w:r>
          </w:p>
        </w:tc>
        <w:tc>
          <w:tcPr>
            <w:tcW w:w="0" w:type="auto"/>
            <w:tcBorders>
              <w:left w:val="single" w:sz="12" w:space="0" w:color="auto"/>
            </w:tcBorders>
            <w:shd w:val="clear" w:color="auto" w:fill="auto"/>
          </w:tcPr>
          <w:p w14:paraId="3B8942AE" w14:textId="49C1385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2.12 (1.07</w:t>
            </w:r>
            <w:r>
              <w:rPr>
                <w:rFonts w:ascii="Arial" w:hAnsi="Arial" w:cs="Arial"/>
                <w:sz w:val="18"/>
                <w:szCs w:val="18"/>
              </w:rPr>
              <w:t>-</w:t>
            </w:r>
            <w:r w:rsidRPr="00FF2422">
              <w:rPr>
                <w:rFonts w:ascii="Arial" w:hAnsi="Arial" w:cs="Arial"/>
                <w:sz w:val="18"/>
                <w:szCs w:val="18"/>
              </w:rPr>
              <w:t>4.18)</w:t>
            </w:r>
          </w:p>
        </w:tc>
        <w:tc>
          <w:tcPr>
            <w:tcW w:w="0" w:type="auto"/>
            <w:tcBorders>
              <w:right w:val="single" w:sz="12" w:space="0" w:color="auto"/>
            </w:tcBorders>
            <w:shd w:val="clear" w:color="auto" w:fill="auto"/>
          </w:tcPr>
          <w:p w14:paraId="1BCFD837" w14:textId="1A5CB12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2.0</w:t>
            </w:r>
            <w:r>
              <w:rPr>
                <w:rFonts w:ascii="Arial" w:hAnsi="Arial" w:cs="Arial"/>
                <w:sz w:val="18"/>
                <w:szCs w:val="18"/>
              </w:rPr>
              <w:t>3</w:t>
            </w:r>
            <w:r w:rsidRPr="00FF2422">
              <w:rPr>
                <w:rFonts w:ascii="Arial" w:hAnsi="Arial" w:cs="Arial"/>
                <w:sz w:val="18"/>
                <w:szCs w:val="18"/>
              </w:rPr>
              <w:t xml:space="preserve"> (1.0</w:t>
            </w:r>
            <w:r>
              <w:rPr>
                <w:rFonts w:ascii="Arial" w:hAnsi="Arial" w:cs="Arial"/>
                <w:sz w:val="18"/>
                <w:szCs w:val="18"/>
              </w:rPr>
              <w:t>2-</w:t>
            </w:r>
            <w:r w:rsidRPr="00FF2422">
              <w:rPr>
                <w:rFonts w:ascii="Arial" w:hAnsi="Arial" w:cs="Arial"/>
                <w:sz w:val="18"/>
                <w:szCs w:val="18"/>
              </w:rPr>
              <w:t>4.0</w:t>
            </w:r>
            <w:r>
              <w:rPr>
                <w:rFonts w:ascii="Arial" w:hAnsi="Arial" w:cs="Arial"/>
                <w:sz w:val="18"/>
                <w:szCs w:val="18"/>
              </w:rPr>
              <w:t>1</w:t>
            </w:r>
            <w:r w:rsidRPr="00FF2422">
              <w:rPr>
                <w:rFonts w:ascii="Arial" w:hAnsi="Arial" w:cs="Arial"/>
                <w:sz w:val="18"/>
                <w:szCs w:val="18"/>
              </w:rPr>
              <w:t>)</w:t>
            </w:r>
          </w:p>
        </w:tc>
      </w:tr>
      <w:tr w:rsidR="00A648FB" w:rsidRPr="00126EC5" w14:paraId="4833E7C5"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02E2A8BC" w14:textId="6E696078"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60-69</w:t>
            </w:r>
            <w:r w:rsidRPr="00126EC5">
              <w:rPr>
                <w:rFonts w:ascii="Arial" w:hAnsi="Arial" w:cs="Arial"/>
                <w:bCs/>
                <w:sz w:val="18"/>
                <w:szCs w:val="18"/>
              </w:rPr>
              <w:t xml:space="preserve"> y</w:t>
            </w:r>
          </w:p>
        </w:tc>
        <w:tc>
          <w:tcPr>
            <w:tcW w:w="0" w:type="auto"/>
            <w:tcBorders>
              <w:left w:val="single" w:sz="12" w:space="0" w:color="auto"/>
              <w:right w:val="single" w:sz="12" w:space="0" w:color="auto"/>
            </w:tcBorders>
            <w:shd w:val="clear" w:color="auto" w:fill="auto"/>
          </w:tcPr>
          <w:p w14:paraId="7ABF9840" w14:textId="48BFE614"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76</w:t>
            </w:r>
            <w:r>
              <w:rPr>
                <w:rFonts w:ascii="Arial" w:hAnsi="Arial" w:cs="Arial"/>
                <w:sz w:val="18"/>
                <w:szCs w:val="18"/>
              </w:rPr>
              <w:t>.4</w:t>
            </w:r>
            <w:r w:rsidRPr="00FF2422">
              <w:rPr>
                <w:rFonts w:ascii="Arial" w:hAnsi="Arial" w:cs="Arial"/>
                <w:sz w:val="18"/>
                <w:szCs w:val="18"/>
              </w:rPr>
              <w:t xml:space="preserve"> (69</w:t>
            </w:r>
            <w:r>
              <w:rPr>
                <w:rFonts w:ascii="Arial" w:hAnsi="Arial" w:cs="Arial"/>
                <w:sz w:val="18"/>
                <w:szCs w:val="18"/>
              </w:rPr>
              <w:t>.3-</w:t>
            </w:r>
            <w:r w:rsidRPr="00FF2422">
              <w:rPr>
                <w:rFonts w:ascii="Arial" w:hAnsi="Arial" w:cs="Arial"/>
                <w:sz w:val="18"/>
                <w:szCs w:val="18"/>
              </w:rPr>
              <w:t>82</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auto"/>
          </w:tcPr>
          <w:p w14:paraId="2340BF92" w14:textId="30FDB769"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w:t>
            </w:r>
            <w:r>
              <w:rPr>
                <w:rFonts w:ascii="Arial" w:hAnsi="Arial" w:cs="Arial"/>
                <w:sz w:val="18"/>
                <w:szCs w:val="18"/>
              </w:rPr>
              <w:t>6.</w:t>
            </w:r>
            <w:r w:rsidRPr="00FF2422">
              <w:rPr>
                <w:rFonts w:ascii="Arial" w:hAnsi="Arial" w:cs="Arial"/>
                <w:sz w:val="18"/>
                <w:szCs w:val="18"/>
              </w:rPr>
              <w:t>7 (5</w:t>
            </w:r>
            <w:r>
              <w:rPr>
                <w:rFonts w:ascii="Arial" w:hAnsi="Arial" w:cs="Arial"/>
                <w:sz w:val="18"/>
                <w:szCs w:val="18"/>
              </w:rPr>
              <w:t>7.9-</w:t>
            </w:r>
            <w:r w:rsidRPr="00FF2422">
              <w:rPr>
                <w:rFonts w:ascii="Arial" w:hAnsi="Arial" w:cs="Arial"/>
                <w:sz w:val="18"/>
                <w:szCs w:val="18"/>
              </w:rPr>
              <w:t>74</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tcBorders>
            <w:shd w:val="clear" w:color="auto" w:fill="auto"/>
          </w:tcPr>
          <w:p w14:paraId="0602024F" w14:textId="01E8B1E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2.77 (1.48</w:t>
            </w:r>
            <w:r>
              <w:rPr>
                <w:rFonts w:ascii="Arial" w:hAnsi="Arial" w:cs="Arial"/>
                <w:sz w:val="18"/>
                <w:szCs w:val="18"/>
              </w:rPr>
              <w:t>-</w:t>
            </w:r>
            <w:r w:rsidRPr="00FF2422">
              <w:rPr>
                <w:rFonts w:ascii="Arial" w:hAnsi="Arial" w:cs="Arial"/>
                <w:sz w:val="18"/>
                <w:szCs w:val="18"/>
              </w:rPr>
              <w:t>5.19)</w:t>
            </w:r>
          </w:p>
        </w:tc>
        <w:tc>
          <w:tcPr>
            <w:tcW w:w="0" w:type="auto"/>
            <w:tcBorders>
              <w:right w:val="single" w:sz="12" w:space="0" w:color="auto"/>
            </w:tcBorders>
            <w:shd w:val="clear" w:color="auto" w:fill="auto"/>
          </w:tcPr>
          <w:p w14:paraId="161F4201" w14:textId="5229BCA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w:t>
            </w:r>
            <w:r>
              <w:rPr>
                <w:rFonts w:ascii="Arial" w:hAnsi="Arial" w:cs="Arial"/>
                <w:sz w:val="18"/>
                <w:szCs w:val="18"/>
              </w:rPr>
              <w:t>50</w:t>
            </w:r>
            <w:r w:rsidRPr="00FF2422">
              <w:rPr>
                <w:rFonts w:ascii="Arial" w:hAnsi="Arial" w:cs="Arial"/>
                <w:sz w:val="18"/>
                <w:szCs w:val="18"/>
              </w:rPr>
              <w:t xml:space="preserve"> (1.</w:t>
            </w:r>
            <w:r>
              <w:rPr>
                <w:rFonts w:ascii="Arial" w:hAnsi="Arial" w:cs="Arial"/>
                <w:sz w:val="18"/>
                <w:szCs w:val="18"/>
              </w:rPr>
              <w:t>33-</w:t>
            </w:r>
            <w:r w:rsidRPr="00FF2422">
              <w:rPr>
                <w:rFonts w:ascii="Arial" w:hAnsi="Arial" w:cs="Arial"/>
                <w:sz w:val="18"/>
                <w:szCs w:val="18"/>
              </w:rPr>
              <w:t>4.</w:t>
            </w:r>
            <w:r>
              <w:rPr>
                <w:rFonts w:ascii="Arial" w:hAnsi="Arial" w:cs="Arial"/>
                <w:sz w:val="18"/>
                <w:szCs w:val="18"/>
              </w:rPr>
              <w:t>72</w:t>
            </w:r>
            <w:r w:rsidRPr="00FF2422">
              <w:rPr>
                <w:rFonts w:ascii="Arial" w:hAnsi="Arial" w:cs="Arial"/>
                <w:sz w:val="18"/>
                <w:szCs w:val="18"/>
              </w:rPr>
              <w:t>)</w:t>
            </w:r>
          </w:p>
        </w:tc>
      </w:tr>
      <w:tr w:rsidR="00A648FB" w:rsidRPr="00126EC5" w14:paraId="1D599497"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0A4F4E61" w14:textId="3869D72F"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70-79</w:t>
            </w:r>
            <w:r w:rsidRPr="00126EC5">
              <w:rPr>
                <w:rFonts w:ascii="Arial" w:hAnsi="Arial" w:cs="Arial"/>
                <w:bCs/>
                <w:sz w:val="18"/>
                <w:szCs w:val="18"/>
              </w:rPr>
              <w:t xml:space="preserve"> y</w:t>
            </w:r>
          </w:p>
        </w:tc>
        <w:tc>
          <w:tcPr>
            <w:tcW w:w="0" w:type="auto"/>
            <w:tcBorders>
              <w:left w:val="single" w:sz="12" w:space="0" w:color="auto"/>
              <w:right w:val="single" w:sz="12" w:space="0" w:color="auto"/>
            </w:tcBorders>
            <w:shd w:val="clear" w:color="auto" w:fill="auto"/>
          </w:tcPr>
          <w:p w14:paraId="5830ACBC" w14:textId="2F0399C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w:t>
            </w:r>
            <w:r>
              <w:rPr>
                <w:rFonts w:ascii="Arial" w:hAnsi="Arial" w:cs="Arial"/>
                <w:sz w:val="18"/>
                <w:szCs w:val="18"/>
              </w:rPr>
              <w:t>5.8</w:t>
            </w:r>
            <w:r w:rsidRPr="00FF2422">
              <w:rPr>
                <w:rFonts w:ascii="Arial" w:hAnsi="Arial" w:cs="Arial"/>
                <w:sz w:val="18"/>
                <w:szCs w:val="18"/>
              </w:rPr>
              <w:t xml:space="preserve"> (60</w:t>
            </w:r>
            <w:r>
              <w:rPr>
                <w:rFonts w:ascii="Arial" w:hAnsi="Arial" w:cs="Arial"/>
                <w:sz w:val="18"/>
                <w:szCs w:val="18"/>
              </w:rPr>
              <w:t>.0-</w:t>
            </w:r>
            <w:r w:rsidRPr="00FF2422">
              <w:rPr>
                <w:rFonts w:ascii="Arial" w:hAnsi="Arial" w:cs="Arial"/>
                <w:sz w:val="18"/>
                <w:szCs w:val="18"/>
              </w:rPr>
              <w:t>7</w:t>
            </w:r>
            <w:r>
              <w:rPr>
                <w:rFonts w:ascii="Arial" w:hAnsi="Arial" w:cs="Arial"/>
                <w:sz w:val="18"/>
                <w:szCs w:val="18"/>
              </w:rPr>
              <w:t>0.9</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auto"/>
          </w:tcPr>
          <w:p w14:paraId="5E5F8A60" w14:textId="790D51D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50</w:t>
            </w:r>
            <w:r>
              <w:rPr>
                <w:rFonts w:ascii="Arial" w:hAnsi="Arial" w:cs="Arial"/>
                <w:sz w:val="18"/>
                <w:szCs w:val="18"/>
              </w:rPr>
              <w:t>.0</w:t>
            </w:r>
            <w:r w:rsidRPr="00FF2422">
              <w:rPr>
                <w:rFonts w:ascii="Arial" w:hAnsi="Arial" w:cs="Arial"/>
                <w:sz w:val="18"/>
                <w:szCs w:val="18"/>
              </w:rPr>
              <w:t xml:space="preserve"> (43</w:t>
            </w:r>
            <w:r>
              <w:rPr>
                <w:rFonts w:ascii="Arial" w:hAnsi="Arial" w:cs="Arial"/>
                <w:sz w:val="18"/>
                <w:szCs w:val="18"/>
              </w:rPr>
              <w:t>.3-</w:t>
            </w:r>
            <w:r w:rsidRPr="00FF2422">
              <w:rPr>
                <w:rFonts w:ascii="Arial" w:hAnsi="Arial" w:cs="Arial"/>
                <w:sz w:val="18"/>
                <w:szCs w:val="18"/>
              </w:rPr>
              <w:t>56</w:t>
            </w:r>
            <w:r>
              <w:rPr>
                <w:rFonts w:ascii="Arial" w:hAnsi="Arial" w:cs="Arial"/>
                <w:sz w:val="18"/>
                <w:szCs w:val="18"/>
              </w:rPr>
              <w:t>.4</w:t>
            </w:r>
            <w:r w:rsidRPr="00FF2422">
              <w:rPr>
                <w:rFonts w:ascii="Arial" w:hAnsi="Arial" w:cs="Arial"/>
                <w:sz w:val="18"/>
                <w:szCs w:val="18"/>
              </w:rPr>
              <w:t>)</w:t>
            </w:r>
          </w:p>
        </w:tc>
        <w:tc>
          <w:tcPr>
            <w:tcW w:w="0" w:type="auto"/>
            <w:tcBorders>
              <w:left w:val="single" w:sz="12" w:space="0" w:color="auto"/>
            </w:tcBorders>
            <w:shd w:val="clear" w:color="auto" w:fill="auto"/>
          </w:tcPr>
          <w:p w14:paraId="124C7C2A" w14:textId="1C38356A"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4.75 (2.63</w:t>
            </w:r>
            <w:r>
              <w:rPr>
                <w:rFonts w:ascii="Arial" w:hAnsi="Arial" w:cs="Arial"/>
                <w:sz w:val="18"/>
                <w:szCs w:val="18"/>
              </w:rPr>
              <w:t>-</w:t>
            </w:r>
            <w:r w:rsidRPr="00FF2422">
              <w:rPr>
                <w:rFonts w:ascii="Arial" w:hAnsi="Arial" w:cs="Arial"/>
                <w:sz w:val="18"/>
                <w:szCs w:val="18"/>
              </w:rPr>
              <w:t>8.56)</w:t>
            </w:r>
          </w:p>
        </w:tc>
        <w:tc>
          <w:tcPr>
            <w:tcW w:w="0" w:type="auto"/>
            <w:tcBorders>
              <w:right w:val="single" w:sz="12" w:space="0" w:color="auto"/>
            </w:tcBorders>
            <w:shd w:val="clear" w:color="auto" w:fill="auto"/>
          </w:tcPr>
          <w:p w14:paraId="1B441154" w14:textId="645CFA1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4.2</w:t>
            </w:r>
            <w:r>
              <w:rPr>
                <w:rFonts w:ascii="Arial" w:hAnsi="Arial" w:cs="Arial"/>
                <w:sz w:val="18"/>
                <w:szCs w:val="18"/>
              </w:rPr>
              <w:t>5</w:t>
            </w:r>
            <w:r w:rsidRPr="00FF2422">
              <w:rPr>
                <w:rFonts w:ascii="Arial" w:hAnsi="Arial" w:cs="Arial"/>
                <w:sz w:val="18"/>
                <w:szCs w:val="18"/>
              </w:rPr>
              <w:t xml:space="preserve"> (2.3</w:t>
            </w:r>
            <w:r>
              <w:rPr>
                <w:rFonts w:ascii="Arial" w:hAnsi="Arial" w:cs="Arial"/>
                <w:sz w:val="18"/>
                <w:szCs w:val="18"/>
              </w:rPr>
              <w:t>3-</w:t>
            </w:r>
            <w:r w:rsidRPr="00FF2422">
              <w:rPr>
                <w:rFonts w:ascii="Arial" w:hAnsi="Arial" w:cs="Arial"/>
                <w:sz w:val="18"/>
                <w:szCs w:val="18"/>
              </w:rPr>
              <w:t>7.</w:t>
            </w:r>
            <w:r>
              <w:rPr>
                <w:rFonts w:ascii="Arial" w:hAnsi="Arial" w:cs="Arial"/>
                <w:sz w:val="18"/>
                <w:szCs w:val="18"/>
              </w:rPr>
              <w:t>74</w:t>
            </w:r>
            <w:r w:rsidRPr="00FF2422">
              <w:rPr>
                <w:rFonts w:ascii="Arial" w:hAnsi="Arial" w:cs="Arial"/>
                <w:sz w:val="18"/>
                <w:szCs w:val="18"/>
              </w:rPr>
              <w:t>)</w:t>
            </w:r>
          </w:p>
        </w:tc>
      </w:tr>
      <w:tr w:rsidR="00A648FB" w:rsidRPr="00126EC5" w14:paraId="5C3202BD" w14:textId="77777777" w:rsidTr="00FF2422">
        <w:trPr>
          <w:trHeight w:val="270"/>
        </w:trPr>
        <w:tc>
          <w:tcPr>
            <w:tcW w:w="0" w:type="auto"/>
            <w:tcBorders>
              <w:left w:val="single" w:sz="12" w:space="0" w:color="auto"/>
              <w:right w:val="single" w:sz="12" w:space="0" w:color="auto"/>
            </w:tcBorders>
            <w:shd w:val="clear" w:color="auto" w:fill="auto"/>
            <w:noWrap/>
            <w:vAlign w:val="center"/>
          </w:tcPr>
          <w:p w14:paraId="10A62CDD" w14:textId="77FD1278" w:rsidR="00A648FB" w:rsidRPr="00C61DD7" w:rsidRDefault="00A648FB"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≥80 </w:t>
            </w:r>
            <w:r w:rsidRPr="00126EC5">
              <w:rPr>
                <w:rFonts w:ascii="Arial" w:hAnsi="Arial" w:cs="Arial"/>
                <w:bCs/>
                <w:sz w:val="18"/>
                <w:szCs w:val="18"/>
              </w:rPr>
              <w:t>y</w:t>
            </w:r>
          </w:p>
        </w:tc>
        <w:tc>
          <w:tcPr>
            <w:tcW w:w="0" w:type="auto"/>
            <w:tcBorders>
              <w:left w:val="single" w:sz="12" w:space="0" w:color="auto"/>
              <w:right w:val="single" w:sz="12" w:space="0" w:color="auto"/>
            </w:tcBorders>
            <w:shd w:val="clear" w:color="auto" w:fill="auto"/>
          </w:tcPr>
          <w:p w14:paraId="5FFCBEA7" w14:textId="3A06B3C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46</w:t>
            </w:r>
            <w:r>
              <w:rPr>
                <w:rFonts w:ascii="Arial" w:hAnsi="Arial" w:cs="Arial"/>
                <w:sz w:val="18"/>
                <w:szCs w:val="18"/>
              </w:rPr>
              <w:t>.3</w:t>
            </w:r>
            <w:r w:rsidRPr="00FF2422">
              <w:rPr>
                <w:rFonts w:ascii="Arial" w:hAnsi="Arial" w:cs="Arial"/>
                <w:sz w:val="18"/>
                <w:szCs w:val="18"/>
              </w:rPr>
              <w:t xml:space="preserve"> (</w:t>
            </w:r>
            <w:r>
              <w:rPr>
                <w:rFonts w:ascii="Arial" w:hAnsi="Arial" w:cs="Arial"/>
                <w:sz w:val="18"/>
                <w:szCs w:val="18"/>
              </w:rPr>
              <w:t>39.8-</w:t>
            </w:r>
            <w:r w:rsidRPr="00FF2422">
              <w:rPr>
                <w:rFonts w:ascii="Arial" w:hAnsi="Arial" w:cs="Arial"/>
                <w:sz w:val="18"/>
                <w:szCs w:val="18"/>
              </w:rPr>
              <w:t>5</w:t>
            </w:r>
            <w:r>
              <w:rPr>
                <w:rFonts w:ascii="Arial" w:hAnsi="Arial" w:cs="Arial"/>
                <w:sz w:val="18"/>
                <w:szCs w:val="18"/>
              </w:rPr>
              <w:t>2.5</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auto"/>
          </w:tcPr>
          <w:p w14:paraId="7E2AF4D1" w14:textId="5AA1324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35</w:t>
            </w:r>
            <w:r>
              <w:rPr>
                <w:rFonts w:ascii="Arial" w:hAnsi="Arial" w:cs="Arial"/>
                <w:sz w:val="18"/>
                <w:szCs w:val="18"/>
              </w:rPr>
              <w:t>.1</w:t>
            </w:r>
            <w:r w:rsidRPr="00FF2422">
              <w:rPr>
                <w:rFonts w:ascii="Arial" w:hAnsi="Arial" w:cs="Arial"/>
                <w:sz w:val="18"/>
                <w:szCs w:val="18"/>
              </w:rPr>
              <w:t xml:space="preserve"> (28</w:t>
            </w:r>
            <w:r>
              <w:rPr>
                <w:rFonts w:ascii="Arial" w:hAnsi="Arial" w:cs="Arial"/>
                <w:sz w:val="18"/>
                <w:szCs w:val="18"/>
              </w:rPr>
              <w:t>.3-</w:t>
            </w:r>
            <w:r w:rsidRPr="00FF2422">
              <w:rPr>
                <w:rFonts w:ascii="Arial" w:hAnsi="Arial" w:cs="Arial"/>
                <w:sz w:val="18"/>
                <w:szCs w:val="18"/>
              </w:rPr>
              <w:t>42</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tcBorders>
            <w:shd w:val="clear" w:color="auto" w:fill="auto"/>
          </w:tcPr>
          <w:p w14:paraId="50FEE232" w14:textId="4E63C72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7.86 (4.36</w:t>
            </w:r>
            <w:r>
              <w:rPr>
                <w:rFonts w:ascii="Arial" w:hAnsi="Arial" w:cs="Arial"/>
                <w:sz w:val="18"/>
                <w:szCs w:val="18"/>
              </w:rPr>
              <w:t>-</w:t>
            </w:r>
            <w:r w:rsidRPr="00FF2422">
              <w:rPr>
                <w:rFonts w:ascii="Arial" w:hAnsi="Arial" w:cs="Arial"/>
                <w:sz w:val="18"/>
                <w:szCs w:val="18"/>
              </w:rPr>
              <w:t>14.2)</w:t>
            </w:r>
          </w:p>
        </w:tc>
        <w:tc>
          <w:tcPr>
            <w:tcW w:w="0" w:type="auto"/>
            <w:tcBorders>
              <w:right w:val="single" w:sz="12" w:space="0" w:color="auto"/>
            </w:tcBorders>
            <w:shd w:val="clear" w:color="auto" w:fill="auto"/>
          </w:tcPr>
          <w:p w14:paraId="5D388422" w14:textId="67D3786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w:t>
            </w:r>
            <w:r>
              <w:rPr>
                <w:rFonts w:ascii="Arial" w:hAnsi="Arial" w:cs="Arial"/>
                <w:sz w:val="18"/>
                <w:szCs w:val="18"/>
              </w:rPr>
              <w:t>97</w:t>
            </w:r>
            <w:r w:rsidRPr="00FF2422">
              <w:rPr>
                <w:rFonts w:ascii="Arial" w:hAnsi="Arial" w:cs="Arial"/>
                <w:sz w:val="18"/>
                <w:szCs w:val="18"/>
              </w:rPr>
              <w:t xml:space="preserve"> (3.</w:t>
            </w:r>
            <w:r>
              <w:rPr>
                <w:rFonts w:ascii="Arial" w:hAnsi="Arial" w:cs="Arial"/>
                <w:sz w:val="18"/>
                <w:szCs w:val="18"/>
              </w:rPr>
              <w:t>81-</w:t>
            </w:r>
            <w:r w:rsidRPr="00FF2422">
              <w:rPr>
                <w:rFonts w:ascii="Arial" w:hAnsi="Arial" w:cs="Arial"/>
                <w:sz w:val="18"/>
                <w:szCs w:val="18"/>
              </w:rPr>
              <w:t>12.</w:t>
            </w:r>
            <w:r>
              <w:rPr>
                <w:rFonts w:ascii="Arial" w:hAnsi="Arial" w:cs="Arial"/>
                <w:sz w:val="18"/>
                <w:szCs w:val="18"/>
              </w:rPr>
              <w:t>8</w:t>
            </w:r>
            <w:r w:rsidRPr="00FF2422">
              <w:rPr>
                <w:rFonts w:ascii="Arial" w:hAnsi="Arial" w:cs="Arial"/>
                <w:sz w:val="18"/>
                <w:szCs w:val="18"/>
              </w:rPr>
              <w:t>)</w:t>
            </w:r>
          </w:p>
        </w:tc>
      </w:tr>
      <w:tr w:rsidR="00C7729B" w:rsidRPr="00811BC1" w14:paraId="77E58A21"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059FE634" w14:textId="6F46E516" w:rsidR="002052DC" w:rsidRPr="00C61DD7" w:rsidRDefault="002052DC" w:rsidP="00305431">
            <w:pPr>
              <w:spacing w:line="480" w:lineRule="auto"/>
              <w:rPr>
                <w:rFonts w:ascii="Arial" w:hAnsi="Arial" w:cs="Arial"/>
                <w:b/>
                <w:bCs/>
                <w:sz w:val="18"/>
                <w:szCs w:val="18"/>
              </w:rPr>
            </w:pPr>
            <w:r>
              <w:rPr>
                <w:rFonts w:ascii="Arial" w:hAnsi="Arial" w:cs="Arial"/>
                <w:b/>
                <w:bCs/>
                <w:sz w:val="18"/>
                <w:szCs w:val="18"/>
              </w:rPr>
              <w:t>Sex</w:t>
            </w:r>
          </w:p>
        </w:tc>
        <w:tc>
          <w:tcPr>
            <w:tcW w:w="0" w:type="auto"/>
            <w:tcBorders>
              <w:left w:val="single" w:sz="12" w:space="0" w:color="auto"/>
              <w:right w:val="single" w:sz="12" w:space="0" w:color="auto"/>
            </w:tcBorders>
            <w:shd w:val="clear" w:color="auto" w:fill="F2F2F2" w:themeFill="background1" w:themeFillShade="F2"/>
            <w:vAlign w:val="center"/>
          </w:tcPr>
          <w:p w14:paraId="0DF35FD1" w14:textId="45056DB0"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right w:val="single" w:sz="12" w:space="0" w:color="auto"/>
            </w:tcBorders>
            <w:shd w:val="clear" w:color="auto" w:fill="F2F2F2" w:themeFill="background1" w:themeFillShade="F2"/>
            <w:vAlign w:val="center"/>
          </w:tcPr>
          <w:p w14:paraId="4CAF7B4A" w14:textId="4103ACB5"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tcBorders>
            <w:shd w:val="clear" w:color="auto" w:fill="F2F2F2" w:themeFill="background1" w:themeFillShade="F2"/>
            <w:vAlign w:val="center"/>
          </w:tcPr>
          <w:p w14:paraId="03199FBA" w14:textId="77777777" w:rsidR="002052DC" w:rsidRPr="00C61DD7" w:rsidRDefault="002052DC"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2F2F2" w:themeFill="background1" w:themeFillShade="F2"/>
            <w:vAlign w:val="center"/>
          </w:tcPr>
          <w:p w14:paraId="09114DE2" w14:textId="77777777" w:rsidR="002052DC" w:rsidRPr="00C61DD7" w:rsidRDefault="002052DC" w:rsidP="00305431">
            <w:pPr>
              <w:spacing w:line="480" w:lineRule="auto"/>
              <w:jc w:val="center"/>
              <w:rPr>
                <w:rFonts w:ascii="Arial" w:hAnsi="Arial" w:cs="Arial"/>
                <w:b/>
                <w:bCs/>
                <w:sz w:val="18"/>
                <w:szCs w:val="18"/>
              </w:rPr>
            </w:pPr>
          </w:p>
        </w:tc>
      </w:tr>
      <w:tr w:rsidR="00A648FB" w:rsidRPr="00126EC5" w14:paraId="58E9EB3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3BF0F935" w14:textId="77777777" w:rsidR="00A648FB" w:rsidRPr="00C61DD7" w:rsidRDefault="00A648FB"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0" w:type="auto"/>
            <w:tcBorders>
              <w:left w:val="single" w:sz="12" w:space="0" w:color="auto"/>
              <w:right w:val="single" w:sz="12" w:space="0" w:color="auto"/>
            </w:tcBorders>
            <w:shd w:val="clear" w:color="auto" w:fill="F2F2F2" w:themeFill="background1" w:themeFillShade="F2"/>
            <w:noWrap/>
          </w:tcPr>
          <w:p w14:paraId="46C8AA64" w14:textId="2AE0C7F9"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69.5</w:t>
            </w:r>
            <w:r w:rsidRPr="00FF2422">
              <w:rPr>
                <w:rFonts w:ascii="Arial" w:hAnsi="Arial" w:cs="Arial"/>
                <w:sz w:val="18"/>
                <w:szCs w:val="18"/>
              </w:rPr>
              <w:t xml:space="preserve"> (6</w:t>
            </w:r>
            <w:r>
              <w:rPr>
                <w:rFonts w:ascii="Arial" w:hAnsi="Arial" w:cs="Arial"/>
                <w:sz w:val="18"/>
                <w:szCs w:val="18"/>
              </w:rPr>
              <w:t>4.5-</w:t>
            </w:r>
            <w:r w:rsidRPr="00FF2422">
              <w:rPr>
                <w:rFonts w:ascii="Arial" w:hAnsi="Arial" w:cs="Arial"/>
                <w:sz w:val="18"/>
                <w:szCs w:val="18"/>
              </w:rPr>
              <w:t>74</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1B3D97B8" w14:textId="02AA50AB"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60</w:t>
            </w:r>
            <w:r>
              <w:rPr>
                <w:rFonts w:ascii="Arial" w:hAnsi="Arial" w:cs="Arial"/>
                <w:sz w:val="18"/>
                <w:szCs w:val="18"/>
              </w:rPr>
              <w:t>.0</w:t>
            </w:r>
            <w:r w:rsidRPr="00FF2422">
              <w:rPr>
                <w:rFonts w:ascii="Arial" w:hAnsi="Arial" w:cs="Arial"/>
                <w:sz w:val="18"/>
                <w:szCs w:val="18"/>
              </w:rPr>
              <w:t xml:space="preserve"> (54</w:t>
            </w:r>
            <w:r>
              <w:rPr>
                <w:rFonts w:ascii="Arial" w:hAnsi="Arial" w:cs="Arial"/>
                <w:sz w:val="18"/>
                <w:szCs w:val="18"/>
              </w:rPr>
              <w:t>.2-</w:t>
            </w:r>
            <w:r w:rsidRPr="00FF2422">
              <w:rPr>
                <w:rFonts w:ascii="Arial" w:hAnsi="Arial" w:cs="Arial"/>
                <w:sz w:val="18"/>
                <w:szCs w:val="18"/>
              </w:rPr>
              <w:t>65</w:t>
            </w:r>
            <w:r>
              <w:rPr>
                <w:rFonts w:ascii="Arial" w:hAnsi="Arial" w:cs="Arial"/>
                <w:sz w:val="18"/>
                <w:szCs w:val="18"/>
              </w:rPr>
              <w:t>.4</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4F23C12" w14:textId="2C9AFCB9"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7BF74A4A" w14:textId="741D83BF"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r</w:t>
            </w:r>
            <w:r w:rsidRPr="00FF2422">
              <w:rPr>
                <w:rFonts w:ascii="Arial" w:hAnsi="Arial" w:cs="Arial"/>
                <w:sz w:val="18"/>
                <w:szCs w:val="18"/>
              </w:rPr>
              <w:t>eference</w:t>
            </w:r>
          </w:p>
        </w:tc>
      </w:tr>
      <w:tr w:rsidR="00A648FB" w:rsidRPr="00126EC5" w14:paraId="25213FF3"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vAlign w:val="center"/>
          </w:tcPr>
          <w:p w14:paraId="20F1CABE" w14:textId="77777777" w:rsidR="00A648FB" w:rsidRPr="00C61DD7" w:rsidRDefault="00A648FB" w:rsidP="00305431">
            <w:pPr>
              <w:spacing w:line="480" w:lineRule="auto"/>
              <w:ind w:left="170"/>
              <w:rPr>
                <w:rFonts w:ascii="Arial" w:hAnsi="Arial" w:cs="Arial"/>
                <w:b/>
                <w:bCs/>
                <w:sz w:val="18"/>
                <w:szCs w:val="18"/>
              </w:rPr>
            </w:pPr>
            <w:r>
              <w:rPr>
                <w:rFonts w:ascii="Arial" w:hAnsi="Arial" w:cs="Arial"/>
                <w:bCs/>
                <w:sz w:val="18"/>
                <w:szCs w:val="18"/>
              </w:rPr>
              <w:t>Male</w:t>
            </w:r>
          </w:p>
        </w:tc>
        <w:tc>
          <w:tcPr>
            <w:tcW w:w="0" w:type="auto"/>
            <w:tcBorders>
              <w:left w:val="single" w:sz="12" w:space="0" w:color="auto"/>
              <w:right w:val="single" w:sz="12" w:space="0" w:color="auto"/>
            </w:tcBorders>
            <w:shd w:val="clear" w:color="auto" w:fill="F2F2F2" w:themeFill="background1" w:themeFillShade="F2"/>
            <w:noWrap/>
          </w:tcPr>
          <w:p w14:paraId="2CE1274D" w14:textId="5466A29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67</w:t>
            </w:r>
            <w:r>
              <w:rPr>
                <w:rFonts w:ascii="Arial" w:hAnsi="Arial" w:cs="Arial"/>
                <w:sz w:val="18"/>
                <w:szCs w:val="18"/>
              </w:rPr>
              <w:t>.4</w:t>
            </w:r>
            <w:r w:rsidRPr="00FF2422">
              <w:rPr>
                <w:rFonts w:ascii="Arial" w:hAnsi="Arial" w:cs="Arial"/>
                <w:sz w:val="18"/>
                <w:szCs w:val="18"/>
              </w:rPr>
              <w:t xml:space="preserve"> (63</w:t>
            </w:r>
            <w:r>
              <w:rPr>
                <w:rFonts w:ascii="Arial" w:hAnsi="Arial" w:cs="Arial"/>
                <w:sz w:val="18"/>
                <w:szCs w:val="18"/>
              </w:rPr>
              <w:t>.3-</w:t>
            </w:r>
            <w:r w:rsidRPr="00FF2422">
              <w:rPr>
                <w:rFonts w:ascii="Arial" w:hAnsi="Arial" w:cs="Arial"/>
                <w:sz w:val="18"/>
                <w:szCs w:val="18"/>
              </w:rPr>
              <w:t>71</w:t>
            </w:r>
            <w:r>
              <w:rPr>
                <w:rFonts w:ascii="Arial" w:hAnsi="Arial" w:cs="Arial"/>
                <w:sz w:val="18"/>
                <w:szCs w:val="18"/>
              </w:rPr>
              <w:t>.2</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4AD80E0" w14:textId="0F90061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3.6</w:t>
            </w:r>
            <w:r w:rsidRPr="00FF2422">
              <w:rPr>
                <w:rFonts w:ascii="Arial" w:hAnsi="Arial" w:cs="Arial"/>
                <w:sz w:val="18"/>
                <w:szCs w:val="18"/>
              </w:rPr>
              <w:t xml:space="preserve"> (4</w:t>
            </w:r>
            <w:r>
              <w:rPr>
                <w:rFonts w:ascii="Arial" w:hAnsi="Arial" w:cs="Arial"/>
                <w:sz w:val="18"/>
                <w:szCs w:val="18"/>
              </w:rPr>
              <w:t>8.6-</w:t>
            </w:r>
            <w:r w:rsidRPr="00FF2422">
              <w:rPr>
                <w:rFonts w:ascii="Arial" w:hAnsi="Arial" w:cs="Arial"/>
                <w:sz w:val="18"/>
                <w:szCs w:val="18"/>
              </w:rPr>
              <w:t>58</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1F35EB4B" w14:textId="51744981"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1.12 (0.91</w:t>
            </w:r>
            <w:r>
              <w:rPr>
                <w:rFonts w:ascii="Arial" w:hAnsi="Arial" w:cs="Arial"/>
                <w:sz w:val="18"/>
                <w:szCs w:val="18"/>
              </w:rPr>
              <w:t>-</w:t>
            </w:r>
            <w:r w:rsidRPr="00FF2422">
              <w:rPr>
                <w:rFonts w:ascii="Arial" w:hAnsi="Arial" w:cs="Arial"/>
                <w:sz w:val="18"/>
                <w:szCs w:val="18"/>
              </w:rPr>
              <w:t>1.38)</w:t>
            </w:r>
          </w:p>
        </w:tc>
        <w:tc>
          <w:tcPr>
            <w:tcW w:w="0" w:type="auto"/>
            <w:tcBorders>
              <w:right w:val="single" w:sz="12" w:space="0" w:color="auto"/>
            </w:tcBorders>
            <w:shd w:val="clear" w:color="auto" w:fill="F2F2F2" w:themeFill="background1" w:themeFillShade="F2"/>
          </w:tcPr>
          <w:p w14:paraId="72904E85" w14:textId="05B755B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1.1</w:t>
            </w:r>
            <w:r>
              <w:rPr>
                <w:rFonts w:ascii="Arial" w:hAnsi="Arial" w:cs="Arial"/>
                <w:sz w:val="18"/>
                <w:szCs w:val="18"/>
              </w:rPr>
              <w:t xml:space="preserve">5 </w:t>
            </w:r>
            <w:r w:rsidRPr="00FF2422">
              <w:rPr>
                <w:rFonts w:ascii="Arial" w:hAnsi="Arial" w:cs="Arial"/>
                <w:sz w:val="18"/>
                <w:szCs w:val="18"/>
              </w:rPr>
              <w:t>(0.9</w:t>
            </w:r>
            <w:r>
              <w:rPr>
                <w:rFonts w:ascii="Arial" w:hAnsi="Arial" w:cs="Arial"/>
                <w:sz w:val="18"/>
                <w:szCs w:val="18"/>
              </w:rPr>
              <w:t>3-</w:t>
            </w:r>
            <w:r w:rsidRPr="00FF2422">
              <w:rPr>
                <w:rFonts w:ascii="Arial" w:hAnsi="Arial" w:cs="Arial"/>
                <w:sz w:val="18"/>
                <w:szCs w:val="18"/>
              </w:rPr>
              <w:t>1.4</w:t>
            </w:r>
            <w:r>
              <w:rPr>
                <w:rFonts w:ascii="Arial" w:hAnsi="Arial" w:cs="Arial"/>
                <w:sz w:val="18"/>
                <w:szCs w:val="18"/>
              </w:rPr>
              <w:t>1</w:t>
            </w:r>
            <w:r w:rsidRPr="00FF2422">
              <w:rPr>
                <w:rFonts w:ascii="Arial" w:hAnsi="Arial" w:cs="Arial"/>
                <w:sz w:val="18"/>
                <w:szCs w:val="18"/>
              </w:rPr>
              <w:t>)</w:t>
            </w:r>
          </w:p>
        </w:tc>
      </w:tr>
      <w:tr w:rsidR="00C7729B" w:rsidRPr="00811BC1" w14:paraId="50097385"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079F1C08" w14:textId="77777777" w:rsidR="002052DC" w:rsidRPr="00C61DD7" w:rsidRDefault="002052DC" w:rsidP="00305431">
            <w:pPr>
              <w:spacing w:line="480" w:lineRule="auto"/>
              <w:rPr>
                <w:rFonts w:ascii="Arial" w:hAnsi="Arial" w:cs="Arial"/>
                <w:b/>
                <w:bCs/>
                <w:sz w:val="18"/>
                <w:szCs w:val="18"/>
              </w:rPr>
            </w:pPr>
            <w:r w:rsidRPr="00C61DD7">
              <w:rPr>
                <w:rFonts w:ascii="Arial" w:hAnsi="Arial" w:cs="Arial"/>
                <w:b/>
                <w:bCs/>
                <w:sz w:val="18"/>
                <w:szCs w:val="18"/>
              </w:rPr>
              <w:t>Comorbidities</w:t>
            </w:r>
          </w:p>
        </w:tc>
        <w:tc>
          <w:tcPr>
            <w:tcW w:w="0" w:type="auto"/>
            <w:tcBorders>
              <w:left w:val="single" w:sz="12" w:space="0" w:color="auto"/>
              <w:right w:val="single" w:sz="12" w:space="0" w:color="auto"/>
            </w:tcBorders>
            <w:shd w:val="clear" w:color="auto" w:fill="FFFFFF" w:themeFill="background1"/>
            <w:noWrap/>
            <w:vAlign w:val="center"/>
          </w:tcPr>
          <w:p w14:paraId="5658319C" w14:textId="120FFD5C"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right w:val="single" w:sz="12" w:space="0" w:color="auto"/>
            </w:tcBorders>
            <w:shd w:val="clear" w:color="auto" w:fill="FFFFFF" w:themeFill="background1"/>
            <w:noWrap/>
            <w:vAlign w:val="center"/>
          </w:tcPr>
          <w:p w14:paraId="10741141" w14:textId="648D0BF1"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tcBorders>
            <w:shd w:val="clear" w:color="auto" w:fill="FFFFFF" w:themeFill="background1"/>
            <w:noWrap/>
            <w:vAlign w:val="center"/>
          </w:tcPr>
          <w:p w14:paraId="4FC6AD73" w14:textId="77777777" w:rsidR="002052DC" w:rsidRPr="00C61DD7" w:rsidRDefault="002052DC"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FFFFF" w:themeFill="background1"/>
            <w:vAlign w:val="center"/>
          </w:tcPr>
          <w:p w14:paraId="13F8EF85" w14:textId="77777777" w:rsidR="002052DC" w:rsidRPr="00C61DD7" w:rsidRDefault="002052DC" w:rsidP="00305431">
            <w:pPr>
              <w:spacing w:line="480" w:lineRule="auto"/>
              <w:jc w:val="center"/>
              <w:rPr>
                <w:rFonts w:ascii="Arial" w:hAnsi="Arial" w:cs="Arial"/>
                <w:b/>
                <w:bCs/>
                <w:sz w:val="18"/>
                <w:szCs w:val="18"/>
              </w:rPr>
            </w:pPr>
          </w:p>
        </w:tc>
      </w:tr>
      <w:tr w:rsidR="00F83B5D" w:rsidRPr="00126EC5" w14:paraId="092CF9B3"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3B6C90AD" w14:textId="1A66E90A" w:rsidR="00FF2422" w:rsidRPr="00C61DD7" w:rsidRDefault="00FF2422" w:rsidP="00305431">
            <w:pPr>
              <w:spacing w:line="480" w:lineRule="auto"/>
              <w:ind w:left="170"/>
              <w:rPr>
                <w:rFonts w:ascii="Arial" w:hAnsi="Arial" w:cs="Arial"/>
                <w:bCs/>
                <w:sz w:val="18"/>
                <w:szCs w:val="18"/>
              </w:rPr>
            </w:pPr>
            <w:r>
              <w:rPr>
                <w:rFonts w:ascii="Arial" w:hAnsi="Arial" w:cs="Arial"/>
                <w:bCs/>
                <w:sz w:val="18"/>
                <w:szCs w:val="18"/>
              </w:rPr>
              <w:t>Number of 6 specified c</w:t>
            </w:r>
            <w:r w:rsidRPr="00C61DD7">
              <w:rPr>
                <w:rFonts w:ascii="Arial" w:hAnsi="Arial" w:cs="Arial"/>
                <w:bCs/>
                <w:sz w:val="18"/>
                <w:szCs w:val="18"/>
              </w:rPr>
              <w:t>omorbidities</w:t>
            </w:r>
          </w:p>
        </w:tc>
        <w:tc>
          <w:tcPr>
            <w:tcW w:w="0" w:type="auto"/>
            <w:tcBorders>
              <w:left w:val="single" w:sz="12" w:space="0" w:color="auto"/>
              <w:right w:val="single" w:sz="12" w:space="0" w:color="auto"/>
            </w:tcBorders>
            <w:shd w:val="clear" w:color="auto" w:fill="FFFFFF" w:themeFill="background1"/>
            <w:noWrap/>
            <w:vAlign w:val="center"/>
          </w:tcPr>
          <w:p w14:paraId="4EF707C6" w14:textId="77777777" w:rsidR="00FF2422" w:rsidRPr="00C61DD7" w:rsidRDefault="00FF2422"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FFFFFF" w:themeFill="background1"/>
            <w:noWrap/>
            <w:vAlign w:val="center"/>
          </w:tcPr>
          <w:p w14:paraId="75F22958" w14:textId="77777777" w:rsidR="00FF2422" w:rsidRPr="00C61DD7" w:rsidRDefault="00FF2422" w:rsidP="00305431">
            <w:pPr>
              <w:spacing w:line="480" w:lineRule="auto"/>
              <w:jc w:val="center"/>
              <w:rPr>
                <w:rFonts w:ascii="Arial" w:hAnsi="Arial" w:cs="Arial"/>
                <w:sz w:val="18"/>
                <w:szCs w:val="18"/>
              </w:rPr>
            </w:pPr>
          </w:p>
        </w:tc>
        <w:tc>
          <w:tcPr>
            <w:tcW w:w="0" w:type="auto"/>
            <w:tcBorders>
              <w:left w:val="single" w:sz="12" w:space="0" w:color="auto"/>
            </w:tcBorders>
            <w:shd w:val="clear" w:color="auto" w:fill="FFFFFF" w:themeFill="background1"/>
            <w:noWrap/>
            <w:vAlign w:val="center"/>
          </w:tcPr>
          <w:p w14:paraId="6628FCD1" w14:textId="77777777" w:rsidR="00FF2422" w:rsidRPr="00C61DD7" w:rsidRDefault="00FF2422"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FFFFFF" w:themeFill="background1"/>
            <w:vAlign w:val="center"/>
          </w:tcPr>
          <w:p w14:paraId="4D77D4D6" w14:textId="77777777" w:rsidR="00FF2422" w:rsidRPr="00C61DD7" w:rsidRDefault="00FF2422" w:rsidP="00305431">
            <w:pPr>
              <w:spacing w:line="480" w:lineRule="auto"/>
              <w:jc w:val="center"/>
              <w:rPr>
                <w:rFonts w:ascii="Arial" w:hAnsi="Arial" w:cs="Arial"/>
                <w:sz w:val="18"/>
                <w:szCs w:val="18"/>
              </w:rPr>
            </w:pPr>
          </w:p>
        </w:tc>
      </w:tr>
      <w:tr w:rsidR="00A648FB" w:rsidRPr="00126EC5" w14:paraId="3039D2A6"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1D740758"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0</w:t>
            </w:r>
          </w:p>
        </w:tc>
        <w:tc>
          <w:tcPr>
            <w:tcW w:w="0" w:type="auto"/>
            <w:tcBorders>
              <w:left w:val="single" w:sz="12" w:space="0" w:color="auto"/>
              <w:right w:val="single" w:sz="12" w:space="0" w:color="auto"/>
            </w:tcBorders>
            <w:shd w:val="clear" w:color="auto" w:fill="FFFFFF" w:themeFill="background1"/>
            <w:noWrap/>
          </w:tcPr>
          <w:p w14:paraId="074A811B" w14:textId="15742055"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79.3</w:t>
            </w:r>
            <w:r w:rsidRPr="00FF2422">
              <w:rPr>
                <w:rFonts w:ascii="Arial" w:hAnsi="Arial" w:cs="Arial"/>
                <w:sz w:val="18"/>
                <w:szCs w:val="18"/>
              </w:rPr>
              <w:t xml:space="preserve"> (7</w:t>
            </w:r>
            <w:r>
              <w:rPr>
                <w:rFonts w:ascii="Arial" w:hAnsi="Arial" w:cs="Arial"/>
                <w:sz w:val="18"/>
                <w:szCs w:val="18"/>
              </w:rPr>
              <w:t>3.</w:t>
            </w:r>
            <w:r w:rsidRPr="00FF2422">
              <w:rPr>
                <w:rFonts w:ascii="Arial" w:hAnsi="Arial" w:cs="Arial"/>
                <w:sz w:val="18"/>
                <w:szCs w:val="18"/>
              </w:rPr>
              <w:t>5</w:t>
            </w:r>
            <w:r>
              <w:rPr>
                <w:rFonts w:ascii="Arial" w:hAnsi="Arial" w:cs="Arial"/>
                <w:sz w:val="18"/>
                <w:szCs w:val="18"/>
              </w:rPr>
              <w:t>-</w:t>
            </w:r>
            <w:r w:rsidRPr="00FF2422">
              <w:rPr>
                <w:rFonts w:ascii="Arial" w:hAnsi="Arial" w:cs="Arial"/>
                <w:sz w:val="18"/>
                <w:szCs w:val="18"/>
              </w:rPr>
              <w:t>8</w:t>
            </w:r>
            <w:r>
              <w:rPr>
                <w:rFonts w:ascii="Arial" w:hAnsi="Arial" w:cs="Arial"/>
                <w:sz w:val="18"/>
                <w:szCs w:val="18"/>
              </w:rPr>
              <w:t>4.0</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50479CE2" w14:textId="31E43545"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69.7</w:t>
            </w:r>
            <w:r w:rsidRPr="00FF2422">
              <w:rPr>
                <w:rFonts w:ascii="Arial" w:hAnsi="Arial" w:cs="Arial"/>
                <w:sz w:val="18"/>
                <w:szCs w:val="18"/>
              </w:rPr>
              <w:t xml:space="preserve"> (6</w:t>
            </w:r>
            <w:r>
              <w:rPr>
                <w:rFonts w:ascii="Arial" w:hAnsi="Arial" w:cs="Arial"/>
                <w:sz w:val="18"/>
                <w:szCs w:val="18"/>
              </w:rPr>
              <w:t>2.3-</w:t>
            </w:r>
            <w:r w:rsidRPr="00FF2422">
              <w:rPr>
                <w:rFonts w:ascii="Arial" w:hAnsi="Arial" w:cs="Arial"/>
                <w:sz w:val="18"/>
                <w:szCs w:val="18"/>
              </w:rPr>
              <w:t>7</w:t>
            </w:r>
            <w:r>
              <w:rPr>
                <w:rFonts w:ascii="Arial" w:hAnsi="Arial" w:cs="Arial"/>
                <w:sz w:val="18"/>
                <w:szCs w:val="18"/>
              </w:rPr>
              <w:t>6.0</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665A6D28" w14:textId="13899FC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0" w:type="auto"/>
            <w:tcBorders>
              <w:right w:val="single" w:sz="12" w:space="0" w:color="auto"/>
            </w:tcBorders>
            <w:shd w:val="clear" w:color="auto" w:fill="FFFFFF" w:themeFill="background1"/>
          </w:tcPr>
          <w:p w14:paraId="361A7651" w14:textId="7836D7E9"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r</w:t>
            </w:r>
            <w:r w:rsidRPr="00FF2422">
              <w:rPr>
                <w:rFonts w:ascii="Arial" w:hAnsi="Arial" w:cs="Arial"/>
                <w:sz w:val="18"/>
                <w:szCs w:val="18"/>
              </w:rPr>
              <w:t>eference</w:t>
            </w:r>
          </w:p>
        </w:tc>
      </w:tr>
      <w:tr w:rsidR="00A648FB" w:rsidRPr="00126EC5" w14:paraId="33A26020"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35530040"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1</w:t>
            </w:r>
          </w:p>
        </w:tc>
        <w:tc>
          <w:tcPr>
            <w:tcW w:w="0" w:type="auto"/>
            <w:tcBorders>
              <w:left w:val="single" w:sz="12" w:space="0" w:color="auto"/>
              <w:right w:val="single" w:sz="12" w:space="0" w:color="auto"/>
            </w:tcBorders>
            <w:shd w:val="clear" w:color="auto" w:fill="FFFFFF" w:themeFill="background1"/>
            <w:noWrap/>
          </w:tcPr>
          <w:p w14:paraId="4C3D57D6" w14:textId="61B380A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w:t>
            </w:r>
            <w:r>
              <w:rPr>
                <w:rFonts w:ascii="Arial" w:hAnsi="Arial" w:cs="Arial"/>
                <w:sz w:val="18"/>
                <w:szCs w:val="18"/>
              </w:rPr>
              <w:t>0.9</w:t>
            </w:r>
            <w:r w:rsidRPr="00FF2422">
              <w:rPr>
                <w:rFonts w:ascii="Arial" w:hAnsi="Arial" w:cs="Arial"/>
                <w:sz w:val="18"/>
                <w:szCs w:val="18"/>
              </w:rPr>
              <w:t xml:space="preserve"> (66</w:t>
            </w:r>
            <w:r>
              <w:rPr>
                <w:rFonts w:ascii="Arial" w:hAnsi="Arial" w:cs="Arial"/>
                <w:sz w:val="18"/>
                <w:szCs w:val="18"/>
              </w:rPr>
              <w:t>.1-</w:t>
            </w:r>
            <w:r w:rsidRPr="00FF2422">
              <w:rPr>
                <w:rFonts w:ascii="Arial" w:hAnsi="Arial" w:cs="Arial"/>
                <w:sz w:val="18"/>
                <w:szCs w:val="18"/>
              </w:rPr>
              <w:t>75</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685F9C9C" w14:textId="4E875B7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56</w:t>
            </w:r>
            <w:r>
              <w:rPr>
                <w:rFonts w:ascii="Arial" w:hAnsi="Arial" w:cs="Arial"/>
                <w:sz w:val="18"/>
                <w:szCs w:val="18"/>
              </w:rPr>
              <w:t>.3</w:t>
            </w:r>
            <w:r w:rsidRPr="00FF2422">
              <w:rPr>
                <w:rFonts w:ascii="Arial" w:hAnsi="Arial" w:cs="Arial"/>
                <w:sz w:val="18"/>
                <w:szCs w:val="18"/>
              </w:rPr>
              <w:t xml:space="preserve"> (50</w:t>
            </w:r>
            <w:r>
              <w:rPr>
                <w:rFonts w:ascii="Arial" w:hAnsi="Arial" w:cs="Arial"/>
                <w:sz w:val="18"/>
                <w:szCs w:val="18"/>
              </w:rPr>
              <w:t>.4-</w:t>
            </w:r>
            <w:r w:rsidRPr="00FF2422">
              <w:rPr>
                <w:rFonts w:ascii="Arial" w:hAnsi="Arial" w:cs="Arial"/>
                <w:sz w:val="18"/>
                <w:szCs w:val="18"/>
              </w:rPr>
              <w:t>6</w:t>
            </w:r>
            <w:r>
              <w:rPr>
                <w:rFonts w:ascii="Arial" w:hAnsi="Arial" w:cs="Arial"/>
                <w:sz w:val="18"/>
                <w:szCs w:val="18"/>
              </w:rPr>
              <w:t>1.7</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3707EDC8" w14:textId="7130E524"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w:t>
            </w:r>
            <w:r>
              <w:rPr>
                <w:rFonts w:ascii="Arial" w:hAnsi="Arial" w:cs="Arial"/>
                <w:sz w:val="18"/>
                <w:szCs w:val="18"/>
              </w:rPr>
              <w:t>49</w:t>
            </w:r>
            <w:r w:rsidRPr="00FF2422">
              <w:rPr>
                <w:rFonts w:ascii="Arial" w:hAnsi="Arial" w:cs="Arial"/>
                <w:sz w:val="18"/>
                <w:szCs w:val="18"/>
              </w:rPr>
              <w:t xml:space="preserve"> (1.1</w:t>
            </w:r>
            <w:r>
              <w:rPr>
                <w:rFonts w:ascii="Arial" w:hAnsi="Arial" w:cs="Arial"/>
                <w:sz w:val="18"/>
                <w:szCs w:val="18"/>
              </w:rPr>
              <w:t>2-1.98</w:t>
            </w:r>
            <w:r w:rsidRPr="00FF2422">
              <w:rPr>
                <w:rFonts w:ascii="Arial" w:hAnsi="Arial" w:cs="Arial"/>
                <w:sz w:val="18"/>
                <w:szCs w:val="18"/>
              </w:rPr>
              <w:t>)</w:t>
            </w:r>
          </w:p>
        </w:tc>
        <w:tc>
          <w:tcPr>
            <w:tcW w:w="0" w:type="auto"/>
            <w:tcBorders>
              <w:right w:val="single" w:sz="12" w:space="0" w:color="auto"/>
            </w:tcBorders>
            <w:shd w:val="clear" w:color="auto" w:fill="FFFFFF" w:themeFill="background1"/>
          </w:tcPr>
          <w:p w14:paraId="4639D4B8" w14:textId="7D61AF1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1.1</w:t>
            </w:r>
            <w:r>
              <w:rPr>
                <w:rFonts w:ascii="Arial" w:hAnsi="Arial" w:cs="Arial"/>
                <w:sz w:val="18"/>
                <w:szCs w:val="18"/>
              </w:rPr>
              <w:t>0</w:t>
            </w:r>
            <w:r w:rsidRPr="00FF2422">
              <w:rPr>
                <w:rFonts w:ascii="Arial" w:hAnsi="Arial" w:cs="Arial"/>
                <w:sz w:val="18"/>
                <w:szCs w:val="18"/>
              </w:rPr>
              <w:t xml:space="preserve"> (0.83</w:t>
            </w:r>
            <w:r>
              <w:rPr>
                <w:rFonts w:ascii="Arial" w:hAnsi="Arial" w:cs="Arial"/>
                <w:sz w:val="18"/>
                <w:szCs w:val="18"/>
              </w:rPr>
              <w:t>-</w:t>
            </w:r>
            <w:r w:rsidRPr="00FF2422">
              <w:rPr>
                <w:rFonts w:ascii="Arial" w:hAnsi="Arial" w:cs="Arial"/>
                <w:sz w:val="18"/>
                <w:szCs w:val="18"/>
              </w:rPr>
              <w:t>1.</w:t>
            </w:r>
            <w:r>
              <w:rPr>
                <w:rFonts w:ascii="Arial" w:hAnsi="Arial" w:cs="Arial"/>
                <w:sz w:val="18"/>
                <w:szCs w:val="18"/>
              </w:rPr>
              <w:t>48</w:t>
            </w:r>
            <w:r w:rsidRPr="00FF2422">
              <w:rPr>
                <w:rFonts w:ascii="Arial" w:hAnsi="Arial" w:cs="Arial"/>
                <w:sz w:val="18"/>
                <w:szCs w:val="18"/>
              </w:rPr>
              <w:t>)</w:t>
            </w:r>
          </w:p>
        </w:tc>
      </w:tr>
      <w:tr w:rsidR="00A648FB" w:rsidRPr="00126EC5" w14:paraId="704516F0" w14:textId="77777777" w:rsidTr="00FF2422">
        <w:trPr>
          <w:trHeight w:val="96"/>
        </w:trPr>
        <w:tc>
          <w:tcPr>
            <w:tcW w:w="0" w:type="auto"/>
            <w:tcBorders>
              <w:left w:val="single" w:sz="12" w:space="0" w:color="auto"/>
              <w:right w:val="single" w:sz="12" w:space="0" w:color="auto"/>
            </w:tcBorders>
            <w:shd w:val="clear" w:color="auto" w:fill="FFFFFF" w:themeFill="background1"/>
            <w:noWrap/>
            <w:vAlign w:val="center"/>
          </w:tcPr>
          <w:p w14:paraId="774E77D3"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2</w:t>
            </w:r>
          </w:p>
        </w:tc>
        <w:tc>
          <w:tcPr>
            <w:tcW w:w="0" w:type="auto"/>
            <w:tcBorders>
              <w:left w:val="single" w:sz="12" w:space="0" w:color="auto"/>
              <w:right w:val="single" w:sz="12" w:space="0" w:color="auto"/>
            </w:tcBorders>
            <w:shd w:val="clear" w:color="auto" w:fill="FFFFFF" w:themeFill="background1"/>
            <w:noWrap/>
          </w:tcPr>
          <w:p w14:paraId="1857CF71" w14:textId="1D75539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61</w:t>
            </w:r>
            <w:r>
              <w:rPr>
                <w:rFonts w:ascii="Arial" w:hAnsi="Arial" w:cs="Arial"/>
                <w:sz w:val="18"/>
                <w:szCs w:val="18"/>
              </w:rPr>
              <w:t>.4</w:t>
            </w:r>
            <w:r w:rsidRPr="00FF2422">
              <w:rPr>
                <w:rFonts w:ascii="Arial" w:hAnsi="Arial" w:cs="Arial"/>
                <w:sz w:val="18"/>
                <w:szCs w:val="18"/>
              </w:rPr>
              <w:t xml:space="preserve"> (5</w:t>
            </w:r>
            <w:r>
              <w:rPr>
                <w:rFonts w:ascii="Arial" w:hAnsi="Arial" w:cs="Arial"/>
                <w:sz w:val="18"/>
                <w:szCs w:val="18"/>
              </w:rPr>
              <w:t>3.7-</w:t>
            </w:r>
            <w:r w:rsidRPr="00FF2422">
              <w:rPr>
                <w:rFonts w:ascii="Arial" w:hAnsi="Arial" w:cs="Arial"/>
                <w:sz w:val="18"/>
                <w:szCs w:val="18"/>
              </w:rPr>
              <w:t>68</w:t>
            </w:r>
            <w:r>
              <w:rPr>
                <w:rFonts w:ascii="Arial" w:hAnsi="Arial" w:cs="Arial"/>
                <w:sz w:val="18"/>
                <w:szCs w:val="18"/>
              </w:rPr>
              <w:t>.2</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7BBDEA34" w14:textId="663BAA77"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49.7</w:t>
            </w:r>
            <w:r w:rsidRPr="00FF2422">
              <w:rPr>
                <w:rFonts w:ascii="Arial" w:hAnsi="Arial" w:cs="Arial"/>
                <w:sz w:val="18"/>
                <w:szCs w:val="18"/>
              </w:rPr>
              <w:t xml:space="preserve"> (41</w:t>
            </w:r>
            <w:r>
              <w:rPr>
                <w:rFonts w:ascii="Arial" w:hAnsi="Arial" w:cs="Arial"/>
                <w:sz w:val="18"/>
                <w:szCs w:val="18"/>
              </w:rPr>
              <w:t>.0-</w:t>
            </w:r>
            <w:r w:rsidRPr="00FF2422">
              <w:rPr>
                <w:rFonts w:ascii="Arial" w:hAnsi="Arial" w:cs="Arial"/>
                <w:sz w:val="18"/>
                <w:szCs w:val="18"/>
              </w:rPr>
              <w:t>5</w:t>
            </w:r>
            <w:r>
              <w:rPr>
                <w:rFonts w:ascii="Arial" w:hAnsi="Arial" w:cs="Arial"/>
                <w:sz w:val="18"/>
                <w:szCs w:val="18"/>
              </w:rPr>
              <w:t>7.9</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3FCECA05" w14:textId="2DBCCC5B"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1.89</w:t>
            </w:r>
            <w:r w:rsidRPr="00FF2422">
              <w:rPr>
                <w:rFonts w:ascii="Arial" w:hAnsi="Arial" w:cs="Arial"/>
                <w:sz w:val="18"/>
                <w:szCs w:val="18"/>
              </w:rPr>
              <w:t xml:space="preserve"> (1.</w:t>
            </w:r>
            <w:r>
              <w:rPr>
                <w:rFonts w:ascii="Arial" w:hAnsi="Arial" w:cs="Arial"/>
                <w:sz w:val="18"/>
                <w:szCs w:val="18"/>
              </w:rPr>
              <w:t>37-</w:t>
            </w:r>
            <w:r w:rsidRPr="00FF2422">
              <w:rPr>
                <w:rFonts w:ascii="Arial" w:hAnsi="Arial" w:cs="Arial"/>
                <w:sz w:val="18"/>
                <w:szCs w:val="18"/>
              </w:rPr>
              <w:t>2.</w:t>
            </w:r>
            <w:r>
              <w:rPr>
                <w:rFonts w:ascii="Arial" w:hAnsi="Arial" w:cs="Arial"/>
                <w:sz w:val="18"/>
                <w:szCs w:val="18"/>
              </w:rPr>
              <w:t>61</w:t>
            </w:r>
            <w:r w:rsidRPr="00FF2422">
              <w:rPr>
                <w:rFonts w:ascii="Arial" w:hAnsi="Arial" w:cs="Arial"/>
                <w:sz w:val="18"/>
                <w:szCs w:val="18"/>
              </w:rPr>
              <w:t>)</w:t>
            </w:r>
          </w:p>
        </w:tc>
        <w:tc>
          <w:tcPr>
            <w:tcW w:w="0" w:type="auto"/>
            <w:tcBorders>
              <w:right w:val="single" w:sz="12" w:space="0" w:color="auto"/>
            </w:tcBorders>
            <w:shd w:val="clear" w:color="auto" w:fill="FFFFFF" w:themeFill="background1"/>
          </w:tcPr>
          <w:p w14:paraId="7B2908D7" w14:textId="5E73CAB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w:t>
            </w:r>
            <w:r>
              <w:rPr>
                <w:rFonts w:ascii="Arial" w:hAnsi="Arial" w:cs="Arial"/>
                <w:sz w:val="18"/>
                <w:szCs w:val="18"/>
              </w:rPr>
              <w:t>15</w:t>
            </w:r>
            <w:r w:rsidRPr="00FF2422">
              <w:rPr>
                <w:rFonts w:ascii="Arial" w:hAnsi="Arial" w:cs="Arial"/>
                <w:sz w:val="18"/>
                <w:szCs w:val="18"/>
              </w:rPr>
              <w:t xml:space="preserve"> (0.8</w:t>
            </w:r>
            <w:r>
              <w:rPr>
                <w:rFonts w:ascii="Arial" w:hAnsi="Arial" w:cs="Arial"/>
                <w:sz w:val="18"/>
                <w:szCs w:val="18"/>
              </w:rPr>
              <w:t>2-</w:t>
            </w:r>
            <w:r w:rsidRPr="00FF2422">
              <w:rPr>
                <w:rFonts w:ascii="Arial" w:hAnsi="Arial" w:cs="Arial"/>
                <w:sz w:val="18"/>
                <w:szCs w:val="18"/>
              </w:rPr>
              <w:t>1.6</w:t>
            </w:r>
            <w:r>
              <w:rPr>
                <w:rFonts w:ascii="Arial" w:hAnsi="Arial" w:cs="Arial"/>
                <w:sz w:val="18"/>
                <w:szCs w:val="18"/>
              </w:rPr>
              <w:t>1</w:t>
            </w:r>
            <w:r w:rsidRPr="00FF2422">
              <w:rPr>
                <w:rFonts w:ascii="Arial" w:hAnsi="Arial" w:cs="Arial"/>
                <w:sz w:val="18"/>
                <w:szCs w:val="18"/>
              </w:rPr>
              <w:t>)</w:t>
            </w:r>
          </w:p>
        </w:tc>
      </w:tr>
      <w:tr w:rsidR="00A648FB" w:rsidRPr="00126EC5" w14:paraId="0829E9D7"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258DF8B0" w14:textId="77777777" w:rsidR="00A648FB" w:rsidRPr="00C61DD7" w:rsidRDefault="00A648FB" w:rsidP="00305431">
            <w:pPr>
              <w:spacing w:line="480" w:lineRule="auto"/>
              <w:ind w:left="340"/>
              <w:rPr>
                <w:rFonts w:ascii="Arial" w:hAnsi="Arial" w:cs="Arial"/>
                <w:bCs/>
                <w:sz w:val="18"/>
                <w:szCs w:val="18"/>
              </w:rPr>
            </w:pPr>
            <w:r w:rsidRPr="00C61DD7">
              <w:rPr>
                <w:rFonts w:ascii="Arial" w:hAnsi="Arial" w:cs="Arial"/>
                <w:bCs/>
                <w:sz w:val="18"/>
                <w:szCs w:val="18"/>
              </w:rPr>
              <w:t>≥3</w:t>
            </w:r>
          </w:p>
        </w:tc>
        <w:tc>
          <w:tcPr>
            <w:tcW w:w="0" w:type="auto"/>
            <w:tcBorders>
              <w:left w:val="single" w:sz="12" w:space="0" w:color="auto"/>
              <w:right w:val="single" w:sz="12" w:space="0" w:color="auto"/>
            </w:tcBorders>
            <w:shd w:val="clear" w:color="auto" w:fill="FFFFFF" w:themeFill="background1"/>
            <w:noWrap/>
          </w:tcPr>
          <w:p w14:paraId="528A4962" w14:textId="735D5700"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50</w:t>
            </w:r>
            <w:r>
              <w:rPr>
                <w:rFonts w:ascii="Arial" w:hAnsi="Arial" w:cs="Arial"/>
                <w:sz w:val="18"/>
                <w:szCs w:val="18"/>
              </w:rPr>
              <w:t>.4</w:t>
            </w:r>
            <w:r w:rsidRPr="00FF2422">
              <w:rPr>
                <w:rFonts w:ascii="Arial" w:hAnsi="Arial" w:cs="Arial"/>
                <w:sz w:val="18"/>
                <w:szCs w:val="18"/>
              </w:rPr>
              <w:t xml:space="preserve"> (41</w:t>
            </w:r>
            <w:r>
              <w:rPr>
                <w:rFonts w:ascii="Arial" w:hAnsi="Arial" w:cs="Arial"/>
                <w:sz w:val="18"/>
                <w:szCs w:val="18"/>
              </w:rPr>
              <w:t>.4-</w:t>
            </w:r>
            <w:r w:rsidRPr="00FF2422">
              <w:rPr>
                <w:rFonts w:ascii="Arial" w:hAnsi="Arial" w:cs="Arial"/>
                <w:sz w:val="18"/>
                <w:szCs w:val="18"/>
              </w:rPr>
              <w:t>5</w:t>
            </w:r>
            <w:r>
              <w:rPr>
                <w:rFonts w:ascii="Arial" w:hAnsi="Arial" w:cs="Arial"/>
                <w:sz w:val="18"/>
                <w:szCs w:val="18"/>
              </w:rPr>
              <w:t>8.7</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1E2E1F74" w14:textId="43E4851E"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w:t>
            </w:r>
            <w:r>
              <w:rPr>
                <w:rFonts w:ascii="Arial" w:hAnsi="Arial" w:cs="Arial"/>
                <w:sz w:val="18"/>
                <w:szCs w:val="18"/>
              </w:rPr>
              <w:t>1.6</w:t>
            </w:r>
            <w:r w:rsidRPr="00FF2422">
              <w:rPr>
                <w:rFonts w:ascii="Arial" w:hAnsi="Arial" w:cs="Arial"/>
                <w:sz w:val="18"/>
                <w:szCs w:val="18"/>
              </w:rPr>
              <w:t xml:space="preserve"> (32</w:t>
            </w:r>
            <w:r>
              <w:rPr>
                <w:rFonts w:ascii="Arial" w:hAnsi="Arial" w:cs="Arial"/>
                <w:sz w:val="18"/>
                <w:szCs w:val="18"/>
              </w:rPr>
              <w:t>.0-</w:t>
            </w:r>
            <w:r w:rsidRPr="00FF2422">
              <w:rPr>
                <w:rFonts w:ascii="Arial" w:hAnsi="Arial" w:cs="Arial"/>
                <w:sz w:val="18"/>
                <w:szCs w:val="18"/>
              </w:rPr>
              <w:t>51</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6A79595D" w14:textId="4268B1B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w:t>
            </w:r>
            <w:r>
              <w:rPr>
                <w:rFonts w:ascii="Arial" w:hAnsi="Arial" w:cs="Arial"/>
                <w:sz w:val="18"/>
                <w:szCs w:val="18"/>
              </w:rPr>
              <w:t>5</w:t>
            </w:r>
            <w:r w:rsidRPr="00FF2422">
              <w:rPr>
                <w:rFonts w:ascii="Arial" w:hAnsi="Arial" w:cs="Arial"/>
                <w:sz w:val="18"/>
                <w:szCs w:val="18"/>
              </w:rPr>
              <w:t>7 (1.</w:t>
            </w:r>
            <w:r>
              <w:rPr>
                <w:rFonts w:ascii="Arial" w:hAnsi="Arial" w:cs="Arial"/>
                <w:sz w:val="18"/>
                <w:szCs w:val="18"/>
              </w:rPr>
              <w:t>84-</w:t>
            </w:r>
            <w:r w:rsidRPr="00FF2422">
              <w:rPr>
                <w:rFonts w:ascii="Arial" w:hAnsi="Arial" w:cs="Arial"/>
                <w:sz w:val="18"/>
                <w:szCs w:val="18"/>
              </w:rPr>
              <w:t>3.</w:t>
            </w:r>
            <w:r>
              <w:rPr>
                <w:rFonts w:ascii="Arial" w:hAnsi="Arial" w:cs="Arial"/>
                <w:sz w:val="18"/>
                <w:szCs w:val="18"/>
              </w:rPr>
              <w:t>59</w:t>
            </w:r>
            <w:r w:rsidRPr="00FF2422">
              <w:rPr>
                <w:rFonts w:ascii="Arial" w:hAnsi="Arial" w:cs="Arial"/>
                <w:sz w:val="18"/>
                <w:szCs w:val="18"/>
              </w:rPr>
              <w:t xml:space="preserve">) </w:t>
            </w:r>
          </w:p>
        </w:tc>
        <w:tc>
          <w:tcPr>
            <w:tcW w:w="0" w:type="auto"/>
            <w:tcBorders>
              <w:right w:val="single" w:sz="12" w:space="0" w:color="auto"/>
            </w:tcBorders>
            <w:shd w:val="clear" w:color="auto" w:fill="FFFFFF" w:themeFill="background1"/>
          </w:tcPr>
          <w:p w14:paraId="4C6635C7" w14:textId="1351D71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w:t>
            </w:r>
            <w:r>
              <w:rPr>
                <w:rFonts w:ascii="Arial" w:hAnsi="Arial" w:cs="Arial"/>
                <w:sz w:val="18"/>
                <w:szCs w:val="18"/>
              </w:rPr>
              <w:t>43</w:t>
            </w:r>
            <w:r w:rsidRPr="00FF2422">
              <w:rPr>
                <w:rFonts w:ascii="Arial" w:hAnsi="Arial" w:cs="Arial"/>
                <w:sz w:val="18"/>
                <w:szCs w:val="18"/>
              </w:rPr>
              <w:t xml:space="preserve"> (1.0</w:t>
            </w:r>
            <w:r>
              <w:rPr>
                <w:rFonts w:ascii="Arial" w:hAnsi="Arial" w:cs="Arial"/>
                <w:sz w:val="18"/>
                <w:szCs w:val="18"/>
              </w:rPr>
              <w:t>1-</w:t>
            </w:r>
            <w:r w:rsidRPr="00FF2422">
              <w:rPr>
                <w:rFonts w:ascii="Arial" w:hAnsi="Arial" w:cs="Arial"/>
                <w:sz w:val="18"/>
                <w:szCs w:val="18"/>
              </w:rPr>
              <w:t>2.</w:t>
            </w:r>
            <w:r>
              <w:rPr>
                <w:rFonts w:ascii="Arial" w:hAnsi="Arial" w:cs="Arial"/>
                <w:sz w:val="18"/>
                <w:szCs w:val="18"/>
              </w:rPr>
              <w:t>03</w:t>
            </w:r>
            <w:r w:rsidRPr="00FF2422">
              <w:rPr>
                <w:rFonts w:ascii="Arial" w:hAnsi="Arial" w:cs="Arial"/>
                <w:sz w:val="18"/>
                <w:szCs w:val="18"/>
              </w:rPr>
              <w:t>)</w:t>
            </w:r>
          </w:p>
        </w:tc>
      </w:tr>
      <w:tr w:rsidR="00A648FB" w:rsidRPr="00126EC5" w14:paraId="45833B91"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15A1839F" w14:textId="137D6E5C"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Cardiac disease</w:t>
            </w:r>
          </w:p>
        </w:tc>
        <w:tc>
          <w:tcPr>
            <w:tcW w:w="0" w:type="auto"/>
            <w:tcBorders>
              <w:left w:val="single" w:sz="12" w:space="0" w:color="auto"/>
              <w:right w:val="single" w:sz="12" w:space="0" w:color="auto"/>
            </w:tcBorders>
            <w:shd w:val="clear" w:color="auto" w:fill="FFFFFF" w:themeFill="background1"/>
            <w:noWrap/>
          </w:tcPr>
          <w:p w14:paraId="58DAC81E" w14:textId="2B6062FE"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56.6</w:t>
            </w:r>
            <w:r w:rsidRPr="00FF2422">
              <w:rPr>
                <w:rFonts w:ascii="Arial" w:hAnsi="Arial" w:cs="Arial"/>
                <w:sz w:val="18"/>
                <w:szCs w:val="18"/>
              </w:rPr>
              <w:t xml:space="preserve"> (</w:t>
            </w:r>
            <w:r>
              <w:rPr>
                <w:rFonts w:ascii="Arial" w:hAnsi="Arial" w:cs="Arial"/>
                <w:sz w:val="18"/>
                <w:szCs w:val="18"/>
              </w:rPr>
              <w:t>48.9-62.6</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5C3C083B" w14:textId="6EC3B5C6"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39.6</w:t>
            </w:r>
            <w:r w:rsidRPr="00FF2422">
              <w:rPr>
                <w:rFonts w:ascii="Arial" w:hAnsi="Arial" w:cs="Arial"/>
                <w:sz w:val="18"/>
                <w:szCs w:val="18"/>
              </w:rPr>
              <w:t xml:space="preserve"> (31</w:t>
            </w:r>
            <w:r>
              <w:rPr>
                <w:rFonts w:ascii="Arial" w:hAnsi="Arial" w:cs="Arial"/>
                <w:sz w:val="18"/>
                <w:szCs w:val="18"/>
              </w:rPr>
              <w:t>.4-</w:t>
            </w:r>
            <w:r w:rsidRPr="00FF2422">
              <w:rPr>
                <w:rFonts w:ascii="Arial" w:hAnsi="Arial" w:cs="Arial"/>
                <w:sz w:val="18"/>
                <w:szCs w:val="18"/>
              </w:rPr>
              <w:t>4</w:t>
            </w:r>
            <w:r>
              <w:rPr>
                <w:rFonts w:ascii="Arial" w:hAnsi="Arial" w:cs="Arial"/>
                <w:sz w:val="18"/>
                <w:szCs w:val="18"/>
              </w:rPr>
              <w:t>7.7</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06149767" w14:textId="4EA97FFE"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1.76 (1.41</w:t>
            </w:r>
            <w:r>
              <w:rPr>
                <w:rFonts w:ascii="Arial" w:hAnsi="Arial" w:cs="Arial"/>
                <w:sz w:val="18"/>
                <w:szCs w:val="18"/>
              </w:rPr>
              <w:t>-</w:t>
            </w:r>
            <w:r w:rsidRPr="00FF2422">
              <w:rPr>
                <w:rFonts w:ascii="Arial" w:hAnsi="Arial" w:cs="Arial"/>
                <w:sz w:val="18"/>
                <w:szCs w:val="18"/>
              </w:rPr>
              <w:t>2.20)</w:t>
            </w:r>
          </w:p>
        </w:tc>
        <w:tc>
          <w:tcPr>
            <w:tcW w:w="0" w:type="auto"/>
            <w:tcBorders>
              <w:right w:val="single" w:sz="12" w:space="0" w:color="auto"/>
            </w:tcBorders>
            <w:shd w:val="clear" w:color="auto" w:fill="FFFFFF" w:themeFill="background1"/>
          </w:tcPr>
          <w:p w14:paraId="5F010755" w14:textId="358ADC06"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1.23 (1.03-4.02)</w:t>
            </w:r>
          </w:p>
        </w:tc>
      </w:tr>
      <w:tr w:rsidR="00A648FB" w:rsidRPr="00126EC5" w14:paraId="02F19030"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569114E6" w14:textId="78D71F7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lastRenderedPageBreak/>
              <w:t>Respiratory disease</w:t>
            </w:r>
          </w:p>
        </w:tc>
        <w:tc>
          <w:tcPr>
            <w:tcW w:w="0" w:type="auto"/>
            <w:tcBorders>
              <w:left w:val="single" w:sz="12" w:space="0" w:color="auto"/>
              <w:right w:val="single" w:sz="12" w:space="0" w:color="auto"/>
            </w:tcBorders>
            <w:shd w:val="clear" w:color="auto" w:fill="FFFFFF" w:themeFill="background1"/>
            <w:noWrap/>
          </w:tcPr>
          <w:p w14:paraId="0094BA27" w14:textId="28C6129B"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60</w:t>
            </w:r>
            <w:r>
              <w:rPr>
                <w:rFonts w:ascii="Arial" w:hAnsi="Arial" w:cs="Arial"/>
                <w:sz w:val="18"/>
                <w:szCs w:val="18"/>
              </w:rPr>
              <w:t>.4</w:t>
            </w:r>
            <w:r w:rsidRPr="00FF2422">
              <w:rPr>
                <w:rFonts w:ascii="Arial" w:hAnsi="Arial" w:cs="Arial"/>
                <w:sz w:val="18"/>
                <w:szCs w:val="18"/>
              </w:rPr>
              <w:t xml:space="preserve"> (5</w:t>
            </w:r>
            <w:r>
              <w:rPr>
                <w:rFonts w:ascii="Arial" w:hAnsi="Arial" w:cs="Arial"/>
                <w:sz w:val="18"/>
                <w:szCs w:val="18"/>
              </w:rPr>
              <w:t>1.9-</w:t>
            </w:r>
            <w:r w:rsidRPr="00FF2422">
              <w:rPr>
                <w:rFonts w:ascii="Arial" w:hAnsi="Arial" w:cs="Arial"/>
                <w:sz w:val="18"/>
                <w:szCs w:val="18"/>
              </w:rPr>
              <w:t>6</w:t>
            </w:r>
            <w:r>
              <w:rPr>
                <w:rFonts w:ascii="Arial" w:hAnsi="Arial" w:cs="Arial"/>
                <w:sz w:val="18"/>
                <w:szCs w:val="18"/>
              </w:rPr>
              <w:t>7.9</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64B61C38" w14:textId="7DE89580"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46</w:t>
            </w:r>
            <w:r>
              <w:rPr>
                <w:rFonts w:ascii="Arial" w:hAnsi="Arial" w:cs="Arial"/>
                <w:sz w:val="18"/>
                <w:szCs w:val="18"/>
              </w:rPr>
              <w:t>.1</w:t>
            </w:r>
            <w:r w:rsidRPr="00FF2422">
              <w:rPr>
                <w:rFonts w:ascii="Arial" w:hAnsi="Arial" w:cs="Arial"/>
                <w:sz w:val="18"/>
                <w:szCs w:val="18"/>
              </w:rPr>
              <w:t xml:space="preserve"> (36</w:t>
            </w:r>
            <w:r>
              <w:rPr>
                <w:rFonts w:ascii="Arial" w:hAnsi="Arial" w:cs="Arial"/>
                <w:sz w:val="18"/>
                <w:szCs w:val="18"/>
              </w:rPr>
              <w:t>.5-</w:t>
            </w:r>
            <w:r w:rsidRPr="00FF2422">
              <w:rPr>
                <w:rFonts w:ascii="Arial" w:hAnsi="Arial" w:cs="Arial"/>
                <w:sz w:val="18"/>
                <w:szCs w:val="18"/>
              </w:rPr>
              <w:t>55</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39657713" w14:textId="792ADF7B"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1.40 (1.08</w:t>
            </w:r>
            <w:r>
              <w:rPr>
                <w:rFonts w:ascii="Arial" w:hAnsi="Arial" w:cs="Arial"/>
                <w:sz w:val="18"/>
                <w:szCs w:val="18"/>
              </w:rPr>
              <w:t>-</w:t>
            </w:r>
            <w:r w:rsidRPr="00FF2422">
              <w:rPr>
                <w:rFonts w:ascii="Arial" w:hAnsi="Arial" w:cs="Arial"/>
                <w:sz w:val="18"/>
                <w:szCs w:val="18"/>
              </w:rPr>
              <w:t>1.82)</w:t>
            </w:r>
          </w:p>
        </w:tc>
        <w:tc>
          <w:tcPr>
            <w:tcW w:w="0" w:type="auto"/>
            <w:tcBorders>
              <w:right w:val="single" w:sz="12" w:space="0" w:color="auto"/>
            </w:tcBorders>
            <w:shd w:val="clear" w:color="auto" w:fill="FFFFFF" w:themeFill="background1"/>
          </w:tcPr>
          <w:p w14:paraId="0495D3F8" w14:textId="4B33F809"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1.14 (0.88-1.49)</w:t>
            </w:r>
          </w:p>
        </w:tc>
      </w:tr>
      <w:tr w:rsidR="00A648FB" w:rsidRPr="00126EC5" w14:paraId="6490FC27"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083532AB" w14:textId="3D6031F7"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Renal disease</w:t>
            </w:r>
          </w:p>
        </w:tc>
        <w:tc>
          <w:tcPr>
            <w:tcW w:w="0" w:type="auto"/>
            <w:tcBorders>
              <w:left w:val="single" w:sz="12" w:space="0" w:color="auto"/>
              <w:right w:val="single" w:sz="12" w:space="0" w:color="auto"/>
            </w:tcBorders>
            <w:shd w:val="clear" w:color="auto" w:fill="FFFFFF" w:themeFill="background1"/>
            <w:noWrap/>
          </w:tcPr>
          <w:p w14:paraId="300188E0" w14:textId="7CBCC253"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51.4</w:t>
            </w:r>
            <w:r w:rsidRPr="00FF2422">
              <w:rPr>
                <w:rFonts w:ascii="Arial" w:hAnsi="Arial" w:cs="Arial"/>
                <w:sz w:val="18"/>
                <w:szCs w:val="18"/>
              </w:rPr>
              <w:t xml:space="preserve"> (</w:t>
            </w:r>
            <w:r>
              <w:rPr>
                <w:rFonts w:ascii="Arial" w:hAnsi="Arial" w:cs="Arial"/>
                <w:sz w:val="18"/>
                <w:szCs w:val="18"/>
              </w:rPr>
              <w:t>41.6-60.3</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45ECCA86" w14:textId="40DCD409"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40.8</w:t>
            </w:r>
            <w:r w:rsidRPr="00FF2422">
              <w:rPr>
                <w:rFonts w:ascii="Arial" w:hAnsi="Arial" w:cs="Arial"/>
                <w:sz w:val="18"/>
                <w:szCs w:val="18"/>
              </w:rPr>
              <w:t xml:space="preserve"> (</w:t>
            </w:r>
            <w:r>
              <w:rPr>
                <w:rFonts w:ascii="Arial" w:hAnsi="Arial" w:cs="Arial"/>
                <w:sz w:val="18"/>
                <w:szCs w:val="18"/>
              </w:rPr>
              <w:t>30.6-50.8</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282245A8" w14:textId="29876351"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1.78 (1.36</w:t>
            </w:r>
            <w:r>
              <w:rPr>
                <w:rFonts w:ascii="Arial" w:hAnsi="Arial" w:cs="Arial"/>
                <w:sz w:val="18"/>
                <w:szCs w:val="18"/>
              </w:rPr>
              <w:t>-</w:t>
            </w:r>
            <w:r w:rsidRPr="00FF2422">
              <w:rPr>
                <w:rFonts w:ascii="Arial" w:hAnsi="Arial" w:cs="Arial"/>
                <w:sz w:val="18"/>
                <w:szCs w:val="18"/>
              </w:rPr>
              <w:t>2.33)</w:t>
            </w:r>
          </w:p>
        </w:tc>
        <w:tc>
          <w:tcPr>
            <w:tcW w:w="0" w:type="auto"/>
            <w:tcBorders>
              <w:right w:val="single" w:sz="12" w:space="0" w:color="auto"/>
            </w:tcBorders>
            <w:shd w:val="clear" w:color="auto" w:fill="FFFFFF" w:themeFill="background1"/>
          </w:tcPr>
          <w:p w14:paraId="45D702BE" w14:textId="10FAD5F8"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1.31 (0.99-1.73)</w:t>
            </w:r>
          </w:p>
        </w:tc>
      </w:tr>
      <w:tr w:rsidR="00A648FB" w:rsidRPr="00126EC5" w14:paraId="4DA6CCAF"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292648CC" w14:textId="399DE6A5" w:rsidR="00A648FB" w:rsidRPr="00C61DD7" w:rsidRDefault="00A648FB" w:rsidP="00305431">
            <w:pPr>
              <w:spacing w:line="480" w:lineRule="auto"/>
              <w:ind w:left="170"/>
              <w:rPr>
                <w:rFonts w:ascii="Arial" w:hAnsi="Arial" w:cs="Arial"/>
                <w:sz w:val="18"/>
                <w:szCs w:val="18"/>
              </w:rPr>
            </w:pPr>
            <w:r w:rsidRPr="00C61DD7">
              <w:rPr>
                <w:rFonts w:ascii="Arial" w:hAnsi="Arial" w:cs="Arial"/>
                <w:bCs/>
                <w:sz w:val="18"/>
                <w:szCs w:val="18"/>
              </w:rPr>
              <w:t>Diabetes</w:t>
            </w:r>
          </w:p>
        </w:tc>
        <w:tc>
          <w:tcPr>
            <w:tcW w:w="0" w:type="auto"/>
            <w:tcBorders>
              <w:left w:val="single" w:sz="12" w:space="0" w:color="auto"/>
              <w:right w:val="single" w:sz="12" w:space="0" w:color="auto"/>
            </w:tcBorders>
            <w:shd w:val="clear" w:color="auto" w:fill="FFFFFF" w:themeFill="background1"/>
            <w:noWrap/>
          </w:tcPr>
          <w:p w14:paraId="35BC46B3" w14:textId="553CD64F"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63</w:t>
            </w:r>
            <w:r>
              <w:rPr>
                <w:rFonts w:ascii="Arial" w:hAnsi="Arial" w:cs="Arial"/>
                <w:sz w:val="18"/>
                <w:szCs w:val="18"/>
              </w:rPr>
              <w:t>.1</w:t>
            </w:r>
            <w:r w:rsidRPr="00FF2422">
              <w:rPr>
                <w:rFonts w:ascii="Arial" w:hAnsi="Arial" w:cs="Arial"/>
                <w:sz w:val="18"/>
                <w:szCs w:val="18"/>
              </w:rPr>
              <w:t xml:space="preserve"> (55</w:t>
            </w:r>
            <w:r>
              <w:rPr>
                <w:rFonts w:ascii="Arial" w:hAnsi="Arial" w:cs="Arial"/>
                <w:sz w:val="18"/>
                <w:szCs w:val="18"/>
              </w:rPr>
              <w:t>.2-</w:t>
            </w:r>
            <w:r w:rsidRPr="00FF2422">
              <w:rPr>
                <w:rFonts w:ascii="Arial" w:hAnsi="Arial" w:cs="Arial"/>
                <w:sz w:val="18"/>
                <w:szCs w:val="18"/>
              </w:rPr>
              <w:t>70</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12F11ED7" w14:textId="205CF16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1.9</w:t>
            </w:r>
            <w:r w:rsidRPr="00FF2422">
              <w:rPr>
                <w:rFonts w:ascii="Arial" w:hAnsi="Arial" w:cs="Arial"/>
                <w:sz w:val="18"/>
                <w:szCs w:val="18"/>
              </w:rPr>
              <w:t xml:space="preserve"> (4</w:t>
            </w:r>
            <w:r>
              <w:rPr>
                <w:rFonts w:ascii="Arial" w:hAnsi="Arial" w:cs="Arial"/>
                <w:sz w:val="18"/>
                <w:szCs w:val="18"/>
              </w:rPr>
              <w:t>2.7-</w:t>
            </w:r>
            <w:r w:rsidRPr="00FF2422">
              <w:rPr>
                <w:rFonts w:ascii="Arial" w:hAnsi="Arial" w:cs="Arial"/>
                <w:sz w:val="18"/>
                <w:szCs w:val="18"/>
              </w:rPr>
              <w:t>60</w:t>
            </w:r>
            <w:r>
              <w:rPr>
                <w:rFonts w:ascii="Arial" w:hAnsi="Arial" w:cs="Arial"/>
                <w:sz w:val="18"/>
                <w:szCs w:val="18"/>
              </w:rPr>
              <w:t>.2</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4738E177" w14:textId="6BBA9BB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1.18 (0.91</w:t>
            </w:r>
            <w:r>
              <w:rPr>
                <w:rFonts w:ascii="Arial" w:hAnsi="Arial" w:cs="Arial"/>
                <w:sz w:val="18"/>
                <w:szCs w:val="18"/>
              </w:rPr>
              <w:t>-</w:t>
            </w:r>
            <w:r w:rsidRPr="00FF2422">
              <w:rPr>
                <w:rFonts w:ascii="Arial" w:hAnsi="Arial" w:cs="Arial"/>
                <w:sz w:val="18"/>
                <w:szCs w:val="18"/>
              </w:rPr>
              <w:t>1.52)</w:t>
            </w:r>
          </w:p>
        </w:tc>
        <w:tc>
          <w:tcPr>
            <w:tcW w:w="0" w:type="auto"/>
            <w:tcBorders>
              <w:right w:val="single" w:sz="12" w:space="0" w:color="auto"/>
            </w:tcBorders>
            <w:shd w:val="clear" w:color="auto" w:fill="FFFFFF" w:themeFill="background1"/>
          </w:tcPr>
          <w:p w14:paraId="6C2E7762" w14:textId="730B515B"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0.94 (0.72-1.22)</w:t>
            </w:r>
          </w:p>
        </w:tc>
      </w:tr>
      <w:tr w:rsidR="00A648FB" w:rsidRPr="00126EC5" w14:paraId="3C8E375F"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13072693" w14:textId="0CE9B872"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t>Hypertension</w:t>
            </w:r>
          </w:p>
        </w:tc>
        <w:tc>
          <w:tcPr>
            <w:tcW w:w="0" w:type="auto"/>
            <w:tcBorders>
              <w:left w:val="single" w:sz="12" w:space="0" w:color="auto"/>
              <w:right w:val="single" w:sz="12" w:space="0" w:color="auto"/>
            </w:tcBorders>
            <w:shd w:val="clear" w:color="auto" w:fill="FFFFFF" w:themeFill="background1"/>
            <w:noWrap/>
          </w:tcPr>
          <w:p w14:paraId="321B3A01" w14:textId="05B12B9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7.7</w:t>
            </w:r>
            <w:r w:rsidRPr="00FF2422">
              <w:rPr>
                <w:rFonts w:ascii="Arial" w:hAnsi="Arial" w:cs="Arial"/>
                <w:sz w:val="18"/>
                <w:szCs w:val="18"/>
              </w:rPr>
              <w:t xml:space="preserve"> (5</w:t>
            </w:r>
            <w:r>
              <w:rPr>
                <w:rFonts w:ascii="Arial" w:hAnsi="Arial" w:cs="Arial"/>
                <w:sz w:val="18"/>
                <w:szCs w:val="18"/>
              </w:rPr>
              <w:t>2.5-</w:t>
            </w:r>
            <w:r w:rsidRPr="00FF2422">
              <w:rPr>
                <w:rFonts w:ascii="Arial" w:hAnsi="Arial" w:cs="Arial"/>
                <w:sz w:val="18"/>
                <w:szCs w:val="18"/>
              </w:rPr>
              <w:t>6</w:t>
            </w:r>
            <w:r>
              <w:rPr>
                <w:rFonts w:ascii="Arial" w:hAnsi="Arial" w:cs="Arial"/>
                <w:sz w:val="18"/>
                <w:szCs w:val="18"/>
              </w:rPr>
              <w:t>2.6</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598D00BE" w14:textId="76C38F9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49</w:t>
            </w:r>
            <w:r>
              <w:rPr>
                <w:rFonts w:ascii="Arial" w:hAnsi="Arial" w:cs="Arial"/>
                <w:sz w:val="18"/>
                <w:szCs w:val="18"/>
              </w:rPr>
              <w:t>.5</w:t>
            </w:r>
            <w:r w:rsidRPr="00FF2422">
              <w:rPr>
                <w:rFonts w:ascii="Arial" w:hAnsi="Arial" w:cs="Arial"/>
                <w:sz w:val="18"/>
                <w:szCs w:val="18"/>
              </w:rPr>
              <w:t xml:space="preserve"> (4</w:t>
            </w:r>
            <w:r>
              <w:rPr>
                <w:rFonts w:ascii="Arial" w:hAnsi="Arial" w:cs="Arial"/>
                <w:sz w:val="18"/>
                <w:szCs w:val="18"/>
              </w:rPr>
              <w:t>3.7-</w:t>
            </w:r>
            <w:r w:rsidRPr="00FF2422">
              <w:rPr>
                <w:rFonts w:ascii="Arial" w:hAnsi="Arial" w:cs="Arial"/>
                <w:sz w:val="18"/>
                <w:szCs w:val="18"/>
              </w:rPr>
              <w:t>5</w:t>
            </w:r>
            <w:r>
              <w:rPr>
                <w:rFonts w:ascii="Arial" w:hAnsi="Arial" w:cs="Arial"/>
                <w:sz w:val="18"/>
                <w:szCs w:val="18"/>
              </w:rPr>
              <w:t>4.9</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116264B3" w14:textId="2A9BF9F9"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1.73 (1.42</w:t>
            </w:r>
            <w:r>
              <w:rPr>
                <w:rFonts w:ascii="Arial" w:hAnsi="Arial" w:cs="Arial"/>
                <w:sz w:val="18"/>
                <w:szCs w:val="18"/>
              </w:rPr>
              <w:t>-</w:t>
            </w:r>
            <w:r w:rsidRPr="00FF2422">
              <w:rPr>
                <w:rFonts w:ascii="Arial" w:hAnsi="Arial" w:cs="Arial"/>
                <w:sz w:val="18"/>
                <w:szCs w:val="18"/>
              </w:rPr>
              <w:t>2.12)</w:t>
            </w:r>
          </w:p>
        </w:tc>
        <w:tc>
          <w:tcPr>
            <w:tcW w:w="0" w:type="auto"/>
            <w:tcBorders>
              <w:right w:val="single" w:sz="12" w:space="0" w:color="auto"/>
            </w:tcBorders>
            <w:shd w:val="clear" w:color="auto" w:fill="FFFFFF" w:themeFill="background1"/>
          </w:tcPr>
          <w:p w14:paraId="06BDDB2E" w14:textId="505D5DD7"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1.26 (1.02-1.56)</w:t>
            </w:r>
          </w:p>
        </w:tc>
      </w:tr>
      <w:tr w:rsidR="00A648FB" w:rsidRPr="00126EC5" w14:paraId="4CEB1BBC"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36EF122D" w14:textId="6D06A84E" w:rsidR="00A648FB" w:rsidRPr="00C61DD7" w:rsidRDefault="00A648FB" w:rsidP="00305431">
            <w:pPr>
              <w:spacing w:line="480" w:lineRule="auto"/>
              <w:ind w:left="170"/>
              <w:rPr>
                <w:rFonts w:ascii="Arial" w:hAnsi="Arial" w:cs="Arial"/>
                <w:bCs/>
                <w:sz w:val="18"/>
                <w:szCs w:val="18"/>
              </w:rPr>
            </w:pPr>
            <w:r w:rsidRPr="00C61DD7">
              <w:rPr>
                <w:rFonts w:ascii="Arial" w:hAnsi="Arial" w:cs="Arial"/>
                <w:bCs/>
                <w:sz w:val="18"/>
                <w:szCs w:val="18"/>
              </w:rPr>
              <w:t>BMI</w:t>
            </w:r>
            <w:r>
              <w:rPr>
                <w:rFonts w:ascii="Arial" w:hAnsi="Arial" w:cs="Arial"/>
                <w:bCs/>
                <w:sz w:val="18"/>
                <w:szCs w:val="18"/>
              </w:rPr>
              <w:t xml:space="preserve"> </w:t>
            </w:r>
            <w:r w:rsidRPr="00C61DD7">
              <w:rPr>
                <w:rFonts w:ascii="Arial" w:hAnsi="Arial" w:cs="Arial"/>
                <w:bCs/>
                <w:sz w:val="18"/>
                <w:szCs w:val="18"/>
              </w:rPr>
              <w:t>&gt;</w:t>
            </w:r>
            <w:r>
              <w:rPr>
                <w:rFonts w:ascii="Arial" w:hAnsi="Arial" w:cs="Arial"/>
                <w:bCs/>
                <w:sz w:val="18"/>
                <w:szCs w:val="18"/>
              </w:rPr>
              <w:t xml:space="preserve"> </w:t>
            </w:r>
            <w:r w:rsidRPr="00C61DD7">
              <w:rPr>
                <w:rFonts w:ascii="Arial" w:hAnsi="Arial" w:cs="Arial"/>
                <w:bCs/>
                <w:sz w:val="18"/>
                <w:szCs w:val="18"/>
              </w:rPr>
              <w:t>35</w:t>
            </w:r>
          </w:p>
        </w:tc>
        <w:tc>
          <w:tcPr>
            <w:tcW w:w="0" w:type="auto"/>
            <w:tcBorders>
              <w:left w:val="single" w:sz="12" w:space="0" w:color="auto"/>
              <w:right w:val="single" w:sz="12" w:space="0" w:color="auto"/>
            </w:tcBorders>
            <w:shd w:val="clear" w:color="auto" w:fill="FFFFFF" w:themeFill="background1"/>
            <w:noWrap/>
          </w:tcPr>
          <w:p w14:paraId="68852B55" w14:textId="188B3F5E"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5.6</w:t>
            </w:r>
            <w:r w:rsidRPr="00FF2422">
              <w:rPr>
                <w:rFonts w:ascii="Arial" w:hAnsi="Arial" w:cs="Arial"/>
                <w:sz w:val="18"/>
                <w:szCs w:val="18"/>
              </w:rPr>
              <w:t xml:space="preserve"> (40</w:t>
            </w:r>
            <w:r>
              <w:rPr>
                <w:rFonts w:ascii="Arial" w:hAnsi="Arial" w:cs="Arial"/>
                <w:sz w:val="18"/>
                <w:szCs w:val="18"/>
              </w:rPr>
              <w:t>.0-</w:t>
            </w:r>
            <w:r w:rsidRPr="00FF2422">
              <w:rPr>
                <w:rFonts w:ascii="Arial" w:hAnsi="Arial" w:cs="Arial"/>
                <w:sz w:val="18"/>
                <w:szCs w:val="18"/>
              </w:rPr>
              <w:t>6</w:t>
            </w:r>
            <w:r>
              <w:rPr>
                <w:rFonts w:ascii="Arial" w:hAnsi="Arial" w:cs="Arial"/>
                <w:sz w:val="18"/>
                <w:szCs w:val="18"/>
              </w:rPr>
              <w:t>8.6</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57DC5496" w14:textId="04E30164"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w:t>
            </w:r>
            <w:r>
              <w:rPr>
                <w:rFonts w:ascii="Arial" w:hAnsi="Arial" w:cs="Arial"/>
                <w:sz w:val="18"/>
                <w:szCs w:val="18"/>
              </w:rPr>
              <w:t>0.7</w:t>
            </w:r>
            <w:r w:rsidRPr="00FF2422">
              <w:rPr>
                <w:rFonts w:ascii="Arial" w:hAnsi="Arial" w:cs="Arial"/>
                <w:sz w:val="18"/>
                <w:szCs w:val="18"/>
              </w:rPr>
              <w:t xml:space="preserve"> (2</w:t>
            </w:r>
            <w:r>
              <w:rPr>
                <w:rFonts w:ascii="Arial" w:hAnsi="Arial" w:cs="Arial"/>
                <w:sz w:val="18"/>
                <w:szCs w:val="18"/>
              </w:rPr>
              <w:t>4.</w:t>
            </w:r>
            <w:r w:rsidRPr="00FF2422">
              <w:rPr>
                <w:rFonts w:ascii="Arial" w:hAnsi="Arial" w:cs="Arial"/>
                <w:sz w:val="18"/>
                <w:szCs w:val="18"/>
              </w:rPr>
              <w:t>5</w:t>
            </w:r>
            <w:r>
              <w:rPr>
                <w:rFonts w:ascii="Arial" w:hAnsi="Arial" w:cs="Arial"/>
                <w:sz w:val="18"/>
                <w:szCs w:val="18"/>
              </w:rPr>
              <w:t>-</w:t>
            </w:r>
            <w:r w:rsidRPr="00FF2422">
              <w:rPr>
                <w:rFonts w:ascii="Arial" w:hAnsi="Arial" w:cs="Arial"/>
                <w:sz w:val="18"/>
                <w:szCs w:val="18"/>
              </w:rPr>
              <w:t>56</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3AA5F03C" w14:textId="3DA8A6F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1.45 (0.96</w:t>
            </w:r>
            <w:r>
              <w:rPr>
                <w:rFonts w:ascii="Arial" w:hAnsi="Arial" w:cs="Arial"/>
                <w:sz w:val="18"/>
                <w:szCs w:val="18"/>
              </w:rPr>
              <w:t>-</w:t>
            </w:r>
            <w:r w:rsidRPr="00FF2422">
              <w:rPr>
                <w:rFonts w:ascii="Arial" w:hAnsi="Arial" w:cs="Arial"/>
                <w:sz w:val="18"/>
                <w:szCs w:val="18"/>
              </w:rPr>
              <w:t>2.19)</w:t>
            </w:r>
          </w:p>
        </w:tc>
        <w:tc>
          <w:tcPr>
            <w:tcW w:w="0" w:type="auto"/>
            <w:tcBorders>
              <w:right w:val="single" w:sz="12" w:space="0" w:color="auto"/>
            </w:tcBorders>
            <w:shd w:val="clear" w:color="auto" w:fill="FFFFFF" w:themeFill="background1"/>
          </w:tcPr>
          <w:p w14:paraId="0AFDFD4D" w14:textId="1C52D1BF"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1.55 (1.02-2.35)</w:t>
            </w:r>
          </w:p>
        </w:tc>
      </w:tr>
      <w:tr w:rsidR="00A648FB" w:rsidRPr="00126EC5" w14:paraId="5758CDBE" w14:textId="77777777" w:rsidTr="00FF2422">
        <w:trPr>
          <w:trHeight w:val="270"/>
        </w:trPr>
        <w:tc>
          <w:tcPr>
            <w:tcW w:w="0" w:type="auto"/>
            <w:tcBorders>
              <w:left w:val="single" w:sz="12" w:space="0" w:color="auto"/>
              <w:right w:val="single" w:sz="12" w:space="0" w:color="auto"/>
            </w:tcBorders>
            <w:shd w:val="clear" w:color="auto" w:fill="FFFFFF" w:themeFill="background1"/>
            <w:noWrap/>
            <w:vAlign w:val="center"/>
          </w:tcPr>
          <w:p w14:paraId="13813C8C" w14:textId="4F11243F" w:rsidR="00A648FB" w:rsidRPr="00C61DD7" w:rsidRDefault="00A648FB" w:rsidP="00305431">
            <w:pPr>
              <w:spacing w:line="480" w:lineRule="auto"/>
              <w:ind w:left="170"/>
              <w:rPr>
                <w:rFonts w:ascii="Arial" w:hAnsi="Arial" w:cs="Arial"/>
                <w:sz w:val="18"/>
                <w:szCs w:val="18"/>
              </w:rPr>
            </w:pPr>
            <w:r w:rsidRPr="00C61DD7">
              <w:rPr>
                <w:rFonts w:ascii="Arial" w:hAnsi="Arial" w:cs="Arial"/>
                <w:sz w:val="18"/>
                <w:szCs w:val="18"/>
              </w:rPr>
              <w:t xml:space="preserve">Other </w:t>
            </w:r>
            <w:r>
              <w:rPr>
                <w:rFonts w:ascii="Arial" w:hAnsi="Arial" w:cs="Arial"/>
                <w:sz w:val="18"/>
                <w:szCs w:val="18"/>
              </w:rPr>
              <w:t>c</w:t>
            </w:r>
            <w:r w:rsidRPr="00C61DD7">
              <w:rPr>
                <w:rFonts w:ascii="Arial" w:hAnsi="Arial" w:cs="Arial"/>
                <w:sz w:val="18"/>
                <w:szCs w:val="18"/>
              </w:rPr>
              <w:t>omorbidities</w:t>
            </w:r>
          </w:p>
        </w:tc>
        <w:tc>
          <w:tcPr>
            <w:tcW w:w="0" w:type="auto"/>
            <w:tcBorders>
              <w:left w:val="single" w:sz="12" w:space="0" w:color="auto"/>
              <w:right w:val="single" w:sz="12" w:space="0" w:color="auto"/>
            </w:tcBorders>
            <w:shd w:val="clear" w:color="auto" w:fill="FFFFFF" w:themeFill="background1"/>
            <w:noWrap/>
          </w:tcPr>
          <w:p w14:paraId="766C2A33" w14:textId="13B3D800"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71.6</w:t>
            </w:r>
            <w:r w:rsidRPr="00FF2422">
              <w:rPr>
                <w:rFonts w:ascii="Arial" w:hAnsi="Arial" w:cs="Arial"/>
                <w:sz w:val="18"/>
                <w:szCs w:val="18"/>
              </w:rPr>
              <w:t xml:space="preserve"> (6</w:t>
            </w:r>
            <w:r>
              <w:rPr>
                <w:rFonts w:ascii="Arial" w:hAnsi="Arial" w:cs="Arial"/>
                <w:sz w:val="18"/>
                <w:szCs w:val="18"/>
              </w:rPr>
              <w:t>7.3-75.5</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2E9BEC20" w14:textId="3A5C1D9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2.9</w:t>
            </w:r>
            <w:r w:rsidRPr="00FF2422">
              <w:rPr>
                <w:rFonts w:ascii="Arial" w:hAnsi="Arial" w:cs="Arial"/>
                <w:sz w:val="18"/>
                <w:szCs w:val="18"/>
              </w:rPr>
              <w:t xml:space="preserve"> (4</w:t>
            </w:r>
            <w:r>
              <w:rPr>
                <w:rFonts w:ascii="Arial" w:hAnsi="Arial" w:cs="Arial"/>
                <w:sz w:val="18"/>
                <w:szCs w:val="18"/>
              </w:rPr>
              <w:t>7.6-</w:t>
            </w:r>
            <w:r w:rsidRPr="00FF2422">
              <w:rPr>
                <w:rFonts w:ascii="Arial" w:hAnsi="Arial" w:cs="Arial"/>
                <w:sz w:val="18"/>
                <w:szCs w:val="18"/>
              </w:rPr>
              <w:t>58</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tcBorders>
            <w:shd w:val="clear" w:color="auto" w:fill="FFFFFF" w:themeFill="background1"/>
            <w:noWrap/>
          </w:tcPr>
          <w:p w14:paraId="2EBE5C5F" w14:textId="1C258FB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1.23 (1.00</w:t>
            </w:r>
            <w:r>
              <w:rPr>
                <w:rFonts w:ascii="Arial" w:hAnsi="Arial" w:cs="Arial"/>
                <w:sz w:val="18"/>
                <w:szCs w:val="18"/>
              </w:rPr>
              <w:t>-</w:t>
            </w:r>
            <w:r w:rsidRPr="00FF2422">
              <w:rPr>
                <w:rFonts w:ascii="Arial" w:hAnsi="Arial" w:cs="Arial"/>
                <w:sz w:val="18"/>
                <w:szCs w:val="18"/>
              </w:rPr>
              <w:t>1.50)</w:t>
            </w:r>
          </w:p>
        </w:tc>
        <w:tc>
          <w:tcPr>
            <w:tcW w:w="0" w:type="auto"/>
            <w:tcBorders>
              <w:right w:val="single" w:sz="12" w:space="0" w:color="auto"/>
            </w:tcBorders>
            <w:shd w:val="clear" w:color="auto" w:fill="FFFFFF" w:themeFill="background1"/>
          </w:tcPr>
          <w:p w14:paraId="57EA6CB2" w14:textId="7235954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0.92 (0.73</w:t>
            </w:r>
            <w:r>
              <w:rPr>
                <w:rFonts w:ascii="Arial" w:hAnsi="Arial" w:cs="Arial"/>
                <w:sz w:val="18"/>
                <w:szCs w:val="18"/>
              </w:rPr>
              <w:t>-</w:t>
            </w:r>
            <w:r w:rsidRPr="00FF2422">
              <w:rPr>
                <w:rFonts w:ascii="Arial" w:hAnsi="Arial" w:cs="Arial"/>
                <w:sz w:val="18"/>
                <w:szCs w:val="18"/>
              </w:rPr>
              <w:t>1.16)</w:t>
            </w:r>
          </w:p>
        </w:tc>
      </w:tr>
      <w:tr w:rsidR="00C7729B" w:rsidRPr="00811BC1" w14:paraId="4CED4374"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tcPr>
          <w:p w14:paraId="04D9CD24" w14:textId="4EF2A9E8" w:rsidR="002052DC" w:rsidRPr="00811BC1" w:rsidRDefault="002052DC" w:rsidP="00305431">
            <w:pPr>
              <w:spacing w:line="480" w:lineRule="auto"/>
              <w:rPr>
                <w:rFonts w:ascii="Arial" w:hAnsi="Arial" w:cs="Arial"/>
                <w:b/>
                <w:bCs/>
                <w:sz w:val="18"/>
                <w:szCs w:val="18"/>
              </w:rPr>
            </w:pPr>
            <w:r>
              <w:rPr>
                <w:rFonts w:ascii="Arial" w:hAnsi="Arial" w:cs="Arial"/>
                <w:b/>
                <w:bCs/>
                <w:sz w:val="18"/>
                <w:szCs w:val="18"/>
              </w:rPr>
              <w:t>Hematologic malignancy</w:t>
            </w:r>
          </w:p>
        </w:tc>
        <w:tc>
          <w:tcPr>
            <w:tcW w:w="0" w:type="auto"/>
            <w:tcBorders>
              <w:left w:val="single" w:sz="12" w:space="0" w:color="auto"/>
              <w:right w:val="single" w:sz="12" w:space="0" w:color="auto"/>
            </w:tcBorders>
            <w:shd w:val="clear" w:color="auto" w:fill="F2F2F2" w:themeFill="background1" w:themeFillShade="F2"/>
            <w:vAlign w:val="center"/>
          </w:tcPr>
          <w:p w14:paraId="2DE7CE89" w14:textId="4A09BFE8"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right w:val="single" w:sz="12" w:space="0" w:color="auto"/>
            </w:tcBorders>
            <w:shd w:val="clear" w:color="auto" w:fill="F2F2F2" w:themeFill="background1" w:themeFillShade="F2"/>
            <w:vAlign w:val="center"/>
          </w:tcPr>
          <w:p w14:paraId="30EB325D" w14:textId="694653CD"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tcBorders>
            <w:shd w:val="clear" w:color="auto" w:fill="F2F2F2" w:themeFill="background1" w:themeFillShade="F2"/>
            <w:vAlign w:val="center"/>
          </w:tcPr>
          <w:p w14:paraId="49F7F665" w14:textId="77777777" w:rsidR="002052DC" w:rsidRPr="00C61DD7" w:rsidRDefault="002052DC" w:rsidP="00305431">
            <w:pPr>
              <w:spacing w:line="480" w:lineRule="auto"/>
              <w:jc w:val="center"/>
              <w:rPr>
                <w:rFonts w:ascii="Arial" w:hAnsi="Arial" w:cs="Arial"/>
                <w:b/>
                <w:bCs/>
                <w:sz w:val="18"/>
                <w:szCs w:val="18"/>
              </w:rPr>
            </w:pPr>
          </w:p>
        </w:tc>
        <w:tc>
          <w:tcPr>
            <w:tcW w:w="0" w:type="auto"/>
            <w:tcBorders>
              <w:right w:val="single" w:sz="12" w:space="0" w:color="auto"/>
            </w:tcBorders>
            <w:shd w:val="clear" w:color="auto" w:fill="F2F2F2" w:themeFill="background1" w:themeFillShade="F2"/>
            <w:vAlign w:val="center"/>
          </w:tcPr>
          <w:p w14:paraId="48B46E03" w14:textId="77777777" w:rsidR="002052DC" w:rsidRPr="00C61DD7" w:rsidRDefault="002052DC" w:rsidP="00305431">
            <w:pPr>
              <w:spacing w:line="480" w:lineRule="auto"/>
              <w:jc w:val="center"/>
              <w:rPr>
                <w:rFonts w:ascii="Arial" w:hAnsi="Arial" w:cs="Arial"/>
                <w:b/>
                <w:bCs/>
                <w:sz w:val="18"/>
                <w:szCs w:val="18"/>
              </w:rPr>
            </w:pPr>
          </w:p>
        </w:tc>
      </w:tr>
      <w:tr w:rsidR="00A648FB" w:rsidRPr="00126EC5" w14:paraId="49812080"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67C4170"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NHL</w:t>
            </w:r>
          </w:p>
        </w:tc>
        <w:tc>
          <w:tcPr>
            <w:tcW w:w="0" w:type="auto"/>
            <w:tcBorders>
              <w:left w:val="single" w:sz="12" w:space="0" w:color="auto"/>
              <w:right w:val="single" w:sz="12" w:space="0" w:color="auto"/>
            </w:tcBorders>
            <w:shd w:val="clear" w:color="auto" w:fill="F2F2F2" w:themeFill="background1" w:themeFillShade="F2"/>
            <w:noWrap/>
            <w:hideMark/>
          </w:tcPr>
          <w:p w14:paraId="5C775B7B" w14:textId="4BC90C8F"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71</w:t>
            </w:r>
            <w:r>
              <w:rPr>
                <w:rFonts w:ascii="Arial" w:hAnsi="Arial" w:cs="Arial"/>
                <w:sz w:val="18"/>
                <w:szCs w:val="18"/>
              </w:rPr>
              <w:t>.0</w:t>
            </w:r>
            <w:r w:rsidRPr="00FF2422">
              <w:rPr>
                <w:rFonts w:ascii="Arial" w:hAnsi="Arial" w:cs="Arial"/>
                <w:sz w:val="18"/>
                <w:szCs w:val="18"/>
              </w:rPr>
              <w:t xml:space="preserve"> (6</w:t>
            </w:r>
            <w:r>
              <w:rPr>
                <w:rFonts w:ascii="Arial" w:hAnsi="Arial" w:cs="Arial"/>
                <w:sz w:val="18"/>
                <w:szCs w:val="18"/>
              </w:rPr>
              <w:t>4.9-</w:t>
            </w:r>
            <w:r w:rsidRPr="00FF2422">
              <w:rPr>
                <w:rFonts w:ascii="Arial" w:hAnsi="Arial" w:cs="Arial"/>
                <w:sz w:val="18"/>
                <w:szCs w:val="18"/>
              </w:rPr>
              <w:t>76</w:t>
            </w:r>
            <w:r>
              <w:rPr>
                <w:rFonts w:ascii="Arial" w:hAnsi="Arial" w:cs="Arial"/>
                <w:sz w:val="18"/>
                <w:szCs w:val="18"/>
              </w:rPr>
              <w:t>.2</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hideMark/>
          </w:tcPr>
          <w:p w14:paraId="69FD74D1" w14:textId="710A409A"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57</w:t>
            </w:r>
            <w:r>
              <w:rPr>
                <w:rFonts w:ascii="Arial" w:hAnsi="Arial" w:cs="Arial"/>
                <w:sz w:val="18"/>
                <w:szCs w:val="18"/>
              </w:rPr>
              <w:t>.2</w:t>
            </w:r>
            <w:r w:rsidRPr="00FF2422">
              <w:rPr>
                <w:rFonts w:ascii="Arial" w:hAnsi="Arial" w:cs="Arial"/>
                <w:sz w:val="18"/>
                <w:szCs w:val="18"/>
              </w:rPr>
              <w:t xml:space="preserve"> (</w:t>
            </w:r>
            <w:r>
              <w:rPr>
                <w:rFonts w:ascii="Arial" w:hAnsi="Arial" w:cs="Arial"/>
                <w:sz w:val="18"/>
                <w:szCs w:val="18"/>
              </w:rPr>
              <w:t>49.9-</w:t>
            </w:r>
            <w:r w:rsidRPr="00FF2422">
              <w:rPr>
                <w:rFonts w:ascii="Arial" w:hAnsi="Arial" w:cs="Arial"/>
                <w:sz w:val="18"/>
                <w:szCs w:val="18"/>
              </w:rPr>
              <w:t>6</w:t>
            </w:r>
            <w:r>
              <w:rPr>
                <w:rFonts w:ascii="Arial" w:hAnsi="Arial" w:cs="Arial"/>
                <w:sz w:val="18"/>
                <w:szCs w:val="18"/>
              </w:rPr>
              <w:t>3.8</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3B776EC9" w14:textId="6369937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6FE1EE55" w14:textId="18E9279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reference</w:t>
            </w:r>
          </w:p>
        </w:tc>
      </w:tr>
      <w:tr w:rsidR="00A648FB" w:rsidRPr="00126EC5" w14:paraId="78F3C31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hideMark/>
          </w:tcPr>
          <w:p w14:paraId="79C89E72"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MM</w:t>
            </w:r>
          </w:p>
        </w:tc>
        <w:tc>
          <w:tcPr>
            <w:tcW w:w="0" w:type="auto"/>
            <w:tcBorders>
              <w:left w:val="single" w:sz="12" w:space="0" w:color="auto"/>
              <w:right w:val="single" w:sz="12" w:space="0" w:color="auto"/>
            </w:tcBorders>
            <w:shd w:val="clear" w:color="auto" w:fill="F2F2F2" w:themeFill="background1" w:themeFillShade="F2"/>
            <w:noWrap/>
            <w:hideMark/>
          </w:tcPr>
          <w:p w14:paraId="08435AC5" w14:textId="74439028"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69.7</w:t>
            </w:r>
            <w:r w:rsidRPr="00FF2422">
              <w:rPr>
                <w:rFonts w:ascii="Arial" w:hAnsi="Arial" w:cs="Arial"/>
                <w:sz w:val="18"/>
                <w:szCs w:val="18"/>
              </w:rPr>
              <w:t xml:space="preserve"> (6</w:t>
            </w:r>
            <w:r>
              <w:rPr>
                <w:rFonts w:ascii="Arial" w:hAnsi="Arial" w:cs="Arial"/>
                <w:sz w:val="18"/>
                <w:szCs w:val="18"/>
              </w:rPr>
              <w:t>2.9-</w:t>
            </w:r>
            <w:r w:rsidRPr="00FF2422">
              <w:rPr>
                <w:rFonts w:ascii="Arial" w:hAnsi="Arial" w:cs="Arial"/>
                <w:sz w:val="18"/>
                <w:szCs w:val="18"/>
              </w:rPr>
              <w:t>75</w:t>
            </w:r>
            <w:r>
              <w:rPr>
                <w:rFonts w:ascii="Arial" w:hAnsi="Arial" w:cs="Arial"/>
                <w:sz w:val="18"/>
                <w:szCs w:val="18"/>
              </w:rPr>
              <w:t>.5</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hideMark/>
          </w:tcPr>
          <w:p w14:paraId="1AFDE247" w14:textId="5E0269E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57</w:t>
            </w:r>
            <w:r>
              <w:rPr>
                <w:rFonts w:ascii="Arial" w:hAnsi="Arial" w:cs="Arial"/>
                <w:sz w:val="18"/>
                <w:szCs w:val="18"/>
              </w:rPr>
              <w:t>.3</w:t>
            </w:r>
            <w:r w:rsidRPr="00FF2422">
              <w:rPr>
                <w:rFonts w:ascii="Arial" w:hAnsi="Arial" w:cs="Arial"/>
                <w:sz w:val="18"/>
                <w:szCs w:val="18"/>
              </w:rPr>
              <w:t xml:space="preserve"> (49</w:t>
            </w:r>
            <w:r>
              <w:rPr>
                <w:rFonts w:ascii="Arial" w:hAnsi="Arial" w:cs="Arial"/>
                <w:sz w:val="18"/>
                <w:szCs w:val="18"/>
              </w:rPr>
              <w:t>.1-</w:t>
            </w:r>
            <w:r w:rsidRPr="00FF2422">
              <w:rPr>
                <w:rFonts w:ascii="Arial" w:hAnsi="Arial" w:cs="Arial"/>
                <w:sz w:val="18"/>
                <w:szCs w:val="18"/>
              </w:rPr>
              <w:t>6</w:t>
            </w:r>
            <w:r>
              <w:rPr>
                <w:rFonts w:ascii="Arial" w:hAnsi="Arial" w:cs="Arial"/>
                <w:sz w:val="18"/>
                <w:szCs w:val="18"/>
              </w:rPr>
              <w:t>4.7</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18DE85CD" w14:textId="74B53912"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0.98 (0.73</w:t>
            </w:r>
            <w:r>
              <w:rPr>
                <w:rFonts w:ascii="Arial" w:hAnsi="Arial" w:cs="Arial"/>
                <w:sz w:val="18"/>
                <w:szCs w:val="18"/>
              </w:rPr>
              <w:t>-</w:t>
            </w:r>
            <w:r w:rsidRPr="00FF2422">
              <w:rPr>
                <w:rFonts w:ascii="Arial" w:hAnsi="Arial" w:cs="Arial"/>
                <w:sz w:val="18"/>
                <w:szCs w:val="18"/>
              </w:rPr>
              <w:t>1.32)</w:t>
            </w:r>
          </w:p>
        </w:tc>
        <w:tc>
          <w:tcPr>
            <w:tcW w:w="0" w:type="auto"/>
            <w:tcBorders>
              <w:right w:val="single" w:sz="12" w:space="0" w:color="auto"/>
            </w:tcBorders>
            <w:shd w:val="clear" w:color="auto" w:fill="F2F2F2" w:themeFill="background1" w:themeFillShade="F2"/>
          </w:tcPr>
          <w:p w14:paraId="2BBFD24E" w14:textId="35353D6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0.83 (0.61</w:t>
            </w:r>
            <w:r>
              <w:rPr>
                <w:rFonts w:ascii="Arial" w:hAnsi="Arial" w:cs="Arial"/>
                <w:sz w:val="18"/>
                <w:szCs w:val="18"/>
              </w:rPr>
              <w:t>-</w:t>
            </w:r>
            <w:r w:rsidRPr="00FF2422">
              <w:rPr>
                <w:rFonts w:ascii="Arial" w:hAnsi="Arial" w:cs="Arial"/>
                <w:sz w:val="18"/>
                <w:szCs w:val="18"/>
              </w:rPr>
              <w:t>1.12)</w:t>
            </w:r>
          </w:p>
        </w:tc>
      </w:tr>
      <w:tr w:rsidR="00A648FB" w:rsidRPr="00126EC5" w14:paraId="06C0FB72"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A903182"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CLL</w:t>
            </w:r>
          </w:p>
        </w:tc>
        <w:tc>
          <w:tcPr>
            <w:tcW w:w="0" w:type="auto"/>
            <w:tcBorders>
              <w:left w:val="single" w:sz="12" w:space="0" w:color="auto"/>
              <w:right w:val="single" w:sz="12" w:space="0" w:color="auto"/>
            </w:tcBorders>
            <w:shd w:val="clear" w:color="auto" w:fill="F2F2F2" w:themeFill="background1" w:themeFillShade="F2"/>
            <w:noWrap/>
          </w:tcPr>
          <w:p w14:paraId="3DD8D9FD" w14:textId="39188410"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59</w:t>
            </w:r>
            <w:r>
              <w:rPr>
                <w:rFonts w:ascii="Arial" w:hAnsi="Arial" w:cs="Arial"/>
                <w:sz w:val="18"/>
                <w:szCs w:val="18"/>
              </w:rPr>
              <w:t>.1</w:t>
            </w:r>
            <w:r w:rsidRPr="00FF2422">
              <w:rPr>
                <w:rFonts w:ascii="Arial" w:hAnsi="Arial" w:cs="Arial"/>
                <w:sz w:val="18"/>
                <w:szCs w:val="18"/>
              </w:rPr>
              <w:t xml:space="preserve"> (50</w:t>
            </w:r>
            <w:r>
              <w:rPr>
                <w:rFonts w:ascii="Arial" w:hAnsi="Arial" w:cs="Arial"/>
                <w:sz w:val="18"/>
                <w:szCs w:val="18"/>
              </w:rPr>
              <w:t>.5-</w:t>
            </w:r>
            <w:r w:rsidRPr="00FF2422">
              <w:rPr>
                <w:rFonts w:ascii="Arial" w:hAnsi="Arial" w:cs="Arial"/>
                <w:sz w:val="18"/>
                <w:szCs w:val="18"/>
              </w:rPr>
              <w:t>6</w:t>
            </w:r>
            <w:r>
              <w:rPr>
                <w:rFonts w:ascii="Arial" w:hAnsi="Arial" w:cs="Arial"/>
                <w:sz w:val="18"/>
                <w:szCs w:val="18"/>
              </w:rPr>
              <w:t>6.8</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432FA616" w14:textId="1BAC4BA1"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49.8</w:t>
            </w:r>
            <w:r w:rsidRPr="00FF2422">
              <w:rPr>
                <w:rFonts w:ascii="Arial" w:hAnsi="Arial" w:cs="Arial"/>
                <w:sz w:val="18"/>
                <w:szCs w:val="18"/>
              </w:rPr>
              <w:t xml:space="preserve"> (</w:t>
            </w:r>
            <w:r>
              <w:rPr>
                <w:rFonts w:ascii="Arial" w:hAnsi="Arial" w:cs="Arial"/>
                <w:sz w:val="18"/>
                <w:szCs w:val="18"/>
              </w:rPr>
              <w:t>39.8-</w:t>
            </w:r>
            <w:r w:rsidRPr="00FF2422">
              <w:rPr>
                <w:rFonts w:ascii="Arial" w:hAnsi="Arial" w:cs="Arial"/>
                <w:sz w:val="18"/>
                <w:szCs w:val="18"/>
              </w:rPr>
              <w:t>59</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16037868" w14:textId="52A9D278"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1.37 (1.00</w:t>
            </w:r>
            <w:r>
              <w:rPr>
                <w:rFonts w:ascii="Arial" w:hAnsi="Arial" w:cs="Arial"/>
                <w:sz w:val="18"/>
                <w:szCs w:val="18"/>
              </w:rPr>
              <w:t>-</w:t>
            </w:r>
            <w:r w:rsidRPr="00FF2422">
              <w:rPr>
                <w:rFonts w:ascii="Arial" w:hAnsi="Arial" w:cs="Arial"/>
                <w:sz w:val="18"/>
                <w:szCs w:val="18"/>
              </w:rPr>
              <w:t>1.87)</w:t>
            </w:r>
          </w:p>
        </w:tc>
        <w:tc>
          <w:tcPr>
            <w:tcW w:w="0" w:type="auto"/>
            <w:tcBorders>
              <w:right w:val="single" w:sz="12" w:space="0" w:color="auto"/>
            </w:tcBorders>
            <w:shd w:val="clear" w:color="auto" w:fill="F2F2F2" w:themeFill="background1" w:themeFillShade="F2"/>
          </w:tcPr>
          <w:p w14:paraId="1E2EDC2A" w14:textId="7FB8E6B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1.02 (0.74</w:t>
            </w:r>
            <w:r>
              <w:rPr>
                <w:rFonts w:ascii="Arial" w:hAnsi="Arial" w:cs="Arial"/>
                <w:sz w:val="18"/>
                <w:szCs w:val="18"/>
              </w:rPr>
              <w:t>-</w:t>
            </w:r>
            <w:r w:rsidRPr="00FF2422">
              <w:rPr>
                <w:rFonts w:ascii="Arial" w:hAnsi="Arial" w:cs="Arial"/>
                <w:sz w:val="18"/>
                <w:szCs w:val="18"/>
              </w:rPr>
              <w:t>1.41)</w:t>
            </w:r>
          </w:p>
        </w:tc>
      </w:tr>
      <w:tr w:rsidR="00A648FB" w:rsidRPr="00126EC5" w14:paraId="502764E2"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47B0321"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HL</w:t>
            </w:r>
          </w:p>
        </w:tc>
        <w:tc>
          <w:tcPr>
            <w:tcW w:w="0" w:type="auto"/>
            <w:tcBorders>
              <w:left w:val="single" w:sz="12" w:space="0" w:color="auto"/>
              <w:right w:val="single" w:sz="12" w:space="0" w:color="auto"/>
            </w:tcBorders>
            <w:shd w:val="clear" w:color="auto" w:fill="F2F2F2" w:themeFill="background1" w:themeFillShade="F2"/>
            <w:noWrap/>
            <w:hideMark/>
          </w:tcPr>
          <w:p w14:paraId="57C28E7D" w14:textId="42B50A64"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73</w:t>
            </w:r>
            <w:r>
              <w:rPr>
                <w:rFonts w:ascii="Arial" w:hAnsi="Arial" w:cs="Arial"/>
                <w:sz w:val="18"/>
                <w:szCs w:val="18"/>
              </w:rPr>
              <w:t>.0</w:t>
            </w:r>
            <w:r w:rsidRPr="00FF2422">
              <w:rPr>
                <w:rFonts w:ascii="Arial" w:hAnsi="Arial" w:cs="Arial"/>
                <w:sz w:val="18"/>
                <w:szCs w:val="18"/>
              </w:rPr>
              <w:t xml:space="preserve"> (5</w:t>
            </w:r>
            <w:r>
              <w:rPr>
                <w:rFonts w:ascii="Arial" w:hAnsi="Arial" w:cs="Arial"/>
                <w:sz w:val="18"/>
                <w:szCs w:val="18"/>
              </w:rPr>
              <w:t>5.</w:t>
            </w:r>
            <w:r w:rsidRPr="00FF2422">
              <w:rPr>
                <w:rFonts w:ascii="Arial" w:hAnsi="Arial" w:cs="Arial"/>
                <w:sz w:val="18"/>
                <w:szCs w:val="18"/>
              </w:rPr>
              <w:t>6</w:t>
            </w:r>
            <w:r>
              <w:rPr>
                <w:rFonts w:ascii="Arial" w:hAnsi="Arial" w:cs="Arial"/>
                <w:sz w:val="18"/>
                <w:szCs w:val="18"/>
              </w:rPr>
              <w:t>-</w:t>
            </w:r>
            <w:r w:rsidRPr="00FF2422">
              <w:rPr>
                <w:rFonts w:ascii="Arial" w:hAnsi="Arial" w:cs="Arial"/>
                <w:sz w:val="18"/>
                <w:szCs w:val="18"/>
              </w:rPr>
              <w:t>8</w:t>
            </w:r>
            <w:r>
              <w:rPr>
                <w:rFonts w:ascii="Arial" w:hAnsi="Arial" w:cs="Arial"/>
                <w:sz w:val="18"/>
                <w:szCs w:val="18"/>
              </w:rPr>
              <w:t>4.</w:t>
            </w:r>
            <w:r w:rsidRPr="00FF2422">
              <w:rPr>
                <w:rFonts w:ascii="Arial" w:hAnsi="Arial" w:cs="Arial"/>
                <w:sz w:val="18"/>
                <w:szCs w:val="18"/>
              </w:rPr>
              <w:t>4)</w:t>
            </w:r>
          </w:p>
        </w:tc>
        <w:tc>
          <w:tcPr>
            <w:tcW w:w="0" w:type="auto"/>
            <w:tcBorders>
              <w:left w:val="single" w:sz="12" w:space="0" w:color="auto"/>
              <w:right w:val="single" w:sz="12" w:space="0" w:color="auto"/>
            </w:tcBorders>
            <w:shd w:val="clear" w:color="auto" w:fill="F2F2F2" w:themeFill="background1" w:themeFillShade="F2"/>
            <w:noWrap/>
            <w:hideMark/>
          </w:tcPr>
          <w:p w14:paraId="5DE1318B" w14:textId="15EACABE"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68</w:t>
            </w:r>
            <w:r>
              <w:rPr>
                <w:rFonts w:ascii="Arial" w:hAnsi="Arial" w:cs="Arial"/>
                <w:sz w:val="18"/>
                <w:szCs w:val="18"/>
              </w:rPr>
              <w:t>.1</w:t>
            </w:r>
            <w:r w:rsidRPr="00FF2422">
              <w:rPr>
                <w:rFonts w:ascii="Arial" w:hAnsi="Arial" w:cs="Arial"/>
                <w:sz w:val="18"/>
                <w:szCs w:val="18"/>
              </w:rPr>
              <w:t xml:space="preserve"> (49</w:t>
            </w:r>
            <w:r>
              <w:rPr>
                <w:rFonts w:ascii="Arial" w:hAnsi="Arial" w:cs="Arial"/>
                <w:sz w:val="18"/>
                <w:szCs w:val="18"/>
              </w:rPr>
              <w:t>.0-</w:t>
            </w:r>
            <w:r w:rsidRPr="00FF2422">
              <w:rPr>
                <w:rFonts w:ascii="Arial" w:hAnsi="Arial" w:cs="Arial"/>
                <w:sz w:val="18"/>
                <w:szCs w:val="18"/>
              </w:rPr>
              <w:t>81</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23367D10" w14:textId="59764665"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0.77 (0.43</w:t>
            </w:r>
            <w:r>
              <w:rPr>
                <w:rFonts w:ascii="Arial" w:hAnsi="Arial" w:cs="Arial"/>
                <w:sz w:val="18"/>
                <w:szCs w:val="18"/>
              </w:rPr>
              <w:t>-</w:t>
            </w:r>
            <w:r w:rsidRPr="00FF2422">
              <w:rPr>
                <w:rFonts w:ascii="Arial" w:hAnsi="Arial" w:cs="Arial"/>
                <w:sz w:val="18"/>
                <w:szCs w:val="18"/>
              </w:rPr>
              <w:t>1.41)</w:t>
            </w:r>
          </w:p>
        </w:tc>
        <w:tc>
          <w:tcPr>
            <w:tcW w:w="0" w:type="auto"/>
            <w:tcBorders>
              <w:right w:val="single" w:sz="12" w:space="0" w:color="auto"/>
            </w:tcBorders>
            <w:shd w:val="clear" w:color="auto" w:fill="F2F2F2" w:themeFill="background1" w:themeFillShade="F2"/>
          </w:tcPr>
          <w:p w14:paraId="7C6880F0" w14:textId="64923CD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w:t>
            </w:r>
            <w:r>
              <w:rPr>
                <w:rFonts w:ascii="Arial" w:hAnsi="Arial" w:cs="Arial"/>
                <w:sz w:val="18"/>
                <w:szCs w:val="18"/>
              </w:rPr>
              <w:t>8</w:t>
            </w:r>
            <w:r w:rsidRPr="00FF2422">
              <w:rPr>
                <w:rFonts w:ascii="Arial" w:hAnsi="Arial" w:cs="Arial"/>
                <w:sz w:val="18"/>
                <w:szCs w:val="18"/>
              </w:rPr>
              <w:t>9 (0.49</w:t>
            </w:r>
            <w:r>
              <w:rPr>
                <w:rFonts w:ascii="Arial" w:hAnsi="Arial" w:cs="Arial"/>
                <w:sz w:val="18"/>
                <w:szCs w:val="18"/>
              </w:rPr>
              <w:t>-</w:t>
            </w:r>
            <w:r w:rsidRPr="00FF2422">
              <w:rPr>
                <w:rFonts w:ascii="Arial" w:hAnsi="Arial" w:cs="Arial"/>
                <w:sz w:val="18"/>
                <w:szCs w:val="18"/>
              </w:rPr>
              <w:t>1.6</w:t>
            </w:r>
            <w:r>
              <w:rPr>
                <w:rFonts w:ascii="Arial" w:hAnsi="Arial" w:cs="Arial"/>
                <w:sz w:val="18"/>
                <w:szCs w:val="18"/>
              </w:rPr>
              <w:t>4</w:t>
            </w:r>
            <w:r w:rsidRPr="00FF2422">
              <w:rPr>
                <w:rFonts w:ascii="Arial" w:hAnsi="Arial" w:cs="Arial"/>
                <w:sz w:val="18"/>
                <w:szCs w:val="18"/>
              </w:rPr>
              <w:t>)</w:t>
            </w:r>
          </w:p>
        </w:tc>
      </w:tr>
      <w:tr w:rsidR="00A648FB" w:rsidRPr="00126EC5" w14:paraId="64E4FC9A"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125608F2"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ALL</w:t>
            </w:r>
          </w:p>
        </w:tc>
        <w:tc>
          <w:tcPr>
            <w:tcW w:w="0" w:type="auto"/>
            <w:tcBorders>
              <w:left w:val="single" w:sz="12" w:space="0" w:color="auto"/>
              <w:right w:val="single" w:sz="12" w:space="0" w:color="auto"/>
            </w:tcBorders>
            <w:shd w:val="clear" w:color="auto" w:fill="F2F2F2" w:themeFill="background1" w:themeFillShade="F2"/>
            <w:noWrap/>
          </w:tcPr>
          <w:p w14:paraId="25034E79" w14:textId="58F1C41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78</w:t>
            </w:r>
            <w:r>
              <w:rPr>
                <w:rFonts w:ascii="Arial" w:hAnsi="Arial" w:cs="Arial"/>
                <w:sz w:val="18"/>
                <w:szCs w:val="18"/>
              </w:rPr>
              <w:t>.4</w:t>
            </w:r>
            <w:r w:rsidRPr="00FF2422">
              <w:rPr>
                <w:rFonts w:ascii="Arial" w:hAnsi="Arial" w:cs="Arial"/>
                <w:sz w:val="18"/>
                <w:szCs w:val="18"/>
              </w:rPr>
              <w:t xml:space="preserve"> (52</w:t>
            </w:r>
            <w:r>
              <w:rPr>
                <w:rFonts w:ascii="Arial" w:hAnsi="Arial" w:cs="Arial"/>
                <w:sz w:val="18"/>
                <w:szCs w:val="18"/>
              </w:rPr>
              <w:t>.2-</w:t>
            </w:r>
            <w:r w:rsidRPr="00FF2422">
              <w:rPr>
                <w:rFonts w:ascii="Arial" w:hAnsi="Arial" w:cs="Arial"/>
                <w:sz w:val="18"/>
                <w:szCs w:val="18"/>
              </w:rPr>
              <w:t>91</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AE63733" w14:textId="6B9DC68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47</w:t>
            </w:r>
            <w:r>
              <w:rPr>
                <w:rFonts w:ascii="Arial" w:hAnsi="Arial" w:cs="Arial"/>
                <w:sz w:val="18"/>
                <w:szCs w:val="18"/>
              </w:rPr>
              <w:t>.0</w:t>
            </w:r>
            <w:r w:rsidRPr="00FF2422">
              <w:rPr>
                <w:rFonts w:ascii="Arial" w:hAnsi="Arial" w:cs="Arial"/>
                <w:sz w:val="18"/>
                <w:szCs w:val="18"/>
              </w:rPr>
              <w:t xml:space="preserve"> (1</w:t>
            </w:r>
            <w:r>
              <w:rPr>
                <w:rFonts w:ascii="Arial" w:hAnsi="Arial" w:cs="Arial"/>
                <w:sz w:val="18"/>
                <w:szCs w:val="18"/>
              </w:rPr>
              <w:t>7.6-</w:t>
            </w:r>
            <w:r w:rsidRPr="00FF2422">
              <w:rPr>
                <w:rFonts w:ascii="Arial" w:hAnsi="Arial" w:cs="Arial"/>
                <w:sz w:val="18"/>
                <w:szCs w:val="18"/>
              </w:rPr>
              <w:t>72</w:t>
            </w:r>
            <w:r>
              <w:rPr>
                <w:rFonts w:ascii="Arial" w:hAnsi="Arial" w:cs="Arial"/>
                <w:sz w:val="18"/>
                <w:szCs w:val="18"/>
              </w:rPr>
              <w:t>.1</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3CE05EB1" w14:textId="0EEF5B41"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0.99 (0.46</w:t>
            </w:r>
            <w:r>
              <w:rPr>
                <w:rFonts w:ascii="Arial" w:hAnsi="Arial" w:cs="Arial"/>
                <w:sz w:val="18"/>
                <w:szCs w:val="18"/>
              </w:rPr>
              <w:t>-</w:t>
            </w:r>
            <w:r w:rsidRPr="00FF2422">
              <w:rPr>
                <w:rFonts w:ascii="Arial" w:hAnsi="Arial" w:cs="Arial"/>
                <w:sz w:val="18"/>
                <w:szCs w:val="18"/>
              </w:rPr>
              <w:t>2.13)</w:t>
            </w:r>
          </w:p>
        </w:tc>
        <w:tc>
          <w:tcPr>
            <w:tcW w:w="0" w:type="auto"/>
            <w:tcBorders>
              <w:right w:val="single" w:sz="12" w:space="0" w:color="auto"/>
            </w:tcBorders>
            <w:shd w:val="clear" w:color="auto" w:fill="F2F2F2" w:themeFill="background1" w:themeFillShade="F2"/>
          </w:tcPr>
          <w:p w14:paraId="069D8ADD" w14:textId="1D48967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2.3</w:t>
            </w:r>
            <w:r>
              <w:rPr>
                <w:rFonts w:ascii="Arial" w:hAnsi="Arial" w:cs="Arial"/>
                <w:sz w:val="18"/>
                <w:szCs w:val="18"/>
              </w:rPr>
              <w:t>1</w:t>
            </w:r>
            <w:r w:rsidRPr="00FF2422">
              <w:rPr>
                <w:rFonts w:ascii="Arial" w:hAnsi="Arial" w:cs="Arial"/>
                <w:sz w:val="18"/>
                <w:szCs w:val="18"/>
              </w:rPr>
              <w:t xml:space="preserve"> (1.0</w:t>
            </w:r>
            <w:r>
              <w:rPr>
                <w:rFonts w:ascii="Arial" w:hAnsi="Arial" w:cs="Arial"/>
                <w:sz w:val="18"/>
                <w:szCs w:val="18"/>
              </w:rPr>
              <w:t>4-</w:t>
            </w:r>
            <w:r w:rsidRPr="00FF2422">
              <w:rPr>
                <w:rFonts w:ascii="Arial" w:hAnsi="Arial" w:cs="Arial"/>
                <w:sz w:val="18"/>
                <w:szCs w:val="18"/>
              </w:rPr>
              <w:t>5.</w:t>
            </w:r>
            <w:r>
              <w:rPr>
                <w:rFonts w:ascii="Arial" w:hAnsi="Arial" w:cs="Arial"/>
                <w:sz w:val="18"/>
                <w:szCs w:val="18"/>
              </w:rPr>
              <w:t>1</w:t>
            </w:r>
            <w:r w:rsidRPr="00FF2422">
              <w:rPr>
                <w:rFonts w:ascii="Arial" w:hAnsi="Arial" w:cs="Arial"/>
                <w:sz w:val="18"/>
                <w:szCs w:val="18"/>
              </w:rPr>
              <w:t>2)</w:t>
            </w:r>
          </w:p>
        </w:tc>
      </w:tr>
      <w:tr w:rsidR="00A648FB" w:rsidRPr="00126EC5" w14:paraId="7DAB0E66"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FBB8240"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MDS</w:t>
            </w:r>
          </w:p>
        </w:tc>
        <w:tc>
          <w:tcPr>
            <w:tcW w:w="0" w:type="auto"/>
            <w:tcBorders>
              <w:left w:val="single" w:sz="12" w:space="0" w:color="auto"/>
              <w:right w:val="single" w:sz="12" w:space="0" w:color="auto"/>
            </w:tcBorders>
            <w:shd w:val="clear" w:color="auto" w:fill="F2F2F2" w:themeFill="background1" w:themeFillShade="F2"/>
            <w:noWrap/>
          </w:tcPr>
          <w:p w14:paraId="3FFC4E56" w14:textId="693F995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59</w:t>
            </w:r>
            <w:r>
              <w:rPr>
                <w:rFonts w:ascii="Arial" w:hAnsi="Arial" w:cs="Arial"/>
                <w:sz w:val="18"/>
                <w:szCs w:val="18"/>
              </w:rPr>
              <w:t>.4</w:t>
            </w:r>
            <w:r w:rsidRPr="00FF2422">
              <w:rPr>
                <w:rFonts w:ascii="Arial" w:hAnsi="Arial" w:cs="Arial"/>
                <w:sz w:val="18"/>
                <w:szCs w:val="18"/>
              </w:rPr>
              <w:t xml:space="preserve"> (4</w:t>
            </w:r>
            <w:r>
              <w:rPr>
                <w:rFonts w:ascii="Arial" w:hAnsi="Arial" w:cs="Arial"/>
                <w:sz w:val="18"/>
                <w:szCs w:val="18"/>
              </w:rPr>
              <w:t>8.</w:t>
            </w:r>
            <w:r w:rsidRPr="00FF2422">
              <w:rPr>
                <w:rFonts w:ascii="Arial" w:hAnsi="Arial" w:cs="Arial"/>
                <w:sz w:val="18"/>
                <w:szCs w:val="18"/>
              </w:rPr>
              <w:t>9</w:t>
            </w:r>
            <w:r>
              <w:rPr>
                <w:rFonts w:ascii="Arial" w:hAnsi="Arial" w:cs="Arial"/>
                <w:sz w:val="18"/>
                <w:szCs w:val="18"/>
              </w:rPr>
              <w:t>-</w:t>
            </w:r>
            <w:r w:rsidRPr="00FF2422">
              <w:rPr>
                <w:rFonts w:ascii="Arial" w:hAnsi="Arial" w:cs="Arial"/>
                <w:sz w:val="18"/>
                <w:szCs w:val="18"/>
              </w:rPr>
              <w:t>68</w:t>
            </w:r>
            <w:r>
              <w:rPr>
                <w:rFonts w:ascii="Arial" w:hAnsi="Arial" w:cs="Arial"/>
                <w:sz w:val="18"/>
                <w:szCs w:val="18"/>
              </w:rPr>
              <w:t>.4</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4D560B70" w14:textId="0912DF7A"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4</w:t>
            </w:r>
            <w:r>
              <w:rPr>
                <w:rFonts w:ascii="Arial" w:hAnsi="Arial" w:cs="Arial"/>
                <w:sz w:val="18"/>
                <w:szCs w:val="18"/>
              </w:rPr>
              <w:t>8.7</w:t>
            </w:r>
            <w:r w:rsidRPr="00FF2422">
              <w:rPr>
                <w:rFonts w:ascii="Arial" w:hAnsi="Arial" w:cs="Arial"/>
                <w:sz w:val="18"/>
                <w:szCs w:val="18"/>
              </w:rPr>
              <w:t xml:space="preserve"> (37</w:t>
            </w:r>
            <w:r>
              <w:rPr>
                <w:rFonts w:ascii="Arial" w:hAnsi="Arial" w:cs="Arial"/>
                <w:sz w:val="18"/>
                <w:szCs w:val="18"/>
              </w:rPr>
              <w:t>.2-</w:t>
            </w:r>
            <w:r w:rsidRPr="00FF2422">
              <w:rPr>
                <w:rFonts w:ascii="Arial" w:hAnsi="Arial" w:cs="Arial"/>
                <w:sz w:val="18"/>
                <w:szCs w:val="18"/>
              </w:rPr>
              <w:t>59</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7901AB7D" w14:textId="7FEBB53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1.46 (1.04</w:t>
            </w:r>
            <w:r>
              <w:rPr>
                <w:rFonts w:ascii="Arial" w:hAnsi="Arial" w:cs="Arial"/>
                <w:sz w:val="18"/>
                <w:szCs w:val="18"/>
              </w:rPr>
              <w:t>-</w:t>
            </w:r>
            <w:r w:rsidRPr="00FF2422">
              <w:rPr>
                <w:rFonts w:ascii="Arial" w:hAnsi="Arial" w:cs="Arial"/>
                <w:sz w:val="18"/>
                <w:szCs w:val="18"/>
              </w:rPr>
              <w:t>2.05)</w:t>
            </w:r>
          </w:p>
        </w:tc>
        <w:tc>
          <w:tcPr>
            <w:tcW w:w="0" w:type="auto"/>
            <w:tcBorders>
              <w:right w:val="single" w:sz="12" w:space="0" w:color="auto"/>
            </w:tcBorders>
            <w:shd w:val="clear" w:color="auto" w:fill="F2F2F2" w:themeFill="background1" w:themeFillShade="F2"/>
          </w:tcPr>
          <w:p w14:paraId="501CD884" w14:textId="182A65D4"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0.9</w:t>
            </w:r>
            <w:r>
              <w:rPr>
                <w:rFonts w:ascii="Arial" w:hAnsi="Arial" w:cs="Arial"/>
                <w:sz w:val="18"/>
                <w:szCs w:val="18"/>
              </w:rPr>
              <w:t>6</w:t>
            </w:r>
            <w:r w:rsidRPr="00FF2422">
              <w:rPr>
                <w:rFonts w:ascii="Arial" w:hAnsi="Arial" w:cs="Arial"/>
                <w:sz w:val="18"/>
                <w:szCs w:val="18"/>
              </w:rPr>
              <w:t xml:space="preserve"> (0.6</w:t>
            </w:r>
            <w:r>
              <w:rPr>
                <w:rFonts w:ascii="Arial" w:hAnsi="Arial" w:cs="Arial"/>
                <w:sz w:val="18"/>
                <w:szCs w:val="18"/>
              </w:rPr>
              <w:t>8-</w:t>
            </w:r>
            <w:r w:rsidRPr="00FF2422">
              <w:rPr>
                <w:rFonts w:ascii="Arial" w:hAnsi="Arial" w:cs="Arial"/>
                <w:sz w:val="18"/>
                <w:szCs w:val="18"/>
              </w:rPr>
              <w:t>1.</w:t>
            </w:r>
            <w:r>
              <w:rPr>
                <w:rFonts w:ascii="Arial" w:hAnsi="Arial" w:cs="Arial"/>
                <w:sz w:val="18"/>
                <w:szCs w:val="18"/>
              </w:rPr>
              <w:t>37</w:t>
            </w:r>
            <w:r w:rsidRPr="00FF2422">
              <w:rPr>
                <w:rFonts w:ascii="Arial" w:hAnsi="Arial" w:cs="Arial"/>
                <w:sz w:val="18"/>
                <w:szCs w:val="18"/>
              </w:rPr>
              <w:t>)</w:t>
            </w:r>
          </w:p>
        </w:tc>
      </w:tr>
      <w:tr w:rsidR="00A648FB" w:rsidRPr="00126EC5" w14:paraId="5DECC9A2"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26546614"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AML</w:t>
            </w:r>
          </w:p>
        </w:tc>
        <w:tc>
          <w:tcPr>
            <w:tcW w:w="0" w:type="auto"/>
            <w:tcBorders>
              <w:left w:val="single" w:sz="12" w:space="0" w:color="auto"/>
              <w:right w:val="single" w:sz="12" w:space="0" w:color="auto"/>
            </w:tcBorders>
            <w:shd w:val="clear" w:color="auto" w:fill="F2F2F2" w:themeFill="background1" w:themeFillShade="F2"/>
            <w:noWrap/>
          </w:tcPr>
          <w:p w14:paraId="47B2757C" w14:textId="352835F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w:t>
            </w:r>
            <w:r>
              <w:rPr>
                <w:rFonts w:ascii="Arial" w:hAnsi="Arial" w:cs="Arial"/>
                <w:sz w:val="18"/>
                <w:szCs w:val="18"/>
              </w:rPr>
              <w:t>3.8</w:t>
            </w:r>
            <w:r w:rsidRPr="00FF2422">
              <w:rPr>
                <w:rFonts w:ascii="Arial" w:hAnsi="Arial" w:cs="Arial"/>
                <w:sz w:val="18"/>
                <w:szCs w:val="18"/>
              </w:rPr>
              <w:t xml:space="preserve"> (52</w:t>
            </w:r>
            <w:r>
              <w:rPr>
                <w:rFonts w:ascii="Arial" w:hAnsi="Arial" w:cs="Arial"/>
                <w:sz w:val="18"/>
                <w:szCs w:val="18"/>
              </w:rPr>
              <w:t>.2-</w:t>
            </w:r>
            <w:r w:rsidRPr="00FF2422">
              <w:rPr>
                <w:rFonts w:ascii="Arial" w:hAnsi="Arial" w:cs="Arial"/>
                <w:sz w:val="18"/>
                <w:szCs w:val="18"/>
              </w:rPr>
              <w:t>73</w:t>
            </w:r>
            <w:r>
              <w:rPr>
                <w:rFonts w:ascii="Arial" w:hAnsi="Arial" w:cs="Arial"/>
                <w:sz w:val="18"/>
                <w:szCs w:val="18"/>
              </w:rPr>
              <w:t>.2</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451FE20" w14:textId="7BF16EE9"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5</w:t>
            </w:r>
            <w:r>
              <w:rPr>
                <w:rFonts w:ascii="Arial" w:hAnsi="Arial" w:cs="Arial"/>
                <w:sz w:val="18"/>
                <w:szCs w:val="18"/>
              </w:rPr>
              <w:t>3.6</w:t>
            </w:r>
            <w:r w:rsidRPr="00FF2422">
              <w:rPr>
                <w:rFonts w:ascii="Arial" w:hAnsi="Arial" w:cs="Arial"/>
                <w:sz w:val="18"/>
                <w:szCs w:val="18"/>
              </w:rPr>
              <w:t xml:space="preserve"> (41</w:t>
            </w:r>
            <w:r>
              <w:rPr>
                <w:rFonts w:ascii="Arial" w:hAnsi="Arial" w:cs="Arial"/>
                <w:sz w:val="18"/>
                <w:szCs w:val="18"/>
              </w:rPr>
              <w:t>.3-</w:t>
            </w:r>
            <w:r w:rsidRPr="00FF2422">
              <w:rPr>
                <w:rFonts w:ascii="Arial" w:hAnsi="Arial" w:cs="Arial"/>
                <w:sz w:val="18"/>
                <w:szCs w:val="18"/>
              </w:rPr>
              <w:t>64</w:t>
            </w:r>
            <w:r>
              <w:rPr>
                <w:rFonts w:ascii="Arial" w:hAnsi="Arial" w:cs="Arial"/>
                <w:sz w:val="18"/>
                <w:szCs w:val="18"/>
              </w:rPr>
              <w:t>.3</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788ED090" w14:textId="3872DE07"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1.41 (0.99</w:t>
            </w:r>
            <w:r>
              <w:rPr>
                <w:rFonts w:ascii="Arial" w:hAnsi="Arial" w:cs="Arial"/>
                <w:sz w:val="18"/>
                <w:szCs w:val="18"/>
              </w:rPr>
              <w:t>-</w:t>
            </w:r>
            <w:r w:rsidRPr="00FF2422">
              <w:rPr>
                <w:rFonts w:ascii="Arial" w:hAnsi="Arial" w:cs="Arial"/>
                <w:sz w:val="18"/>
                <w:szCs w:val="18"/>
              </w:rPr>
              <w:t>2.01)</w:t>
            </w:r>
          </w:p>
        </w:tc>
        <w:tc>
          <w:tcPr>
            <w:tcW w:w="0" w:type="auto"/>
            <w:tcBorders>
              <w:right w:val="single" w:sz="12" w:space="0" w:color="auto"/>
            </w:tcBorders>
            <w:shd w:val="clear" w:color="auto" w:fill="F2F2F2" w:themeFill="background1" w:themeFillShade="F2"/>
          </w:tcPr>
          <w:p w14:paraId="19E41455" w14:textId="3E5FFFEF"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1.</w:t>
            </w:r>
            <w:r>
              <w:rPr>
                <w:rFonts w:ascii="Arial" w:hAnsi="Arial" w:cs="Arial"/>
                <w:sz w:val="18"/>
                <w:szCs w:val="18"/>
              </w:rPr>
              <w:t>68</w:t>
            </w:r>
            <w:r w:rsidRPr="00FF2422">
              <w:rPr>
                <w:rFonts w:ascii="Arial" w:hAnsi="Arial" w:cs="Arial"/>
                <w:sz w:val="18"/>
                <w:szCs w:val="18"/>
              </w:rPr>
              <w:t xml:space="preserve"> (1.</w:t>
            </w:r>
            <w:r>
              <w:rPr>
                <w:rFonts w:ascii="Arial" w:hAnsi="Arial" w:cs="Arial"/>
                <w:sz w:val="18"/>
                <w:szCs w:val="18"/>
              </w:rPr>
              <w:t>17-</w:t>
            </w:r>
            <w:r w:rsidRPr="00FF2422">
              <w:rPr>
                <w:rFonts w:ascii="Arial" w:hAnsi="Arial" w:cs="Arial"/>
                <w:sz w:val="18"/>
                <w:szCs w:val="18"/>
              </w:rPr>
              <w:t>2.</w:t>
            </w:r>
            <w:r>
              <w:rPr>
                <w:rFonts w:ascii="Arial" w:hAnsi="Arial" w:cs="Arial"/>
                <w:sz w:val="18"/>
                <w:szCs w:val="18"/>
              </w:rPr>
              <w:t>40</w:t>
            </w:r>
            <w:r w:rsidRPr="00FF2422">
              <w:rPr>
                <w:rFonts w:ascii="Arial" w:hAnsi="Arial" w:cs="Arial"/>
                <w:sz w:val="18"/>
                <w:szCs w:val="18"/>
              </w:rPr>
              <w:t>)</w:t>
            </w:r>
          </w:p>
        </w:tc>
      </w:tr>
      <w:tr w:rsidR="00A648FB" w:rsidRPr="00126EC5" w14:paraId="5E57E07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60003400"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CML</w:t>
            </w:r>
          </w:p>
        </w:tc>
        <w:tc>
          <w:tcPr>
            <w:tcW w:w="0" w:type="auto"/>
            <w:tcBorders>
              <w:left w:val="single" w:sz="12" w:space="0" w:color="auto"/>
              <w:right w:val="single" w:sz="12" w:space="0" w:color="auto"/>
            </w:tcBorders>
            <w:shd w:val="clear" w:color="auto" w:fill="F2F2F2" w:themeFill="background1" w:themeFillShade="F2"/>
            <w:noWrap/>
          </w:tcPr>
          <w:p w14:paraId="2C5DD2F7" w14:textId="4D6A932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8</w:t>
            </w:r>
            <w:r>
              <w:rPr>
                <w:rFonts w:ascii="Arial" w:hAnsi="Arial" w:cs="Arial"/>
                <w:sz w:val="18"/>
                <w:szCs w:val="18"/>
              </w:rPr>
              <w:t>1.8</w:t>
            </w:r>
            <w:r w:rsidRPr="00FF2422">
              <w:rPr>
                <w:rFonts w:ascii="Arial" w:hAnsi="Arial" w:cs="Arial"/>
                <w:sz w:val="18"/>
                <w:szCs w:val="18"/>
              </w:rPr>
              <w:t xml:space="preserve"> (5</w:t>
            </w:r>
            <w:r>
              <w:rPr>
                <w:rFonts w:ascii="Arial" w:hAnsi="Arial" w:cs="Arial"/>
                <w:sz w:val="18"/>
                <w:szCs w:val="18"/>
              </w:rPr>
              <w:t>8.5-</w:t>
            </w:r>
            <w:r w:rsidRPr="00FF2422">
              <w:rPr>
                <w:rFonts w:ascii="Arial" w:hAnsi="Arial" w:cs="Arial"/>
                <w:sz w:val="18"/>
                <w:szCs w:val="18"/>
              </w:rPr>
              <w:t>9</w:t>
            </w:r>
            <w:r>
              <w:rPr>
                <w:rFonts w:ascii="Arial" w:hAnsi="Arial" w:cs="Arial"/>
                <w:sz w:val="18"/>
                <w:szCs w:val="18"/>
              </w:rPr>
              <w:t>2.8</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67316CA" w14:textId="798FD8CD"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8</w:t>
            </w:r>
            <w:r>
              <w:rPr>
                <w:rFonts w:ascii="Arial" w:hAnsi="Arial" w:cs="Arial"/>
                <w:sz w:val="18"/>
                <w:szCs w:val="18"/>
              </w:rPr>
              <w:t>1.8</w:t>
            </w:r>
            <w:r w:rsidRPr="00FF2422">
              <w:rPr>
                <w:rFonts w:ascii="Arial" w:hAnsi="Arial" w:cs="Arial"/>
                <w:sz w:val="18"/>
                <w:szCs w:val="18"/>
              </w:rPr>
              <w:t xml:space="preserve"> (5</w:t>
            </w:r>
            <w:r>
              <w:rPr>
                <w:rFonts w:ascii="Arial" w:hAnsi="Arial" w:cs="Arial"/>
                <w:sz w:val="18"/>
                <w:szCs w:val="18"/>
              </w:rPr>
              <w:t>8.5-</w:t>
            </w:r>
            <w:r w:rsidRPr="00FF2422">
              <w:rPr>
                <w:rFonts w:ascii="Arial" w:hAnsi="Arial" w:cs="Arial"/>
                <w:sz w:val="18"/>
                <w:szCs w:val="18"/>
              </w:rPr>
              <w:t>9</w:t>
            </w:r>
            <w:r>
              <w:rPr>
                <w:rFonts w:ascii="Arial" w:hAnsi="Arial" w:cs="Arial"/>
                <w:sz w:val="18"/>
                <w:szCs w:val="18"/>
              </w:rPr>
              <w:t>2.8</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83E11AF" w14:textId="4450E821"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0.58 (0.24</w:t>
            </w:r>
            <w:r>
              <w:rPr>
                <w:rFonts w:ascii="Arial" w:hAnsi="Arial" w:cs="Arial"/>
                <w:sz w:val="18"/>
                <w:szCs w:val="18"/>
              </w:rPr>
              <w:t>-</w:t>
            </w:r>
            <w:r w:rsidRPr="00FF2422">
              <w:rPr>
                <w:rFonts w:ascii="Arial" w:hAnsi="Arial" w:cs="Arial"/>
                <w:sz w:val="18"/>
                <w:szCs w:val="18"/>
              </w:rPr>
              <w:t>1.43)</w:t>
            </w:r>
          </w:p>
        </w:tc>
        <w:tc>
          <w:tcPr>
            <w:tcW w:w="0" w:type="auto"/>
            <w:tcBorders>
              <w:right w:val="single" w:sz="12" w:space="0" w:color="auto"/>
            </w:tcBorders>
            <w:shd w:val="clear" w:color="auto" w:fill="F2F2F2" w:themeFill="background1" w:themeFillShade="F2"/>
          </w:tcPr>
          <w:p w14:paraId="7039394B" w14:textId="0A6B6B03"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0.4</w:t>
            </w:r>
            <w:r>
              <w:rPr>
                <w:rFonts w:ascii="Arial" w:hAnsi="Arial" w:cs="Arial"/>
                <w:sz w:val="18"/>
                <w:szCs w:val="18"/>
              </w:rPr>
              <w:t>4</w:t>
            </w:r>
            <w:r w:rsidRPr="00FF2422">
              <w:rPr>
                <w:rFonts w:ascii="Arial" w:hAnsi="Arial" w:cs="Arial"/>
                <w:sz w:val="18"/>
                <w:szCs w:val="18"/>
              </w:rPr>
              <w:t xml:space="preserve"> (0.18</w:t>
            </w:r>
            <w:r>
              <w:rPr>
                <w:rFonts w:ascii="Arial" w:hAnsi="Arial" w:cs="Arial"/>
                <w:sz w:val="18"/>
                <w:szCs w:val="18"/>
              </w:rPr>
              <w:t>-</w:t>
            </w:r>
            <w:r w:rsidRPr="00FF2422">
              <w:rPr>
                <w:rFonts w:ascii="Arial" w:hAnsi="Arial" w:cs="Arial"/>
                <w:sz w:val="18"/>
                <w:szCs w:val="18"/>
              </w:rPr>
              <w:t>1.</w:t>
            </w:r>
            <w:r>
              <w:rPr>
                <w:rFonts w:ascii="Arial" w:hAnsi="Arial" w:cs="Arial"/>
                <w:sz w:val="18"/>
                <w:szCs w:val="18"/>
              </w:rPr>
              <w:t>08</w:t>
            </w:r>
            <w:r w:rsidRPr="00FF2422">
              <w:rPr>
                <w:rFonts w:ascii="Arial" w:hAnsi="Arial" w:cs="Arial"/>
                <w:sz w:val="18"/>
                <w:szCs w:val="18"/>
              </w:rPr>
              <w:t>)</w:t>
            </w:r>
          </w:p>
        </w:tc>
      </w:tr>
      <w:tr w:rsidR="00A648FB" w:rsidRPr="00126EC5" w14:paraId="65A9B2F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6C4B168F" w14:textId="77777777" w:rsidR="00A648FB" w:rsidRPr="00C61DD7" w:rsidRDefault="00A648FB" w:rsidP="00305431">
            <w:pPr>
              <w:spacing w:line="480" w:lineRule="auto"/>
              <w:ind w:left="170"/>
              <w:rPr>
                <w:rFonts w:ascii="Arial" w:hAnsi="Arial" w:cs="Arial"/>
                <w:sz w:val="18"/>
                <w:szCs w:val="18"/>
              </w:rPr>
            </w:pPr>
            <w:r w:rsidRPr="007E2BFA">
              <w:rPr>
                <w:rFonts w:ascii="Arial" w:hAnsi="Arial" w:cs="Arial"/>
                <w:sz w:val="18"/>
                <w:szCs w:val="18"/>
              </w:rPr>
              <w:t>Ph-MP</w:t>
            </w:r>
            <w:r>
              <w:rPr>
                <w:rFonts w:ascii="Arial" w:hAnsi="Arial" w:cs="Arial"/>
                <w:sz w:val="18"/>
                <w:szCs w:val="18"/>
              </w:rPr>
              <w:t>N</w:t>
            </w:r>
          </w:p>
        </w:tc>
        <w:tc>
          <w:tcPr>
            <w:tcW w:w="0" w:type="auto"/>
            <w:tcBorders>
              <w:left w:val="single" w:sz="12" w:space="0" w:color="auto"/>
              <w:right w:val="single" w:sz="12" w:space="0" w:color="auto"/>
            </w:tcBorders>
            <w:shd w:val="clear" w:color="auto" w:fill="F2F2F2" w:themeFill="background1" w:themeFillShade="F2"/>
            <w:noWrap/>
          </w:tcPr>
          <w:p w14:paraId="72D30938" w14:textId="3433D9BA"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82</w:t>
            </w:r>
            <w:r>
              <w:rPr>
                <w:rFonts w:ascii="Arial" w:hAnsi="Arial" w:cs="Arial"/>
                <w:sz w:val="18"/>
                <w:szCs w:val="18"/>
              </w:rPr>
              <w:t>.4</w:t>
            </w:r>
            <w:r w:rsidRPr="00FF2422">
              <w:rPr>
                <w:rFonts w:ascii="Arial" w:hAnsi="Arial" w:cs="Arial"/>
                <w:sz w:val="18"/>
                <w:szCs w:val="18"/>
              </w:rPr>
              <w:t xml:space="preserve"> (71</w:t>
            </w:r>
            <w:r>
              <w:rPr>
                <w:rFonts w:ascii="Arial" w:hAnsi="Arial" w:cs="Arial"/>
                <w:sz w:val="18"/>
                <w:szCs w:val="18"/>
              </w:rPr>
              <w:t>.0-8</w:t>
            </w:r>
            <w:r w:rsidRPr="00FF2422">
              <w:rPr>
                <w:rFonts w:ascii="Arial" w:hAnsi="Arial" w:cs="Arial"/>
                <w:sz w:val="18"/>
                <w:szCs w:val="18"/>
              </w:rPr>
              <w:t>9</w:t>
            </w:r>
            <w:r>
              <w:rPr>
                <w:rFonts w:ascii="Arial" w:hAnsi="Arial" w:cs="Arial"/>
                <w:sz w:val="18"/>
                <w:szCs w:val="18"/>
              </w:rPr>
              <w:t>.6</w:t>
            </w:r>
            <w:r w:rsidRPr="00FF2422">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515AAF9" w14:textId="2F2B651C"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66</w:t>
            </w:r>
            <w:r>
              <w:rPr>
                <w:rFonts w:ascii="Arial" w:hAnsi="Arial" w:cs="Arial"/>
                <w:sz w:val="18"/>
                <w:szCs w:val="18"/>
              </w:rPr>
              <w:t>.4</w:t>
            </w:r>
            <w:r w:rsidRPr="00FF2422">
              <w:rPr>
                <w:rFonts w:ascii="Arial" w:hAnsi="Arial" w:cs="Arial"/>
                <w:sz w:val="18"/>
                <w:szCs w:val="18"/>
              </w:rPr>
              <w:t xml:space="preserve"> (5</w:t>
            </w:r>
            <w:r>
              <w:rPr>
                <w:rFonts w:ascii="Arial" w:hAnsi="Arial" w:cs="Arial"/>
                <w:sz w:val="18"/>
                <w:szCs w:val="18"/>
              </w:rPr>
              <w:t>0.9-</w:t>
            </w:r>
            <w:r w:rsidRPr="00FF2422">
              <w:rPr>
                <w:rFonts w:ascii="Arial" w:hAnsi="Arial" w:cs="Arial"/>
                <w:sz w:val="18"/>
                <w:szCs w:val="18"/>
              </w:rPr>
              <w:t>78</w:t>
            </w:r>
            <w:r>
              <w:rPr>
                <w:rFonts w:ascii="Arial" w:hAnsi="Arial" w:cs="Arial"/>
                <w:sz w:val="18"/>
                <w:szCs w:val="18"/>
              </w:rPr>
              <w:t>.0</w:t>
            </w:r>
            <w:r w:rsidRPr="00FF2422">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4B4CCF39" w14:textId="6605E99F"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0.70 (0.43</w:t>
            </w:r>
            <w:r>
              <w:rPr>
                <w:rFonts w:ascii="Arial" w:hAnsi="Arial" w:cs="Arial"/>
                <w:sz w:val="18"/>
                <w:szCs w:val="18"/>
              </w:rPr>
              <w:t>-</w:t>
            </w:r>
            <w:r w:rsidRPr="00FF2422">
              <w:rPr>
                <w:rFonts w:ascii="Arial" w:hAnsi="Arial" w:cs="Arial"/>
                <w:sz w:val="18"/>
                <w:szCs w:val="18"/>
              </w:rPr>
              <w:t>1.13)</w:t>
            </w:r>
          </w:p>
        </w:tc>
        <w:tc>
          <w:tcPr>
            <w:tcW w:w="0" w:type="auto"/>
            <w:tcBorders>
              <w:right w:val="single" w:sz="12" w:space="0" w:color="auto"/>
            </w:tcBorders>
            <w:shd w:val="clear" w:color="auto" w:fill="F2F2F2" w:themeFill="background1" w:themeFillShade="F2"/>
          </w:tcPr>
          <w:p w14:paraId="5CB6A375" w14:textId="3AF84B26" w:rsidR="00A648FB" w:rsidRPr="00C61DD7" w:rsidRDefault="00A648FB" w:rsidP="00305431">
            <w:pPr>
              <w:spacing w:line="480" w:lineRule="auto"/>
              <w:jc w:val="center"/>
              <w:rPr>
                <w:rFonts w:ascii="Arial" w:hAnsi="Arial" w:cs="Arial"/>
                <w:sz w:val="18"/>
                <w:szCs w:val="18"/>
              </w:rPr>
            </w:pPr>
            <w:r w:rsidRPr="00FF2422">
              <w:rPr>
                <w:rFonts w:ascii="Arial" w:hAnsi="Arial" w:cs="Arial"/>
                <w:sz w:val="18"/>
                <w:szCs w:val="18"/>
              </w:rPr>
              <w:t>0.</w:t>
            </w:r>
            <w:r>
              <w:rPr>
                <w:rFonts w:ascii="Arial" w:hAnsi="Arial" w:cs="Arial"/>
                <w:sz w:val="18"/>
                <w:szCs w:val="18"/>
              </w:rPr>
              <w:t>51</w:t>
            </w:r>
            <w:r w:rsidRPr="00FF2422">
              <w:rPr>
                <w:rFonts w:ascii="Arial" w:hAnsi="Arial" w:cs="Arial"/>
                <w:sz w:val="18"/>
                <w:szCs w:val="18"/>
              </w:rPr>
              <w:t xml:space="preserve"> (0.3</w:t>
            </w:r>
            <w:r>
              <w:rPr>
                <w:rFonts w:ascii="Arial" w:hAnsi="Arial" w:cs="Arial"/>
                <w:sz w:val="18"/>
                <w:szCs w:val="18"/>
              </w:rPr>
              <w:t>1-</w:t>
            </w:r>
            <w:r w:rsidRPr="00FF2422">
              <w:rPr>
                <w:rFonts w:ascii="Arial" w:hAnsi="Arial" w:cs="Arial"/>
                <w:sz w:val="18"/>
                <w:szCs w:val="18"/>
              </w:rPr>
              <w:t>0.82)</w:t>
            </w:r>
          </w:p>
        </w:tc>
      </w:tr>
      <w:tr w:rsidR="00C7729B" w:rsidRPr="00811BC1" w14:paraId="121CED54" w14:textId="77777777" w:rsidTr="00FF2422">
        <w:trPr>
          <w:trHeight w:val="270"/>
        </w:trPr>
        <w:tc>
          <w:tcPr>
            <w:tcW w:w="0" w:type="auto"/>
            <w:tcBorders>
              <w:left w:val="single" w:sz="12" w:space="0" w:color="auto"/>
              <w:right w:val="single" w:sz="12" w:space="0" w:color="auto"/>
            </w:tcBorders>
            <w:shd w:val="clear" w:color="auto" w:fill="FFFFFF" w:themeFill="background1"/>
          </w:tcPr>
          <w:p w14:paraId="3A43AA69" w14:textId="43A5EC36" w:rsidR="002052DC" w:rsidRPr="00811BC1" w:rsidRDefault="002052DC" w:rsidP="00305431">
            <w:pPr>
              <w:spacing w:line="480" w:lineRule="auto"/>
              <w:rPr>
                <w:rFonts w:ascii="Arial" w:hAnsi="Arial" w:cs="Arial"/>
                <w:b/>
                <w:sz w:val="18"/>
                <w:szCs w:val="18"/>
              </w:rPr>
            </w:pPr>
            <w:r w:rsidRPr="00811BC1">
              <w:rPr>
                <w:rFonts w:ascii="Arial" w:hAnsi="Arial" w:cs="Arial"/>
                <w:b/>
                <w:sz w:val="18"/>
                <w:szCs w:val="18"/>
              </w:rPr>
              <w:t>S</w:t>
            </w:r>
            <w:r w:rsidRPr="00C61DD7">
              <w:rPr>
                <w:rFonts w:ascii="Arial" w:hAnsi="Arial" w:cs="Arial"/>
                <w:b/>
                <w:sz w:val="18"/>
                <w:szCs w:val="18"/>
              </w:rPr>
              <w:t>tem cell transplantation</w:t>
            </w:r>
            <w:r w:rsidR="00EF2E86">
              <w:rPr>
                <w:rFonts w:ascii="Arial" w:hAnsi="Arial" w:cs="Arial"/>
                <w:b/>
                <w:bCs/>
                <w:sz w:val="18"/>
                <w:szCs w:val="18"/>
                <w:vertAlign w:val="superscript"/>
              </w:rPr>
              <w:t>‡</w:t>
            </w:r>
          </w:p>
        </w:tc>
        <w:tc>
          <w:tcPr>
            <w:tcW w:w="0" w:type="auto"/>
            <w:tcBorders>
              <w:left w:val="single" w:sz="12" w:space="0" w:color="auto"/>
              <w:right w:val="single" w:sz="12" w:space="0" w:color="auto"/>
            </w:tcBorders>
            <w:shd w:val="clear" w:color="auto" w:fill="FFFFFF" w:themeFill="background1"/>
            <w:vAlign w:val="center"/>
          </w:tcPr>
          <w:p w14:paraId="3DC51FAA" w14:textId="76C9AD72" w:rsidR="002052DC" w:rsidRPr="00811BC1" w:rsidRDefault="002052DC" w:rsidP="00305431">
            <w:pPr>
              <w:spacing w:line="480" w:lineRule="auto"/>
              <w:jc w:val="center"/>
              <w:rPr>
                <w:rFonts w:ascii="Arial" w:hAnsi="Arial" w:cs="Arial"/>
                <w:b/>
                <w:sz w:val="18"/>
                <w:szCs w:val="18"/>
              </w:rPr>
            </w:pPr>
          </w:p>
        </w:tc>
        <w:tc>
          <w:tcPr>
            <w:tcW w:w="0" w:type="auto"/>
            <w:tcBorders>
              <w:left w:val="single" w:sz="12" w:space="0" w:color="auto"/>
              <w:right w:val="single" w:sz="12" w:space="0" w:color="auto"/>
            </w:tcBorders>
            <w:shd w:val="clear" w:color="auto" w:fill="FFFFFF" w:themeFill="background1"/>
            <w:vAlign w:val="center"/>
          </w:tcPr>
          <w:p w14:paraId="4E5C9FBD" w14:textId="6F965F0F" w:rsidR="002052DC" w:rsidRPr="00C61DD7" w:rsidRDefault="002052DC" w:rsidP="00305431">
            <w:pPr>
              <w:spacing w:line="480" w:lineRule="auto"/>
              <w:jc w:val="center"/>
              <w:rPr>
                <w:rFonts w:ascii="Arial" w:hAnsi="Arial" w:cs="Arial"/>
                <w:b/>
                <w:sz w:val="18"/>
                <w:szCs w:val="18"/>
              </w:rPr>
            </w:pPr>
          </w:p>
        </w:tc>
        <w:tc>
          <w:tcPr>
            <w:tcW w:w="0" w:type="auto"/>
            <w:tcBorders>
              <w:left w:val="single" w:sz="12" w:space="0" w:color="auto"/>
            </w:tcBorders>
            <w:shd w:val="clear" w:color="auto" w:fill="FFFFFF" w:themeFill="background1"/>
            <w:noWrap/>
            <w:vAlign w:val="center"/>
          </w:tcPr>
          <w:p w14:paraId="5268ED7A" w14:textId="77777777" w:rsidR="002052DC" w:rsidRPr="00C61DD7" w:rsidRDefault="002052DC" w:rsidP="00305431">
            <w:pPr>
              <w:spacing w:line="480" w:lineRule="auto"/>
              <w:jc w:val="center"/>
              <w:rPr>
                <w:rFonts w:ascii="Arial" w:hAnsi="Arial" w:cs="Arial"/>
                <w:b/>
                <w:sz w:val="18"/>
                <w:szCs w:val="18"/>
              </w:rPr>
            </w:pPr>
          </w:p>
        </w:tc>
        <w:tc>
          <w:tcPr>
            <w:tcW w:w="0" w:type="auto"/>
            <w:tcBorders>
              <w:right w:val="single" w:sz="12" w:space="0" w:color="auto"/>
            </w:tcBorders>
            <w:shd w:val="clear" w:color="auto" w:fill="FFFFFF" w:themeFill="background1"/>
            <w:vAlign w:val="center"/>
          </w:tcPr>
          <w:p w14:paraId="1E6B36AA" w14:textId="77777777" w:rsidR="002052DC" w:rsidRPr="00C61DD7" w:rsidRDefault="002052DC" w:rsidP="00305431">
            <w:pPr>
              <w:spacing w:line="480" w:lineRule="auto"/>
              <w:jc w:val="center"/>
              <w:rPr>
                <w:rFonts w:ascii="Arial" w:hAnsi="Arial" w:cs="Arial"/>
                <w:b/>
                <w:sz w:val="18"/>
                <w:szCs w:val="18"/>
              </w:rPr>
            </w:pPr>
          </w:p>
        </w:tc>
      </w:tr>
      <w:tr w:rsidR="00A648FB" w:rsidRPr="00126EC5" w14:paraId="5BE39536" w14:textId="77777777" w:rsidTr="009F30E6">
        <w:trPr>
          <w:trHeight w:val="270"/>
        </w:trPr>
        <w:tc>
          <w:tcPr>
            <w:tcW w:w="0" w:type="auto"/>
            <w:tcBorders>
              <w:left w:val="single" w:sz="12" w:space="0" w:color="auto"/>
              <w:right w:val="single" w:sz="12" w:space="0" w:color="auto"/>
            </w:tcBorders>
            <w:shd w:val="clear" w:color="auto" w:fill="FFFFFF" w:themeFill="background1"/>
            <w:noWrap/>
          </w:tcPr>
          <w:p w14:paraId="7AC9739F" w14:textId="7EE800FD" w:rsidR="00A648FB" w:rsidRPr="00C61DD7" w:rsidRDefault="00A648FB" w:rsidP="00305431">
            <w:pPr>
              <w:spacing w:line="480" w:lineRule="auto"/>
              <w:ind w:left="170"/>
              <w:rPr>
                <w:rFonts w:ascii="Arial" w:hAnsi="Arial" w:cs="Arial"/>
                <w:bCs/>
                <w:sz w:val="18"/>
                <w:szCs w:val="18"/>
              </w:rPr>
            </w:pPr>
            <w:r w:rsidRPr="007F6001">
              <w:rPr>
                <w:rFonts w:ascii="Arial" w:hAnsi="Arial" w:cs="Arial"/>
                <w:bCs/>
                <w:sz w:val="18"/>
                <w:szCs w:val="18"/>
              </w:rPr>
              <w:t>No</w:t>
            </w:r>
          </w:p>
        </w:tc>
        <w:tc>
          <w:tcPr>
            <w:tcW w:w="0" w:type="auto"/>
            <w:tcBorders>
              <w:left w:val="single" w:sz="12" w:space="0" w:color="auto"/>
              <w:right w:val="single" w:sz="12" w:space="0" w:color="auto"/>
            </w:tcBorders>
            <w:shd w:val="clear" w:color="auto" w:fill="FFFFFF" w:themeFill="background1"/>
            <w:noWrap/>
          </w:tcPr>
          <w:p w14:paraId="5E9AA007" w14:textId="5925BB8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w:t>
            </w:r>
            <w:r>
              <w:rPr>
                <w:rFonts w:ascii="Arial" w:hAnsi="Arial" w:cs="Arial"/>
                <w:sz w:val="18"/>
                <w:szCs w:val="18"/>
              </w:rPr>
              <w:t>5.7</w:t>
            </w:r>
            <w:r w:rsidRPr="007F6001">
              <w:rPr>
                <w:rFonts w:ascii="Arial" w:hAnsi="Arial" w:cs="Arial"/>
                <w:sz w:val="18"/>
                <w:szCs w:val="18"/>
              </w:rPr>
              <w:t xml:space="preserve"> (6</w:t>
            </w:r>
            <w:r>
              <w:rPr>
                <w:rFonts w:ascii="Arial" w:hAnsi="Arial" w:cs="Arial"/>
                <w:sz w:val="18"/>
                <w:szCs w:val="18"/>
              </w:rPr>
              <w:t>2.</w:t>
            </w:r>
            <w:r w:rsidRPr="007F6001">
              <w:rPr>
                <w:rFonts w:ascii="Arial" w:hAnsi="Arial" w:cs="Arial"/>
                <w:sz w:val="18"/>
                <w:szCs w:val="18"/>
              </w:rPr>
              <w:t>2</w:t>
            </w:r>
            <w:r>
              <w:rPr>
                <w:rFonts w:ascii="Arial" w:hAnsi="Arial" w:cs="Arial"/>
                <w:sz w:val="18"/>
                <w:szCs w:val="18"/>
              </w:rPr>
              <w:t>-</w:t>
            </w:r>
            <w:r w:rsidRPr="007F6001">
              <w:rPr>
                <w:rFonts w:ascii="Arial" w:hAnsi="Arial" w:cs="Arial"/>
                <w:sz w:val="18"/>
                <w:szCs w:val="18"/>
              </w:rPr>
              <w:t>6</w:t>
            </w:r>
            <w:r>
              <w:rPr>
                <w:rFonts w:ascii="Arial" w:hAnsi="Arial" w:cs="Arial"/>
                <w:sz w:val="18"/>
                <w:szCs w:val="18"/>
              </w:rPr>
              <w:t>8.</w:t>
            </w:r>
            <w:r w:rsidRPr="007F6001">
              <w:rPr>
                <w:rFonts w:ascii="Arial" w:hAnsi="Arial" w:cs="Arial"/>
                <w:sz w:val="18"/>
                <w:szCs w:val="18"/>
              </w:rPr>
              <w:t>9)</w:t>
            </w:r>
          </w:p>
        </w:tc>
        <w:tc>
          <w:tcPr>
            <w:tcW w:w="0" w:type="auto"/>
            <w:tcBorders>
              <w:left w:val="single" w:sz="12" w:space="0" w:color="auto"/>
              <w:right w:val="single" w:sz="12" w:space="0" w:color="auto"/>
            </w:tcBorders>
            <w:shd w:val="clear" w:color="auto" w:fill="FFFFFF" w:themeFill="background1"/>
            <w:noWrap/>
          </w:tcPr>
          <w:p w14:paraId="6CFA2793" w14:textId="18059A7A"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5</w:t>
            </w:r>
            <w:r>
              <w:rPr>
                <w:rFonts w:ascii="Arial" w:hAnsi="Arial" w:cs="Arial"/>
                <w:sz w:val="18"/>
                <w:szCs w:val="18"/>
              </w:rPr>
              <w:t>3.9</w:t>
            </w:r>
            <w:r w:rsidRPr="007F6001">
              <w:rPr>
                <w:rFonts w:ascii="Arial" w:hAnsi="Arial" w:cs="Arial"/>
                <w:sz w:val="18"/>
                <w:szCs w:val="18"/>
              </w:rPr>
              <w:t xml:space="preserve"> (</w:t>
            </w:r>
            <w:r>
              <w:rPr>
                <w:rFonts w:ascii="Arial" w:hAnsi="Arial" w:cs="Arial"/>
                <w:sz w:val="18"/>
                <w:szCs w:val="18"/>
              </w:rPr>
              <w:t>49.8-</w:t>
            </w:r>
            <w:r w:rsidRPr="007F6001">
              <w:rPr>
                <w:rFonts w:ascii="Arial" w:hAnsi="Arial" w:cs="Arial"/>
                <w:sz w:val="18"/>
                <w:szCs w:val="18"/>
              </w:rPr>
              <w:t>5</w:t>
            </w:r>
            <w:r>
              <w:rPr>
                <w:rFonts w:ascii="Arial" w:hAnsi="Arial" w:cs="Arial"/>
                <w:sz w:val="18"/>
                <w:szCs w:val="18"/>
              </w:rPr>
              <w:t>7.</w:t>
            </w:r>
            <w:r w:rsidRPr="007F6001">
              <w:rPr>
                <w:rFonts w:ascii="Arial" w:hAnsi="Arial" w:cs="Arial"/>
                <w:sz w:val="18"/>
                <w:szCs w:val="18"/>
              </w:rPr>
              <w:t>8)</w:t>
            </w:r>
          </w:p>
        </w:tc>
        <w:tc>
          <w:tcPr>
            <w:tcW w:w="0" w:type="auto"/>
            <w:tcBorders>
              <w:left w:val="single" w:sz="12" w:space="0" w:color="auto"/>
            </w:tcBorders>
            <w:shd w:val="clear" w:color="auto" w:fill="FFFFFF" w:themeFill="background1"/>
            <w:noWrap/>
          </w:tcPr>
          <w:p w14:paraId="53CD15FB" w14:textId="732863E4"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0" w:type="auto"/>
            <w:tcBorders>
              <w:right w:val="single" w:sz="12" w:space="0" w:color="auto"/>
            </w:tcBorders>
            <w:shd w:val="clear" w:color="auto" w:fill="FFFFFF" w:themeFill="background1"/>
          </w:tcPr>
          <w:p w14:paraId="7DD12774" w14:textId="13C70596"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A648FB" w:rsidRPr="00126EC5" w14:paraId="29A6F18E" w14:textId="77777777" w:rsidTr="009F30E6">
        <w:trPr>
          <w:trHeight w:val="270"/>
        </w:trPr>
        <w:tc>
          <w:tcPr>
            <w:tcW w:w="0" w:type="auto"/>
            <w:tcBorders>
              <w:left w:val="single" w:sz="12" w:space="0" w:color="auto"/>
              <w:right w:val="single" w:sz="12" w:space="0" w:color="auto"/>
            </w:tcBorders>
            <w:shd w:val="clear" w:color="auto" w:fill="FFFFFF" w:themeFill="background1"/>
            <w:noWrap/>
          </w:tcPr>
          <w:p w14:paraId="44E00D10" w14:textId="33727281" w:rsidR="00A648FB" w:rsidRPr="00C61DD7" w:rsidRDefault="00A648FB" w:rsidP="00305431">
            <w:pPr>
              <w:spacing w:line="480" w:lineRule="auto"/>
              <w:ind w:left="170"/>
              <w:rPr>
                <w:rFonts w:ascii="Arial" w:hAnsi="Arial" w:cs="Arial"/>
                <w:bCs/>
                <w:sz w:val="18"/>
                <w:szCs w:val="18"/>
              </w:rPr>
            </w:pPr>
            <w:r w:rsidRPr="007F6001">
              <w:rPr>
                <w:rFonts w:ascii="Arial" w:hAnsi="Arial" w:cs="Arial"/>
                <w:bCs/>
                <w:sz w:val="18"/>
                <w:szCs w:val="18"/>
              </w:rPr>
              <w:t>Autologous</w:t>
            </w:r>
          </w:p>
        </w:tc>
        <w:tc>
          <w:tcPr>
            <w:tcW w:w="0" w:type="auto"/>
            <w:tcBorders>
              <w:left w:val="single" w:sz="12" w:space="0" w:color="auto"/>
              <w:right w:val="single" w:sz="12" w:space="0" w:color="auto"/>
            </w:tcBorders>
            <w:shd w:val="clear" w:color="auto" w:fill="FFFFFF" w:themeFill="background1"/>
            <w:noWrap/>
          </w:tcPr>
          <w:p w14:paraId="61E0A39C" w14:textId="60E03EA9"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85</w:t>
            </w:r>
            <w:r>
              <w:rPr>
                <w:rFonts w:ascii="Arial" w:hAnsi="Arial" w:cs="Arial"/>
                <w:sz w:val="18"/>
                <w:szCs w:val="18"/>
              </w:rPr>
              <w:t>.3</w:t>
            </w:r>
            <w:r w:rsidRPr="007F6001">
              <w:rPr>
                <w:rFonts w:ascii="Arial" w:hAnsi="Arial" w:cs="Arial"/>
                <w:sz w:val="18"/>
                <w:szCs w:val="18"/>
              </w:rPr>
              <w:t xml:space="preserve"> (75</w:t>
            </w:r>
            <w:r>
              <w:rPr>
                <w:rFonts w:ascii="Arial" w:hAnsi="Arial" w:cs="Arial"/>
                <w:sz w:val="18"/>
                <w:szCs w:val="18"/>
              </w:rPr>
              <w:t>.1-</w:t>
            </w:r>
            <w:r w:rsidRPr="007F6001">
              <w:rPr>
                <w:rFonts w:ascii="Arial" w:hAnsi="Arial" w:cs="Arial"/>
                <w:sz w:val="18"/>
                <w:szCs w:val="18"/>
              </w:rPr>
              <w:t>9</w:t>
            </w:r>
            <w:r>
              <w:rPr>
                <w:rFonts w:ascii="Arial" w:hAnsi="Arial" w:cs="Arial"/>
                <w:sz w:val="18"/>
                <w:szCs w:val="18"/>
              </w:rPr>
              <w:t>1.6</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01F1714A" w14:textId="04D47B5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8</w:t>
            </w:r>
            <w:r>
              <w:rPr>
                <w:rFonts w:ascii="Arial" w:hAnsi="Arial" w:cs="Arial"/>
                <w:sz w:val="18"/>
                <w:szCs w:val="18"/>
              </w:rPr>
              <w:t>0.8</w:t>
            </w:r>
            <w:r w:rsidRPr="007F6001">
              <w:rPr>
                <w:rFonts w:ascii="Arial" w:hAnsi="Arial" w:cs="Arial"/>
                <w:sz w:val="18"/>
                <w:szCs w:val="18"/>
              </w:rPr>
              <w:t xml:space="preserve"> (6</w:t>
            </w:r>
            <w:r>
              <w:rPr>
                <w:rFonts w:ascii="Arial" w:hAnsi="Arial" w:cs="Arial"/>
                <w:sz w:val="18"/>
                <w:szCs w:val="18"/>
              </w:rPr>
              <w:t>8.7-</w:t>
            </w:r>
            <w:r w:rsidRPr="007F6001">
              <w:rPr>
                <w:rFonts w:ascii="Arial" w:hAnsi="Arial" w:cs="Arial"/>
                <w:sz w:val="18"/>
                <w:szCs w:val="18"/>
              </w:rPr>
              <w:t>8</w:t>
            </w:r>
            <w:r>
              <w:rPr>
                <w:rFonts w:ascii="Arial" w:hAnsi="Arial" w:cs="Arial"/>
                <w:sz w:val="18"/>
                <w:szCs w:val="18"/>
              </w:rPr>
              <w:t>8.6</w:t>
            </w:r>
            <w:r w:rsidRPr="007F6001">
              <w:rPr>
                <w:rFonts w:ascii="Arial" w:hAnsi="Arial" w:cs="Arial"/>
                <w:sz w:val="18"/>
                <w:szCs w:val="18"/>
              </w:rPr>
              <w:t>)</w:t>
            </w:r>
          </w:p>
        </w:tc>
        <w:tc>
          <w:tcPr>
            <w:tcW w:w="0" w:type="auto"/>
            <w:tcBorders>
              <w:left w:val="single" w:sz="12" w:space="0" w:color="auto"/>
            </w:tcBorders>
            <w:shd w:val="clear" w:color="auto" w:fill="FFFFFF" w:themeFill="background1"/>
            <w:noWrap/>
          </w:tcPr>
          <w:p w14:paraId="2693E0A7" w14:textId="0E55665B"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0.58 (0.34</w:t>
            </w:r>
            <w:r>
              <w:rPr>
                <w:rFonts w:ascii="Arial" w:hAnsi="Arial" w:cs="Arial"/>
                <w:sz w:val="18"/>
                <w:szCs w:val="18"/>
              </w:rPr>
              <w:t>-</w:t>
            </w:r>
            <w:r w:rsidRPr="007F6001">
              <w:rPr>
                <w:rFonts w:ascii="Arial" w:hAnsi="Arial" w:cs="Arial"/>
                <w:sz w:val="18"/>
                <w:szCs w:val="18"/>
              </w:rPr>
              <w:t>0</w:t>
            </w:r>
            <w:r>
              <w:rPr>
                <w:rFonts w:ascii="Arial" w:hAnsi="Arial" w:cs="Arial"/>
                <w:sz w:val="18"/>
                <w:szCs w:val="18"/>
              </w:rPr>
              <w:t>.</w:t>
            </w:r>
            <w:r w:rsidRPr="007F6001">
              <w:rPr>
                <w:rFonts w:ascii="Arial" w:hAnsi="Arial" w:cs="Arial"/>
                <w:sz w:val="18"/>
                <w:szCs w:val="18"/>
              </w:rPr>
              <w:t>99)</w:t>
            </w:r>
          </w:p>
        </w:tc>
        <w:tc>
          <w:tcPr>
            <w:tcW w:w="0" w:type="auto"/>
            <w:tcBorders>
              <w:right w:val="single" w:sz="12" w:space="0" w:color="auto"/>
            </w:tcBorders>
            <w:shd w:val="clear" w:color="auto" w:fill="FFFFFF" w:themeFill="background1"/>
          </w:tcPr>
          <w:p w14:paraId="121E2610" w14:textId="45DCD5E7"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0.5</w:t>
            </w:r>
            <w:r>
              <w:rPr>
                <w:rFonts w:ascii="Arial" w:hAnsi="Arial" w:cs="Arial"/>
                <w:sz w:val="18"/>
                <w:szCs w:val="18"/>
              </w:rPr>
              <w:t>4</w:t>
            </w:r>
            <w:r w:rsidRPr="007F6001">
              <w:rPr>
                <w:rFonts w:ascii="Arial" w:hAnsi="Arial" w:cs="Arial"/>
                <w:sz w:val="18"/>
                <w:szCs w:val="18"/>
              </w:rPr>
              <w:t xml:space="preserve"> (0.3</w:t>
            </w:r>
            <w:r>
              <w:rPr>
                <w:rFonts w:ascii="Arial" w:hAnsi="Arial" w:cs="Arial"/>
                <w:sz w:val="18"/>
                <w:szCs w:val="18"/>
              </w:rPr>
              <w:t>1-</w:t>
            </w:r>
            <w:r w:rsidRPr="007F6001">
              <w:rPr>
                <w:rFonts w:ascii="Arial" w:hAnsi="Arial" w:cs="Arial"/>
                <w:sz w:val="18"/>
                <w:szCs w:val="18"/>
              </w:rPr>
              <w:t>0.9</w:t>
            </w:r>
            <w:r>
              <w:rPr>
                <w:rFonts w:ascii="Arial" w:hAnsi="Arial" w:cs="Arial"/>
                <w:sz w:val="18"/>
                <w:szCs w:val="18"/>
              </w:rPr>
              <w:t>5</w:t>
            </w:r>
            <w:r w:rsidRPr="007F6001">
              <w:rPr>
                <w:rFonts w:ascii="Arial" w:hAnsi="Arial" w:cs="Arial"/>
                <w:sz w:val="18"/>
                <w:szCs w:val="18"/>
              </w:rPr>
              <w:t>)</w:t>
            </w:r>
          </w:p>
        </w:tc>
      </w:tr>
      <w:tr w:rsidR="00A648FB" w:rsidRPr="00126EC5" w14:paraId="706486F0" w14:textId="77777777" w:rsidTr="009F30E6">
        <w:trPr>
          <w:trHeight w:val="270"/>
        </w:trPr>
        <w:tc>
          <w:tcPr>
            <w:tcW w:w="0" w:type="auto"/>
            <w:tcBorders>
              <w:left w:val="single" w:sz="12" w:space="0" w:color="auto"/>
              <w:right w:val="single" w:sz="12" w:space="0" w:color="auto"/>
            </w:tcBorders>
            <w:shd w:val="clear" w:color="auto" w:fill="FFFFFF" w:themeFill="background1"/>
            <w:noWrap/>
          </w:tcPr>
          <w:p w14:paraId="048DA1D7" w14:textId="36B1A80A" w:rsidR="00A648FB" w:rsidRPr="00C61DD7" w:rsidRDefault="00A648FB" w:rsidP="00305431">
            <w:pPr>
              <w:spacing w:line="480" w:lineRule="auto"/>
              <w:ind w:left="170"/>
              <w:rPr>
                <w:rFonts w:ascii="Arial" w:hAnsi="Arial" w:cs="Arial"/>
                <w:bCs/>
                <w:sz w:val="18"/>
                <w:szCs w:val="18"/>
              </w:rPr>
            </w:pPr>
            <w:r w:rsidRPr="007F6001">
              <w:rPr>
                <w:rFonts w:ascii="Arial" w:hAnsi="Arial" w:cs="Arial"/>
                <w:bCs/>
                <w:sz w:val="18"/>
                <w:szCs w:val="18"/>
              </w:rPr>
              <w:lastRenderedPageBreak/>
              <w:t>Allogeneic</w:t>
            </w:r>
          </w:p>
        </w:tc>
        <w:tc>
          <w:tcPr>
            <w:tcW w:w="0" w:type="auto"/>
            <w:tcBorders>
              <w:left w:val="single" w:sz="12" w:space="0" w:color="auto"/>
              <w:right w:val="single" w:sz="12" w:space="0" w:color="auto"/>
            </w:tcBorders>
            <w:shd w:val="clear" w:color="auto" w:fill="FFFFFF" w:themeFill="background1"/>
            <w:noWrap/>
          </w:tcPr>
          <w:p w14:paraId="68F67BD3" w14:textId="583A3F2E"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86</w:t>
            </w:r>
            <w:r>
              <w:rPr>
                <w:rFonts w:ascii="Arial" w:hAnsi="Arial" w:cs="Arial"/>
                <w:sz w:val="18"/>
                <w:szCs w:val="18"/>
              </w:rPr>
              <w:t>.2</w:t>
            </w:r>
            <w:r w:rsidRPr="007F6001">
              <w:rPr>
                <w:rFonts w:ascii="Arial" w:hAnsi="Arial" w:cs="Arial"/>
                <w:sz w:val="18"/>
                <w:szCs w:val="18"/>
              </w:rPr>
              <w:t xml:space="preserve"> (7</w:t>
            </w:r>
            <w:r>
              <w:rPr>
                <w:rFonts w:ascii="Arial" w:hAnsi="Arial" w:cs="Arial"/>
                <w:sz w:val="18"/>
                <w:szCs w:val="18"/>
              </w:rPr>
              <w:t>1.8-</w:t>
            </w:r>
            <w:r w:rsidRPr="007F6001">
              <w:rPr>
                <w:rFonts w:ascii="Arial" w:hAnsi="Arial" w:cs="Arial"/>
                <w:sz w:val="18"/>
                <w:szCs w:val="18"/>
              </w:rPr>
              <w:t>9</w:t>
            </w:r>
            <w:r>
              <w:rPr>
                <w:rFonts w:ascii="Arial" w:hAnsi="Arial" w:cs="Arial"/>
                <w:sz w:val="18"/>
                <w:szCs w:val="18"/>
              </w:rPr>
              <w:t>3.6</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FFFFF" w:themeFill="background1"/>
            <w:noWrap/>
          </w:tcPr>
          <w:p w14:paraId="52F929AA" w14:textId="265334D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69</w:t>
            </w:r>
            <w:r>
              <w:rPr>
                <w:rFonts w:ascii="Arial" w:hAnsi="Arial" w:cs="Arial"/>
                <w:sz w:val="18"/>
                <w:szCs w:val="18"/>
              </w:rPr>
              <w:t>.6</w:t>
            </w:r>
            <w:r w:rsidRPr="007F6001">
              <w:rPr>
                <w:rFonts w:ascii="Arial" w:hAnsi="Arial" w:cs="Arial"/>
                <w:sz w:val="18"/>
                <w:szCs w:val="18"/>
              </w:rPr>
              <w:t xml:space="preserve"> (51</w:t>
            </w:r>
            <w:r>
              <w:rPr>
                <w:rFonts w:ascii="Arial" w:hAnsi="Arial" w:cs="Arial"/>
                <w:sz w:val="18"/>
                <w:szCs w:val="18"/>
              </w:rPr>
              <w:t>.2-</w:t>
            </w:r>
            <w:r w:rsidRPr="007F6001">
              <w:rPr>
                <w:rFonts w:ascii="Arial" w:hAnsi="Arial" w:cs="Arial"/>
                <w:sz w:val="18"/>
                <w:szCs w:val="18"/>
              </w:rPr>
              <w:t>82</w:t>
            </w:r>
            <w:r>
              <w:rPr>
                <w:rFonts w:ascii="Arial" w:hAnsi="Arial" w:cs="Arial"/>
                <w:sz w:val="18"/>
                <w:szCs w:val="18"/>
              </w:rPr>
              <w:t>.2</w:t>
            </w:r>
            <w:r w:rsidRPr="007F6001">
              <w:rPr>
                <w:rFonts w:ascii="Arial" w:hAnsi="Arial" w:cs="Arial"/>
                <w:sz w:val="18"/>
                <w:szCs w:val="18"/>
              </w:rPr>
              <w:t>)</w:t>
            </w:r>
          </w:p>
        </w:tc>
        <w:tc>
          <w:tcPr>
            <w:tcW w:w="0" w:type="auto"/>
            <w:tcBorders>
              <w:left w:val="single" w:sz="12" w:space="0" w:color="auto"/>
            </w:tcBorders>
            <w:shd w:val="clear" w:color="auto" w:fill="FFFFFF" w:themeFill="background1"/>
            <w:noWrap/>
          </w:tcPr>
          <w:p w14:paraId="3BC03AB2" w14:textId="4E37A3A6"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0.3</w:t>
            </w:r>
            <w:r>
              <w:rPr>
                <w:rFonts w:ascii="Arial" w:hAnsi="Arial" w:cs="Arial"/>
                <w:sz w:val="18"/>
                <w:szCs w:val="18"/>
              </w:rPr>
              <w:t>5</w:t>
            </w:r>
            <w:r w:rsidRPr="007F6001">
              <w:rPr>
                <w:rFonts w:ascii="Arial" w:hAnsi="Arial" w:cs="Arial"/>
                <w:sz w:val="18"/>
                <w:szCs w:val="18"/>
              </w:rPr>
              <w:t xml:space="preserve"> (0.20</w:t>
            </w:r>
            <w:r>
              <w:rPr>
                <w:rFonts w:ascii="Arial" w:hAnsi="Arial" w:cs="Arial"/>
                <w:sz w:val="18"/>
                <w:szCs w:val="18"/>
              </w:rPr>
              <w:t>-</w:t>
            </w:r>
            <w:r w:rsidRPr="007F6001">
              <w:rPr>
                <w:rFonts w:ascii="Arial" w:hAnsi="Arial" w:cs="Arial"/>
                <w:sz w:val="18"/>
                <w:szCs w:val="18"/>
              </w:rPr>
              <w:t>0.59)</w:t>
            </w:r>
          </w:p>
        </w:tc>
        <w:tc>
          <w:tcPr>
            <w:tcW w:w="0" w:type="auto"/>
            <w:tcBorders>
              <w:right w:val="single" w:sz="12" w:space="0" w:color="auto"/>
            </w:tcBorders>
            <w:shd w:val="clear" w:color="auto" w:fill="FFFFFF" w:themeFill="background1"/>
          </w:tcPr>
          <w:p w14:paraId="589893A2" w14:textId="2C1B2219"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1.15 (0.64</w:t>
            </w:r>
            <w:r>
              <w:rPr>
                <w:rFonts w:ascii="Arial" w:hAnsi="Arial" w:cs="Arial"/>
                <w:sz w:val="18"/>
                <w:szCs w:val="18"/>
              </w:rPr>
              <w:t>-</w:t>
            </w:r>
            <w:r w:rsidRPr="007F6001">
              <w:rPr>
                <w:rFonts w:ascii="Arial" w:hAnsi="Arial" w:cs="Arial"/>
                <w:sz w:val="18"/>
                <w:szCs w:val="18"/>
              </w:rPr>
              <w:t>2.07)</w:t>
            </w:r>
          </w:p>
        </w:tc>
      </w:tr>
      <w:tr w:rsidR="00C7729B" w:rsidRPr="00811BC1" w14:paraId="5AF22CB1" w14:textId="77777777" w:rsidTr="0085611B">
        <w:trPr>
          <w:trHeight w:val="270"/>
        </w:trPr>
        <w:tc>
          <w:tcPr>
            <w:tcW w:w="0" w:type="auto"/>
            <w:tcBorders>
              <w:left w:val="single" w:sz="12" w:space="0" w:color="auto"/>
              <w:bottom w:val="single" w:sz="4" w:space="0" w:color="auto"/>
              <w:right w:val="single" w:sz="12" w:space="0" w:color="auto"/>
            </w:tcBorders>
            <w:shd w:val="clear" w:color="auto" w:fill="F2F2F2" w:themeFill="background1" w:themeFillShade="F2"/>
          </w:tcPr>
          <w:p w14:paraId="5B99A444" w14:textId="4F639EC5" w:rsidR="002052DC" w:rsidRPr="00811BC1" w:rsidRDefault="002052DC" w:rsidP="00305431">
            <w:pPr>
              <w:spacing w:line="480" w:lineRule="auto"/>
              <w:rPr>
                <w:rFonts w:ascii="Arial" w:hAnsi="Arial" w:cs="Arial"/>
                <w:b/>
                <w:bCs/>
                <w:sz w:val="18"/>
                <w:szCs w:val="18"/>
              </w:rPr>
            </w:pPr>
            <w:r w:rsidRPr="00C61DD7">
              <w:rPr>
                <w:rFonts w:ascii="Arial" w:hAnsi="Arial" w:cs="Arial"/>
                <w:b/>
                <w:bCs/>
                <w:sz w:val="18"/>
                <w:szCs w:val="18"/>
              </w:rPr>
              <w:t xml:space="preserve">Cancer therapy, </w:t>
            </w:r>
            <w:r w:rsidRPr="00811BC1">
              <w:rPr>
                <w:rFonts w:ascii="Arial" w:hAnsi="Arial" w:cs="Arial"/>
                <w:b/>
                <w:bCs/>
                <w:sz w:val="18"/>
                <w:szCs w:val="18"/>
              </w:rPr>
              <w:t xml:space="preserve">within </w:t>
            </w:r>
            <w:r w:rsidRPr="00C61DD7">
              <w:rPr>
                <w:rFonts w:ascii="Arial" w:hAnsi="Arial" w:cs="Arial"/>
                <w:b/>
                <w:bCs/>
                <w:sz w:val="18"/>
                <w:szCs w:val="18"/>
              </w:rPr>
              <w:t>30 d</w:t>
            </w:r>
            <w:r w:rsidR="00EF2E86" w:rsidRPr="00EF2E86">
              <w:rPr>
                <w:rFonts w:ascii="Arial" w:hAnsi="Arial" w:cs="Arial"/>
                <w:b/>
                <w:bCs/>
                <w:sz w:val="18"/>
                <w:szCs w:val="18"/>
                <w:vertAlign w:val="superscript"/>
              </w:rPr>
              <w:t>¶</w:t>
            </w:r>
          </w:p>
        </w:tc>
        <w:tc>
          <w:tcPr>
            <w:tcW w:w="0" w:type="auto"/>
            <w:tcBorders>
              <w:left w:val="single" w:sz="12" w:space="0" w:color="auto"/>
              <w:bottom w:val="single" w:sz="4" w:space="0" w:color="auto"/>
              <w:right w:val="single" w:sz="12" w:space="0" w:color="auto"/>
            </w:tcBorders>
            <w:shd w:val="clear" w:color="auto" w:fill="F2F2F2" w:themeFill="background1" w:themeFillShade="F2"/>
            <w:vAlign w:val="center"/>
          </w:tcPr>
          <w:p w14:paraId="140E0808" w14:textId="2AAA87A2"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bottom w:val="single" w:sz="4" w:space="0" w:color="auto"/>
              <w:right w:val="single" w:sz="12" w:space="0" w:color="auto"/>
            </w:tcBorders>
            <w:shd w:val="clear" w:color="auto" w:fill="F2F2F2" w:themeFill="background1" w:themeFillShade="F2"/>
            <w:vAlign w:val="center"/>
          </w:tcPr>
          <w:p w14:paraId="7956E382" w14:textId="4D1B481E" w:rsidR="002052DC" w:rsidRPr="00C61DD7" w:rsidRDefault="002052DC" w:rsidP="00305431">
            <w:pPr>
              <w:spacing w:line="480" w:lineRule="auto"/>
              <w:jc w:val="center"/>
              <w:rPr>
                <w:rFonts w:ascii="Arial" w:hAnsi="Arial" w:cs="Arial"/>
                <w:b/>
                <w:bCs/>
                <w:sz w:val="18"/>
                <w:szCs w:val="18"/>
              </w:rPr>
            </w:pPr>
          </w:p>
        </w:tc>
        <w:tc>
          <w:tcPr>
            <w:tcW w:w="0" w:type="auto"/>
            <w:tcBorders>
              <w:left w:val="single" w:sz="12" w:space="0" w:color="auto"/>
              <w:bottom w:val="single" w:sz="4" w:space="0" w:color="auto"/>
            </w:tcBorders>
            <w:shd w:val="clear" w:color="auto" w:fill="F2F2F2" w:themeFill="background1" w:themeFillShade="F2"/>
            <w:vAlign w:val="center"/>
          </w:tcPr>
          <w:p w14:paraId="1562F2CE" w14:textId="77777777" w:rsidR="002052DC" w:rsidRPr="00C61DD7" w:rsidRDefault="002052DC" w:rsidP="00305431">
            <w:pPr>
              <w:spacing w:line="480" w:lineRule="auto"/>
              <w:jc w:val="center"/>
              <w:rPr>
                <w:rFonts w:ascii="Arial" w:hAnsi="Arial" w:cs="Arial"/>
                <w:b/>
                <w:bCs/>
                <w:sz w:val="18"/>
                <w:szCs w:val="18"/>
              </w:rPr>
            </w:pPr>
          </w:p>
        </w:tc>
        <w:tc>
          <w:tcPr>
            <w:tcW w:w="0" w:type="auto"/>
            <w:tcBorders>
              <w:bottom w:val="single" w:sz="4" w:space="0" w:color="auto"/>
              <w:right w:val="single" w:sz="12" w:space="0" w:color="auto"/>
            </w:tcBorders>
            <w:shd w:val="clear" w:color="auto" w:fill="F2F2F2" w:themeFill="background1" w:themeFillShade="F2"/>
            <w:vAlign w:val="center"/>
          </w:tcPr>
          <w:p w14:paraId="100996FD" w14:textId="77777777" w:rsidR="002052DC" w:rsidRPr="00C61DD7" w:rsidRDefault="002052DC" w:rsidP="00305431">
            <w:pPr>
              <w:spacing w:line="480" w:lineRule="auto"/>
              <w:jc w:val="center"/>
              <w:rPr>
                <w:rFonts w:ascii="Arial" w:hAnsi="Arial" w:cs="Arial"/>
                <w:b/>
                <w:bCs/>
                <w:sz w:val="18"/>
                <w:szCs w:val="18"/>
              </w:rPr>
            </w:pPr>
          </w:p>
        </w:tc>
      </w:tr>
      <w:tr w:rsidR="00A648FB" w:rsidRPr="00126EC5" w14:paraId="2A71D6B2" w14:textId="77777777" w:rsidTr="0085611B">
        <w:trPr>
          <w:trHeight w:val="270"/>
        </w:trPr>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17A978C4" w14:textId="77777777" w:rsidR="00A648FB" w:rsidRPr="006B610F" w:rsidRDefault="00A648FB" w:rsidP="00305431">
            <w:pPr>
              <w:spacing w:line="480" w:lineRule="auto"/>
              <w:ind w:left="170"/>
              <w:rPr>
                <w:rFonts w:ascii="Arial" w:hAnsi="Arial" w:cs="Arial"/>
                <w:bCs/>
                <w:sz w:val="18"/>
                <w:szCs w:val="18"/>
              </w:rPr>
            </w:pPr>
            <w:r w:rsidRPr="006B610F">
              <w:rPr>
                <w:rFonts w:ascii="Arial" w:hAnsi="Arial" w:cs="Arial"/>
                <w:bCs/>
                <w:sz w:val="18"/>
                <w:szCs w:val="18"/>
              </w:rPr>
              <w:t xml:space="preserve">No </w:t>
            </w:r>
            <w:r>
              <w:rPr>
                <w:rFonts w:ascii="Arial" w:hAnsi="Arial" w:cs="Arial"/>
                <w:bCs/>
                <w:sz w:val="18"/>
                <w:szCs w:val="18"/>
              </w:rPr>
              <w:t>a</w:t>
            </w:r>
            <w:r w:rsidRPr="006B610F">
              <w:rPr>
                <w:rFonts w:ascii="Arial" w:hAnsi="Arial" w:cs="Arial"/>
                <w:bCs/>
                <w:sz w:val="18"/>
                <w:szCs w:val="18"/>
              </w:rPr>
              <w:t xml:space="preserve">ctive </w:t>
            </w:r>
            <w:r>
              <w:rPr>
                <w:rFonts w:ascii="Arial" w:hAnsi="Arial" w:cs="Arial"/>
                <w:bCs/>
                <w:sz w:val="18"/>
                <w:szCs w:val="18"/>
              </w:rPr>
              <w:t>t</w:t>
            </w:r>
            <w:r w:rsidRPr="006B610F">
              <w:rPr>
                <w:rFonts w:ascii="Arial" w:hAnsi="Arial" w:cs="Arial"/>
                <w:bCs/>
                <w:sz w:val="18"/>
                <w:szCs w:val="18"/>
              </w:rPr>
              <w:t>herapy</w:t>
            </w:r>
          </w:p>
        </w:tc>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72C27B5F" w14:textId="791AF88C"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67</w:t>
            </w:r>
            <w:r>
              <w:rPr>
                <w:rFonts w:ascii="Arial" w:hAnsi="Arial" w:cs="Arial"/>
                <w:sz w:val="18"/>
                <w:szCs w:val="18"/>
              </w:rPr>
              <w:t>.4</w:t>
            </w:r>
            <w:r w:rsidRPr="007F6001">
              <w:rPr>
                <w:rFonts w:ascii="Arial" w:hAnsi="Arial" w:cs="Arial"/>
                <w:sz w:val="18"/>
                <w:szCs w:val="18"/>
              </w:rPr>
              <w:t xml:space="preserve"> (62</w:t>
            </w:r>
            <w:r>
              <w:rPr>
                <w:rFonts w:ascii="Arial" w:hAnsi="Arial" w:cs="Arial"/>
                <w:sz w:val="18"/>
                <w:szCs w:val="18"/>
              </w:rPr>
              <w:t>.3-</w:t>
            </w:r>
            <w:r w:rsidRPr="007F6001">
              <w:rPr>
                <w:rFonts w:ascii="Arial" w:hAnsi="Arial" w:cs="Arial"/>
                <w:sz w:val="18"/>
                <w:szCs w:val="18"/>
              </w:rPr>
              <w:t>7</w:t>
            </w:r>
            <w:r>
              <w:rPr>
                <w:rFonts w:ascii="Arial" w:hAnsi="Arial" w:cs="Arial"/>
                <w:sz w:val="18"/>
                <w:szCs w:val="18"/>
              </w:rPr>
              <w:t>1.9</w:t>
            </w:r>
            <w:r w:rsidRPr="007F6001">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2A03D5C3" w14:textId="33889A0F"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58</w:t>
            </w:r>
            <w:r w:rsidR="00A704C9">
              <w:rPr>
                <w:rFonts w:ascii="Arial" w:hAnsi="Arial" w:cs="Arial"/>
                <w:sz w:val="18"/>
                <w:szCs w:val="18"/>
              </w:rPr>
              <w:t>.7</w:t>
            </w:r>
            <w:r w:rsidRPr="007F6001">
              <w:rPr>
                <w:rFonts w:ascii="Arial" w:hAnsi="Arial" w:cs="Arial"/>
                <w:sz w:val="18"/>
                <w:szCs w:val="18"/>
              </w:rPr>
              <w:t xml:space="preserve"> (5</w:t>
            </w:r>
            <w:r>
              <w:rPr>
                <w:rFonts w:ascii="Arial" w:hAnsi="Arial" w:cs="Arial"/>
                <w:sz w:val="18"/>
                <w:szCs w:val="18"/>
              </w:rPr>
              <w:t>1.8-</w:t>
            </w:r>
            <w:r w:rsidRPr="007F6001">
              <w:rPr>
                <w:rFonts w:ascii="Arial" w:hAnsi="Arial" w:cs="Arial"/>
                <w:sz w:val="18"/>
                <w:szCs w:val="18"/>
              </w:rPr>
              <w:t>63</w:t>
            </w:r>
            <w:r>
              <w:rPr>
                <w:rFonts w:ascii="Arial" w:hAnsi="Arial" w:cs="Arial"/>
                <w:sz w:val="18"/>
                <w:szCs w:val="18"/>
              </w:rPr>
              <w:t>.3</w:t>
            </w:r>
            <w:r w:rsidRPr="007F6001">
              <w:rPr>
                <w:rFonts w:ascii="Arial" w:hAnsi="Arial" w:cs="Arial"/>
                <w:sz w:val="18"/>
                <w:szCs w:val="18"/>
              </w:rPr>
              <w:t>)</w:t>
            </w:r>
          </w:p>
        </w:tc>
        <w:tc>
          <w:tcPr>
            <w:tcW w:w="0" w:type="auto"/>
            <w:tcBorders>
              <w:left w:val="single" w:sz="12" w:space="0" w:color="auto"/>
              <w:bottom w:val="single" w:sz="4" w:space="0" w:color="auto"/>
            </w:tcBorders>
            <w:shd w:val="clear" w:color="auto" w:fill="F2F2F2" w:themeFill="background1" w:themeFillShade="F2"/>
            <w:noWrap/>
          </w:tcPr>
          <w:p w14:paraId="702C6331" w14:textId="7A6C8511"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0" w:type="auto"/>
            <w:tcBorders>
              <w:bottom w:val="single" w:sz="4" w:space="0" w:color="auto"/>
              <w:right w:val="single" w:sz="12" w:space="0" w:color="auto"/>
            </w:tcBorders>
            <w:shd w:val="clear" w:color="auto" w:fill="F2F2F2" w:themeFill="background1" w:themeFillShade="F2"/>
          </w:tcPr>
          <w:p w14:paraId="71E64855" w14:textId="35BB11C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A648FB" w:rsidRPr="00126EC5" w14:paraId="1F0E30CA" w14:textId="77777777" w:rsidTr="0085611B">
        <w:trPr>
          <w:trHeight w:val="270"/>
        </w:trPr>
        <w:tc>
          <w:tcPr>
            <w:tcW w:w="0" w:type="auto"/>
            <w:tcBorders>
              <w:top w:val="single" w:sz="4" w:space="0" w:color="auto"/>
              <w:left w:val="single" w:sz="12" w:space="0" w:color="auto"/>
              <w:right w:val="single" w:sz="12" w:space="0" w:color="auto"/>
            </w:tcBorders>
            <w:shd w:val="clear" w:color="auto" w:fill="F2F2F2" w:themeFill="background1" w:themeFillShade="F2"/>
            <w:noWrap/>
            <w:hideMark/>
          </w:tcPr>
          <w:p w14:paraId="6C464134" w14:textId="77777777" w:rsidR="00A648FB" w:rsidRPr="006B610F" w:rsidRDefault="00A648FB" w:rsidP="00305431">
            <w:pPr>
              <w:spacing w:line="480" w:lineRule="auto"/>
              <w:ind w:left="170"/>
              <w:rPr>
                <w:rFonts w:ascii="Arial" w:hAnsi="Arial" w:cs="Arial"/>
                <w:bCs/>
                <w:sz w:val="18"/>
                <w:szCs w:val="18"/>
              </w:rPr>
            </w:pPr>
            <w:r w:rsidRPr="006B610F">
              <w:rPr>
                <w:rFonts w:ascii="Arial" w:hAnsi="Arial" w:cs="Arial"/>
                <w:bCs/>
                <w:sz w:val="18"/>
                <w:szCs w:val="18"/>
              </w:rPr>
              <w:t xml:space="preserve">Active </w:t>
            </w:r>
            <w:r>
              <w:rPr>
                <w:rFonts w:ascii="Arial" w:hAnsi="Arial" w:cs="Arial"/>
                <w:bCs/>
                <w:sz w:val="18"/>
                <w:szCs w:val="18"/>
              </w:rPr>
              <w:t>t</w:t>
            </w:r>
            <w:r w:rsidRPr="006B610F">
              <w:rPr>
                <w:rFonts w:ascii="Arial" w:hAnsi="Arial" w:cs="Arial"/>
                <w:bCs/>
                <w:sz w:val="18"/>
                <w:szCs w:val="18"/>
              </w:rPr>
              <w:t>herapy</w:t>
            </w:r>
          </w:p>
        </w:tc>
        <w:tc>
          <w:tcPr>
            <w:tcW w:w="0" w:type="auto"/>
            <w:tcBorders>
              <w:top w:val="single" w:sz="4" w:space="0" w:color="auto"/>
              <w:left w:val="single" w:sz="12" w:space="0" w:color="auto"/>
              <w:right w:val="single" w:sz="12" w:space="0" w:color="auto"/>
            </w:tcBorders>
            <w:shd w:val="clear" w:color="auto" w:fill="F2F2F2" w:themeFill="background1" w:themeFillShade="F2"/>
            <w:noWrap/>
            <w:hideMark/>
          </w:tcPr>
          <w:p w14:paraId="66B8601E" w14:textId="1E4FD0CD"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69</w:t>
            </w:r>
            <w:r>
              <w:rPr>
                <w:rFonts w:ascii="Arial" w:hAnsi="Arial" w:cs="Arial"/>
                <w:sz w:val="18"/>
                <w:szCs w:val="18"/>
              </w:rPr>
              <w:t>.0</w:t>
            </w:r>
            <w:r w:rsidRPr="007F6001">
              <w:rPr>
                <w:rFonts w:ascii="Arial" w:hAnsi="Arial" w:cs="Arial"/>
                <w:sz w:val="18"/>
                <w:szCs w:val="18"/>
              </w:rPr>
              <w:t xml:space="preserve"> (65</w:t>
            </w:r>
            <w:r>
              <w:rPr>
                <w:rFonts w:ascii="Arial" w:hAnsi="Arial" w:cs="Arial"/>
                <w:sz w:val="18"/>
                <w:szCs w:val="18"/>
              </w:rPr>
              <w:t>.0-</w:t>
            </w:r>
            <w:r w:rsidRPr="007F6001">
              <w:rPr>
                <w:rFonts w:ascii="Arial" w:hAnsi="Arial" w:cs="Arial"/>
                <w:sz w:val="18"/>
                <w:szCs w:val="18"/>
              </w:rPr>
              <w:t>7</w:t>
            </w:r>
            <w:r>
              <w:rPr>
                <w:rFonts w:ascii="Arial" w:hAnsi="Arial" w:cs="Arial"/>
                <w:sz w:val="18"/>
                <w:szCs w:val="18"/>
              </w:rPr>
              <w:t>2.7</w:t>
            </w:r>
            <w:r w:rsidRPr="007F6001">
              <w:rPr>
                <w:rFonts w:ascii="Arial" w:hAnsi="Arial" w:cs="Arial"/>
                <w:sz w:val="18"/>
                <w:szCs w:val="18"/>
              </w:rPr>
              <w:t>)</w:t>
            </w:r>
          </w:p>
        </w:tc>
        <w:tc>
          <w:tcPr>
            <w:tcW w:w="0" w:type="auto"/>
            <w:tcBorders>
              <w:top w:val="single" w:sz="4" w:space="0" w:color="auto"/>
              <w:left w:val="single" w:sz="12" w:space="0" w:color="auto"/>
              <w:right w:val="single" w:sz="12" w:space="0" w:color="auto"/>
            </w:tcBorders>
            <w:shd w:val="clear" w:color="auto" w:fill="F2F2F2" w:themeFill="background1" w:themeFillShade="F2"/>
            <w:noWrap/>
            <w:hideMark/>
          </w:tcPr>
          <w:p w14:paraId="4A4C50F0" w14:textId="57B12CD1"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55</w:t>
            </w:r>
            <w:r>
              <w:rPr>
                <w:rFonts w:ascii="Arial" w:hAnsi="Arial" w:cs="Arial"/>
                <w:sz w:val="18"/>
                <w:szCs w:val="18"/>
              </w:rPr>
              <w:t>.4</w:t>
            </w:r>
            <w:r w:rsidRPr="007F6001">
              <w:rPr>
                <w:rFonts w:ascii="Arial" w:hAnsi="Arial" w:cs="Arial"/>
                <w:sz w:val="18"/>
                <w:szCs w:val="18"/>
              </w:rPr>
              <w:t xml:space="preserve"> (5</w:t>
            </w:r>
            <w:r>
              <w:rPr>
                <w:rFonts w:ascii="Arial" w:hAnsi="Arial" w:cs="Arial"/>
                <w:sz w:val="18"/>
                <w:szCs w:val="18"/>
              </w:rPr>
              <w:t>0.6-</w:t>
            </w:r>
            <w:r w:rsidRPr="007F6001">
              <w:rPr>
                <w:rFonts w:ascii="Arial" w:hAnsi="Arial" w:cs="Arial"/>
                <w:sz w:val="18"/>
                <w:szCs w:val="18"/>
              </w:rPr>
              <w:t>60</w:t>
            </w:r>
            <w:r>
              <w:rPr>
                <w:rFonts w:ascii="Arial" w:hAnsi="Arial" w:cs="Arial"/>
                <w:sz w:val="18"/>
                <w:szCs w:val="18"/>
              </w:rPr>
              <w:t>.1</w:t>
            </w:r>
            <w:r w:rsidRPr="007F6001">
              <w:rPr>
                <w:rFonts w:ascii="Arial" w:hAnsi="Arial" w:cs="Arial"/>
                <w:sz w:val="18"/>
                <w:szCs w:val="18"/>
              </w:rPr>
              <w:t>)</w:t>
            </w:r>
          </w:p>
        </w:tc>
        <w:tc>
          <w:tcPr>
            <w:tcW w:w="0" w:type="auto"/>
            <w:tcBorders>
              <w:top w:val="single" w:sz="4" w:space="0" w:color="auto"/>
              <w:left w:val="single" w:sz="12" w:space="0" w:color="auto"/>
            </w:tcBorders>
            <w:shd w:val="clear" w:color="auto" w:fill="F2F2F2" w:themeFill="background1" w:themeFillShade="F2"/>
            <w:noWrap/>
            <w:hideMark/>
          </w:tcPr>
          <w:p w14:paraId="6CC9F28F" w14:textId="03F5DE77"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1.08 (0.88</w:t>
            </w:r>
            <w:r>
              <w:rPr>
                <w:rFonts w:ascii="Arial" w:hAnsi="Arial" w:cs="Arial"/>
                <w:sz w:val="18"/>
                <w:szCs w:val="18"/>
              </w:rPr>
              <w:t>-</w:t>
            </w:r>
            <w:r w:rsidRPr="007F6001">
              <w:rPr>
                <w:rFonts w:ascii="Arial" w:hAnsi="Arial" w:cs="Arial"/>
                <w:sz w:val="18"/>
                <w:szCs w:val="18"/>
              </w:rPr>
              <w:t>1.33)</w:t>
            </w:r>
          </w:p>
        </w:tc>
        <w:tc>
          <w:tcPr>
            <w:tcW w:w="0" w:type="auto"/>
            <w:tcBorders>
              <w:top w:val="single" w:sz="4" w:space="0" w:color="auto"/>
              <w:right w:val="single" w:sz="12" w:space="0" w:color="auto"/>
            </w:tcBorders>
            <w:shd w:val="clear" w:color="auto" w:fill="F2F2F2" w:themeFill="background1" w:themeFillShade="F2"/>
          </w:tcPr>
          <w:p w14:paraId="1A6B3CF5" w14:textId="4129DE6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1.10 (0.89</w:t>
            </w:r>
            <w:r>
              <w:rPr>
                <w:rFonts w:ascii="Arial" w:hAnsi="Arial" w:cs="Arial"/>
                <w:sz w:val="18"/>
                <w:szCs w:val="18"/>
              </w:rPr>
              <w:t>-</w:t>
            </w:r>
            <w:r w:rsidRPr="007F6001">
              <w:rPr>
                <w:rFonts w:ascii="Arial" w:hAnsi="Arial" w:cs="Arial"/>
                <w:sz w:val="18"/>
                <w:szCs w:val="18"/>
              </w:rPr>
              <w:t>1.36)</w:t>
            </w:r>
          </w:p>
        </w:tc>
      </w:tr>
      <w:tr w:rsidR="00A648FB" w:rsidRPr="00126EC5" w14:paraId="77641BB5"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7E72682E"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 xml:space="preserve">Conventional </w:t>
            </w:r>
            <w:r>
              <w:rPr>
                <w:rFonts w:ascii="Arial" w:hAnsi="Arial" w:cs="Arial"/>
                <w:bCs/>
                <w:sz w:val="18"/>
                <w:szCs w:val="18"/>
              </w:rPr>
              <w:t>chemot</w:t>
            </w:r>
            <w:r w:rsidRPr="006B610F">
              <w:rPr>
                <w:rFonts w:ascii="Arial" w:hAnsi="Arial" w:cs="Arial"/>
                <w:bCs/>
                <w:sz w:val="18"/>
                <w:szCs w:val="18"/>
              </w:rPr>
              <w:t>herapy</w:t>
            </w:r>
          </w:p>
        </w:tc>
        <w:tc>
          <w:tcPr>
            <w:tcW w:w="0" w:type="auto"/>
            <w:tcBorders>
              <w:left w:val="single" w:sz="12" w:space="0" w:color="auto"/>
              <w:right w:val="single" w:sz="12" w:space="0" w:color="auto"/>
            </w:tcBorders>
            <w:shd w:val="clear" w:color="auto" w:fill="F2F2F2" w:themeFill="background1" w:themeFillShade="F2"/>
            <w:noWrap/>
          </w:tcPr>
          <w:p w14:paraId="3CBD94AB" w14:textId="30AC7B55"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66</w:t>
            </w:r>
            <w:r>
              <w:rPr>
                <w:rFonts w:ascii="Arial" w:hAnsi="Arial" w:cs="Arial"/>
                <w:sz w:val="18"/>
                <w:szCs w:val="18"/>
              </w:rPr>
              <w:t>.4</w:t>
            </w:r>
            <w:r w:rsidRPr="007F6001">
              <w:rPr>
                <w:rFonts w:ascii="Arial" w:hAnsi="Arial" w:cs="Arial"/>
                <w:sz w:val="18"/>
                <w:szCs w:val="18"/>
              </w:rPr>
              <w:t xml:space="preserve"> (</w:t>
            </w:r>
            <w:r>
              <w:rPr>
                <w:rFonts w:ascii="Arial" w:hAnsi="Arial" w:cs="Arial"/>
                <w:sz w:val="18"/>
                <w:szCs w:val="18"/>
              </w:rPr>
              <w:t>59.6-</w:t>
            </w:r>
            <w:r w:rsidRPr="007F6001">
              <w:rPr>
                <w:rFonts w:ascii="Arial" w:hAnsi="Arial" w:cs="Arial"/>
                <w:sz w:val="18"/>
                <w:szCs w:val="18"/>
              </w:rPr>
              <w:t>72</w:t>
            </w:r>
            <w:r>
              <w:rPr>
                <w:rFonts w:ascii="Arial" w:hAnsi="Arial" w:cs="Arial"/>
                <w:sz w:val="18"/>
                <w:szCs w:val="18"/>
              </w:rPr>
              <w:t>.3</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4FFD35F1" w14:textId="0E6A29C4"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5</w:t>
            </w:r>
            <w:r>
              <w:rPr>
                <w:rFonts w:ascii="Arial" w:hAnsi="Arial" w:cs="Arial"/>
                <w:sz w:val="18"/>
                <w:szCs w:val="18"/>
              </w:rPr>
              <w:t>1.8</w:t>
            </w:r>
            <w:r w:rsidRPr="007F6001">
              <w:rPr>
                <w:rFonts w:ascii="Arial" w:hAnsi="Arial" w:cs="Arial"/>
                <w:sz w:val="18"/>
                <w:szCs w:val="18"/>
              </w:rPr>
              <w:t xml:space="preserve"> (44</w:t>
            </w:r>
            <w:r>
              <w:rPr>
                <w:rFonts w:ascii="Arial" w:hAnsi="Arial" w:cs="Arial"/>
                <w:sz w:val="18"/>
                <w:szCs w:val="18"/>
              </w:rPr>
              <w:t>.0-</w:t>
            </w:r>
            <w:r w:rsidRPr="007F6001">
              <w:rPr>
                <w:rFonts w:ascii="Arial" w:hAnsi="Arial" w:cs="Arial"/>
                <w:sz w:val="18"/>
                <w:szCs w:val="18"/>
              </w:rPr>
              <w:t>59</w:t>
            </w:r>
            <w:r>
              <w:rPr>
                <w:rFonts w:ascii="Arial" w:hAnsi="Arial" w:cs="Arial"/>
                <w:sz w:val="18"/>
                <w:szCs w:val="18"/>
              </w:rPr>
              <w:t>.2</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400B45E1" w14:textId="02F3C648"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1.16 (0.90</w:t>
            </w:r>
            <w:r>
              <w:rPr>
                <w:rFonts w:ascii="Arial" w:hAnsi="Arial" w:cs="Arial"/>
                <w:sz w:val="18"/>
                <w:szCs w:val="18"/>
              </w:rPr>
              <w:t>-</w:t>
            </w:r>
            <w:r w:rsidRPr="007F6001">
              <w:rPr>
                <w:rFonts w:ascii="Arial" w:hAnsi="Arial" w:cs="Arial"/>
                <w:sz w:val="18"/>
                <w:szCs w:val="18"/>
              </w:rPr>
              <w:t>1.50)</w:t>
            </w:r>
          </w:p>
        </w:tc>
        <w:tc>
          <w:tcPr>
            <w:tcW w:w="0" w:type="auto"/>
            <w:tcBorders>
              <w:right w:val="single" w:sz="12" w:space="0" w:color="auto"/>
            </w:tcBorders>
            <w:shd w:val="clear" w:color="auto" w:fill="F2F2F2" w:themeFill="background1" w:themeFillShade="F2"/>
          </w:tcPr>
          <w:p w14:paraId="0B848EBA" w14:textId="72320A25"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w:t>
            </w:r>
            <w:r>
              <w:rPr>
                <w:rFonts w:ascii="Arial" w:hAnsi="Arial" w:cs="Arial"/>
                <w:sz w:val="18"/>
                <w:szCs w:val="18"/>
              </w:rPr>
              <w:t>49</w:t>
            </w:r>
            <w:r w:rsidRPr="007F6001">
              <w:rPr>
                <w:rFonts w:ascii="Arial" w:hAnsi="Arial" w:cs="Arial"/>
                <w:sz w:val="18"/>
                <w:szCs w:val="18"/>
              </w:rPr>
              <w:t xml:space="preserve"> (1.1</w:t>
            </w:r>
            <w:r>
              <w:rPr>
                <w:rFonts w:ascii="Arial" w:hAnsi="Arial" w:cs="Arial"/>
                <w:sz w:val="18"/>
                <w:szCs w:val="18"/>
              </w:rPr>
              <w:t>4-</w:t>
            </w:r>
            <w:r w:rsidRPr="007F6001">
              <w:rPr>
                <w:rFonts w:ascii="Arial" w:hAnsi="Arial" w:cs="Arial"/>
                <w:sz w:val="18"/>
                <w:szCs w:val="18"/>
              </w:rPr>
              <w:t>1.9</w:t>
            </w:r>
            <w:r>
              <w:rPr>
                <w:rFonts w:ascii="Arial" w:hAnsi="Arial" w:cs="Arial"/>
                <w:sz w:val="18"/>
                <w:szCs w:val="18"/>
              </w:rPr>
              <w:t>3</w:t>
            </w:r>
            <w:r w:rsidRPr="007F6001">
              <w:rPr>
                <w:rFonts w:ascii="Arial" w:hAnsi="Arial" w:cs="Arial"/>
                <w:sz w:val="18"/>
                <w:szCs w:val="18"/>
              </w:rPr>
              <w:t>)</w:t>
            </w:r>
          </w:p>
        </w:tc>
      </w:tr>
      <w:tr w:rsidR="00A648FB" w:rsidRPr="00126EC5" w14:paraId="4EEC0314"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5687DA0D"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Low</w:t>
            </w:r>
            <w:r>
              <w:rPr>
                <w:rFonts w:ascii="Arial" w:hAnsi="Arial" w:cs="Arial"/>
                <w:bCs/>
                <w:sz w:val="18"/>
                <w:szCs w:val="18"/>
              </w:rPr>
              <w:t>-i</w:t>
            </w:r>
            <w:r w:rsidRPr="006B610F">
              <w:rPr>
                <w:rFonts w:ascii="Arial" w:hAnsi="Arial" w:cs="Arial"/>
                <w:bCs/>
                <w:sz w:val="18"/>
                <w:szCs w:val="18"/>
              </w:rPr>
              <w:t xml:space="preserve">ntensity </w:t>
            </w:r>
            <w:r>
              <w:rPr>
                <w:rFonts w:ascii="Arial" w:hAnsi="Arial" w:cs="Arial"/>
                <w:bCs/>
                <w:sz w:val="18"/>
                <w:szCs w:val="18"/>
              </w:rPr>
              <w:t>c</w:t>
            </w:r>
            <w:r w:rsidRPr="006B610F">
              <w:rPr>
                <w:rFonts w:ascii="Arial" w:hAnsi="Arial" w:cs="Arial"/>
                <w:bCs/>
                <w:sz w:val="18"/>
                <w:szCs w:val="18"/>
              </w:rPr>
              <w:t>hemotherapy</w:t>
            </w:r>
          </w:p>
        </w:tc>
        <w:tc>
          <w:tcPr>
            <w:tcW w:w="0" w:type="auto"/>
            <w:tcBorders>
              <w:left w:val="single" w:sz="12" w:space="0" w:color="auto"/>
              <w:right w:val="single" w:sz="12" w:space="0" w:color="auto"/>
            </w:tcBorders>
            <w:shd w:val="clear" w:color="auto" w:fill="F2F2F2" w:themeFill="background1" w:themeFillShade="F2"/>
            <w:noWrap/>
            <w:hideMark/>
          </w:tcPr>
          <w:p w14:paraId="0507A4BF" w14:textId="428340DD"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7</w:t>
            </w:r>
            <w:r>
              <w:rPr>
                <w:rFonts w:ascii="Arial" w:hAnsi="Arial" w:cs="Arial"/>
                <w:sz w:val="18"/>
                <w:szCs w:val="18"/>
              </w:rPr>
              <w:t>6.8</w:t>
            </w:r>
            <w:r w:rsidRPr="007F6001">
              <w:rPr>
                <w:rFonts w:ascii="Arial" w:hAnsi="Arial" w:cs="Arial"/>
                <w:sz w:val="18"/>
                <w:szCs w:val="18"/>
              </w:rPr>
              <w:t xml:space="preserve"> (63</w:t>
            </w:r>
            <w:r>
              <w:rPr>
                <w:rFonts w:ascii="Arial" w:hAnsi="Arial" w:cs="Arial"/>
                <w:sz w:val="18"/>
                <w:szCs w:val="18"/>
              </w:rPr>
              <w:t>.4-</w:t>
            </w:r>
            <w:r w:rsidRPr="007F6001">
              <w:rPr>
                <w:rFonts w:ascii="Arial" w:hAnsi="Arial" w:cs="Arial"/>
                <w:sz w:val="18"/>
                <w:szCs w:val="18"/>
              </w:rPr>
              <w:t>8</w:t>
            </w:r>
            <w:r>
              <w:rPr>
                <w:rFonts w:ascii="Arial" w:hAnsi="Arial" w:cs="Arial"/>
                <w:sz w:val="18"/>
                <w:szCs w:val="18"/>
              </w:rPr>
              <w:t>5.8</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hideMark/>
          </w:tcPr>
          <w:p w14:paraId="1147E5D1" w14:textId="2C271DB4"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63</w:t>
            </w:r>
            <w:r>
              <w:rPr>
                <w:rFonts w:ascii="Arial" w:hAnsi="Arial" w:cs="Arial"/>
                <w:sz w:val="18"/>
                <w:szCs w:val="18"/>
              </w:rPr>
              <w:t>.1</w:t>
            </w:r>
            <w:r w:rsidRPr="007F6001">
              <w:rPr>
                <w:rFonts w:ascii="Arial" w:hAnsi="Arial" w:cs="Arial"/>
                <w:sz w:val="18"/>
                <w:szCs w:val="18"/>
              </w:rPr>
              <w:t xml:space="preserve"> (46</w:t>
            </w:r>
            <w:r>
              <w:rPr>
                <w:rFonts w:ascii="Arial" w:hAnsi="Arial" w:cs="Arial"/>
                <w:sz w:val="18"/>
                <w:szCs w:val="18"/>
              </w:rPr>
              <w:t>.1-</w:t>
            </w:r>
            <w:r w:rsidRPr="007F6001">
              <w:rPr>
                <w:rFonts w:ascii="Arial" w:hAnsi="Arial" w:cs="Arial"/>
                <w:sz w:val="18"/>
                <w:szCs w:val="18"/>
              </w:rPr>
              <w:t>76</w:t>
            </w:r>
            <w:r>
              <w:rPr>
                <w:rFonts w:ascii="Arial" w:hAnsi="Arial" w:cs="Arial"/>
                <w:sz w:val="18"/>
                <w:szCs w:val="18"/>
              </w:rPr>
              <w:t>.1</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0E483FC5" w14:textId="0FD2F70C"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0.80 (0.48</w:t>
            </w:r>
            <w:r>
              <w:rPr>
                <w:rFonts w:ascii="Arial" w:hAnsi="Arial" w:cs="Arial"/>
                <w:sz w:val="18"/>
                <w:szCs w:val="18"/>
              </w:rPr>
              <w:t>-</w:t>
            </w:r>
            <w:r w:rsidRPr="007F6001">
              <w:rPr>
                <w:rFonts w:ascii="Arial" w:hAnsi="Arial" w:cs="Arial"/>
                <w:sz w:val="18"/>
                <w:szCs w:val="18"/>
              </w:rPr>
              <w:t>1.32)</w:t>
            </w:r>
          </w:p>
        </w:tc>
        <w:tc>
          <w:tcPr>
            <w:tcW w:w="0" w:type="auto"/>
            <w:tcBorders>
              <w:right w:val="single" w:sz="12" w:space="0" w:color="auto"/>
            </w:tcBorders>
            <w:shd w:val="clear" w:color="auto" w:fill="F2F2F2" w:themeFill="background1" w:themeFillShade="F2"/>
          </w:tcPr>
          <w:p w14:paraId="04C32EEE" w14:textId="0FBF4D96"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0.6</w:t>
            </w:r>
            <w:r>
              <w:rPr>
                <w:rFonts w:ascii="Arial" w:hAnsi="Arial" w:cs="Arial"/>
                <w:sz w:val="18"/>
                <w:szCs w:val="18"/>
              </w:rPr>
              <w:t>5</w:t>
            </w:r>
            <w:r w:rsidRPr="007F6001">
              <w:rPr>
                <w:rFonts w:ascii="Arial" w:hAnsi="Arial" w:cs="Arial"/>
                <w:sz w:val="18"/>
                <w:szCs w:val="18"/>
              </w:rPr>
              <w:t xml:space="preserve"> (0.39</w:t>
            </w:r>
            <w:r>
              <w:rPr>
                <w:rFonts w:ascii="Arial" w:hAnsi="Arial" w:cs="Arial"/>
                <w:sz w:val="18"/>
                <w:szCs w:val="18"/>
              </w:rPr>
              <w:t>-</w:t>
            </w:r>
            <w:r w:rsidRPr="007F6001">
              <w:rPr>
                <w:rFonts w:ascii="Arial" w:hAnsi="Arial" w:cs="Arial"/>
                <w:sz w:val="18"/>
                <w:szCs w:val="18"/>
              </w:rPr>
              <w:t>1.</w:t>
            </w:r>
            <w:r w:rsidRPr="007F6001" w:rsidDel="00E33979">
              <w:rPr>
                <w:rFonts w:ascii="Arial" w:hAnsi="Arial" w:cs="Arial"/>
                <w:sz w:val="18"/>
                <w:szCs w:val="18"/>
              </w:rPr>
              <w:t xml:space="preserve"> </w:t>
            </w:r>
            <w:r w:rsidRPr="007F6001">
              <w:rPr>
                <w:rFonts w:ascii="Arial" w:hAnsi="Arial" w:cs="Arial"/>
                <w:sz w:val="18"/>
                <w:szCs w:val="18"/>
              </w:rPr>
              <w:t>0</w:t>
            </w:r>
            <w:r>
              <w:rPr>
                <w:rFonts w:ascii="Arial" w:hAnsi="Arial" w:cs="Arial"/>
                <w:sz w:val="18"/>
                <w:szCs w:val="18"/>
              </w:rPr>
              <w:t>8</w:t>
            </w:r>
            <w:r w:rsidRPr="007F6001">
              <w:rPr>
                <w:rFonts w:ascii="Arial" w:hAnsi="Arial" w:cs="Arial"/>
                <w:sz w:val="18"/>
                <w:szCs w:val="18"/>
              </w:rPr>
              <w:t>)</w:t>
            </w:r>
          </w:p>
        </w:tc>
      </w:tr>
      <w:tr w:rsidR="00A648FB" w:rsidRPr="00126EC5" w14:paraId="1CADE466"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hideMark/>
          </w:tcPr>
          <w:p w14:paraId="4F3EECF5"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Molecular</w:t>
            </w:r>
            <w:r>
              <w:rPr>
                <w:rFonts w:ascii="Arial" w:hAnsi="Arial" w:cs="Arial"/>
                <w:bCs/>
                <w:sz w:val="18"/>
                <w:szCs w:val="18"/>
              </w:rPr>
              <w:t xml:space="preserve"> </w:t>
            </w:r>
            <w:r w:rsidRPr="006B610F">
              <w:rPr>
                <w:rFonts w:ascii="Arial" w:hAnsi="Arial" w:cs="Arial"/>
                <w:bCs/>
                <w:sz w:val="18"/>
                <w:szCs w:val="18"/>
              </w:rPr>
              <w:t>targeted</w:t>
            </w:r>
            <w:r>
              <w:rPr>
                <w:rFonts w:ascii="Arial" w:hAnsi="Arial" w:cs="Arial"/>
                <w:bCs/>
                <w:sz w:val="18"/>
                <w:szCs w:val="18"/>
              </w:rPr>
              <w:t xml:space="preserve"> therapy</w:t>
            </w:r>
          </w:p>
        </w:tc>
        <w:tc>
          <w:tcPr>
            <w:tcW w:w="0" w:type="auto"/>
            <w:tcBorders>
              <w:left w:val="single" w:sz="12" w:space="0" w:color="auto"/>
              <w:right w:val="single" w:sz="12" w:space="0" w:color="auto"/>
            </w:tcBorders>
            <w:shd w:val="clear" w:color="auto" w:fill="F2F2F2" w:themeFill="background1" w:themeFillShade="F2"/>
            <w:noWrap/>
            <w:hideMark/>
          </w:tcPr>
          <w:p w14:paraId="191AA1AB" w14:textId="3B24103C"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69</w:t>
            </w:r>
            <w:r>
              <w:rPr>
                <w:rFonts w:ascii="Arial" w:hAnsi="Arial" w:cs="Arial"/>
                <w:sz w:val="18"/>
                <w:szCs w:val="18"/>
              </w:rPr>
              <w:t>.2</w:t>
            </w:r>
            <w:r w:rsidRPr="007F6001">
              <w:rPr>
                <w:rFonts w:ascii="Arial" w:hAnsi="Arial" w:cs="Arial"/>
                <w:sz w:val="18"/>
                <w:szCs w:val="18"/>
              </w:rPr>
              <w:t xml:space="preserve"> (59</w:t>
            </w:r>
            <w:r>
              <w:rPr>
                <w:rFonts w:ascii="Arial" w:hAnsi="Arial" w:cs="Arial"/>
                <w:sz w:val="18"/>
                <w:szCs w:val="18"/>
              </w:rPr>
              <w:t>.4-</w:t>
            </w:r>
            <w:r w:rsidRPr="007F6001">
              <w:rPr>
                <w:rFonts w:ascii="Arial" w:hAnsi="Arial" w:cs="Arial"/>
                <w:sz w:val="18"/>
                <w:szCs w:val="18"/>
              </w:rPr>
              <w:t>77</w:t>
            </w:r>
            <w:r>
              <w:rPr>
                <w:rFonts w:ascii="Arial" w:hAnsi="Arial" w:cs="Arial"/>
                <w:sz w:val="18"/>
                <w:szCs w:val="18"/>
              </w:rPr>
              <w:t>.1</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hideMark/>
          </w:tcPr>
          <w:p w14:paraId="2DB8DB9D" w14:textId="2B70144F"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60</w:t>
            </w:r>
            <w:r>
              <w:rPr>
                <w:rFonts w:ascii="Arial" w:hAnsi="Arial" w:cs="Arial"/>
                <w:sz w:val="18"/>
                <w:szCs w:val="18"/>
              </w:rPr>
              <w:t>.4</w:t>
            </w:r>
            <w:r w:rsidRPr="007F6001">
              <w:rPr>
                <w:rFonts w:ascii="Arial" w:hAnsi="Arial" w:cs="Arial"/>
                <w:sz w:val="18"/>
                <w:szCs w:val="18"/>
              </w:rPr>
              <w:t xml:space="preserve"> (4</w:t>
            </w:r>
            <w:r>
              <w:rPr>
                <w:rFonts w:ascii="Arial" w:hAnsi="Arial" w:cs="Arial"/>
                <w:sz w:val="18"/>
                <w:szCs w:val="18"/>
              </w:rPr>
              <w:t>8.</w:t>
            </w:r>
            <w:r w:rsidRPr="007F6001">
              <w:rPr>
                <w:rFonts w:ascii="Arial" w:hAnsi="Arial" w:cs="Arial"/>
                <w:sz w:val="18"/>
                <w:szCs w:val="18"/>
              </w:rPr>
              <w:t>9</w:t>
            </w:r>
            <w:r>
              <w:rPr>
                <w:rFonts w:ascii="Arial" w:hAnsi="Arial" w:cs="Arial"/>
                <w:sz w:val="18"/>
                <w:szCs w:val="18"/>
              </w:rPr>
              <w:t>-</w:t>
            </w:r>
            <w:r w:rsidRPr="007F6001">
              <w:rPr>
                <w:rFonts w:ascii="Arial" w:hAnsi="Arial" w:cs="Arial"/>
                <w:sz w:val="18"/>
                <w:szCs w:val="18"/>
              </w:rPr>
              <w:t>70</w:t>
            </w:r>
            <w:r>
              <w:rPr>
                <w:rFonts w:ascii="Arial" w:hAnsi="Arial" w:cs="Arial"/>
                <w:sz w:val="18"/>
                <w:szCs w:val="18"/>
              </w:rPr>
              <w:t>.0</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27CDDC3F" w14:textId="5E8AD704"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1.05 (0.75</w:t>
            </w:r>
            <w:r>
              <w:rPr>
                <w:rFonts w:ascii="Arial" w:hAnsi="Arial" w:cs="Arial"/>
                <w:sz w:val="18"/>
                <w:szCs w:val="18"/>
              </w:rPr>
              <w:t>-</w:t>
            </w:r>
            <w:r w:rsidRPr="007F6001">
              <w:rPr>
                <w:rFonts w:ascii="Arial" w:hAnsi="Arial" w:cs="Arial"/>
                <w:sz w:val="18"/>
                <w:szCs w:val="18"/>
              </w:rPr>
              <w:t>1.47)</w:t>
            </w:r>
          </w:p>
        </w:tc>
        <w:tc>
          <w:tcPr>
            <w:tcW w:w="0" w:type="auto"/>
            <w:tcBorders>
              <w:right w:val="single" w:sz="12" w:space="0" w:color="auto"/>
            </w:tcBorders>
            <w:shd w:val="clear" w:color="auto" w:fill="F2F2F2" w:themeFill="background1" w:themeFillShade="F2"/>
          </w:tcPr>
          <w:p w14:paraId="1F8717EF" w14:textId="15D2C201" w:rsidR="00A648FB" w:rsidRPr="00C61DD7" w:rsidRDefault="00A648FB" w:rsidP="00305431">
            <w:pPr>
              <w:spacing w:line="480" w:lineRule="auto"/>
              <w:jc w:val="center"/>
              <w:rPr>
                <w:rFonts w:ascii="Arial" w:hAnsi="Arial" w:cs="Arial"/>
                <w:sz w:val="18"/>
                <w:szCs w:val="18"/>
              </w:rPr>
            </w:pPr>
            <w:r>
              <w:rPr>
                <w:rFonts w:ascii="Arial" w:hAnsi="Arial" w:cs="Arial"/>
                <w:sz w:val="18"/>
                <w:szCs w:val="18"/>
              </w:rPr>
              <w:t>1.</w:t>
            </w:r>
            <w:r w:rsidRPr="007F6001">
              <w:rPr>
                <w:rFonts w:ascii="Arial" w:hAnsi="Arial" w:cs="Arial"/>
                <w:sz w:val="18"/>
                <w:szCs w:val="18"/>
              </w:rPr>
              <w:t>0</w:t>
            </w:r>
            <w:r>
              <w:rPr>
                <w:rFonts w:ascii="Arial" w:hAnsi="Arial" w:cs="Arial"/>
                <w:sz w:val="18"/>
                <w:szCs w:val="18"/>
              </w:rPr>
              <w:t>2</w:t>
            </w:r>
            <w:r w:rsidRPr="007F6001">
              <w:rPr>
                <w:rFonts w:ascii="Arial" w:hAnsi="Arial" w:cs="Arial"/>
                <w:sz w:val="18"/>
                <w:szCs w:val="18"/>
              </w:rPr>
              <w:t xml:space="preserve"> (0.</w:t>
            </w:r>
            <w:r>
              <w:rPr>
                <w:rFonts w:ascii="Arial" w:hAnsi="Arial" w:cs="Arial"/>
                <w:sz w:val="18"/>
                <w:szCs w:val="18"/>
              </w:rPr>
              <w:t>73-</w:t>
            </w:r>
            <w:r w:rsidRPr="007F6001">
              <w:rPr>
                <w:rFonts w:ascii="Arial" w:hAnsi="Arial" w:cs="Arial"/>
                <w:sz w:val="18"/>
                <w:szCs w:val="18"/>
              </w:rPr>
              <w:t>1.</w:t>
            </w:r>
            <w:r>
              <w:rPr>
                <w:rFonts w:ascii="Arial" w:hAnsi="Arial" w:cs="Arial"/>
                <w:sz w:val="18"/>
                <w:szCs w:val="18"/>
              </w:rPr>
              <w:t>44</w:t>
            </w:r>
            <w:r w:rsidRPr="007F6001">
              <w:rPr>
                <w:rFonts w:ascii="Arial" w:hAnsi="Arial" w:cs="Arial"/>
                <w:sz w:val="18"/>
                <w:szCs w:val="18"/>
              </w:rPr>
              <w:t>)</w:t>
            </w:r>
          </w:p>
        </w:tc>
      </w:tr>
      <w:tr w:rsidR="00A648FB" w:rsidRPr="00126EC5" w14:paraId="47C6307E"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561FD5D9"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Immunotherapy</w:t>
            </w:r>
            <w:r>
              <w:rPr>
                <w:rFonts w:ascii="Arial" w:hAnsi="Arial" w:cs="Arial"/>
                <w:bCs/>
                <w:sz w:val="18"/>
                <w:szCs w:val="18"/>
              </w:rPr>
              <w:t>,</w:t>
            </w:r>
            <w:r w:rsidRPr="006B610F">
              <w:rPr>
                <w:rFonts w:ascii="Arial" w:hAnsi="Arial" w:cs="Arial"/>
                <w:bCs/>
                <w:sz w:val="18"/>
                <w:szCs w:val="18"/>
              </w:rPr>
              <w:t xml:space="preserve"> </w:t>
            </w:r>
            <w:r>
              <w:rPr>
                <w:rFonts w:ascii="Arial" w:hAnsi="Arial" w:cs="Arial"/>
                <w:bCs/>
                <w:sz w:val="18"/>
                <w:szCs w:val="18"/>
              </w:rPr>
              <w:t xml:space="preserve">mAb </w:t>
            </w:r>
            <w:r w:rsidRPr="006B610F">
              <w:rPr>
                <w:rFonts w:ascii="Arial" w:hAnsi="Arial" w:cs="Arial"/>
                <w:bCs/>
                <w:sz w:val="18"/>
                <w:szCs w:val="18"/>
              </w:rPr>
              <w:t>only</w:t>
            </w:r>
          </w:p>
        </w:tc>
        <w:tc>
          <w:tcPr>
            <w:tcW w:w="0" w:type="auto"/>
            <w:tcBorders>
              <w:left w:val="single" w:sz="12" w:space="0" w:color="auto"/>
              <w:right w:val="single" w:sz="12" w:space="0" w:color="auto"/>
            </w:tcBorders>
            <w:shd w:val="clear" w:color="auto" w:fill="F2F2F2" w:themeFill="background1" w:themeFillShade="F2"/>
            <w:noWrap/>
          </w:tcPr>
          <w:p w14:paraId="44C30DE4" w14:textId="50AB31D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w:t>
            </w:r>
            <w:r>
              <w:rPr>
                <w:rFonts w:ascii="Arial" w:hAnsi="Arial" w:cs="Arial"/>
                <w:sz w:val="18"/>
                <w:szCs w:val="18"/>
              </w:rPr>
              <w:t>8.</w:t>
            </w:r>
            <w:r w:rsidRPr="007F6001">
              <w:rPr>
                <w:rFonts w:ascii="Arial" w:hAnsi="Arial" w:cs="Arial"/>
                <w:sz w:val="18"/>
                <w:szCs w:val="18"/>
              </w:rPr>
              <w:t>9 (53</w:t>
            </w:r>
            <w:r>
              <w:rPr>
                <w:rFonts w:ascii="Arial" w:hAnsi="Arial" w:cs="Arial"/>
                <w:sz w:val="18"/>
                <w:szCs w:val="18"/>
              </w:rPr>
              <w:t>.2-</w:t>
            </w:r>
            <w:r w:rsidRPr="007F6001">
              <w:rPr>
                <w:rFonts w:ascii="Arial" w:hAnsi="Arial" w:cs="Arial"/>
                <w:sz w:val="18"/>
                <w:szCs w:val="18"/>
              </w:rPr>
              <w:t>80</w:t>
            </w:r>
            <w:r>
              <w:rPr>
                <w:rFonts w:ascii="Arial" w:hAnsi="Arial" w:cs="Arial"/>
                <w:sz w:val="18"/>
                <w:szCs w:val="18"/>
              </w:rPr>
              <w:t>.2</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9F8CCA8" w14:textId="4A8E552D"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4</w:t>
            </w:r>
            <w:r>
              <w:rPr>
                <w:rFonts w:ascii="Arial" w:hAnsi="Arial" w:cs="Arial"/>
                <w:sz w:val="18"/>
                <w:szCs w:val="18"/>
              </w:rPr>
              <w:t>7.7</w:t>
            </w:r>
            <w:r w:rsidRPr="007F6001">
              <w:rPr>
                <w:rFonts w:ascii="Arial" w:hAnsi="Arial" w:cs="Arial"/>
                <w:sz w:val="18"/>
                <w:szCs w:val="18"/>
              </w:rPr>
              <w:t xml:space="preserve"> (30</w:t>
            </w:r>
            <w:r>
              <w:rPr>
                <w:rFonts w:ascii="Arial" w:hAnsi="Arial" w:cs="Arial"/>
                <w:sz w:val="18"/>
                <w:szCs w:val="18"/>
              </w:rPr>
              <w:t>.2-</w:t>
            </w:r>
            <w:r w:rsidRPr="007F6001">
              <w:rPr>
                <w:rFonts w:ascii="Arial" w:hAnsi="Arial" w:cs="Arial"/>
                <w:sz w:val="18"/>
                <w:szCs w:val="18"/>
              </w:rPr>
              <w:t>63</w:t>
            </w:r>
            <w:r>
              <w:rPr>
                <w:rFonts w:ascii="Arial" w:hAnsi="Arial" w:cs="Arial"/>
                <w:sz w:val="18"/>
                <w:szCs w:val="18"/>
              </w:rPr>
              <w:t>.2</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8D000EE" w14:textId="65605FCB"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1.14 (0.72</w:t>
            </w:r>
            <w:r>
              <w:rPr>
                <w:rFonts w:ascii="Arial" w:hAnsi="Arial" w:cs="Arial"/>
                <w:sz w:val="18"/>
                <w:szCs w:val="18"/>
              </w:rPr>
              <w:t>-</w:t>
            </w:r>
            <w:r w:rsidRPr="007F6001">
              <w:rPr>
                <w:rFonts w:ascii="Arial" w:hAnsi="Arial" w:cs="Arial"/>
                <w:sz w:val="18"/>
                <w:szCs w:val="18"/>
              </w:rPr>
              <w:t>1.80)</w:t>
            </w:r>
          </w:p>
        </w:tc>
        <w:tc>
          <w:tcPr>
            <w:tcW w:w="0" w:type="auto"/>
            <w:tcBorders>
              <w:right w:val="single" w:sz="12" w:space="0" w:color="auto"/>
            </w:tcBorders>
            <w:shd w:val="clear" w:color="auto" w:fill="F2F2F2" w:themeFill="background1" w:themeFillShade="F2"/>
          </w:tcPr>
          <w:p w14:paraId="4EC07145" w14:textId="0A75FFA9"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w:t>
            </w:r>
            <w:r>
              <w:rPr>
                <w:rFonts w:ascii="Arial" w:hAnsi="Arial" w:cs="Arial"/>
                <w:sz w:val="18"/>
                <w:szCs w:val="18"/>
              </w:rPr>
              <w:t>40</w:t>
            </w:r>
            <w:r w:rsidRPr="007F6001">
              <w:rPr>
                <w:rFonts w:ascii="Arial" w:hAnsi="Arial" w:cs="Arial"/>
                <w:sz w:val="18"/>
                <w:szCs w:val="18"/>
              </w:rPr>
              <w:t xml:space="preserve"> (0.8</w:t>
            </w:r>
            <w:r>
              <w:rPr>
                <w:rFonts w:ascii="Arial" w:hAnsi="Arial" w:cs="Arial"/>
                <w:sz w:val="18"/>
                <w:szCs w:val="18"/>
              </w:rPr>
              <w:t>8-</w:t>
            </w:r>
            <w:r w:rsidRPr="007F6001">
              <w:rPr>
                <w:rFonts w:ascii="Arial" w:hAnsi="Arial" w:cs="Arial"/>
                <w:sz w:val="18"/>
                <w:szCs w:val="18"/>
              </w:rPr>
              <w:t>2.24)</w:t>
            </w:r>
          </w:p>
        </w:tc>
      </w:tr>
      <w:tr w:rsidR="00A648FB" w:rsidRPr="00126EC5" w14:paraId="0A57F035"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193F361B"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Immunomodulator drugs</w:t>
            </w:r>
          </w:p>
        </w:tc>
        <w:tc>
          <w:tcPr>
            <w:tcW w:w="0" w:type="auto"/>
            <w:tcBorders>
              <w:left w:val="single" w:sz="12" w:space="0" w:color="auto"/>
              <w:right w:val="single" w:sz="12" w:space="0" w:color="auto"/>
            </w:tcBorders>
            <w:shd w:val="clear" w:color="auto" w:fill="F2F2F2" w:themeFill="background1" w:themeFillShade="F2"/>
            <w:noWrap/>
            <w:hideMark/>
          </w:tcPr>
          <w:p w14:paraId="35459CD6" w14:textId="33F288DB"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70</w:t>
            </w:r>
            <w:r>
              <w:rPr>
                <w:rFonts w:ascii="Arial" w:hAnsi="Arial" w:cs="Arial"/>
                <w:sz w:val="18"/>
                <w:szCs w:val="18"/>
              </w:rPr>
              <w:t>.4</w:t>
            </w:r>
            <w:r w:rsidRPr="007F6001">
              <w:rPr>
                <w:rFonts w:ascii="Arial" w:hAnsi="Arial" w:cs="Arial"/>
                <w:sz w:val="18"/>
                <w:szCs w:val="18"/>
              </w:rPr>
              <w:t xml:space="preserve"> (5</w:t>
            </w:r>
            <w:r>
              <w:rPr>
                <w:rFonts w:ascii="Arial" w:hAnsi="Arial" w:cs="Arial"/>
                <w:sz w:val="18"/>
                <w:szCs w:val="18"/>
              </w:rPr>
              <w:t>6.8-</w:t>
            </w:r>
            <w:r w:rsidRPr="007F6001">
              <w:rPr>
                <w:rFonts w:ascii="Arial" w:hAnsi="Arial" w:cs="Arial"/>
                <w:sz w:val="18"/>
                <w:szCs w:val="18"/>
              </w:rPr>
              <w:t>80</w:t>
            </w:r>
            <w:r>
              <w:rPr>
                <w:rFonts w:ascii="Arial" w:hAnsi="Arial" w:cs="Arial"/>
                <w:sz w:val="18"/>
                <w:szCs w:val="18"/>
              </w:rPr>
              <w:t>.5</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hideMark/>
          </w:tcPr>
          <w:p w14:paraId="4A9E9A0E" w14:textId="0E46ABA2"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58</w:t>
            </w:r>
            <w:r>
              <w:rPr>
                <w:rFonts w:ascii="Arial" w:hAnsi="Arial" w:cs="Arial"/>
                <w:sz w:val="18"/>
                <w:szCs w:val="18"/>
              </w:rPr>
              <w:t>.2</w:t>
            </w:r>
            <w:r w:rsidRPr="007F6001">
              <w:rPr>
                <w:rFonts w:ascii="Arial" w:hAnsi="Arial" w:cs="Arial"/>
                <w:sz w:val="18"/>
                <w:szCs w:val="18"/>
              </w:rPr>
              <w:t xml:space="preserve"> (42</w:t>
            </w:r>
            <w:r>
              <w:rPr>
                <w:rFonts w:ascii="Arial" w:hAnsi="Arial" w:cs="Arial"/>
                <w:sz w:val="18"/>
                <w:szCs w:val="18"/>
              </w:rPr>
              <w:t>.3-</w:t>
            </w:r>
            <w:r w:rsidRPr="007F6001">
              <w:rPr>
                <w:rFonts w:ascii="Arial" w:hAnsi="Arial" w:cs="Arial"/>
                <w:sz w:val="18"/>
                <w:szCs w:val="18"/>
              </w:rPr>
              <w:t>71</w:t>
            </w:r>
            <w:r>
              <w:rPr>
                <w:rFonts w:ascii="Arial" w:hAnsi="Arial" w:cs="Arial"/>
                <w:sz w:val="18"/>
                <w:szCs w:val="18"/>
              </w:rPr>
              <w:t>.1</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hideMark/>
          </w:tcPr>
          <w:p w14:paraId="4188DC89" w14:textId="6A348AA3"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0.88 (0.56</w:t>
            </w:r>
            <w:r>
              <w:rPr>
                <w:rFonts w:ascii="Arial" w:hAnsi="Arial" w:cs="Arial"/>
                <w:sz w:val="18"/>
                <w:szCs w:val="18"/>
              </w:rPr>
              <w:t>-</w:t>
            </w:r>
            <w:r w:rsidRPr="007F6001">
              <w:rPr>
                <w:rFonts w:ascii="Arial" w:hAnsi="Arial" w:cs="Arial"/>
                <w:sz w:val="18"/>
                <w:szCs w:val="18"/>
              </w:rPr>
              <w:t>1.39)</w:t>
            </w:r>
          </w:p>
        </w:tc>
        <w:tc>
          <w:tcPr>
            <w:tcW w:w="0" w:type="auto"/>
            <w:tcBorders>
              <w:right w:val="single" w:sz="12" w:space="0" w:color="auto"/>
            </w:tcBorders>
            <w:shd w:val="clear" w:color="auto" w:fill="F2F2F2" w:themeFill="background1" w:themeFillShade="F2"/>
          </w:tcPr>
          <w:p w14:paraId="3A813841" w14:textId="2431C528"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0.8</w:t>
            </w:r>
            <w:r>
              <w:rPr>
                <w:rFonts w:ascii="Arial" w:hAnsi="Arial" w:cs="Arial"/>
                <w:sz w:val="18"/>
                <w:szCs w:val="18"/>
              </w:rPr>
              <w:t>4</w:t>
            </w:r>
            <w:r w:rsidRPr="007F6001">
              <w:rPr>
                <w:rFonts w:ascii="Arial" w:hAnsi="Arial" w:cs="Arial"/>
                <w:sz w:val="18"/>
                <w:szCs w:val="18"/>
              </w:rPr>
              <w:t xml:space="preserve"> (0.5</w:t>
            </w:r>
            <w:r>
              <w:rPr>
                <w:rFonts w:ascii="Arial" w:hAnsi="Arial" w:cs="Arial"/>
                <w:sz w:val="18"/>
                <w:szCs w:val="18"/>
              </w:rPr>
              <w:t>3-</w:t>
            </w:r>
            <w:r w:rsidRPr="007F6001">
              <w:rPr>
                <w:rFonts w:ascii="Arial" w:hAnsi="Arial" w:cs="Arial"/>
                <w:sz w:val="18"/>
                <w:szCs w:val="18"/>
              </w:rPr>
              <w:t>1.</w:t>
            </w:r>
            <w:r>
              <w:rPr>
                <w:rFonts w:ascii="Arial" w:hAnsi="Arial" w:cs="Arial"/>
                <w:sz w:val="18"/>
                <w:szCs w:val="18"/>
              </w:rPr>
              <w:t>33</w:t>
            </w:r>
            <w:r w:rsidRPr="007F6001">
              <w:rPr>
                <w:rFonts w:ascii="Arial" w:hAnsi="Arial" w:cs="Arial"/>
                <w:sz w:val="18"/>
                <w:szCs w:val="18"/>
              </w:rPr>
              <w:t>)</w:t>
            </w:r>
          </w:p>
        </w:tc>
      </w:tr>
      <w:tr w:rsidR="00A648FB" w:rsidRPr="00126EC5" w14:paraId="12A85F28" w14:textId="77777777" w:rsidTr="0085611B">
        <w:trPr>
          <w:trHeight w:val="270"/>
        </w:trPr>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6AA6C584"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Hypomethylating agents</w:t>
            </w:r>
          </w:p>
        </w:tc>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2A8EAAE5" w14:textId="5CD0E980"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w:t>
            </w:r>
            <w:r>
              <w:rPr>
                <w:rFonts w:ascii="Arial" w:hAnsi="Arial" w:cs="Arial"/>
                <w:sz w:val="18"/>
                <w:szCs w:val="18"/>
              </w:rPr>
              <w:t>4.6</w:t>
            </w:r>
            <w:r w:rsidRPr="007F6001">
              <w:rPr>
                <w:rFonts w:ascii="Arial" w:hAnsi="Arial" w:cs="Arial"/>
                <w:sz w:val="18"/>
                <w:szCs w:val="18"/>
              </w:rPr>
              <w:t xml:space="preserve"> (4</w:t>
            </w:r>
            <w:r>
              <w:rPr>
                <w:rFonts w:ascii="Arial" w:hAnsi="Arial" w:cs="Arial"/>
                <w:sz w:val="18"/>
                <w:szCs w:val="18"/>
              </w:rPr>
              <w:t>7.6-</w:t>
            </w:r>
            <w:r w:rsidRPr="007F6001">
              <w:rPr>
                <w:rFonts w:ascii="Arial" w:hAnsi="Arial" w:cs="Arial"/>
                <w:sz w:val="18"/>
                <w:szCs w:val="18"/>
              </w:rPr>
              <w:t>77</w:t>
            </w:r>
            <w:r>
              <w:rPr>
                <w:rFonts w:ascii="Arial" w:hAnsi="Arial" w:cs="Arial"/>
                <w:sz w:val="18"/>
                <w:szCs w:val="18"/>
              </w:rPr>
              <w:t>.3</w:t>
            </w:r>
            <w:r w:rsidRPr="007F6001">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F2F2F2" w:themeFill="background1" w:themeFillShade="F2"/>
            <w:noWrap/>
          </w:tcPr>
          <w:p w14:paraId="3E3EE217" w14:textId="2A93ED4C"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w:t>
            </w:r>
            <w:r>
              <w:rPr>
                <w:rFonts w:ascii="Arial" w:hAnsi="Arial" w:cs="Arial"/>
                <w:sz w:val="18"/>
                <w:szCs w:val="18"/>
              </w:rPr>
              <w:t>0.5</w:t>
            </w:r>
            <w:r w:rsidRPr="007F6001">
              <w:rPr>
                <w:rFonts w:ascii="Arial" w:hAnsi="Arial" w:cs="Arial"/>
                <w:sz w:val="18"/>
                <w:szCs w:val="18"/>
              </w:rPr>
              <w:t xml:space="preserve"> (4</w:t>
            </w:r>
            <w:r>
              <w:rPr>
                <w:rFonts w:ascii="Arial" w:hAnsi="Arial" w:cs="Arial"/>
                <w:sz w:val="18"/>
                <w:szCs w:val="18"/>
              </w:rPr>
              <w:t>2.8-</w:t>
            </w:r>
            <w:r w:rsidRPr="007F6001">
              <w:rPr>
                <w:rFonts w:ascii="Arial" w:hAnsi="Arial" w:cs="Arial"/>
                <w:sz w:val="18"/>
                <w:szCs w:val="18"/>
              </w:rPr>
              <w:t>74</w:t>
            </w:r>
            <w:r>
              <w:rPr>
                <w:rFonts w:ascii="Arial" w:hAnsi="Arial" w:cs="Arial"/>
                <w:sz w:val="18"/>
                <w:szCs w:val="18"/>
              </w:rPr>
              <w:t>.3</w:t>
            </w:r>
            <w:r w:rsidRPr="007F6001">
              <w:rPr>
                <w:rFonts w:ascii="Arial" w:hAnsi="Arial" w:cs="Arial"/>
                <w:sz w:val="18"/>
                <w:szCs w:val="18"/>
              </w:rPr>
              <w:t>)</w:t>
            </w:r>
          </w:p>
        </w:tc>
        <w:tc>
          <w:tcPr>
            <w:tcW w:w="0" w:type="auto"/>
            <w:tcBorders>
              <w:left w:val="single" w:sz="12" w:space="0" w:color="auto"/>
              <w:bottom w:val="single" w:sz="4" w:space="0" w:color="auto"/>
            </w:tcBorders>
            <w:shd w:val="clear" w:color="auto" w:fill="F2F2F2" w:themeFill="background1" w:themeFillShade="F2"/>
            <w:noWrap/>
          </w:tcPr>
          <w:p w14:paraId="0D747077" w14:textId="7E6C813F"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1.46 (0.94</w:t>
            </w:r>
            <w:r>
              <w:rPr>
                <w:rFonts w:ascii="Arial" w:hAnsi="Arial" w:cs="Arial"/>
                <w:sz w:val="18"/>
                <w:szCs w:val="18"/>
              </w:rPr>
              <w:t>-</w:t>
            </w:r>
            <w:r w:rsidRPr="007F6001">
              <w:rPr>
                <w:rFonts w:ascii="Arial" w:hAnsi="Arial" w:cs="Arial"/>
                <w:sz w:val="18"/>
                <w:szCs w:val="18"/>
              </w:rPr>
              <w:t>2.27)</w:t>
            </w:r>
          </w:p>
        </w:tc>
        <w:tc>
          <w:tcPr>
            <w:tcW w:w="0" w:type="auto"/>
            <w:tcBorders>
              <w:bottom w:val="single" w:sz="4" w:space="0" w:color="auto"/>
              <w:right w:val="single" w:sz="12" w:space="0" w:color="auto"/>
            </w:tcBorders>
            <w:shd w:val="clear" w:color="auto" w:fill="F2F2F2" w:themeFill="background1" w:themeFillShade="F2"/>
          </w:tcPr>
          <w:p w14:paraId="470B2C1E" w14:textId="628E6F92"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w:t>
            </w:r>
            <w:r>
              <w:rPr>
                <w:rFonts w:ascii="Arial" w:hAnsi="Arial" w:cs="Arial"/>
                <w:sz w:val="18"/>
                <w:szCs w:val="18"/>
              </w:rPr>
              <w:t>07</w:t>
            </w:r>
            <w:r w:rsidRPr="007F6001">
              <w:rPr>
                <w:rFonts w:ascii="Arial" w:hAnsi="Arial" w:cs="Arial"/>
                <w:sz w:val="18"/>
                <w:szCs w:val="18"/>
              </w:rPr>
              <w:t xml:space="preserve"> (0.</w:t>
            </w:r>
            <w:r>
              <w:rPr>
                <w:rFonts w:ascii="Arial" w:hAnsi="Arial" w:cs="Arial"/>
                <w:sz w:val="18"/>
                <w:szCs w:val="18"/>
              </w:rPr>
              <w:t>68-</w:t>
            </w:r>
            <w:r w:rsidRPr="007F6001">
              <w:rPr>
                <w:rFonts w:ascii="Arial" w:hAnsi="Arial" w:cs="Arial"/>
                <w:sz w:val="18"/>
                <w:szCs w:val="18"/>
              </w:rPr>
              <w:t>1.</w:t>
            </w:r>
            <w:r>
              <w:rPr>
                <w:rFonts w:ascii="Arial" w:hAnsi="Arial" w:cs="Arial"/>
                <w:sz w:val="18"/>
                <w:szCs w:val="18"/>
              </w:rPr>
              <w:t>6</w:t>
            </w:r>
            <w:r w:rsidRPr="007F6001">
              <w:rPr>
                <w:rFonts w:ascii="Arial" w:hAnsi="Arial" w:cs="Arial"/>
                <w:sz w:val="18"/>
                <w:szCs w:val="18"/>
              </w:rPr>
              <w:t>7)</w:t>
            </w:r>
          </w:p>
        </w:tc>
      </w:tr>
      <w:tr w:rsidR="00A648FB" w:rsidRPr="00126EC5" w14:paraId="38E8583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6057365B" w14:textId="77777777" w:rsidR="00A648FB" w:rsidRPr="006B610F" w:rsidRDefault="00A648FB" w:rsidP="00305431">
            <w:pPr>
              <w:spacing w:line="480" w:lineRule="auto"/>
              <w:ind w:left="340"/>
              <w:rPr>
                <w:rFonts w:ascii="Arial" w:hAnsi="Arial" w:cs="Arial"/>
                <w:bCs/>
                <w:sz w:val="18"/>
                <w:szCs w:val="18"/>
              </w:rPr>
            </w:pPr>
            <w:r w:rsidRPr="006B610F">
              <w:rPr>
                <w:rFonts w:ascii="Arial" w:hAnsi="Arial" w:cs="Arial"/>
                <w:bCs/>
                <w:sz w:val="18"/>
                <w:szCs w:val="18"/>
              </w:rPr>
              <w:t>Support</w:t>
            </w:r>
            <w:r>
              <w:rPr>
                <w:rFonts w:ascii="Arial" w:hAnsi="Arial" w:cs="Arial"/>
                <w:bCs/>
                <w:sz w:val="18"/>
                <w:szCs w:val="18"/>
              </w:rPr>
              <w:t>ive</w:t>
            </w:r>
            <w:r w:rsidRPr="006B610F">
              <w:rPr>
                <w:rFonts w:ascii="Arial" w:hAnsi="Arial" w:cs="Arial"/>
                <w:bCs/>
                <w:sz w:val="18"/>
                <w:szCs w:val="18"/>
              </w:rPr>
              <w:t xml:space="preserve"> therapy</w:t>
            </w:r>
          </w:p>
        </w:tc>
        <w:tc>
          <w:tcPr>
            <w:tcW w:w="0" w:type="auto"/>
            <w:tcBorders>
              <w:left w:val="single" w:sz="12" w:space="0" w:color="auto"/>
              <w:right w:val="single" w:sz="12" w:space="0" w:color="auto"/>
            </w:tcBorders>
            <w:shd w:val="clear" w:color="auto" w:fill="F2F2F2" w:themeFill="background1" w:themeFillShade="F2"/>
            <w:noWrap/>
          </w:tcPr>
          <w:p w14:paraId="33E1177A" w14:textId="79332247"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6</w:t>
            </w:r>
            <w:r>
              <w:rPr>
                <w:rFonts w:ascii="Arial" w:hAnsi="Arial" w:cs="Arial"/>
                <w:sz w:val="18"/>
                <w:szCs w:val="18"/>
              </w:rPr>
              <w:t>4.7</w:t>
            </w:r>
            <w:r w:rsidRPr="007F6001">
              <w:rPr>
                <w:rFonts w:ascii="Arial" w:hAnsi="Arial" w:cs="Arial"/>
                <w:sz w:val="18"/>
                <w:szCs w:val="18"/>
              </w:rPr>
              <w:t xml:space="preserve"> (43</w:t>
            </w:r>
            <w:r>
              <w:rPr>
                <w:rFonts w:ascii="Arial" w:hAnsi="Arial" w:cs="Arial"/>
                <w:sz w:val="18"/>
                <w:szCs w:val="18"/>
              </w:rPr>
              <w:t>.1-79.8</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D4E784A" w14:textId="3B8B9959"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41</w:t>
            </w:r>
            <w:r>
              <w:rPr>
                <w:rFonts w:ascii="Arial" w:hAnsi="Arial" w:cs="Arial"/>
                <w:sz w:val="18"/>
                <w:szCs w:val="18"/>
              </w:rPr>
              <w:t>.2</w:t>
            </w:r>
            <w:r w:rsidRPr="007F6001">
              <w:rPr>
                <w:rFonts w:ascii="Arial" w:hAnsi="Arial" w:cs="Arial"/>
                <w:sz w:val="18"/>
                <w:szCs w:val="18"/>
              </w:rPr>
              <w:t xml:space="preserve"> (</w:t>
            </w:r>
            <w:r>
              <w:rPr>
                <w:rFonts w:ascii="Arial" w:hAnsi="Arial" w:cs="Arial"/>
                <w:sz w:val="18"/>
                <w:szCs w:val="18"/>
              </w:rPr>
              <w:t>19.9-</w:t>
            </w:r>
            <w:r w:rsidRPr="007F6001">
              <w:rPr>
                <w:rFonts w:ascii="Arial" w:hAnsi="Arial" w:cs="Arial"/>
                <w:sz w:val="18"/>
                <w:szCs w:val="18"/>
              </w:rPr>
              <w:t>61</w:t>
            </w:r>
            <w:r>
              <w:rPr>
                <w:rFonts w:ascii="Arial" w:hAnsi="Arial" w:cs="Arial"/>
                <w:sz w:val="18"/>
                <w:szCs w:val="18"/>
              </w:rPr>
              <w:t>.4</w:t>
            </w:r>
            <w:r w:rsidRPr="007F6001">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66987F9" w14:textId="4DBA20FE"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1.39 (0.79</w:t>
            </w:r>
            <w:r>
              <w:rPr>
                <w:rFonts w:ascii="Arial" w:hAnsi="Arial" w:cs="Arial"/>
                <w:sz w:val="18"/>
                <w:szCs w:val="18"/>
              </w:rPr>
              <w:t>-</w:t>
            </w:r>
            <w:r w:rsidRPr="007F6001">
              <w:rPr>
                <w:rFonts w:ascii="Arial" w:hAnsi="Arial" w:cs="Arial"/>
                <w:sz w:val="18"/>
                <w:szCs w:val="18"/>
              </w:rPr>
              <w:t>2.46)</w:t>
            </w:r>
          </w:p>
        </w:tc>
        <w:tc>
          <w:tcPr>
            <w:tcW w:w="0" w:type="auto"/>
            <w:tcBorders>
              <w:right w:val="single" w:sz="12" w:space="0" w:color="auto"/>
            </w:tcBorders>
            <w:shd w:val="clear" w:color="auto" w:fill="F2F2F2" w:themeFill="background1" w:themeFillShade="F2"/>
          </w:tcPr>
          <w:p w14:paraId="3992342C" w14:textId="5D84FB65" w:rsidR="00A648FB" w:rsidRPr="00C61DD7" w:rsidRDefault="00A648FB" w:rsidP="00305431">
            <w:pPr>
              <w:spacing w:line="480" w:lineRule="auto"/>
              <w:jc w:val="center"/>
              <w:rPr>
                <w:rFonts w:ascii="Arial" w:hAnsi="Arial" w:cs="Arial"/>
                <w:sz w:val="18"/>
                <w:szCs w:val="18"/>
              </w:rPr>
            </w:pPr>
            <w:r w:rsidRPr="007F6001">
              <w:rPr>
                <w:rFonts w:ascii="Arial" w:hAnsi="Arial" w:cs="Arial"/>
                <w:sz w:val="18"/>
                <w:szCs w:val="18"/>
              </w:rPr>
              <w:t>0.9</w:t>
            </w:r>
            <w:r>
              <w:rPr>
                <w:rFonts w:ascii="Arial" w:hAnsi="Arial" w:cs="Arial"/>
                <w:sz w:val="18"/>
                <w:szCs w:val="18"/>
              </w:rPr>
              <w:t>0</w:t>
            </w:r>
            <w:r w:rsidRPr="007F6001">
              <w:rPr>
                <w:rFonts w:ascii="Arial" w:hAnsi="Arial" w:cs="Arial"/>
                <w:sz w:val="18"/>
                <w:szCs w:val="18"/>
              </w:rPr>
              <w:t xml:space="preserve"> (0.5</w:t>
            </w:r>
            <w:r>
              <w:rPr>
                <w:rFonts w:ascii="Arial" w:hAnsi="Arial" w:cs="Arial"/>
                <w:sz w:val="18"/>
                <w:szCs w:val="18"/>
              </w:rPr>
              <w:t>1-</w:t>
            </w:r>
            <w:r w:rsidRPr="007F6001">
              <w:rPr>
                <w:rFonts w:ascii="Arial" w:hAnsi="Arial" w:cs="Arial"/>
                <w:sz w:val="18"/>
                <w:szCs w:val="18"/>
              </w:rPr>
              <w:t>1.6</w:t>
            </w:r>
            <w:r>
              <w:rPr>
                <w:rFonts w:ascii="Arial" w:hAnsi="Arial" w:cs="Arial"/>
                <w:sz w:val="18"/>
                <w:szCs w:val="18"/>
              </w:rPr>
              <w:t>1</w:t>
            </w:r>
            <w:r w:rsidRPr="007F6001">
              <w:rPr>
                <w:rFonts w:ascii="Arial" w:hAnsi="Arial" w:cs="Arial"/>
                <w:sz w:val="18"/>
                <w:szCs w:val="18"/>
              </w:rPr>
              <w:t>)</w:t>
            </w:r>
          </w:p>
        </w:tc>
      </w:tr>
      <w:tr w:rsidR="00C7729B" w:rsidRPr="00126EC5" w14:paraId="5018D96C" w14:textId="77777777" w:rsidTr="007F6001">
        <w:trPr>
          <w:trHeight w:val="270"/>
        </w:trPr>
        <w:tc>
          <w:tcPr>
            <w:tcW w:w="0" w:type="auto"/>
            <w:tcBorders>
              <w:left w:val="single" w:sz="12" w:space="0" w:color="auto"/>
              <w:right w:val="single" w:sz="12" w:space="0" w:color="auto"/>
            </w:tcBorders>
            <w:shd w:val="clear" w:color="auto" w:fill="auto"/>
            <w:noWrap/>
          </w:tcPr>
          <w:p w14:paraId="448D4D30" w14:textId="44123A00" w:rsidR="002052DC" w:rsidRPr="007F6001" w:rsidRDefault="007F6001" w:rsidP="00305431">
            <w:pPr>
              <w:spacing w:line="480" w:lineRule="auto"/>
              <w:rPr>
                <w:rFonts w:ascii="Arial" w:hAnsi="Arial" w:cs="Arial"/>
                <w:b/>
                <w:sz w:val="18"/>
                <w:szCs w:val="18"/>
              </w:rPr>
            </w:pPr>
            <w:r>
              <w:rPr>
                <w:rFonts w:ascii="Arial" w:hAnsi="Arial" w:cs="Arial"/>
                <w:b/>
                <w:sz w:val="18"/>
                <w:szCs w:val="18"/>
              </w:rPr>
              <w:t>Time period of COVID-19 diagnosis</w:t>
            </w:r>
          </w:p>
        </w:tc>
        <w:tc>
          <w:tcPr>
            <w:tcW w:w="0" w:type="auto"/>
            <w:tcBorders>
              <w:left w:val="single" w:sz="12" w:space="0" w:color="auto"/>
              <w:right w:val="single" w:sz="12" w:space="0" w:color="auto"/>
            </w:tcBorders>
            <w:shd w:val="clear" w:color="auto" w:fill="auto"/>
            <w:noWrap/>
          </w:tcPr>
          <w:p w14:paraId="0036C737" w14:textId="1F43B9D2" w:rsidR="002052DC" w:rsidRPr="006B610F" w:rsidRDefault="002052DC"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auto"/>
            <w:noWrap/>
          </w:tcPr>
          <w:p w14:paraId="508530C4" w14:textId="07493A06" w:rsidR="002052DC" w:rsidRPr="006B610F" w:rsidRDefault="002052DC" w:rsidP="00305431">
            <w:pPr>
              <w:spacing w:line="480" w:lineRule="auto"/>
              <w:jc w:val="center"/>
              <w:rPr>
                <w:rFonts w:ascii="Arial" w:hAnsi="Arial" w:cs="Arial"/>
                <w:sz w:val="18"/>
                <w:szCs w:val="18"/>
              </w:rPr>
            </w:pPr>
          </w:p>
        </w:tc>
        <w:tc>
          <w:tcPr>
            <w:tcW w:w="0" w:type="auto"/>
            <w:tcBorders>
              <w:left w:val="single" w:sz="12" w:space="0" w:color="auto"/>
            </w:tcBorders>
            <w:shd w:val="clear" w:color="auto" w:fill="auto"/>
            <w:noWrap/>
          </w:tcPr>
          <w:p w14:paraId="20ACBA5B" w14:textId="16103836" w:rsidR="002052DC" w:rsidRPr="006B610F" w:rsidRDefault="002052DC"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auto"/>
          </w:tcPr>
          <w:p w14:paraId="1D75ED2F" w14:textId="6B22186F" w:rsidR="002052DC" w:rsidRPr="006B610F" w:rsidRDefault="002052DC" w:rsidP="00305431">
            <w:pPr>
              <w:spacing w:line="480" w:lineRule="auto"/>
              <w:jc w:val="center"/>
              <w:rPr>
                <w:rFonts w:ascii="Arial" w:hAnsi="Arial" w:cs="Arial"/>
                <w:sz w:val="18"/>
                <w:szCs w:val="18"/>
              </w:rPr>
            </w:pPr>
          </w:p>
        </w:tc>
      </w:tr>
      <w:tr w:rsidR="00A648FB" w:rsidRPr="00126EC5" w14:paraId="78BDAD44" w14:textId="77777777" w:rsidTr="007F6001">
        <w:trPr>
          <w:trHeight w:val="270"/>
        </w:trPr>
        <w:tc>
          <w:tcPr>
            <w:tcW w:w="0" w:type="auto"/>
            <w:tcBorders>
              <w:left w:val="single" w:sz="12" w:space="0" w:color="auto"/>
              <w:right w:val="single" w:sz="12" w:space="0" w:color="auto"/>
            </w:tcBorders>
            <w:shd w:val="clear" w:color="auto" w:fill="auto"/>
            <w:noWrap/>
          </w:tcPr>
          <w:p w14:paraId="2EEE8A89" w14:textId="0A51D690" w:rsidR="00A648FB" w:rsidRPr="006B610F" w:rsidRDefault="00A648FB" w:rsidP="00305431">
            <w:pPr>
              <w:spacing w:line="480" w:lineRule="auto"/>
              <w:ind w:left="170"/>
              <w:rPr>
                <w:rFonts w:ascii="Arial" w:hAnsi="Arial" w:cs="Arial"/>
                <w:bCs/>
                <w:sz w:val="18"/>
                <w:szCs w:val="18"/>
              </w:rPr>
            </w:pPr>
            <w:r>
              <w:rPr>
                <w:rFonts w:ascii="Arial" w:hAnsi="Arial" w:cs="Arial"/>
                <w:bCs/>
                <w:sz w:val="18"/>
                <w:szCs w:val="18"/>
              </w:rPr>
              <w:t>Early cohort (1</w:t>
            </w:r>
            <w:r w:rsidRPr="007F6001">
              <w:rPr>
                <w:rFonts w:ascii="Arial" w:hAnsi="Arial" w:cs="Arial"/>
                <w:bCs/>
                <w:sz w:val="18"/>
                <w:szCs w:val="18"/>
                <w:vertAlign w:val="superscript"/>
              </w:rPr>
              <w:t>st</w:t>
            </w:r>
            <w:r>
              <w:rPr>
                <w:rFonts w:ascii="Arial" w:hAnsi="Arial" w:cs="Arial"/>
                <w:bCs/>
                <w:sz w:val="18"/>
                <w:szCs w:val="18"/>
              </w:rPr>
              <w:t xml:space="preserve"> wave,</w:t>
            </w:r>
            <w:r>
              <w:t xml:space="preserve"> </w:t>
            </w:r>
            <w:r w:rsidR="009A67A6">
              <w:rPr>
                <w:rFonts w:ascii="Arial" w:hAnsi="Arial" w:cs="Arial"/>
                <w:bCs/>
                <w:sz w:val="18"/>
                <w:szCs w:val="18"/>
              </w:rPr>
              <w:t>February</w:t>
            </w:r>
            <w:r w:rsidRPr="007F6001">
              <w:rPr>
                <w:rFonts w:ascii="Arial" w:hAnsi="Arial" w:cs="Arial"/>
                <w:bCs/>
                <w:sz w:val="18"/>
                <w:szCs w:val="18"/>
              </w:rPr>
              <w:t>-June 2020</w:t>
            </w:r>
            <w:r>
              <w:rPr>
                <w:rFonts w:ascii="Arial" w:hAnsi="Arial" w:cs="Arial"/>
                <w:bCs/>
                <w:sz w:val="18"/>
                <w:szCs w:val="18"/>
              </w:rPr>
              <w:t>)</w:t>
            </w:r>
          </w:p>
        </w:tc>
        <w:tc>
          <w:tcPr>
            <w:tcW w:w="0" w:type="auto"/>
            <w:tcBorders>
              <w:left w:val="single" w:sz="12" w:space="0" w:color="auto"/>
              <w:right w:val="single" w:sz="12" w:space="0" w:color="auto"/>
            </w:tcBorders>
            <w:shd w:val="clear" w:color="auto" w:fill="auto"/>
            <w:noWrap/>
          </w:tcPr>
          <w:p w14:paraId="10457A19" w14:textId="1E18E198"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67</w:t>
            </w:r>
            <w:r>
              <w:rPr>
                <w:rFonts w:ascii="Arial" w:hAnsi="Arial" w:cs="Arial"/>
                <w:sz w:val="18"/>
                <w:szCs w:val="18"/>
              </w:rPr>
              <w:t>.4</w:t>
            </w:r>
            <w:r w:rsidRPr="007F6001">
              <w:rPr>
                <w:rFonts w:ascii="Arial" w:hAnsi="Arial" w:cs="Arial"/>
                <w:sz w:val="18"/>
                <w:szCs w:val="18"/>
              </w:rPr>
              <w:t xml:space="preserve"> (6</w:t>
            </w:r>
            <w:r>
              <w:rPr>
                <w:rFonts w:ascii="Arial" w:hAnsi="Arial" w:cs="Arial"/>
                <w:sz w:val="18"/>
                <w:szCs w:val="18"/>
              </w:rPr>
              <w:t>3.7-</w:t>
            </w:r>
            <w:r w:rsidRPr="007F6001">
              <w:rPr>
                <w:rFonts w:ascii="Arial" w:hAnsi="Arial" w:cs="Arial"/>
                <w:sz w:val="18"/>
                <w:szCs w:val="18"/>
              </w:rPr>
              <w:t>7</w:t>
            </w:r>
            <w:r>
              <w:rPr>
                <w:rFonts w:ascii="Arial" w:hAnsi="Arial" w:cs="Arial"/>
                <w:sz w:val="18"/>
                <w:szCs w:val="18"/>
              </w:rPr>
              <w:t>0.8</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5469B9C4" w14:textId="1D3EFD23"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56</w:t>
            </w:r>
            <w:r>
              <w:rPr>
                <w:rFonts w:ascii="Arial" w:hAnsi="Arial" w:cs="Arial"/>
                <w:sz w:val="18"/>
                <w:szCs w:val="18"/>
              </w:rPr>
              <w:t>.3</w:t>
            </w:r>
            <w:r w:rsidRPr="007F6001">
              <w:rPr>
                <w:rFonts w:ascii="Arial" w:hAnsi="Arial" w:cs="Arial"/>
                <w:sz w:val="18"/>
                <w:szCs w:val="18"/>
              </w:rPr>
              <w:t xml:space="preserve"> (52</w:t>
            </w:r>
            <w:r>
              <w:rPr>
                <w:rFonts w:ascii="Arial" w:hAnsi="Arial" w:cs="Arial"/>
                <w:sz w:val="18"/>
                <w:szCs w:val="18"/>
              </w:rPr>
              <w:t>.0-</w:t>
            </w:r>
            <w:r w:rsidRPr="007F6001">
              <w:rPr>
                <w:rFonts w:ascii="Arial" w:hAnsi="Arial" w:cs="Arial"/>
                <w:sz w:val="18"/>
                <w:szCs w:val="18"/>
              </w:rPr>
              <w:t>60</w:t>
            </w:r>
            <w:r>
              <w:rPr>
                <w:rFonts w:ascii="Arial" w:hAnsi="Arial" w:cs="Arial"/>
                <w:sz w:val="18"/>
                <w:szCs w:val="18"/>
              </w:rPr>
              <w:t>.4</w:t>
            </w:r>
            <w:r w:rsidRPr="007F6001">
              <w:rPr>
                <w:rFonts w:ascii="Arial" w:hAnsi="Arial" w:cs="Arial"/>
                <w:sz w:val="18"/>
                <w:szCs w:val="18"/>
              </w:rPr>
              <w:t>)</w:t>
            </w:r>
          </w:p>
        </w:tc>
        <w:tc>
          <w:tcPr>
            <w:tcW w:w="0" w:type="auto"/>
            <w:tcBorders>
              <w:left w:val="single" w:sz="12" w:space="0" w:color="auto"/>
            </w:tcBorders>
            <w:shd w:val="clear" w:color="auto" w:fill="auto"/>
            <w:noWrap/>
          </w:tcPr>
          <w:p w14:paraId="7708863E" w14:textId="57047E7A"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0" w:type="auto"/>
            <w:tcBorders>
              <w:right w:val="single" w:sz="12" w:space="0" w:color="auto"/>
            </w:tcBorders>
            <w:shd w:val="clear" w:color="auto" w:fill="auto"/>
          </w:tcPr>
          <w:p w14:paraId="1D12E3E6" w14:textId="3C42C450"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A648FB" w:rsidRPr="00126EC5" w14:paraId="75D03369" w14:textId="77777777" w:rsidTr="007F6001">
        <w:trPr>
          <w:trHeight w:val="270"/>
        </w:trPr>
        <w:tc>
          <w:tcPr>
            <w:tcW w:w="0" w:type="auto"/>
            <w:tcBorders>
              <w:left w:val="single" w:sz="12" w:space="0" w:color="auto"/>
              <w:right w:val="single" w:sz="12" w:space="0" w:color="auto"/>
            </w:tcBorders>
            <w:shd w:val="clear" w:color="auto" w:fill="auto"/>
            <w:noWrap/>
          </w:tcPr>
          <w:p w14:paraId="364EF232" w14:textId="048BC11C" w:rsidR="00A648FB" w:rsidRPr="006B610F" w:rsidRDefault="00A648FB" w:rsidP="00305431">
            <w:pPr>
              <w:spacing w:line="480" w:lineRule="auto"/>
              <w:ind w:left="170"/>
              <w:rPr>
                <w:rFonts w:ascii="Arial" w:hAnsi="Arial" w:cs="Arial"/>
                <w:bCs/>
                <w:sz w:val="18"/>
                <w:szCs w:val="18"/>
              </w:rPr>
            </w:pPr>
            <w:r>
              <w:rPr>
                <w:rFonts w:ascii="Arial" w:hAnsi="Arial" w:cs="Arial"/>
                <w:bCs/>
                <w:sz w:val="18"/>
                <w:szCs w:val="18"/>
              </w:rPr>
              <w:t>Later cohort (2</w:t>
            </w:r>
            <w:r w:rsidRPr="007F6001">
              <w:rPr>
                <w:rFonts w:ascii="Arial" w:hAnsi="Arial" w:cs="Arial"/>
                <w:bCs/>
                <w:sz w:val="18"/>
                <w:szCs w:val="18"/>
                <w:vertAlign w:val="superscript"/>
              </w:rPr>
              <w:t>nd</w:t>
            </w:r>
            <w:r>
              <w:rPr>
                <w:rFonts w:ascii="Arial" w:hAnsi="Arial" w:cs="Arial"/>
                <w:bCs/>
                <w:sz w:val="18"/>
                <w:szCs w:val="18"/>
              </w:rPr>
              <w:t>/3</w:t>
            </w:r>
            <w:r w:rsidRPr="007F6001">
              <w:rPr>
                <w:rFonts w:ascii="Arial" w:hAnsi="Arial" w:cs="Arial"/>
                <w:bCs/>
                <w:sz w:val="18"/>
                <w:szCs w:val="18"/>
                <w:vertAlign w:val="superscript"/>
              </w:rPr>
              <w:t>rd</w:t>
            </w:r>
            <w:r>
              <w:rPr>
                <w:rFonts w:ascii="Arial" w:hAnsi="Arial" w:cs="Arial"/>
                <w:bCs/>
                <w:sz w:val="18"/>
                <w:szCs w:val="18"/>
              </w:rPr>
              <w:t xml:space="preserve"> wave, </w:t>
            </w:r>
            <w:r w:rsidRPr="007F6001">
              <w:rPr>
                <w:rFonts w:ascii="Arial" w:hAnsi="Arial" w:cs="Arial"/>
                <w:bCs/>
                <w:sz w:val="18"/>
                <w:szCs w:val="18"/>
              </w:rPr>
              <w:t>July</w:t>
            </w:r>
            <w:r>
              <w:rPr>
                <w:rFonts w:ascii="Arial" w:hAnsi="Arial" w:cs="Arial"/>
                <w:bCs/>
                <w:sz w:val="18"/>
                <w:szCs w:val="18"/>
              </w:rPr>
              <w:t xml:space="preserve"> 2020</w:t>
            </w:r>
            <w:r w:rsidRPr="007F6001">
              <w:rPr>
                <w:rFonts w:ascii="Arial" w:hAnsi="Arial" w:cs="Arial"/>
                <w:bCs/>
                <w:sz w:val="18"/>
                <w:szCs w:val="18"/>
              </w:rPr>
              <w:t>-February 2021</w:t>
            </w:r>
            <w:r>
              <w:rPr>
                <w:rFonts w:ascii="Arial" w:hAnsi="Arial" w:cs="Arial"/>
                <w:bCs/>
                <w:sz w:val="18"/>
                <w:szCs w:val="18"/>
              </w:rPr>
              <w:t>)</w:t>
            </w:r>
          </w:p>
        </w:tc>
        <w:tc>
          <w:tcPr>
            <w:tcW w:w="0" w:type="auto"/>
            <w:tcBorders>
              <w:left w:val="single" w:sz="12" w:space="0" w:color="auto"/>
              <w:right w:val="single" w:sz="12" w:space="0" w:color="auto"/>
            </w:tcBorders>
            <w:shd w:val="clear" w:color="auto" w:fill="auto"/>
            <w:noWrap/>
          </w:tcPr>
          <w:p w14:paraId="0DAE429B" w14:textId="7B24658F"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7</w:t>
            </w:r>
            <w:r>
              <w:rPr>
                <w:rFonts w:ascii="Arial" w:hAnsi="Arial" w:cs="Arial"/>
                <w:sz w:val="18"/>
                <w:szCs w:val="18"/>
              </w:rPr>
              <w:t>0.9</w:t>
            </w:r>
            <w:r w:rsidRPr="007F6001">
              <w:rPr>
                <w:rFonts w:ascii="Arial" w:hAnsi="Arial" w:cs="Arial"/>
                <w:sz w:val="18"/>
                <w:szCs w:val="18"/>
              </w:rPr>
              <w:t xml:space="preserve"> (6</w:t>
            </w:r>
            <w:r>
              <w:rPr>
                <w:rFonts w:ascii="Arial" w:hAnsi="Arial" w:cs="Arial"/>
                <w:sz w:val="18"/>
                <w:szCs w:val="18"/>
              </w:rPr>
              <w:t>4.9-</w:t>
            </w:r>
            <w:r w:rsidRPr="007F6001">
              <w:rPr>
                <w:rFonts w:ascii="Arial" w:hAnsi="Arial" w:cs="Arial"/>
                <w:sz w:val="18"/>
                <w:szCs w:val="18"/>
              </w:rPr>
              <w:t>76</w:t>
            </w:r>
            <w:r>
              <w:rPr>
                <w:rFonts w:ascii="Arial" w:hAnsi="Arial" w:cs="Arial"/>
                <w:sz w:val="18"/>
                <w:szCs w:val="18"/>
              </w:rPr>
              <w:t>.1</w:t>
            </w:r>
            <w:r w:rsidRPr="007F6001">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713DF0FF" w14:textId="7C0A0D1E"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5</w:t>
            </w:r>
            <w:r>
              <w:rPr>
                <w:rFonts w:ascii="Arial" w:hAnsi="Arial" w:cs="Arial"/>
                <w:sz w:val="18"/>
                <w:szCs w:val="18"/>
              </w:rPr>
              <w:t>5.8</w:t>
            </w:r>
            <w:r w:rsidRPr="007F6001">
              <w:rPr>
                <w:rFonts w:ascii="Arial" w:hAnsi="Arial" w:cs="Arial"/>
                <w:sz w:val="18"/>
                <w:szCs w:val="18"/>
              </w:rPr>
              <w:t xml:space="preserve"> (48</w:t>
            </w:r>
            <w:r>
              <w:rPr>
                <w:rFonts w:ascii="Arial" w:hAnsi="Arial" w:cs="Arial"/>
                <w:sz w:val="18"/>
                <w:szCs w:val="18"/>
              </w:rPr>
              <w:t>.0-</w:t>
            </w:r>
            <w:r w:rsidRPr="007F6001">
              <w:rPr>
                <w:rFonts w:ascii="Arial" w:hAnsi="Arial" w:cs="Arial"/>
                <w:sz w:val="18"/>
                <w:szCs w:val="18"/>
              </w:rPr>
              <w:t>6</w:t>
            </w:r>
            <w:r>
              <w:rPr>
                <w:rFonts w:ascii="Arial" w:hAnsi="Arial" w:cs="Arial"/>
                <w:sz w:val="18"/>
                <w:szCs w:val="18"/>
              </w:rPr>
              <w:t>2.9</w:t>
            </w:r>
            <w:r w:rsidRPr="007F6001">
              <w:rPr>
                <w:rFonts w:ascii="Arial" w:hAnsi="Arial" w:cs="Arial"/>
                <w:sz w:val="18"/>
                <w:szCs w:val="18"/>
              </w:rPr>
              <w:t>)</w:t>
            </w:r>
          </w:p>
        </w:tc>
        <w:tc>
          <w:tcPr>
            <w:tcW w:w="0" w:type="auto"/>
            <w:tcBorders>
              <w:left w:val="single" w:sz="12" w:space="0" w:color="auto"/>
            </w:tcBorders>
            <w:shd w:val="clear" w:color="auto" w:fill="auto"/>
            <w:noWrap/>
          </w:tcPr>
          <w:p w14:paraId="70536BC8" w14:textId="3A1290A8"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0.93 (0.73</w:t>
            </w:r>
            <w:r>
              <w:rPr>
                <w:rFonts w:ascii="Arial" w:hAnsi="Arial" w:cs="Arial"/>
                <w:sz w:val="18"/>
                <w:szCs w:val="18"/>
              </w:rPr>
              <w:t>-</w:t>
            </w:r>
            <w:r w:rsidR="00BC2E1D">
              <w:rPr>
                <w:rFonts w:ascii="Arial" w:hAnsi="Arial" w:cs="Arial"/>
                <w:sz w:val="18"/>
                <w:szCs w:val="18"/>
              </w:rPr>
              <w:t>1</w:t>
            </w:r>
            <w:r w:rsidRPr="007F6001">
              <w:rPr>
                <w:rFonts w:ascii="Arial" w:hAnsi="Arial" w:cs="Arial"/>
                <w:sz w:val="18"/>
                <w:szCs w:val="18"/>
              </w:rPr>
              <w:t>.17)</w:t>
            </w:r>
          </w:p>
        </w:tc>
        <w:tc>
          <w:tcPr>
            <w:tcW w:w="0" w:type="auto"/>
            <w:tcBorders>
              <w:right w:val="single" w:sz="12" w:space="0" w:color="auto"/>
            </w:tcBorders>
            <w:shd w:val="clear" w:color="auto" w:fill="auto"/>
          </w:tcPr>
          <w:p w14:paraId="4B5ACF51" w14:textId="3DA8AFB9" w:rsidR="00A648FB" w:rsidRPr="006B610F" w:rsidRDefault="00A648FB" w:rsidP="00305431">
            <w:pPr>
              <w:spacing w:line="480" w:lineRule="auto"/>
              <w:jc w:val="center"/>
              <w:rPr>
                <w:rFonts w:ascii="Arial" w:hAnsi="Arial" w:cs="Arial"/>
                <w:sz w:val="18"/>
                <w:szCs w:val="18"/>
              </w:rPr>
            </w:pPr>
            <w:r w:rsidRPr="007F6001">
              <w:rPr>
                <w:rFonts w:ascii="Arial" w:hAnsi="Arial" w:cs="Arial"/>
                <w:sz w:val="18"/>
                <w:szCs w:val="18"/>
              </w:rPr>
              <w:t>0.9</w:t>
            </w:r>
            <w:r>
              <w:rPr>
                <w:rFonts w:ascii="Arial" w:hAnsi="Arial" w:cs="Arial"/>
                <w:sz w:val="18"/>
                <w:szCs w:val="18"/>
              </w:rPr>
              <w:t>9</w:t>
            </w:r>
            <w:r w:rsidRPr="007F6001">
              <w:rPr>
                <w:rFonts w:ascii="Arial" w:hAnsi="Arial" w:cs="Arial"/>
                <w:sz w:val="18"/>
                <w:szCs w:val="18"/>
              </w:rPr>
              <w:t xml:space="preserve"> (</w:t>
            </w:r>
            <w:r>
              <w:rPr>
                <w:rFonts w:ascii="Arial" w:hAnsi="Arial" w:cs="Arial"/>
                <w:sz w:val="18"/>
                <w:szCs w:val="18"/>
              </w:rPr>
              <w:t>0.</w:t>
            </w:r>
            <w:r w:rsidRPr="007F6001">
              <w:rPr>
                <w:rFonts w:ascii="Arial" w:hAnsi="Arial" w:cs="Arial"/>
                <w:sz w:val="18"/>
                <w:szCs w:val="18"/>
              </w:rPr>
              <w:t>7</w:t>
            </w:r>
            <w:r>
              <w:rPr>
                <w:rFonts w:ascii="Arial" w:hAnsi="Arial" w:cs="Arial"/>
                <w:sz w:val="18"/>
                <w:szCs w:val="18"/>
              </w:rPr>
              <w:t>9-</w:t>
            </w:r>
            <w:r w:rsidRPr="007F6001">
              <w:rPr>
                <w:rFonts w:ascii="Arial" w:hAnsi="Arial" w:cs="Arial"/>
                <w:sz w:val="18"/>
                <w:szCs w:val="18"/>
              </w:rPr>
              <w:t>1.2</w:t>
            </w:r>
            <w:r>
              <w:rPr>
                <w:rFonts w:ascii="Arial" w:hAnsi="Arial" w:cs="Arial"/>
                <w:sz w:val="18"/>
                <w:szCs w:val="18"/>
              </w:rPr>
              <w:t>6</w:t>
            </w:r>
            <w:r w:rsidRPr="007F6001">
              <w:rPr>
                <w:rFonts w:ascii="Arial" w:hAnsi="Arial" w:cs="Arial"/>
                <w:sz w:val="18"/>
                <w:szCs w:val="18"/>
              </w:rPr>
              <w:t xml:space="preserve">) </w:t>
            </w:r>
          </w:p>
        </w:tc>
      </w:tr>
      <w:tr w:rsidR="00C7729B" w:rsidRPr="00126EC5" w14:paraId="70E3CA5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25A75928" w14:textId="01575704" w:rsidR="007F6001" w:rsidRPr="006B610F" w:rsidRDefault="00F83B5D" w:rsidP="00305431">
            <w:pPr>
              <w:spacing w:line="480" w:lineRule="auto"/>
              <w:rPr>
                <w:rFonts w:ascii="Arial" w:hAnsi="Arial" w:cs="Arial"/>
                <w:bCs/>
                <w:sz w:val="18"/>
                <w:szCs w:val="18"/>
              </w:rPr>
            </w:pPr>
            <w:r>
              <w:rPr>
                <w:rFonts w:ascii="Arial" w:hAnsi="Arial" w:cs="Arial"/>
                <w:b/>
                <w:sz w:val="18"/>
                <w:szCs w:val="18"/>
              </w:rPr>
              <w:t>Care setting of COVID-19 treatment</w:t>
            </w:r>
          </w:p>
        </w:tc>
        <w:tc>
          <w:tcPr>
            <w:tcW w:w="0" w:type="auto"/>
            <w:tcBorders>
              <w:left w:val="single" w:sz="12" w:space="0" w:color="auto"/>
              <w:right w:val="single" w:sz="12" w:space="0" w:color="auto"/>
            </w:tcBorders>
            <w:shd w:val="clear" w:color="auto" w:fill="F2F2F2" w:themeFill="background1" w:themeFillShade="F2"/>
            <w:noWrap/>
          </w:tcPr>
          <w:p w14:paraId="20141E29" w14:textId="77777777" w:rsidR="007F6001" w:rsidRPr="006B610F" w:rsidRDefault="007F6001"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F2F2F2" w:themeFill="background1" w:themeFillShade="F2"/>
            <w:noWrap/>
          </w:tcPr>
          <w:p w14:paraId="3ED5E170" w14:textId="77777777" w:rsidR="007F6001" w:rsidRPr="006B610F" w:rsidRDefault="007F6001" w:rsidP="00305431">
            <w:pPr>
              <w:spacing w:line="480" w:lineRule="auto"/>
              <w:jc w:val="center"/>
              <w:rPr>
                <w:rFonts w:ascii="Arial" w:hAnsi="Arial" w:cs="Arial"/>
                <w:sz w:val="18"/>
                <w:szCs w:val="18"/>
              </w:rPr>
            </w:pPr>
          </w:p>
        </w:tc>
        <w:tc>
          <w:tcPr>
            <w:tcW w:w="0" w:type="auto"/>
            <w:tcBorders>
              <w:left w:val="single" w:sz="12" w:space="0" w:color="auto"/>
            </w:tcBorders>
            <w:shd w:val="clear" w:color="auto" w:fill="F2F2F2" w:themeFill="background1" w:themeFillShade="F2"/>
            <w:noWrap/>
          </w:tcPr>
          <w:p w14:paraId="2E3657A9" w14:textId="77777777" w:rsidR="007F6001" w:rsidRPr="006B610F" w:rsidRDefault="007F6001"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F2F2F2" w:themeFill="background1" w:themeFillShade="F2"/>
          </w:tcPr>
          <w:p w14:paraId="75CDBD4B" w14:textId="77777777" w:rsidR="007F6001" w:rsidRPr="006B610F" w:rsidRDefault="007F6001" w:rsidP="00305431">
            <w:pPr>
              <w:spacing w:line="480" w:lineRule="auto"/>
              <w:jc w:val="center"/>
              <w:rPr>
                <w:rFonts w:ascii="Arial" w:hAnsi="Arial" w:cs="Arial"/>
                <w:sz w:val="18"/>
                <w:szCs w:val="18"/>
              </w:rPr>
            </w:pPr>
          </w:p>
        </w:tc>
      </w:tr>
      <w:tr w:rsidR="00EF2E86" w:rsidRPr="00126EC5" w14:paraId="2F50095D"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7998A720" w14:textId="177F55BF" w:rsidR="00EF2E86" w:rsidRPr="006B610F" w:rsidRDefault="00EF2E86" w:rsidP="00305431">
            <w:pPr>
              <w:spacing w:line="480" w:lineRule="auto"/>
              <w:ind w:left="170"/>
              <w:rPr>
                <w:rFonts w:ascii="Arial" w:hAnsi="Arial" w:cs="Arial"/>
                <w:bCs/>
                <w:sz w:val="18"/>
                <w:szCs w:val="18"/>
              </w:rPr>
            </w:pPr>
            <w:r w:rsidRPr="00F83B5D">
              <w:rPr>
                <w:rFonts w:ascii="Arial" w:hAnsi="Arial" w:cs="Arial"/>
                <w:bCs/>
                <w:sz w:val="18"/>
                <w:szCs w:val="18"/>
              </w:rPr>
              <w:t>Outpatient</w:t>
            </w:r>
          </w:p>
        </w:tc>
        <w:tc>
          <w:tcPr>
            <w:tcW w:w="0" w:type="auto"/>
            <w:tcBorders>
              <w:left w:val="single" w:sz="12" w:space="0" w:color="auto"/>
              <w:right w:val="single" w:sz="12" w:space="0" w:color="auto"/>
            </w:tcBorders>
            <w:shd w:val="clear" w:color="auto" w:fill="F2F2F2" w:themeFill="background1" w:themeFillShade="F2"/>
            <w:noWrap/>
          </w:tcPr>
          <w:p w14:paraId="70505DF3" w14:textId="3A3F214F"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99</w:t>
            </w:r>
            <w:r>
              <w:rPr>
                <w:rFonts w:ascii="Arial" w:hAnsi="Arial" w:cs="Arial"/>
                <w:sz w:val="18"/>
                <w:szCs w:val="18"/>
              </w:rPr>
              <w:t>.4</w:t>
            </w:r>
            <w:r w:rsidRPr="00F83B5D">
              <w:rPr>
                <w:rFonts w:ascii="Arial" w:hAnsi="Arial" w:cs="Arial"/>
                <w:sz w:val="18"/>
                <w:szCs w:val="18"/>
              </w:rPr>
              <w:t xml:space="preserve"> (95</w:t>
            </w:r>
            <w:r>
              <w:rPr>
                <w:rFonts w:ascii="Arial" w:hAnsi="Arial" w:cs="Arial"/>
                <w:sz w:val="18"/>
                <w:szCs w:val="18"/>
              </w:rPr>
              <w:t>.5-99.9</w:t>
            </w:r>
            <w:r w:rsidRPr="00F83B5D">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6311FB3" w14:textId="121EE4B5"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9</w:t>
            </w:r>
            <w:r>
              <w:rPr>
                <w:rFonts w:ascii="Arial" w:hAnsi="Arial" w:cs="Arial"/>
                <w:sz w:val="18"/>
                <w:szCs w:val="18"/>
              </w:rPr>
              <w:t>3.8</w:t>
            </w:r>
            <w:r w:rsidRPr="00F83B5D">
              <w:rPr>
                <w:rFonts w:ascii="Arial" w:hAnsi="Arial" w:cs="Arial"/>
                <w:sz w:val="18"/>
                <w:szCs w:val="18"/>
              </w:rPr>
              <w:t xml:space="preserve"> (85</w:t>
            </w:r>
            <w:r>
              <w:rPr>
                <w:rFonts w:ascii="Arial" w:hAnsi="Arial" w:cs="Arial"/>
                <w:sz w:val="18"/>
                <w:szCs w:val="18"/>
              </w:rPr>
              <w:t>.3-</w:t>
            </w:r>
            <w:r w:rsidRPr="00F83B5D">
              <w:rPr>
                <w:rFonts w:ascii="Arial" w:hAnsi="Arial" w:cs="Arial"/>
                <w:sz w:val="18"/>
                <w:szCs w:val="18"/>
              </w:rPr>
              <w:t>97</w:t>
            </w:r>
            <w:r>
              <w:rPr>
                <w:rFonts w:ascii="Arial" w:hAnsi="Arial" w:cs="Arial"/>
                <w:sz w:val="18"/>
                <w:szCs w:val="18"/>
              </w:rPr>
              <w:t>.4</w:t>
            </w:r>
            <w:r w:rsidRPr="00F83B5D">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3599E993" w14:textId="05B69CA5"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6CA2742E" w14:textId="37E2EA5F"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reference</w:t>
            </w:r>
          </w:p>
        </w:tc>
      </w:tr>
      <w:tr w:rsidR="00EF2E86" w:rsidRPr="00126EC5" w14:paraId="093F9C16"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1656CAEF" w14:textId="0B09337E" w:rsidR="00EF2E86" w:rsidRPr="006B610F" w:rsidRDefault="00EF2E86" w:rsidP="00305431">
            <w:pPr>
              <w:spacing w:line="480" w:lineRule="auto"/>
              <w:ind w:left="170"/>
              <w:rPr>
                <w:rFonts w:ascii="Arial" w:hAnsi="Arial" w:cs="Arial"/>
                <w:bCs/>
                <w:sz w:val="18"/>
                <w:szCs w:val="18"/>
              </w:rPr>
            </w:pPr>
            <w:r w:rsidRPr="00F83B5D">
              <w:rPr>
                <w:rFonts w:ascii="Arial" w:hAnsi="Arial" w:cs="Arial"/>
                <w:bCs/>
                <w:sz w:val="18"/>
                <w:szCs w:val="18"/>
              </w:rPr>
              <w:t>Inpatient</w:t>
            </w:r>
          </w:p>
        </w:tc>
        <w:tc>
          <w:tcPr>
            <w:tcW w:w="0" w:type="auto"/>
            <w:tcBorders>
              <w:left w:val="single" w:sz="12" w:space="0" w:color="auto"/>
              <w:right w:val="single" w:sz="12" w:space="0" w:color="auto"/>
            </w:tcBorders>
            <w:shd w:val="clear" w:color="auto" w:fill="F2F2F2" w:themeFill="background1" w:themeFillShade="F2"/>
            <w:noWrap/>
          </w:tcPr>
          <w:p w14:paraId="1AB3EC4C" w14:textId="755ADACC"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62</w:t>
            </w:r>
            <w:r>
              <w:rPr>
                <w:rFonts w:ascii="Arial" w:hAnsi="Arial" w:cs="Arial"/>
                <w:sz w:val="18"/>
                <w:szCs w:val="18"/>
              </w:rPr>
              <w:t>.1</w:t>
            </w:r>
            <w:r w:rsidRPr="00F83B5D">
              <w:rPr>
                <w:rFonts w:ascii="Arial" w:hAnsi="Arial" w:cs="Arial"/>
                <w:sz w:val="18"/>
                <w:szCs w:val="18"/>
              </w:rPr>
              <w:t xml:space="preserve"> (5</w:t>
            </w:r>
            <w:r>
              <w:rPr>
                <w:rFonts w:ascii="Arial" w:hAnsi="Arial" w:cs="Arial"/>
                <w:sz w:val="18"/>
                <w:szCs w:val="18"/>
              </w:rPr>
              <w:t>8.6-</w:t>
            </w:r>
            <w:r w:rsidRPr="00F83B5D">
              <w:rPr>
                <w:rFonts w:ascii="Arial" w:hAnsi="Arial" w:cs="Arial"/>
                <w:sz w:val="18"/>
                <w:szCs w:val="18"/>
              </w:rPr>
              <w:t>6</w:t>
            </w:r>
            <w:r>
              <w:rPr>
                <w:rFonts w:ascii="Arial" w:hAnsi="Arial" w:cs="Arial"/>
                <w:sz w:val="18"/>
                <w:szCs w:val="18"/>
              </w:rPr>
              <w:t>5.</w:t>
            </w:r>
            <w:r w:rsidRPr="00F83B5D">
              <w:rPr>
                <w:rFonts w:ascii="Arial" w:hAnsi="Arial" w:cs="Arial"/>
                <w:sz w:val="18"/>
                <w:szCs w:val="18"/>
              </w:rPr>
              <w:t>4)</w:t>
            </w:r>
          </w:p>
        </w:tc>
        <w:tc>
          <w:tcPr>
            <w:tcW w:w="0" w:type="auto"/>
            <w:tcBorders>
              <w:left w:val="single" w:sz="12" w:space="0" w:color="auto"/>
              <w:right w:val="single" w:sz="12" w:space="0" w:color="auto"/>
            </w:tcBorders>
            <w:shd w:val="clear" w:color="auto" w:fill="F2F2F2" w:themeFill="background1" w:themeFillShade="F2"/>
            <w:noWrap/>
          </w:tcPr>
          <w:p w14:paraId="037CDF4D" w14:textId="4EA68565"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49</w:t>
            </w:r>
            <w:r>
              <w:rPr>
                <w:rFonts w:ascii="Arial" w:hAnsi="Arial" w:cs="Arial"/>
                <w:sz w:val="18"/>
                <w:szCs w:val="18"/>
              </w:rPr>
              <w:t>.3</w:t>
            </w:r>
            <w:r w:rsidRPr="00F83B5D">
              <w:rPr>
                <w:rFonts w:ascii="Arial" w:hAnsi="Arial" w:cs="Arial"/>
                <w:sz w:val="18"/>
                <w:szCs w:val="18"/>
              </w:rPr>
              <w:t xml:space="preserve"> (45</w:t>
            </w:r>
            <w:r>
              <w:rPr>
                <w:rFonts w:ascii="Arial" w:hAnsi="Arial" w:cs="Arial"/>
                <w:sz w:val="18"/>
                <w:szCs w:val="18"/>
              </w:rPr>
              <w:t>.2-</w:t>
            </w:r>
            <w:r w:rsidRPr="00F83B5D">
              <w:rPr>
                <w:rFonts w:ascii="Arial" w:hAnsi="Arial" w:cs="Arial"/>
                <w:sz w:val="18"/>
                <w:szCs w:val="18"/>
              </w:rPr>
              <w:t>53</w:t>
            </w:r>
            <w:r>
              <w:rPr>
                <w:rFonts w:ascii="Arial" w:hAnsi="Arial" w:cs="Arial"/>
                <w:sz w:val="18"/>
                <w:szCs w:val="18"/>
              </w:rPr>
              <w:t>.2</w:t>
            </w:r>
            <w:r w:rsidRPr="00F83B5D">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688F4F95" w14:textId="0977B700"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10.8 (5.37</w:t>
            </w:r>
            <w:r>
              <w:rPr>
                <w:rFonts w:ascii="Arial" w:hAnsi="Arial" w:cs="Arial"/>
                <w:sz w:val="18"/>
                <w:szCs w:val="18"/>
              </w:rPr>
              <w:t>-</w:t>
            </w:r>
            <w:r w:rsidRPr="00F83B5D">
              <w:rPr>
                <w:rFonts w:ascii="Arial" w:hAnsi="Arial" w:cs="Arial"/>
                <w:sz w:val="18"/>
                <w:szCs w:val="18"/>
              </w:rPr>
              <w:t>21.8)</w:t>
            </w:r>
          </w:p>
        </w:tc>
        <w:tc>
          <w:tcPr>
            <w:tcW w:w="0" w:type="auto"/>
            <w:tcBorders>
              <w:right w:val="single" w:sz="12" w:space="0" w:color="auto"/>
            </w:tcBorders>
            <w:shd w:val="clear" w:color="auto" w:fill="F2F2F2" w:themeFill="background1" w:themeFillShade="F2"/>
          </w:tcPr>
          <w:p w14:paraId="5CECF353" w14:textId="2E28104F"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8.</w:t>
            </w:r>
            <w:r>
              <w:rPr>
                <w:rFonts w:ascii="Arial" w:hAnsi="Arial" w:cs="Arial"/>
                <w:sz w:val="18"/>
                <w:szCs w:val="18"/>
              </w:rPr>
              <w:t>81</w:t>
            </w:r>
            <w:r w:rsidRPr="00F83B5D">
              <w:rPr>
                <w:rFonts w:ascii="Arial" w:hAnsi="Arial" w:cs="Arial"/>
                <w:sz w:val="18"/>
                <w:szCs w:val="18"/>
              </w:rPr>
              <w:t xml:space="preserve"> (4.3</w:t>
            </w:r>
            <w:r>
              <w:rPr>
                <w:rFonts w:ascii="Arial" w:hAnsi="Arial" w:cs="Arial"/>
                <w:sz w:val="18"/>
                <w:szCs w:val="18"/>
              </w:rPr>
              <w:t>7-</w:t>
            </w:r>
            <w:r w:rsidRPr="00F83B5D">
              <w:rPr>
                <w:rFonts w:ascii="Arial" w:hAnsi="Arial" w:cs="Arial"/>
                <w:sz w:val="18"/>
                <w:szCs w:val="18"/>
              </w:rPr>
              <w:t>17.</w:t>
            </w:r>
            <w:r>
              <w:rPr>
                <w:rFonts w:ascii="Arial" w:hAnsi="Arial" w:cs="Arial"/>
                <w:sz w:val="18"/>
                <w:szCs w:val="18"/>
              </w:rPr>
              <w:t>8</w:t>
            </w:r>
            <w:r w:rsidRPr="00F83B5D">
              <w:rPr>
                <w:rFonts w:ascii="Arial" w:hAnsi="Arial" w:cs="Arial"/>
                <w:sz w:val="18"/>
                <w:szCs w:val="18"/>
              </w:rPr>
              <w:t>)</w:t>
            </w:r>
          </w:p>
        </w:tc>
      </w:tr>
      <w:tr w:rsidR="00EF2E86" w:rsidRPr="00126EC5" w14:paraId="0CC3E96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0E0810E" w14:textId="5552154E" w:rsidR="00EF2E86" w:rsidRPr="006B610F" w:rsidRDefault="00EF2E86" w:rsidP="00305431">
            <w:pPr>
              <w:spacing w:line="480" w:lineRule="auto"/>
              <w:ind w:left="340"/>
              <w:rPr>
                <w:rFonts w:ascii="Arial" w:hAnsi="Arial" w:cs="Arial"/>
                <w:bCs/>
                <w:sz w:val="18"/>
                <w:szCs w:val="18"/>
              </w:rPr>
            </w:pPr>
            <w:r w:rsidRPr="00F83B5D">
              <w:rPr>
                <w:rFonts w:ascii="Arial" w:hAnsi="Arial" w:cs="Arial"/>
                <w:bCs/>
                <w:sz w:val="18"/>
                <w:szCs w:val="18"/>
              </w:rPr>
              <w:t xml:space="preserve">Intensive </w:t>
            </w:r>
            <w:r>
              <w:rPr>
                <w:rFonts w:ascii="Arial" w:hAnsi="Arial" w:cs="Arial"/>
                <w:bCs/>
                <w:sz w:val="18"/>
                <w:szCs w:val="18"/>
              </w:rPr>
              <w:t>c</w:t>
            </w:r>
            <w:r w:rsidRPr="00F83B5D">
              <w:rPr>
                <w:rFonts w:ascii="Arial" w:hAnsi="Arial" w:cs="Arial"/>
                <w:bCs/>
                <w:sz w:val="18"/>
                <w:szCs w:val="18"/>
              </w:rPr>
              <w:t xml:space="preserve">are </w:t>
            </w:r>
            <w:r>
              <w:rPr>
                <w:rFonts w:ascii="Arial" w:hAnsi="Arial" w:cs="Arial"/>
                <w:bCs/>
                <w:sz w:val="18"/>
                <w:szCs w:val="18"/>
              </w:rPr>
              <w:t>u</w:t>
            </w:r>
            <w:r w:rsidRPr="00F83B5D">
              <w:rPr>
                <w:rFonts w:ascii="Arial" w:hAnsi="Arial" w:cs="Arial"/>
                <w:bCs/>
                <w:sz w:val="18"/>
                <w:szCs w:val="18"/>
              </w:rPr>
              <w:t>nit</w:t>
            </w:r>
          </w:p>
        </w:tc>
        <w:tc>
          <w:tcPr>
            <w:tcW w:w="0" w:type="auto"/>
            <w:tcBorders>
              <w:left w:val="single" w:sz="12" w:space="0" w:color="auto"/>
              <w:right w:val="single" w:sz="12" w:space="0" w:color="auto"/>
            </w:tcBorders>
            <w:shd w:val="clear" w:color="auto" w:fill="F2F2F2" w:themeFill="background1" w:themeFillShade="F2"/>
            <w:noWrap/>
          </w:tcPr>
          <w:p w14:paraId="2FC3B45A" w14:textId="5C9835A9"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45</w:t>
            </w:r>
            <w:r>
              <w:rPr>
                <w:rFonts w:ascii="Arial" w:hAnsi="Arial" w:cs="Arial"/>
                <w:sz w:val="18"/>
                <w:szCs w:val="18"/>
              </w:rPr>
              <w:t>.2</w:t>
            </w:r>
            <w:r w:rsidRPr="00F83B5D">
              <w:rPr>
                <w:rFonts w:ascii="Arial" w:hAnsi="Arial" w:cs="Arial"/>
                <w:sz w:val="18"/>
                <w:szCs w:val="18"/>
              </w:rPr>
              <w:t xml:space="preserve"> (3</w:t>
            </w:r>
            <w:r>
              <w:rPr>
                <w:rFonts w:ascii="Arial" w:hAnsi="Arial" w:cs="Arial"/>
                <w:sz w:val="18"/>
                <w:szCs w:val="18"/>
              </w:rPr>
              <w:t>8.</w:t>
            </w:r>
            <w:r w:rsidRPr="00F83B5D">
              <w:rPr>
                <w:rFonts w:ascii="Arial" w:hAnsi="Arial" w:cs="Arial"/>
                <w:sz w:val="18"/>
                <w:szCs w:val="18"/>
              </w:rPr>
              <w:t>9</w:t>
            </w:r>
            <w:r>
              <w:rPr>
                <w:rFonts w:ascii="Arial" w:hAnsi="Arial" w:cs="Arial"/>
                <w:sz w:val="18"/>
                <w:szCs w:val="18"/>
              </w:rPr>
              <w:t>-</w:t>
            </w:r>
            <w:r w:rsidRPr="00F83B5D">
              <w:rPr>
                <w:rFonts w:ascii="Arial" w:hAnsi="Arial" w:cs="Arial"/>
                <w:sz w:val="18"/>
                <w:szCs w:val="18"/>
              </w:rPr>
              <w:t>51</w:t>
            </w:r>
            <w:r>
              <w:rPr>
                <w:rFonts w:ascii="Arial" w:hAnsi="Arial" w:cs="Arial"/>
                <w:sz w:val="18"/>
                <w:szCs w:val="18"/>
              </w:rPr>
              <w:t>.2</w:t>
            </w:r>
            <w:r w:rsidRPr="00F83B5D">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01EAB85E" w14:textId="41169C07"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28</w:t>
            </w:r>
            <w:r>
              <w:rPr>
                <w:rFonts w:ascii="Arial" w:hAnsi="Arial" w:cs="Arial"/>
                <w:sz w:val="18"/>
                <w:szCs w:val="18"/>
              </w:rPr>
              <w:t>.0</w:t>
            </w:r>
            <w:r w:rsidRPr="00F83B5D">
              <w:rPr>
                <w:rFonts w:ascii="Arial" w:hAnsi="Arial" w:cs="Arial"/>
                <w:sz w:val="18"/>
                <w:szCs w:val="18"/>
              </w:rPr>
              <w:t xml:space="preserve"> (22</w:t>
            </w:r>
            <w:r>
              <w:rPr>
                <w:rFonts w:ascii="Arial" w:hAnsi="Arial" w:cs="Arial"/>
                <w:sz w:val="18"/>
                <w:szCs w:val="18"/>
              </w:rPr>
              <w:t>.1-</w:t>
            </w:r>
            <w:r w:rsidRPr="00F83B5D">
              <w:rPr>
                <w:rFonts w:ascii="Arial" w:hAnsi="Arial" w:cs="Arial"/>
                <w:sz w:val="18"/>
                <w:szCs w:val="18"/>
              </w:rPr>
              <w:t>34</w:t>
            </w:r>
            <w:r>
              <w:rPr>
                <w:rFonts w:ascii="Arial" w:hAnsi="Arial" w:cs="Arial"/>
                <w:sz w:val="18"/>
                <w:szCs w:val="18"/>
              </w:rPr>
              <w:t>.1</w:t>
            </w:r>
            <w:r w:rsidRPr="00F83B5D">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24AF8F32" w14:textId="30102193" w:rsidR="00EF2E86" w:rsidRPr="006B610F" w:rsidRDefault="00EF2E86" w:rsidP="00305431">
            <w:pPr>
              <w:spacing w:line="480" w:lineRule="auto"/>
              <w:jc w:val="center"/>
              <w:rPr>
                <w:rFonts w:ascii="Arial" w:hAnsi="Arial" w:cs="Arial"/>
                <w:sz w:val="18"/>
                <w:szCs w:val="18"/>
              </w:rPr>
            </w:pPr>
            <w:r w:rsidRPr="00F83B5D">
              <w:rPr>
                <w:rFonts w:ascii="Arial" w:hAnsi="Arial" w:cs="Arial"/>
                <w:sz w:val="18"/>
                <w:szCs w:val="18"/>
              </w:rPr>
              <w:t>2.</w:t>
            </w:r>
            <w:r>
              <w:rPr>
                <w:rFonts w:ascii="Arial" w:hAnsi="Arial" w:cs="Arial"/>
                <w:sz w:val="18"/>
                <w:szCs w:val="18"/>
              </w:rPr>
              <w:t>21</w:t>
            </w:r>
            <w:r w:rsidRPr="00F83B5D">
              <w:rPr>
                <w:rFonts w:ascii="Arial" w:hAnsi="Arial" w:cs="Arial"/>
                <w:sz w:val="18"/>
                <w:szCs w:val="18"/>
              </w:rPr>
              <w:t xml:space="preserve"> (</w:t>
            </w:r>
            <w:r>
              <w:rPr>
                <w:rFonts w:ascii="Arial" w:hAnsi="Arial" w:cs="Arial"/>
                <w:sz w:val="18"/>
                <w:szCs w:val="18"/>
              </w:rPr>
              <w:t>1.80-2.71</w:t>
            </w:r>
            <w:r w:rsidRPr="00F83B5D">
              <w:rPr>
                <w:rFonts w:ascii="Arial" w:hAnsi="Arial" w:cs="Arial"/>
                <w:sz w:val="18"/>
                <w:szCs w:val="18"/>
              </w:rPr>
              <w:t>)</w:t>
            </w:r>
          </w:p>
        </w:tc>
        <w:tc>
          <w:tcPr>
            <w:tcW w:w="0" w:type="auto"/>
            <w:tcBorders>
              <w:right w:val="single" w:sz="12" w:space="0" w:color="auto"/>
            </w:tcBorders>
            <w:shd w:val="clear" w:color="auto" w:fill="F2F2F2" w:themeFill="background1" w:themeFillShade="F2"/>
          </w:tcPr>
          <w:p w14:paraId="7E15289C" w14:textId="7EE866E0" w:rsidR="00EF2E86" w:rsidRPr="006B610F" w:rsidRDefault="00EF2E86" w:rsidP="00305431">
            <w:pPr>
              <w:spacing w:line="480" w:lineRule="auto"/>
              <w:jc w:val="center"/>
              <w:rPr>
                <w:rFonts w:ascii="Arial" w:hAnsi="Arial" w:cs="Arial"/>
                <w:sz w:val="18"/>
                <w:szCs w:val="18"/>
              </w:rPr>
            </w:pPr>
            <w:r>
              <w:rPr>
                <w:rFonts w:ascii="Arial" w:hAnsi="Arial" w:cs="Arial"/>
                <w:sz w:val="18"/>
                <w:szCs w:val="18"/>
              </w:rPr>
              <w:t>2.42</w:t>
            </w:r>
            <w:r w:rsidRPr="00F83B5D">
              <w:rPr>
                <w:rFonts w:ascii="Arial" w:hAnsi="Arial" w:cs="Arial"/>
                <w:sz w:val="18"/>
                <w:szCs w:val="18"/>
              </w:rPr>
              <w:t xml:space="preserve"> (</w:t>
            </w:r>
            <w:r>
              <w:rPr>
                <w:rFonts w:ascii="Arial" w:hAnsi="Arial" w:cs="Arial"/>
                <w:sz w:val="18"/>
                <w:szCs w:val="18"/>
              </w:rPr>
              <w:t>1.97-2.99</w:t>
            </w:r>
            <w:r w:rsidRPr="00F83B5D">
              <w:rPr>
                <w:rFonts w:ascii="Arial" w:hAnsi="Arial" w:cs="Arial"/>
                <w:sz w:val="18"/>
                <w:szCs w:val="18"/>
              </w:rPr>
              <w:t>)</w:t>
            </w:r>
          </w:p>
        </w:tc>
      </w:tr>
      <w:tr w:rsidR="00F83B5D" w:rsidRPr="00126EC5" w14:paraId="662CC377" w14:textId="77777777" w:rsidTr="00F83B5D">
        <w:trPr>
          <w:trHeight w:val="270"/>
        </w:trPr>
        <w:tc>
          <w:tcPr>
            <w:tcW w:w="0" w:type="auto"/>
            <w:tcBorders>
              <w:left w:val="single" w:sz="12" w:space="0" w:color="auto"/>
              <w:right w:val="single" w:sz="12" w:space="0" w:color="auto"/>
            </w:tcBorders>
            <w:shd w:val="clear" w:color="auto" w:fill="auto"/>
            <w:noWrap/>
          </w:tcPr>
          <w:p w14:paraId="02E88D05" w14:textId="0A75A360" w:rsidR="00F83B5D" w:rsidRPr="00F83B5D" w:rsidRDefault="00F83B5D" w:rsidP="00305431">
            <w:pPr>
              <w:spacing w:line="480" w:lineRule="auto"/>
              <w:rPr>
                <w:rFonts w:ascii="Arial" w:hAnsi="Arial" w:cs="Arial"/>
                <w:b/>
                <w:sz w:val="18"/>
                <w:szCs w:val="18"/>
              </w:rPr>
            </w:pPr>
            <w:r w:rsidRPr="00F83B5D">
              <w:rPr>
                <w:rFonts w:ascii="Arial" w:hAnsi="Arial" w:cs="Arial"/>
                <w:b/>
                <w:sz w:val="18"/>
                <w:szCs w:val="18"/>
              </w:rPr>
              <w:t>Pharmacologic therapies for COVID-19</w:t>
            </w:r>
          </w:p>
        </w:tc>
        <w:tc>
          <w:tcPr>
            <w:tcW w:w="0" w:type="auto"/>
            <w:tcBorders>
              <w:left w:val="single" w:sz="12" w:space="0" w:color="auto"/>
              <w:right w:val="single" w:sz="12" w:space="0" w:color="auto"/>
            </w:tcBorders>
            <w:shd w:val="clear" w:color="auto" w:fill="auto"/>
            <w:noWrap/>
          </w:tcPr>
          <w:p w14:paraId="2E76A28E" w14:textId="77777777" w:rsidR="00F83B5D" w:rsidRPr="006B610F" w:rsidRDefault="00F83B5D"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auto"/>
            <w:noWrap/>
          </w:tcPr>
          <w:p w14:paraId="1846DBBC" w14:textId="77777777" w:rsidR="00F83B5D" w:rsidRPr="006B610F" w:rsidRDefault="00F83B5D" w:rsidP="00305431">
            <w:pPr>
              <w:spacing w:line="480" w:lineRule="auto"/>
              <w:jc w:val="center"/>
              <w:rPr>
                <w:rFonts w:ascii="Arial" w:hAnsi="Arial" w:cs="Arial"/>
                <w:sz w:val="18"/>
                <w:szCs w:val="18"/>
              </w:rPr>
            </w:pPr>
          </w:p>
        </w:tc>
        <w:tc>
          <w:tcPr>
            <w:tcW w:w="0" w:type="auto"/>
            <w:tcBorders>
              <w:left w:val="single" w:sz="12" w:space="0" w:color="auto"/>
            </w:tcBorders>
            <w:shd w:val="clear" w:color="auto" w:fill="auto"/>
            <w:noWrap/>
          </w:tcPr>
          <w:p w14:paraId="716883FA" w14:textId="77777777" w:rsidR="00F83B5D" w:rsidRPr="006B610F" w:rsidRDefault="00F83B5D"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auto"/>
          </w:tcPr>
          <w:p w14:paraId="519BEF00" w14:textId="77777777" w:rsidR="00F83B5D" w:rsidRPr="006B610F" w:rsidRDefault="00F83B5D" w:rsidP="00305431">
            <w:pPr>
              <w:spacing w:line="480" w:lineRule="auto"/>
              <w:jc w:val="center"/>
              <w:rPr>
                <w:rFonts w:ascii="Arial" w:hAnsi="Arial" w:cs="Arial"/>
                <w:sz w:val="18"/>
                <w:szCs w:val="18"/>
              </w:rPr>
            </w:pPr>
          </w:p>
        </w:tc>
      </w:tr>
      <w:tr w:rsidR="00EF2E86" w:rsidRPr="00126EC5" w14:paraId="14734B2C" w14:textId="77777777" w:rsidTr="00F83B5D">
        <w:trPr>
          <w:trHeight w:val="270"/>
        </w:trPr>
        <w:tc>
          <w:tcPr>
            <w:tcW w:w="0" w:type="auto"/>
            <w:tcBorders>
              <w:left w:val="single" w:sz="12" w:space="0" w:color="auto"/>
              <w:right w:val="single" w:sz="12" w:space="0" w:color="auto"/>
            </w:tcBorders>
            <w:shd w:val="clear" w:color="auto" w:fill="auto"/>
            <w:noWrap/>
          </w:tcPr>
          <w:p w14:paraId="34A91BEC" w14:textId="670BCA27"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lastRenderedPageBreak/>
              <w:t xml:space="preserve">(Hydroxy)chloroquine </w:t>
            </w:r>
          </w:p>
        </w:tc>
        <w:tc>
          <w:tcPr>
            <w:tcW w:w="0" w:type="auto"/>
            <w:tcBorders>
              <w:left w:val="single" w:sz="12" w:space="0" w:color="auto"/>
              <w:right w:val="single" w:sz="12" w:space="0" w:color="auto"/>
            </w:tcBorders>
            <w:shd w:val="clear" w:color="auto" w:fill="auto"/>
            <w:noWrap/>
          </w:tcPr>
          <w:p w14:paraId="56A0EF92" w14:textId="5BBDE667"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w:t>
            </w:r>
            <w:r>
              <w:rPr>
                <w:rFonts w:ascii="Arial" w:hAnsi="Arial" w:cs="Arial"/>
                <w:sz w:val="18"/>
                <w:szCs w:val="18"/>
              </w:rPr>
              <w:t>7.7</w:t>
            </w:r>
            <w:r w:rsidRPr="00C7729B">
              <w:rPr>
                <w:rFonts w:ascii="Arial" w:hAnsi="Arial" w:cs="Arial"/>
                <w:sz w:val="18"/>
                <w:szCs w:val="18"/>
              </w:rPr>
              <w:t xml:space="preserve"> (6</w:t>
            </w:r>
            <w:r>
              <w:rPr>
                <w:rFonts w:ascii="Arial" w:hAnsi="Arial" w:cs="Arial"/>
                <w:sz w:val="18"/>
                <w:szCs w:val="18"/>
              </w:rPr>
              <w:t>3.6-</w:t>
            </w:r>
            <w:r w:rsidRPr="00C7729B">
              <w:rPr>
                <w:rFonts w:ascii="Arial" w:hAnsi="Arial" w:cs="Arial"/>
                <w:sz w:val="18"/>
                <w:szCs w:val="18"/>
              </w:rPr>
              <w:t>71</w:t>
            </w:r>
            <w:r>
              <w:rPr>
                <w:rFonts w:ascii="Arial" w:hAnsi="Arial" w:cs="Arial"/>
                <w:sz w:val="18"/>
                <w:szCs w:val="18"/>
              </w:rPr>
              <w:t>.4</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77138EC6" w14:textId="7E1A79A0"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5</w:t>
            </w:r>
            <w:r>
              <w:rPr>
                <w:rFonts w:ascii="Arial" w:hAnsi="Arial" w:cs="Arial"/>
                <w:sz w:val="18"/>
                <w:szCs w:val="18"/>
              </w:rPr>
              <w:t>6.9</w:t>
            </w:r>
            <w:r w:rsidRPr="00C7729B">
              <w:rPr>
                <w:rFonts w:ascii="Arial" w:hAnsi="Arial" w:cs="Arial"/>
                <w:sz w:val="18"/>
                <w:szCs w:val="18"/>
              </w:rPr>
              <w:t xml:space="preserve"> (52</w:t>
            </w:r>
            <w:r>
              <w:rPr>
                <w:rFonts w:ascii="Arial" w:hAnsi="Arial" w:cs="Arial"/>
                <w:sz w:val="18"/>
                <w:szCs w:val="18"/>
              </w:rPr>
              <w:t>.2-</w:t>
            </w:r>
            <w:r w:rsidRPr="00C7729B">
              <w:rPr>
                <w:rFonts w:ascii="Arial" w:hAnsi="Arial" w:cs="Arial"/>
                <w:sz w:val="18"/>
                <w:szCs w:val="18"/>
              </w:rPr>
              <w:t>61</w:t>
            </w:r>
            <w:r>
              <w:rPr>
                <w:rFonts w:ascii="Arial" w:hAnsi="Arial" w:cs="Arial"/>
                <w:sz w:val="18"/>
                <w:szCs w:val="18"/>
              </w:rPr>
              <w:t>.2</w:t>
            </w:r>
            <w:r w:rsidRPr="00C7729B">
              <w:rPr>
                <w:rFonts w:ascii="Arial" w:hAnsi="Arial" w:cs="Arial"/>
                <w:sz w:val="18"/>
                <w:szCs w:val="18"/>
              </w:rPr>
              <w:t>)</w:t>
            </w:r>
          </w:p>
        </w:tc>
        <w:tc>
          <w:tcPr>
            <w:tcW w:w="0" w:type="auto"/>
            <w:tcBorders>
              <w:left w:val="single" w:sz="12" w:space="0" w:color="auto"/>
            </w:tcBorders>
            <w:shd w:val="clear" w:color="auto" w:fill="auto"/>
            <w:noWrap/>
          </w:tcPr>
          <w:p w14:paraId="445940DC" w14:textId="48FEC40E"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1.00 (0.81</w:t>
            </w:r>
            <w:r>
              <w:rPr>
                <w:rFonts w:ascii="Arial" w:hAnsi="Arial" w:cs="Arial"/>
                <w:sz w:val="18"/>
                <w:szCs w:val="18"/>
              </w:rPr>
              <w:t>-</w:t>
            </w:r>
            <w:r w:rsidRPr="00C7729B">
              <w:rPr>
                <w:rFonts w:ascii="Arial" w:hAnsi="Arial" w:cs="Arial"/>
                <w:sz w:val="18"/>
                <w:szCs w:val="18"/>
              </w:rPr>
              <w:t>1.23)</w:t>
            </w:r>
          </w:p>
        </w:tc>
        <w:tc>
          <w:tcPr>
            <w:tcW w:w="0" w:type="auto"/>
            <w:tcBorders>
              <w:right w:val="single" w:sz="12" w:space="0" w:color="auto"/>
            </w:tcBorders>
            <w:shd w:val="clear" w:color="auto" w:fill="auto"/>
          </w:tcPr>
          <w:p w14:paraId="2F1A0660" w14:textId="4D00A458"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0.9</w:t>
            </w:r>
            <w:r>
              <w:rPr>
                <w:rFonts w:ascii="Arial" w:hAnsi="Arial" w:cs="Arial"/>
                <w:sz w:val="18"/>
                <w:szCs w:val="18"/>
              </w:rPr>
              <w:t>6</w:t>
            </w:r>
            <w:r w:rsidRPr="00C7729B">
              <w:rPr>
                <w:rFonts w:ascii="Arial" w:hAnsi="Arial" w:cs="Arial"/>
                <w:sz w:val="18"/>
                <w:szCs w:val="18"/>
              </w:rPr>
              <w:t xml:space="preserve"> (0.7</w:t>
            </w:r>
            <w:r>
              <w:rPr>
                <w:rFonts w:ascii="Arial" w:hAnsi="Arial" w:cs="Arial"/>
                <w:sz w:val="18"/>
                <w:szCs w:val="18"/>
              </w:rPr>
              <w:t>7-</w:t>
            </w:r>
            <w:r w:rsidRPr="00C7729B">
              <w:rPr>
                <w:rFonts w:ascii="Arial" w:hAnsi="Arial" w:cs="Arial"/>
                <w:sz w:val="18"/>
                <w:szCs w:val="18"/>
              </w:rPr>
              <w:t>1.</w:t>
            </w:r>
            <w:r>
              <w:rPr>
                <w:rFonts w:ascii="Arial" w:hAnsi="Arial" w:cs="Arial"/>
                <w:sz w:val="18"/>
                <w:szCs w:val="18"/>
              </w:rPr>
              <w:t>19</w:t>
            </w:r>
            <w:r w:rsidRPr="00C7729B">
              <w:rPr>
                <w:rFonts w:ascii="Arial" w:hAnsi="Arial" w:cs="Arial"/>
                <w:sz w:val="18"/>
                <w:szCs w:val="18"/>
              </w:rPr>
              <w:t>)</w:t>
            </w:r>
          </w:p>
        </w:tc>
      </w:tr>
      <w:tr w:rsidR="00EF2E86" w:rsidRPr="00126EC5" w14:paraId="04F7EE87" w14:textId="77777777" w:rsidTr="00F83B5D">
        <w:trPr>
          <w:trHeight w:val="270"/>
        </w:trPr>
        <w:tc>
          <w:tcPr>
            <w:tcW w:w="0" w:type="auto"/>
            <w:tcBorders>
              <w:left w:val="single" w:sz="12" w:space="0" w:color="auto"/>
              <w:right w:val="single" w:sz="12" w:space="0" w:color="auto"/>
            </w:tcBorders>
            <w:shd w:val="clear" w:color="auto" w:fill="auto"/>
            <w:noWrap/>
          </w:tcPr>
          <w:p w14:paraId="3C068CFB" w14:textId="4A57161B"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Azithromycin</w:t>
            </w:r>
          </w:p>
        </w:tc>
        <w:tc>
          <w:tcPr>
            <w:tcW w:w="0" w:type="auto"/>
            <w:tcBorders>
              <w:left w:val="single" w:sz="12" w:space="0" w:color="auto"/>
              <w:right w:val="single" w:sz="12" w:space="0" w:color="auto"/>
            </w:tcBorders>
            <w:shd w:val="clear" w:color="auto" w:fill="auto"/>
            <w:noWrap/>
          </w:tcPr>
          <w:p w14:paraId="625B5711" w14:textId="1AE52760"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w:t>
            </w:r>
            <w:r>
              <w:rPr>
                <w:rFonts w:ascii="Arial" w:hAnsi="Arial" w:cs="Arial"/>
                <w:sz w:val="18"/>
                <w:szCs w:val="18"/>
              </w:rPr>
              <w:t>7.7</w:t>
            </w:r>
            <w:r w:rsidRPr="00C7729B">
              <w:rPr>
                <w:rFonts w:ascii="Arial" w:hAnsi="Arial" w:cs="Arial"/>
                <w:sz w:val="18"/>
                <w:szCs w:val="18"/>
              </w:rPr>
              <w:t xml:space="preserve"> (62</w:t>
            </w:r>
            <w:r>
              <w:rPr>
                <w:rFonts w:ascii="Arial" w:hAnsi="Arial" w:cs="Arial"/>
                <w:sz w:val="18"/>
                <w:szCs w:val="18"/>
              </w:rPr>
              <w:t>.5-</w:t>
            </w:r>
            <w:r w:rsidRPr="00C7729B">
              <w:rPr>
                <w:rFonts w:ascii="Arial" w:hAnsi="Arial" w:cs="Arial"/>
                <w:sz w:val="18"/>
                <w:szCs w:val="18"/>
              </w:rPr>
              <w:t>7</w:t>
            </w:r>
            <w:r>
              <w:rPr>
                <w:rFonts w:ascii="Arial" w:hAnsi="Arial" w:cs="Arial"/>
                <w:sz w:val="18"/>
                <w:szCs w:val="18"/>
              </w:rPr>
              <w:t>2.5</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652817DE" w14:textId="5F2DDCE2"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5</w:t>
            </w:r>
            <w:r>
              <w:rPr>
                <w:rFonts w:ascii="Arial" w:hAnsi="Arial" w:cs="Arial"/>
                <w:sz w:val="18"/>
                <w:szCs w:val="18"/>
              </w:rPr>
              <w:t>6.6</w:t>
            </w:r>
            <w:r w:rsidRPr="00C7729B">
              <w:rPr>
                <w:rFonts w:ascii="Arial" w:hAnsi="Arial" w:cs="Arial"/>
                <w:sz w:val="18"/>
                <w:szCs w:val="18"/>
              </w:rPr>
              <w:t xml:space="preserve"> (50</w:t>
            </w:r>
            <w:r>
              <w:rPr>
                <w:rFonts w:ascii="Arial" w:hAnsi="Arial" w:cs="Arial"/>
                <w:sz w:val="18"/>
                <w:szCs w:val="18"/>
              </w:rPr>
              <w:t>.3-</w:t>
            </w:r>
            <w:r w:rsidRPr="00C7729B">
              <w:rPr>
                <w:rFonts w:ascii="Arial" w:hAnsi="Arial" w:cs="Arial"/>
                <w:sz w:val="18"/>
                <w:szCs w:val="18"/>
              </w:rPr>
              <w:t>62</w:t>
            </w:r>
            <w:r>
              <w:rPr>
                <w:rFonts w:ascii="Arial" w:hAnsi="Arial" w:cs="Arial"/>
                <w:sz w:val="18"/>
                <w:szCs w:val="18"/>
              </w:rPr>
              <w:t>.3</w:t>
            </w:r>
            <w:r w:rsidRPr="00C7729B">
              <w:rPr>
                <w:rFonts w:ascii="Arial" w:hAnsi="Arial" w:cs="Arial"/>
                <w:sz w:val="18"/>
                <w:szCs w:val="18"/>
              </w:rPr>
              <w:t>)</w:t>
            </w:r>
          </w:p>
        </w:tc>
        <w:tc>
          <w:tcPr>
            <w:tcW w:w="0" w:type="auto"/>
            <w:tcBorders>
              <w:left w:val="single" w:sz="12" w:space="0" w:color="auto"/>
            </w:tcBorders>
            <w:shd w:val="clear" w:color="auto" w:fill="auto"/>
            <w:noWrap/>
          </w:tcPr>
          <w:p w14:paraId="4E2880AE" w14:textId="2481E912"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1.06 (0.86</w:t>
            </w:r>
            <w:r>
              <w:rPr>
                <w:rFonts w:ascii="Arial" w:hAnsi="Arial" w:cs="Arial"/>
                <w:sz w:val="18"/>
                <w:szCs w:val="18"/>
              </w:rPr>
              <w:t>-</w:t>
            </w:r>
            <w:r w:rsidRPr="00C7729B">
              <w:rPr>
                <w:rFonts w:ascii="Arial" w:hAnsi="Arial" w:cs="Arial"/>
                <w:sz w:val="18"/>
                <w:szCs w:val="18"/>
              </w:rPr>
              <w:t>1.30)</w:t>
            </w:r>
          </w:p>
        </w:tc>
        <w:tc>
          <w:tcPr>
            <w:tcW w:w="0" w:type="auto"/>
            <w:tcBorders>
              <w:right w:val="single" w:sz="12" w:space="0" w:color="auto"/>
            </w:tcBorders>
            <w:shd w:val="clear" w:color="auto" w:fill="auto"/>
          </w:tcPr>
          <w:p w14:paraId="02DD75AC" w14:textId="24D3D2D9"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w:t>
            </w:r>
            <w:r>
              <w:rPr>
                <w:rFonts w:ascii="Arial" w:hAnsi="Arial" w:cs="Arial"/>
                <w:sz w:val="18"/>
                <w:szCs w:val="18"/>
              </w:rPr>
              <w:t>3</w:t>
            </w:r>
            <w:r w:rsidRPr="00C7729B">
              <w:rPr>
                <w:rFonts w:ascii="Arial" w:hAnsi="Arial" w:cs="Arial"/>
                <w:sz w:val="18"/>
                <w:szCs w:val="18"/>
              </w:rPr>
              <w:t xml:space="preserve"> (0.8</w:t>
            </w:r>
            <w:r>
              <w:rPr>
                <w:rFonts w:ascii="Arial" w:hAnsi="Arial" w:cs="Arial"/>
                <w:sz w:val="18"/>
                <w:szCs w:val="18"/>
              </w:rPr>
              <w:t>3-</w:t>
            </w:r>
            <w:r w:rsidRPr="00C7729B">
              <w:rPr>
                <w:rFonts w:ascii="Arial" w:hAnsi="Arial" w:cs="Arial"/>
                <w:sz w:val="18"/>
                <w:szCs w:val="18"/>
              </w:rPr>
              <w:t>1.2</w:t>
            </w:r>
            <w:r>
              <w:rPr>
                <w:rFonts w:ascii="Arial" w:hAnsi="Arial" w:cs="Arial"/>
                <w:sz w:val="18"/>
                <w:szCs w:val="18"/>
              </w:rPr>
              <w:t>7</w:t>
            </w:r>
            <w:r w:rsidRPr="00C7729B">
              <w:rPr>
                <w:rFonts w:ascii="Arial" w:hAnsi="Arial" w:cs="Arial"/>
                <w:sz w:val="18"/>
                <w:szCs w:val="18"/>
              </w:rPr>
              <w:t>)</w:t>
            </w:r>
          </w:p>
        </w:tc>
      </w:tr>
      <w:tr w:rsidR="00EF2E86" w:rsidRPr="00126EC5" w14:paraId="0D9AA69C" w14:textId="77777777" w:rsidTr="00F83B5D">
        <w:trPr>
          <w:trHeight w:val="270"/>
        </w:trPr>
        <w:tc>
          <w:tcPr>
            <w:tcW w:w="0" w:type="auto"/>
            <w:tcBorders>
              <w:left w:val="single" w:sz="12" w:space="0" w:color="auto"/>
              <w:right w:val="single" w:sz="12" w:space="0" w:color="auto"/>
            </w:tcBorders>
            <w:shd w:val="clear" w:color="auto" w:fill="auto"/>
            <w:noWrap/>
          </w:tcPr>
          <w:p w14:paraId="5F1D5DE9" w14:textId="5CA34A08"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Lopinavir/</w:t>
            </w:r>
            <w:r>
              <w:rPr>
                <w:rFonts w:ascii="Arial" w:hAnsi="Arial" w:cs="Arial"/>
                <w:bCs/>
                <w:sz w:val="18"/>
                <w:szCs w:val="18"/>
              </w:rPr>
              <w:t>d</w:t>
            </w:r>
            <w:r w:rsidRPr="00C7729B">
              <w:rPr>
                <w:rFonts w:ascii="Arial" w:hAnsi="Arial" w:cs="Arial"/>
                <w:bCs/>
                <w:sz w:val="18"/>
                <w:szCs w:val="18"/>
              </w:rPr>
              <w:t>arunavir</w:t>
            </w:r>
          </w:p>
        </w:tc>
        <w:tc>
          <w:tcPr>
            <w:tcW w:w="0" w:type="auto"/>
            <w:tcBorders>
              <w:left w:val="single" w:sz="12" w:space="0" w:color="auto"/>
              <w:right w:val="single" w:sz="12" w:space="0" w:color="auto"/>
            </w:tcBorders>
            <w:shd w:val="clear" w:color="auto" w:fill="auto"/>
            <w:noWrap/>
          </w:tcPr>
          <w:p w14:paraId="04A8AF81" w14:textId="2EEFF72D"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66</w:t>
            </w:r>
            <w:r>
              <w:rPr>
                <w:rFonts w:ascii="Arial" w:hAnsi="Arial" w:cs="Arial"/>
                <w:sz w:val="18"/>
                <w:szCs w:val="18"/>
              </w:rPr>
              <w:t>.1</w:t>
            </w:r>
            <w:r w:rsidRPr="00C7729B">
              <w:rPr>
                <w:rFonts w:ascii="Arial" w:hAnsi="Arial" w:cs="Arial"/>
                <w:sz w:val="18"/>
                <w:szCs w:val="18"/>
              </w:rPr>
              <w:t xml:space="preserve"> (6</w:t>
            </w:r>
            <w:r>
              <w:rPr>
                <w:rFonts w:ascii="Arial" w:hAnsi="Arial" w:cs="Arial"/>
                <w:sz w:val="18"/>
                <w:szCs w:val="18"/>
              </w:rPr>
              <w:t>0.9-</w:t>
            </w:r>
            <w:r w:rsidRPr="00C7729B">
              <w:rPr>
                <w:rFonts w:ascii="Arial" w:hAnsi="Arial" w:cs="Arial"/>
                <w:sz w:val="18"/>
                <w:szCs w:val="18"/>
              </w:rPr>
              <w:t>7</w:t>
            </w:r>
            <w:r>
              <w:rPr>
                <w:rFonts w:ascii="Arial" w:hAnsi="Arial" w:cs="Arial"/>
                <w:sz w:val="18"/>
                <w:szCs w:val="18"/>
              </w:rPr>
              <w:t>0.7</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5661A501" w14:textId="272722DE"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56</w:t>
            </w:r>
            <w:r>
              <w:rPr>
                <w:rFonts w:ascii="Arial" w:hAnsi="Arial" w:cs="Arial"/>
                <w:sz w:val="18"/>
                <w:szCs w:val="18"/>
              </w:rPr>
              <w:t>.1</w:t>
            </w:r>
            <w:r w:rsidRPr="00C7729B">
              <w:rPr>
                <w:rFonts w:ascii="Arial" w:hAnsi="Arial" w:cs="Arial"/>
                <w:sz w:val="18"/>
                <w:szCs w:val="18"/>
              </w:rPr>
              <w:t xml:space="preserve"> (50</w:t>
            </w:r>
            <w:r>
              <w:rPr>
                <w:rFonts w:ascii="Arial" w:hAnsi="Arial" w:cs="Arial"/>
                <w:sz w:val="18"/>
                <w:szCs w:val="18"/>
              </w:rPr>
              <w:t>.3-</w:t>
            </w:r>
            <w:r w:rsidRPr="00C7729B">
              <w:rPr>
                <w:rFonts w:ascii="Arial" w:hAnsi="Arial" w:cs="Arial"/>
                <w:sz w:val="18"/>
                <w:szCs w:val="18"/>
              </w:rPr>
              <w:t>61</w:t>
            </w:r>
            <w:r>
              <w:rPr>
                <w:rFonts w:ascii="Arial" w:hAnsi="Arial" w:cs="Arial"/>
                <w:sz w:val="18"/>
                <w:szCs w:val="18"/>
              </w:rPr>
              <w:t>.5</w:t>
            </w:r>
            <w:r w:rsidRPr="00C7729B">
              <w:rPr>
                <w:rFonts w:ascii="Arial" w:hAnsi="Arial" w:cs="Arial"/>
                <w:sz w:val="18"/>
                <w:szCs w:val="18"/>
              </w:rPr>
              <w:t>)</w:t>
            </w:r>
          </w:p>
        </w:tc>
        <w:tc>
          <w:tcPr>
            <w:tcW w:w="0" w:type="auto"/>
            <w:tcBorders>
              <w:left w:val="single" w:sz="12" w:space="0" w:color="auto"/>
            </w:tcBorders>
            <w:shd w:val="clear" w:color="auto" w:fill="auto"/>
            <w:noWrap/>
          </w:tcPr>
          <w:p w14:paraId="7B03F997" w14:textId="52FFE6E4"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1.03 (0.84</w:t>
            </w:r>
            <w:r>
              <w:rPr>
                <w:rFonts w:ascii="Arial" w:hAnsi="Arial" w:cs="Arial"/>
                <w:sz w:val="18"/>
                <w:szCs w:val="18"/>
              </w:rPr>
              <w:t>-</w:t>
            </w:r>
            <w:r w:rsidRPr="00C7729B">
              <w:rPr>
                <w:rFonts w:ascii="Arial" w:hAnsi="Arial" w:cs="Arial"/>
                <w:sz w:val="18"/>
                <w:szCs w:val="18"/>
              </w:rPr>
              <w:t>1.26)</w:t>
            </w:r>
          </w:p>
        </w:tc>
        <w:tc>
          <w:tcPr>
            <w:tcW w:w="0" w:type="auto"/>
            <w:tcBorders>
              <w:right w:val="single" w:sz="12" w:space="0" w:color="auto"/>
            </w:tcBorders>
            <w:shd w:val="clear" w:color="auto" w:fill="auto"/>
          </w:tcPr>
          <w:p w14:paraId="628B1B14" w14:textId="2A60DB34"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w:t>
            </w:r>
            <w:r>
              <w:rPr>
                <w:rFonts w:ascii="Arial" w:hAnsi="Arial" w:cs="Arial"/>
                <w:sz w:val="18"/>
                <w:szCs w:val="18"/>
              </w:rPr>
              <w:t>09</w:t>
            </w:r>
            <w:r w:rsidRPr="00C7729B">
              <w:rPr>
                <w:rFonts w:ascii="Arial" w:hAnsi="Arial" w:cs="Arial"/>
                <w:sz w:val="18"/>
                <w:szCs w:val="18"/>
              </w:rPr>
              <w:t xml:space="preserve"> (0.</w:t>
            </w:r>
            <w:r>
              <w:rPr>
                <w:rFonts w:ascii="Arial" w:hAnsi="Arial" w:cs="Arial"/>
                <w:sz w:val="18"/>
                <w:szCs w:val="18"/>
              </w:rPr>
              <w:t>88-</w:t>
            </w:r>
            <w:r w:rsidRPr="00C7729B">
              <w:rPr>
                <w:rFonts w:ascii="Arial" w:hAnsi="Arial" w:cs="Arial"/>
                <w:sz w:val="18"/>
                <w:szCs w:val="18"/>
              </w:rPr>
              <w:t>1.3</w:t>
            </w:r>
            <w:r>
              <w:rPr>
                <w:rFonts w:ascii="Arial" w:hAnsi="Arial" w:cs="Arial"/>
                <w:sz w:val="18"/>
                <w:szCs w:val="18"/>
              </w:rPr>
              <w:t>5</w:t>
            </w:r>
            <w:r w:rsidRPr="00C7729B">
              <w:rPr>
                <w:rFonts w:ascii="Arial" w:hAnsi="Arial" w:cs="Arial"/>
                <w:sz w:val="18"/>
                <w:szCs w:val="18"/>
              </w:rPr>
              <w:t>)</w:t>
            </w:r>
          </w:p>
        </w:tc>
      </w:tr>
      <w:tr w:rsidR="00EF2E86" w:rsidRPr="00126EC5" w14:paraId="1DDD7EC6" w14:textId="77777777" w:rsidTr="00C7729B">
        <w:trPr>
          <w:trHeight w:val="270"/>
        </w:trPr>
        <w:tc>
          <w:tcPr>
            <w:tcW w:w="0" w:type="auto"/>
            <w:tcBorders>
              <w:left w:val="single" w:sz="12" w:space="0" w:color="auto"/>
              <w:right w:val="single" w:sz="12" w:space="0" w:color="auto"/>
            </w:tcBorders>
            <w:shd w:val="clear" w:color="auto" w:fill="auto"/>
            <w:noWrap/>
          </w:tcPr>
          <w:p w14:paraId="04282DD2" w14:textId="052A5163"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Remdesivir</w:t>
            </w:r>
          </w:p>
        </w:tc>
        <w:tc>
          <w:tcPr>
            <w:tcW w:w="0" w:type="auto"/>
            <w:tcBorders>
              <w:left w:val="single" w:sz="12" w:space="0" w:color="auto"/>
              <w:right w:val="single" w:sz="12" w:space="0" w:color="auto"/>
            </w:tcBorders>
            <w:shd w:val="clear" w:color="auto" w:fill="auto"/>
            <w:noWrap/>
          </w:tcPr>
          <w:p w14:paraId="14728020" w14:textId="2E42A40A"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80</w:t>
            </w:r>
            <w:r>
              <w:rPr>
                <w:rFonts w:ascii="Arial" w:hAnsi="Arial" w:cs="Arial"/>
                <w:sz w:val="18"/>
                <w:szCs w:val="18"/>
              </w:rPr>
              <w:t>.5</w:t>
            </w:r>
            <w:r w:rsidRPr="00C7729B">
              <w:rPr>
                <w:rFonts w:ascii="Arial" w:hAnsi="Arial" w:cs="Arial"/>
                <w:sz w:val="18"/>
                <w:szCs w:val="18"/>
              </w:rPr>
              <w:t xml:space="preserve"> (68</w:t>
            </w:r>
            <w:r>
              <w:rPr>
                <w:rFonts w:ascii="Arial" w:hAnsi="Arial" w:cs="Arial"/>
                <w:sz w:val="18"/>
                <w:szCs w:val="18"/>
              </w:rPr>
              <w:t>.2-</w:t>
            </w:r>
            <w:r w:rsidRPr="00C7729B">
              <w:rPr>
                <w:rFonts w:ascii="Arial" w:hAnsi="Arial" w:cs="Arial"/>
                <w:sz w:val="18"/>
                <w:szCs w:val="18"/>
              </w:rPr>
              <w:t>88</w:t>
            </w:r>
            <w:r>
              <w:rPr>
                <w:rFonts w:ascii="Arial" w:hAnsi="Arial" w:cs="Arial"/>
                <w:sz w:val="18"/>
                <w:szCs w:val="18"/>
              </w:rPr>
              <w:t>.4</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07A9FA8D" w14:textId="6F122DBC"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w:t>
            </w:r>
            <w:r>
              <w:rPr>
                <w:rFonts w:ascii="Arial" w:hAnsi="Arial" w:cs="Arial"/>
                <w:sz w:val="18"/>
                <w:szCs w:val="18"/>
              </w:rPr>
              <w:t>1.5</w:t>
            </w:r>
            <w:r w:rsidRPr="00C7729B">
              <w:rPr>
                <w:rFonts w:ascii="Arial" w:hAnsi="Arial" w:cs="Arial"/>
                <w:sz w:val="18"/>
                <w:szCs w:val="18"/>
              </w:rPr>
              <w:t xml:space="preserve"> (46</w:t>
            </w:r>
            <w:r>
              <w:rPr>
                <w:rFonts w:ascii="Arial" w:hAnsi="Arial" w:cs="Arial"/>
                <w:sz w:val="18"/>
                <w:szCs w:val="18"/>
              </w:rPr>
              <w:t>.3-</w:t>
            </w:r>
            <w:r w:rsidRPr="00C7729B">
              <w:rPr>
                <w:rFonts w:ascii="Arial" w:hAnsi="Arial" w:cs="Arial"/>
                <w:sz w:val="18"/>
                <w:szCs w:val="18"/>
              </w:rPr>
              <w:t>7</w:t>
            </w:r>
            <w:r>
              <w:rPr>
                <w:rFonts w:ascii="Arial" w:hAnsi="Arial" w:cs="Arial"/>
                <w:sz w:val="18"/>
                <w:szCs w:val="18"/>
              </w:rPr>
              <w:t>3.6</w:t>
            </w:r>
            <w:r w:rsidRPr="00C7729B">
              <w:rPr>
                <w:rFonts w:ascii="Arial" w:hAnsi="Arial" w:cs="Arial"/>
                <w:sz w:val="18"/>
                <w:szCs w:val="18"/>
              </w:rPr>
              <w:t>)</w:t>
            </w:r>
          </w:p>
        </w:tc>
        <w:tc>
          <w:tcPr>
            <w:tcW w:w="0" w:type="auto"/>
            <w:tcBorders>
              <w:left w:val="single" w:sz="12" w:space="0" w:color="auto"/>
            </w:tcBorders>
            <w:shd w:val="clear" w:color="auto" w:fill="auto"/>
            <w:noWrap/>
          </w:tcPr>
          <w:p w14:paraId="1EFDB9FA" w14:textId="462A3321"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0.71 (0.46</w:t>
            </w:r>
            <w:r>
              <w:rPr>
                <w:rFonts w:ascii="Arial" w:hAnsi="Arial" w:cs="Arial"/>
                <w:sz w:val="18"/>
                <w:szCs w:val="18"/>
              </w:rPr>
              <w:t>-</w:t>
            </w:r>
            <w:r w:rsidRPr="00C7729B">
              <w:rPr>
                <w:rFonts w:ascii="Arial" w:hAnsi="Arial" w:cs="Arial"/>
                <w:sz w:val="18"/>
                <w:szCs w:val="18"/>
              </w:rPr>
              <w:t>1.08)</w:t>
            </w:r>
          </w:p>
        </w:tc>
        <w:tc>
          <w:tcPr>
            <w:tcW w:w="0" w:type="auto"/>
            <w:tcBorders>
              <w:right w:val="single" w:sz="12" w:space="0" w:color="auto"/>
            </w:tcBorders>
            <w:shd w:val="clear" w:color="auto" w:fill="auto"/>
          </w:tcPr>
          <w:p w14:paraId="06D4696F" w14:textId="625D2BDD"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0.84 (0.55</w:t>
            </w:r>
            <w:r>
              <w:rPr>
                <w:rFonts w:ascii="Arial" w:hAnsi="Arial" w:cs="Arial"/>
                <w:sz w:val="18"/>
                <w:szCs w:val="18"/>
              </w:rPr>
              <w:t>-</w:t>
            </w:r>
            <w:r w:rsidRPr="00C7729B">
              <w:rPr>
                <w:rFonts w:ascii="Arial" w:hAnsi="Arial" w:cs="Arial"/>
                <w:sz w:val="18"/>
                <w:szCs w:val="18"/>
              </w:rPr>
              <w:t>1.2</w:t>
            </w:r>
            <w:r>
              <w:rPr>
                <w:rFonts w:ascii="Arial" w:hAnsi="Arial" w:cs="Arial"/>
                <w:sz w:val="18"/>
                <w:szCs w:val="18"/>
              </w:rPr>
              <w:t>8</w:t>
            </w:r>
            <w:r w:rsidRPr="00C7729B">
              <w:rPr>
                <w:rFonts w:ascii="Arial" w:hAnsi="Arial" w:cs="Arial"/>
                <w:sz w:val="18"/>
                <w:szCs w:val="18"/>
              </w:rPr>
              <w:t>)</w:t>
            </w:r>
          </w:p>
        </w:tc>
      </w:tr>
      <w:tr w:rsidR="00EF2E86" w:rsidRPr="00126EC5" w14:paraId="6F1FEB54" w14:textId="77777777" w:rsidTr="00C7729B">
        <w:trPr>
          <w:trHeight w:val="270"/>
        </w:trPr>
        <w:tc>
          <w:tcPr>
            <w:tcW w:w="0" w:type="auto"/>
            <w:tcBorders>
              <w:left w:val="single" w:sz="12" w:space="0" w:color="auto"/>
              <w:right w:val="single" w:sz="12" w:space="0" w:color="auto"/>
            </w:tcBorders>
            <w:shd w:val="clear" w:color="auto" w:fill="auto"/>
            <w:noWrap/>
          </w:tcPr>
          <w:p w14:paraId="14BFDA72" w14:textId="4380F551"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Tocilizumab</w:t>
            </w:r>
          </w:p>
        </w:tc>
        <w:tc>
          <w:tcPr>
            <w:tcW w:w="0" w:type="auto"/>
            <w:tcBorders>
              <w:left w:val="single" w:sz="12" w:space="0" w:color="auto"/>
              <w:right w:val="single" w:sz="12" w:space="0" w:color="auto"/>
            </w:tcBorders>
            <w:shd w:val="clear" w:color="auto" w:fill="auto"/>
            <w:noWrap/>
          </w:tcPr>
          <w:p w14:paraId="1F2BF965" w14:textId="6A76EA62"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66</w:t>
            </w:r>
            <w:r>
              <w:rPr>
                <w:rFonts w:ascii="Arial" w:hAnsi="Arial" w:cs="Arial"/>
                <w:sz w:val="18"/>
                <w:szCs w:val="18"/>
              </w:rPr>
              <w:t>.3</w:t>
            </w:r>
            <w:r w:rsidRPr="00C7729B">
              <w:rPr>
                <w:rFonts w:ascii="Arial" w:hAnsi="Arial" w:cs="Arial"/>
                <w:sz w:val="18"/>
                <w:szCs w:val="18"/>
              </w:rPr>
              <w:t xml:space="preserve"> (58</w:t>
            </w:r>
            <w:r>
              <w:rPr>
                <w:rFonts w:ascii="Arial" w:hAnsi="Arial" w:cs="Arial"/>
                <w:sz w:val="18"/>
                <w:szCs w:val="18"/>
              </w:rPr>
              <w:t>.3-</w:t>
            </w:r>
            <w:r w:rsidRPr="00C7729B">
              <w:rPr>
                <w:rFonts w:ascii="Arial" w:hAnsi="Arial" w:cs="Arial"/>
                <w:sz w:val="18"/>
                <w:szCs w:val="18"/>
              </w:rPr>
              <w:t>73</w:t>
            </w:r>
            <w:r>
              <w:rPr>
                <w:rFonts w:ascii="Arial" w:hAnsi="Arial" w:cs="Arial"/>
                <w:sz w:val="18"/>
                <w:szCs w:val="18"/>
              </w:rPr>
              <w:t>.2</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750B5115" w14:textId="077C6736"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52</w:t>
            </w:r>
            <w:r>
              <w:rPr>
                <w:rFonts w:ascii="Arial" w:hAnsi="Arial" w:cs="Arial"/>
                <w:sz w:val="18"/>
                <w:szCs w:val="18"/>
              </w:rPr>
              <w:t>.0</w:t>
            </w:r>
            <w:r w:rsidRPr="00C7729B">
              <w:rPr>
                <w:rFonts w:ascii="Arial" w:hAnsi="Arial" w:cs="Arial"/>
                <w:sz w:val="18"/>
                <w:szCs w:val="18"/>
              </w:rPr>
              <w:t xml:space="preserve"> (43</w:t>
            </w:r>
            <w:r>
              <w:rPr>
                <w:rFonts w:ascii="Arial" w:hAnsi="Arial" w:cs="Arial"/>
                <w:sz w:val="18"/>
                <w:szCs w:val="18"/>
              </w:rPr>
              <w:t>.1-</w:t>
            </w:r>
            <w:r w:rsidRPr="00C7729B">
              <w:rPr>
                <w:rFonts w:ascii="Arial" w:hAnsi="Arial" w:cs="Arial"/>
                <w:sz w:val="18"/>
                <w:szCs w:val="18"/>
              </w:rPr>
              <w:t>60</w:t>
            </w:r>
            <w:r>
              <w:rPr>
                <w:rFonts w:ascii="Arial" w:hAnsi="Arial" w:cs="Arial"/>
                <w:sz w:val="18"/>
                <w:szCs w:val="18"/>
              </w:rPr>
              <w:t>.1</w:t>
            </w:r>
            <w:r w:rsidRPr="00C7729B">
              <w:rPr>
                <w:rFonts w:ascii="Arial" w:hAnsi="Arial" w:cs="Arial"/>
                <w:sz w:val="18"/>
                <w:szCs w:val="18"/>
              </w:rPr>
              <w:t>)</w:t>
            </w:r>
          </w:p>
        </w:tc>
        <w:tc>
          <w:tcPr>
            <w:tcW w:w="0" w:type="auto"/>
            <w:tcBorders>
              <w:left w:val="single" w:sz="12" w:space="0" w:color="auto"/>
            </w:tcBorders>
            <w:shd w:val="clear" w:color="auto" w:fill="auto"/>
            <w:noWrap/>
          </w:tcPr>
          <w:p w14:paraId="4E329813" w14:textId="19BD054A"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1.07 (0.83</w:t>
            </w:r>
            <w:r>
              <w:rPr>
                <w:rFonts w:ascii="Arial" w:hAnsi="Arial" w:cs="Arial"/>
                <w:sz w:val="18"/>
                <w:szCs w:val="18"/>
              </w:rPr>
              <w:t>-</w:t>
            </w:r>
            <w:r w:rsidRPr="00C7729B">
              <w:rPr>
                <w:rFonts w:ascii="Arial" w:hAnsi="Arial" w:cs="Arial"/>
                <w:sz w:val="18"/>
                <w:szCs w:val="18"/>
              </w:rPr>
              <w:t>1.37)</w:t>
            </w:r>
          </w:p>
        </w:tc>
        <w:tc>
          <w:tcPr>
            <w:tcW w:w="0" w:type="auto"/>
            <w:tcBorders>
              <w:right w:val="single" w:sz="12" w:space="0" w:color="auto"/>
            </w:tcBorders>
            <w:shd w:val="clear" w:color="auto" w:fill="auto"/>
          </w:tcPr>
          <w:p w14:paraId="0600FE14" w14:textId="7A308EEF"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1.25 (0.96</w:t>
            </w:r>
            <w:r>
              <w:rPr>
                <w:rFonts w:ascii="Arial" w:hAnsi="Arial" w:cs="Arial"/>
                <w:sz w:val="18"/>
                <w:szCs w:val="18"/>
              </w:rPr>
              <w:t>-</w:t>
            </w:r>
            <w:r w:rsidRPr="00C7729B">
              <w:rPr>
                <w:rFonts w:ascii="Arial" w:hAnsi="Arial" w:cs="Arial"/>
                <w:sz w:val="18"/>
                <w:szCs w:val="18"/>
              </w:rPr>
              <w:t>1.6</w:t>
            </w:r>
            <w:r>
              <w:rPr>
                <w:rFonts w:ascii="Arial" w:hAnsi="Arial" w:cs="Arial"/>
                <w:sz w:val="18"/>
                <w:szCs w:val="18"/>
              </w:rPr>
              <w:t>2</w:t>
            </w:r>
            <w:r w:rsidRPr="00C7729B">
              <w:rPr>
                <w:rFonts w:ascii="Arial" w:hAnsi="Arial" w:cs="Arial"/>
                <w:sz w:val="18"/>
                <w:szCs w:val="18"/>
              </w:rPr>
              <w:t>)</w:t>
            </w:r>
          </w:p>
        </w:tc>
      </w:tr>
      <w:tr w:rsidR="00EF2E86" w:rsidRPr="00126EC5" w14:paraId="2F3CDCA6" w14:textId="77777777" w:rsidTr="00C7729B">
        <w:trPr>
          <w:trHeight w:val="270"/>
        </w:trPr>
        <w:tc>
          <w:tcPr>
            <w:tcW w:w="0" w:type="auto"/>
            <w:tcBorders>
              <w:left w:val="single" w:sz="12" w:space="0" w:color="auto"/>
              <w:right w:val="single" w:sz="12" w:space="0" w:color="auto"/>
            </w:tcBorders>
            <w:shd w:val="clear" w:color="auto" w:fill="auto"/>
            <w:noWrap/>
          </w:tcPr>
          <w:p w14:paraId="19E12E86" w14:textId="455000AA"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Corticosteroids</w:t>
            </w:r>
          </w:p>
        </w:tc>
        <w:tc>
          <w:tcPr>
            <w:tcW w:w="0" w:type="auto"/>
            <w:tcBorders>
              <w:left w:val="single" w:sz="12" w:space="0" w:color="auto"/>
              <w:right w:val="single" w:sz="12" w:space="0" w:color="auto"/>
            </w:tcBorders>
            <w:shd w:val="clear" w:color="auto" w:fill="auto"/>
            <w:noWrap/>
          </w:tcPr>
          <w:p w14:paraId="6EC290BC" w14:textId="727DEF0D" w:rsidR="00EF2E86" w:rsidRPr="006B610F" w:rsidRDefault="00EF2E86" w:rsidP="00305431">
            <w:pPr>
              <w:spacing w:line="480" w:lineRule="auto"/>
              <w:jc w:val="center"/>
              <w:rPr>
                <w:rFonts w:ascii="Arial" w:hAnsi="Arial" w:cs="Arial"/>
                <w:sz w:val="18"/>
                <w:szCs w:val="18"/>
              </w:rPr>
            </w:pPr>
            <w:r>
              <w:rPr>
                <w:rFonts w:ascii="Arial" w:hAnsi="Arial" w:cs="Arial"/>
                <w:sz w:val="18"/>
                <w:szCs w:val="18"/>
              </w:rPr>
              <w:t>59.8</w:t>
            </w:r>
            <w:r w:rsidRPr="00C7729B">
              <w:rPr>
                <w:rFonts w:ascii="Arial" w:hAnsi="Arial" w:cs="Arial"/>
                <w:sz w:val="18"/>
                <w:szCs w:val="18"/>
              </w:rPr>
              <w:t xml:space="preserve"> (55</w:t>
            </w:r>
            <w:r>
              <w:rPr>
                <w:rFonts w:ascii="Arial" w:hAnsi="Arial" w:cs="Arial"/>
                <w:sz w:val="18"/>
                <w:szCs w:val="18"/>
              </w:rPr>
              <w:t>.4-</w:t>
            </w:r>
            <w:r w:rsidRPr="00C7729B">
              <w:rPr>
                <w:rFonts w:ascii="Arial" w:hAnsi="Arial" w:cs="Arial"/>
                <w:sz w:val="18"/>
                <w:szCs w:val="18"/>
              </w:rPr>
              <w:t>6</w:t>
            </w:r>
            <w:r>
              <w:rPr>
                <w:rFonts w:ascii="Arial" w:hAnsi="Arial" w:cs="Arial"/>
                <w:sz w:val="18"/>
                <w:szCs w:val="18"/>
              </w:rPr>
              <w:t>3.8</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39377622" w14:textId="5434A592"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45</w:t>
            </w:r>
            <w:r>
              <w:rPr>
                <w:rFonts w:ascii="Arial" w:hAnsi="Arial" w:cs="Arial"/>
                <w:sz w:val="18"/>
                <w:szCs w:val="18"/>
              </w:rPr>
              <w:t>.2</w:t>
            </w:r>
            <w:r w:rsidRPr="00C7729B">
              <w:rPr>
                <w:rFonts w:ascii="Arial" w:hAnsi="Arial" w:cs="Arial"/>
                <w:sz w:val="18"/>
                <w:szCs w:val="18"/>
              </w:rPr>
              <w:t xml:space="preserve"> (40</w:t>
            </w:r>
            <w:r>
              <w:rPr>
                <w:rFonts w:ascii="Arial" w:hAnsi="Arial" w:cs="Arial"/>
                <w:sz w:val="18"/>
                <w:szCs w:val="18"/>
              </w:rPr>
              <w:t>.4-49.9</w:t>
            </w:r>
            <w:r w:rsidRPr="00C7729B">
              <w:rPr>
                <w:rFonts w:ascii="Arial" w:hAnsi="Arial" w:cs="Arial"/>
                <w:sz w:val="18"/>
                <w:szCs w:val="18"/>
              </w:rPr>
              <w:t>)</w:t>
            </w:r>
          </w:p>
        </w:tc>
        <w:tc>
          <w:tcPr>
            <w:tcW w:w="0" w:type="auto"/>
            <w:tcBorders>
              <w:left w:val="single" w:sz="12" w:space="0" w:color="auto"/>
            </w:tcBorders>
            <w:shd w:val="clear" w:color="auto" w:fill="auto"/>
            <w:noWrap/>
          </w:tcPr>
          <w:p w14:paraId="1FBBB751" w14:textId="3377D4F5"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2.15 (1.71</w:t>
            </w:r>
            <w:r>
              <w:rPr>
                <w:rFonts w:ascii="Arial" w:hAnsi="Arial" w:cs="Arial"/>
                <w:sz w:val="18"/>
                <w:szCs w:val="18"/>
              </w:rPr>
              <w:t>-</w:t>
            </w:r>
            <w:r w:rsidRPr="00C7729B">
              <w:rPr>
                <w:rFonts w:ascii="Arial" w:hAnsi="Arial" w:cs="Arial"/>
                <w:sz w:val="18"/>
                <w:szCs w:val="18"/>
              </w:rPr>
              <w:t>2.69)</w:t>
            </w:r>
          </w:p>
        </w:tc>
        <w:tc>
          <w:tcPr>
            <w:tcW w:w="0" w:type="auto"/>
            <w:tcBorders>
              <w:right w:val="single" w:sz="12" w:space="0" w:color="auto"/>
            </w:tcBorders>
            <w:shd w:val="clear" w:color="auto" w:fill="auto"/>
          </w:tcPr>
          <w:p w14:paraId="7F746468" w14:textId="00A0FDA0"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2.</w:t>
            </w:r>
            <w:r>
              <w:rPr>
                <w:rFonts w:ascii="Arial" w:hAnsi="Arial" w:cs="Arial"/>
                <w:sz w:val="18"/>
                <w:szCs w:val="18"/>
              </w:rPr>
              <w:t>06</w:t>
            </w:r>
            <w:r w:rsidRPr="00C7729B">
              <w:rPr>
                <w:rFonts w:ascii="Arial" w:hAnsi="Arial" w:cs="Arial"/>
                <w:sz w:val="18"/>
                <w:szCs w:val="18"/>
              </w:rPr>
              <w:t xml:space="preserve"> (1.6</w:t>
            </w:r>
            <w:r>
              <w:rPr>
                <w:rFonts w:ascii="Arial" w:hAnsi="Arial" w:cs="Arial"/>
                <w:sz w:val="18"/>
                <w:szCs w:val="18"/>
              </w:rPr>
              <w:t>4-</w:t>
            </w:r>
            <w:r w:rsidRPr="00C7729B">
              <w:rPr>
                <w:rFonts w:ascii="Arial" w:hAnsi="Arial" w:cs="Arial"/>
                <w:sz w:val="18"/>
                <w:szCs w:val="18"/>
              </w:rPr>
              <w:t>2.5</w:t>
            </w:r>
            <w:r>
              <w:rPr>
                <w:rFonts w:ascii="Arial" w:hAnsi="Arial" w:cs="Arial"/>
                <w:sz w:val="18"/>
                <w:szCs w:val="18"/>
              </w:rPr>
              <w:t>9</w:t>
            </w:r>
            <w:r w:rsidRPr="00C7729B">
              <w:rPr>
                <w:rFonts w:ascii="Arial" w:hAnsi="Arial" w:cs="Arial"/>
                <w:sz w:val="18"/>
                <w:szCs w:val="18"/>
              </w:rPr>
              <w:t>)</w:t>
            </w:r>
          </w:p>
        </w:tc>
      </w:tr>
      <w:tr w:rsidR="00C7729B" w:rsidRPr="00126EC5" w14:paraId="00C92A37"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5AC74957" w14:textId="545EE4CB" w:rsidR="00C7729B" w:rsidRPr="00C7729B" w:rsidRDefault="005303FA" w:rsidP="00305431">
            <w:pPr>
              <w:spacing w:line="480" w:lineRule="auto"/>
              <w:rPr>
                <w:rFonts w:ascii="Arial" w:hAnsi="Arial" w:cs="Arial"/>
                <w:b/>
                <w:sz w:val="18"/>
                <w:szCs w:val="18"/>
              </w:rPr>
            </w:pPr>
            <w:r>
              <w:rPr>
                <w:rFonts w:ascii="Arial" w:hAnsi="Arial" w:cs="Arial"/>
                <w:b/>
                <w:sz w:val="18"/>
                <w:szCs w:val="18"/>
              </w:rPr>
              <w:t>O</w:t>
            </w:r>
            <w:r w:rsidR="00C7729B" w:rsidRPr="00C7729B">
              <w:rPr>
                <w:rFonts w:ascii="Arial" w:hAnsi="Arial" w:cs="Arial"/>
                <w:b/>
                <w:sz w:val="18"/>
                <w:szCs w:val="18"/>
              </w:rPr>
              <w:t>xygen support during COVID-19 treatment</w:t>
            </w:r>
          </w:p>
        </w:tc>
        <w:tc>
          <w:tcPr>
            <w:tcW w:w="0" w:type="auto"/>
            <w:tcBorders>
              <w:left w:val="single" w:sz="12" w:space="0" w:color="auto"/>
              <w:right w:val="single" w:sz="12" w:space="0" w:color="auto"/>
            </w:tcBorders>
            <w:shd w:val="clear" w:color="auto" w:fill="F2F2F2" w:themeFill="background1" w:themeFillShade="F2"/>
            <w:noWrap/>
          </w:tcPr>
          <w:p w14:paraId="2A5586CB" w14:textId="77777777" w:rsidR="00C7729B" w:rsidRPr="006B610F" w:rsidRDefault="00C7729B"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F2F2F2" w:themeFill="background1" w:themeFillShade="F2"/>
            <w:noWrap/>
          </w:tcPr>
          <w:p w14:paraId="2E20DAB6" w14:textId="77777777" w:rsidR="00C7729B" w:rsidRPr="006B610F" w:rsidRDefault="00C7729B" w:rsidP="00305431">
            <w:pPr>
              <w:spacing w:line="480" w:lineRule="auto"/>
              <w:jc w:val="center"/>
              <w:rPr>
                <w:rFonts w:ascii="Arial" w:hAnsi="Arial" w:cs="Arial"/>
                <w:sz w:val="18"/>
                <w:szCs w:val="18"/>
              </w:rPr>
            </w:pPr>
          </w:p>
        </w:tc>
        <w:tc>
          <w:tcPr>
            <w:tcW w:w="0" w:type="auto"/>
            <w:tcBorders>
              <w:left w:val="single" w:sz="12" w:space="0" w:color="auto"/>
            </w:tcBorders>
            <w:shd w:val="clear" w:color="auto" w:fill="F2F2F2" w:themeFill="background1" w:themeFillShade="F2"/>
            <w:noWrap/>
          </w:tcPr>
          <w:p w14:paraId="3D733E1A" w14:textId="77777777" w:rsidR="00C7729B" w:rsidRPr="006B610F" w:rsidRDefault="00C7729B"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F2F2F2" w:themeFill="background1" w:themeFillShade="F2"/>
          </w:tcPr>
          <w:p w14:paraId="092237F3" w14:textId="77777777" w:rsidR="00C7729B" w:rsidRPr="006B610F" w:rsidRDefault="00C7729B" w:rsidP="00305431">
            <w:pPr>
              <w:spacing w:line="480" w:lineRule="auto"/>
              <w:jc w:val="center"/>
              <w:rPr>
                <w:rFonts w:ascii="Arial" w:hAnsi="Arial" w:cs="Arial"/>
                <w:sz w:val="18"/>
                <w:szCs w:val="18"/>
              </w:rPr>
            </w:pPr>
          </w:p>
        </w:tc>
      </w:tr>
      <w:tr w:rsidR="00EF2E86" w:rsidRPr="00126EC5" w14:paraId="11F2A0F3"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382673A4" w14:textId="727D2C9F"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 xml:space="preserve">No </w:t>
            </w:r>
          </w:p>
        </w:tc>
        <w:tc>
          <w:tcPr>
            <w:tcW w:w="0" w:type="auto"/>
            <w:tcBorders>
              <w:left w:val="single" w:sz="12" w:space="0" w:color="auto"/>
              <w:right w:val="single" w:sz="12" w:space="0" w:color="auto"/>
            </w:tcBorders>
            <w:shd w:val="clear" w:color="auto" w:fill="F2F2F2" w:themeFill="background1" w:themeFillShade="F2"/>
            <w:noWrap/>
          </w:tcPr>
          <w:p w14:paraId="362F3431" w14:textId="2844231D"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98 (94-99)</w:t>
            </w:r>
          </w:p>
        </w:tc>
        <w:tc>
          <w:tcPr>
            <w:tcW w:w="0" w:type="auto"/>
            <w:tcBorders>
              <w:left w:val="single" w:sz="12" w:space="0" w:color="auto"/>
              <w:right w:val="single" w:sz="12" w:space="0" w:color="auto"/>
            </w:tcBorders>
            <w:shd w:val="clear" w:color="auto" w:fill="F2F2F2" w:themeFill="background1" w:themeFillShade="F2"/>
            <w:noWrap/>
          </w:tcPr>
          <w:p w14:paraId="4BF21EEE" w14:textId="014BB108"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91 (85-95)</w:t>
            </w:r>
          </w:p>
        </w:tc>
        <w:tc>
          <w:tcPr>
            <w:tcW w:w="0" w:type="auto"/>
            <w:tcBorders>
              <w:left w:val="single" w:sz="12" w:space="0" w:color="auto"/>
            </w:tcBorders>
            <w:shd w:val="clear" w:color="auto" w:fill="F2F2F2" w:themeFill="background1" w:themeFillShade="F2"/>
            <w:noWrap/>
          </w:tcPr>
          <w:p w14:paraId="22997637" w14:textId="74D1637D"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reference</w:t>
            </w:r>
          </w:p>
        </w:tc>
        <w:tc>
          <w:tcPr>
            <w:tcW w:w="0" w:type="auto"/>
            <w:tcBorders>
              <w:right w:val="single" w:sz="12" w:space="0" w:color="auto"/>
            </w:tcBorders>
            <w:shd w:val="clear" w:color="auto" w:fill="F2F2F2" w:themeFill="background1" w:themeFillShade="F2"/>
          </w:tcPr>
          <w:p w14:paraId="7458E914" w14:textId="52F7304E"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reference</w:t>
            </w:r>
          </w:p>
        </w:tc>
      </w:tr>
      <w:tr w:rsidR="00EF2E86" w:rsidRPr="00126EC5" w14:paraId="0E3C52C9"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0BAF50B5" w14:textId="2268488E"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Low</w:t>
            </w:r>
            <w:r>
              <w:rPr>
                <w:rFonts w:ascii="Arial" w:hAnsi="Arial" w:cs="Arial"/>
                <w:bCs/>
                <w:sz w:val="18"/>
                <w:szCs w:val="18"/>
              </w:rPr>
              <w:t>-f</w:t>
            </w:r>
            <w:r w:rsidRPr="00C7729B">
              <w:rPr>
                <w:rFonts w:ascii="Arial" w:hAnsi="Arial" w:cs="Arial"/>
                <w:bCs/>
                <w:sz w:val="18"/>
                <w:szCs w:val="18"/>
              </w:rPr>
              <w:t>low oxygen support</w:t>
            </w:r>
          </w:p>
        </w:tc>
        <w:tc>
          <w:tcPr>
            <w:tcW w:w="0" w:type="auto"/>
            <w:tcBorders>
              <w:left w:val="single" w:sz="12" w:space="0" w:color="auto"/>
              <w:right w:val="single" w:sz="12" w:space="0" w:color="auto"/>
            </w:tcBorders>
            <w:shd w:val="clear" w:color="auto" w:fill="F2F2F2" w:themeFill="background1" w:themeFillShade="F2"/>
            <w:noWrap/>
          </w:tcPr>
          <w:p w14:paraId="5FB7F3DD" w14:textId="09E48330"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67</w:t>
            </w:r>
            <w:r>
              <w:rPr>
                <w:rFonts w:ascii="Arial" w:hAnsi="Arial" w:cs="Arial"/>
                <w:sz w:val="18"/>
                <w:szCs w:val="18"/>
              </w:rPr>
              <w:t>.5</w:t>
            </w:r>
            <w:r w:rsidRPr="00C7729B">
              <w:rPr>
                <w:rFonts w:ascii="Arial" w:hAnsi="Arial" w:cs="Arial"/>
                <w:sz w:val="18"/>
                <w:szCs w:val="18"/>
              </w:rPr>
              <w:t xml:space="preserve"> (63</w:t>
            </w:r>
            <w:r>
              <w:rPr>
                <w:rFonts w:ascii="Arial" w:hAnsi="Arial" w:cs="Arial"/>
                <w:sz w:val="18"/>
                <w:szCs w:val="18"/>
              </w:rPr>
              <w:t>.0</w:t>
            </w:r>
            <w:r w:rsidRPr="00C7729B">
              <w:rPr>
                <w:rFonts w:ascii="Arial" w:hAnsi="Arial" w:cs="Arial"/>
                <w:sz w:val="18"/>
                <w:szCs w:val="18"/>
              </w:rPr>
              <w:t>-7</w:t>
            </w:r>
            <w:r>
              <w:rPr>
                <w:rFonts w:ascii="Arial" w:hAnsi="Arial" w:cs="Arial"/>
                <w:sz w:val="18"/>
                <w:szCs w:val="18"/>
              </w:rPr>
              <w:t>1.6</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2F134365" w14:textId="1B245487"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5</w:t>
            </w:r>
            <w:r>
              <w:rPr>
                <w:rFonts w:ascii="Arial" w:hAnsi="Arial" w:cs="Arial"/>
                <w:sz w:val="18"/>
                <w:szCs w:val="18"/>
              </w:rPr>
              <w:t>7.7</w:t>
            </w:r>
            <w:r w:rsidRPr="00C7729B">
              <w:rPr>
                <w:rFonts w:ascii="Arial" w:hAnsi="Arial" w:cs="Arial"/>
                <w:sz w:val="18"/>
                <w:szCs w:val="18"/>
              </w:rPr>
              <w:t xml:space="preserve"> (52</w:t>
            </w:r>
            <w:r>
              <w:rPr>
                <w:rFonts w:ascii="Arial" w:hAnsi="Arial" w:cs="Arial"/>
                <w:sz w:val="18"/>
                <w:szCs w:val="18"/>
              </w:rPr>
              <w:t>.4</w:t>
            </w:r>
            <w:r w:rsidRPr="00C7729B">
              <w:rPr>
                <w:rFonts w:ascii="Arial" w:hAnsi="Arial" w:cs="Arial"/>
                <w:sz w:val="18"/>
                <w:szCs w:val="18"/>
              </w:rPr>
              <w:t>-6</w:t>
            </w:r>
            <w:r>
              <w:rPr>
                <w:rFonts w:ascii="Arial" w:hAnsi="Arial" w:cs="Arial"/>
                <w:sz w:val="18"/>
                <w:szCs w:val="18"/>
              </w:rPr>
              <w:t>2.6</w:t>
            </w:r>
            <w:r w:rsidRPr="00C7729B">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110D58EE" w14:textId="28FA92B6"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4.9 (3.09-7.62)</w:t>
            </w:r>
          </w:p>
        </w:tc>
        <w:tc>
          <w:tcPr>
            <w:tcW w:w="0" w:type="auto"/>
            <w:tcBorders>
              <w:right w:val="single" w:sz="12" w:space="0" w:color="auto"/>
            </w:tcBorders>
            <w:shd w:val="clear" w:color="auto" w:fill="F2F2F2" w:themeFill="background1" w:themeFillShade="F2"/>
          </w:tcPr>
          <w:p w14:paraId="481950C4" w14:textId="03E5C4B3"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3.6</w:t>
            </w:r>
            <w:r>
              <w:rPr>
                <w:rFonts w:ascii="Arial" w:hAnsi="Arial" w:cs="Arial"/>
                <w:sz w:val="18"/>
                <w:szCs w:val="18"/>
              </w:rPr>
              <w:t>8</w:t>
            </w:r>
            <w:r w:rsidRPr="00C7729B">
              <w:rPr>
                <w:rFonts w:ascii="Arial" w:hAnsi="Arial" w:cs="Arial"/>
                <w:sz w:val="18"/>
                <w:szCs w:val="18"/>
              </w:rPr>
              <w:t xml:space="preserve"> (2.3</w:t>
            </w:r>
            <w:r>
              <w:rPr>
                <w:rFonts w:ascii="Arial" w:hAnsi="Arial" w:cs="Arial"/>
                <w:sz w:val="18"/>
                <w:szCs w:val="18"/>
              </w:rPr>
              <w:t>3</w:t>
            </w:r>
            <w:r w:rsidRPr="00C7729B">
              <w:rPr>
                <w:rFonts w:ascii="Arial" w:hAnsi="Arial" w:cs="Arial"/>
                <w:sz w:val="18"/>
                <w:szCs w:val="18"/>
              </w:rPr>
              <w:t>-5.</w:t>
            </w:r>
            <w:r>
              <w:rPr>
                <w:rFonts w:ascii="Arial" w:hAnsi="Arial" w:cs="Arial"/>
                <w:sz w:val="18"/>
                <w:szCs w:val="18"/>
              </w:rPr>
              <w:t>81</w:t>
            </w:r>
            <w:r w:rsidRPr="00C7729B">
              <w:rPr>
                <w:rFonts w:ascii="Arial" w:hAnsi="Arial" w:cs="Arial"/>
                <w:sz w:val="18"/>
                <w:szCs w:val="18"/>
              </w:rPr>
              <w:t>)</w:t>
            </w:r>
          </w:p>
        </w:tc>
      </w:tr>
      <w:tr w:rsidR="00EF2E86" w:rsidRPr="00126EC5" w14:paraId="17364E30" w14:textId="77777777" w:rsidTr="0085611B">
        <w:trPr>
          <w:trHeight w:val="270"/>
        </w:trPr>
        <w:tc>
          <w:tcPr>
            <w:tcW w:w="0" w:type="auto"/>
            <w:tcBorders>
              <w:left w:val="single" w:sz="12" w:space="0" w:color="auto"/>
              <w:right w:val="single" w:sz="12" w:space="0" w:color="auto"/>
            </w:tcBorders>
            <w:shd w:val="clear" w:color="auto" w:fill="F2F2F2" w:themeFill="background1" w:themeFillShade="F2"/>
            <w:noWrap/>
          </w:tcPr>
          <w:p w14:paraId="424FAE66" w14:textId="42DD82F6" w:rsidR="00EF2E86" w:rsidRDefault="00EF2E86" w:rsidP="00305431">
            <w:pPr>
              <w:spacing w:line="480" w:lineRule="auto"/>
              <w:ind w:left="170"/>
              <w:rPr>
                <w:rFonts w:ascii="Arial" w:hAnsi="Arial" w:cs="Arial"/>
                <w:bCs/>
                <w:sz w:val="18"/>
                <w:szCs w:val="18"/>
              </w:rPr>
            </w:pPr>
            <w:r w:rsidRPr="00C7729B">
              <w:rPr>
                <w:rFonts w:ascii="Arial" w:hAnsi="Arial" w:cs="Arial"/>
                <w:bCs/>
                <w:sz w:val="18"/>
                <w:szCs w:val="18"/>
              </w:rPr>
              <w:t>High-</w:t>
            </w:r>
            <w:r>
              <w:rPr>
                <w:rFonts w:ascii="Arial" w:hAnsi="Arial" w:cs="Arial"/>
                <w:bCs/>
                <w:sz w:val="18"/>
                <w:szCs w:val="18"/>
              </w:rPr>
              <w:t>f</w:t>
            </w:r>
            <w:r w:rsidRPr="00C7729B">
              <w:rPr>
                <w:rFonts w:ascii="Arial" w:hAnsi="Arial" w:cs="Arial"/>
                <w:bCs/>
                <w:sz w:val="18"/>
                <w:szCs w:val="18"/>
              </w:rPr>
              <w:t xml:space="preserve">low </w:t>
            </w:r>
            <w:r w:rsidR="00273E28" w:rsidRPr="00C7729B">
              <w:rPr>
                <w:rFonts w:ascii="Arial" w:hAnsi="Arial" w:cs="Arial"/>
                <w:bCs/>
                <w:sz w:val="18"/>
                <w:szCs w:val="18"/>
              </w:rPr>
              <w:t xml:space="preserve">oxygen support </w:t>
            </w:r>
            <w:r w:rsidRPr="00C7729B">
              <w:rPr>
                <w:rFonts w:ascii="Arial" w:hAnsi="Arial" w:cs="Arial"/>
                <w:bCs/>
                <w:sz w:val="18"/>
                <w:szCs w:val="18"/>
              </w:rPr>
              <w:t xml:space="preserve">or </w:t>
            </w:r>
            <w:r>
              <w:rPr>
                <w:rFonts w:ascii="Arial" w:hAnsi="Arial" w:cs="Arial"/>
                <w:bCs/>
                <w:sz w:val="18"/>
                <w:szCs w:val="18"/>
              </w:rPr>
              <w:t>m</w:t>
            </w:r>
            <w:r w:rsidRPr="00C7729B">
              <w:rPr>
                <w:rFonts w:ascii="Arial" w:hAnsi="Arial" w:cs="Arial"/>
                <w:bCs/>
                <w:sz w:val="18"/>
                <w:szCs w:val="18"/>
              </w:rPr>
              <w:t xml:space="preserve">echanical </w:t>
            </w:r>
            <w:r>
              <w:rPr>
                <w:rFonts w:ascii="Arial" w:hAnsi="Arial" w:cs="Arial"/>
                <w:bCs/>
                <w:sz w:val="18"/>
                <w:szCs w:val="18"/>
              </w:rPr>
              <w:t>ventilation</w:t>
            </w:r>
          </w:p>
        </w:tc>
        <w:tc>
          <w:tcPr>
            <w:tcW w:w="0" w:type="auto"/>
            <w:tcBorders>
              <w:left w:val="single" w:sz="12" w:space="0" w:color="auto"/>
              <w:right w:val="single" w:sz="12" w:space="0" w:color="auto"/>
            </w:tcBorders>
            <w:shd w:val="clear" w:color="auto" w:fill="F2F2F2" w:themeFill="background1" w:themeFillShade="F2"/>
            <w:noWrap/>
          </w:tcPr>
          <w:p w14:paraId="05E26051" w14:textId="441BB14B"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44</w:t>
            </w:r>
            <w:r>
              <w:rPr>
                <w:rFonts w:ascii="Arial" w:hAnsi="Arial" w:cs="Arial"/>
                <w:sz w:val="18"/>
                <w:szCs w:val="18"/>
              </w:rPr>
              <w:t>.3</w:t>
            </w:r>
            <w:r w:rsidRPr="00C7729B">
              <w:rPr>
                <w:rFonts w:ascii="Arial" w:hAnsi="Arial" w:cs="Arial"/>
                <w:sz w:val="18"/>
                <w:szCs w:val="18"/>
              </w:rPr>
              <w:t xml:space="preserve"> (3</w:t>
            </w:r>
            <w:r>
              <w:rPr>
                <w:rFonts w:ascii="Arial" w:hAnsi="Arial" w:cs="Arial"/>
                <w:sz w:val="18"/>
                <w:szCs w:val="18"/>
              </w:rPr>
              <w:t>7.9</w:t>
            </w:r>
            <w:r w:rsidRPr="00C7729B">
              <w:rPr>
                <w:rFonts w:ascii="Arial" w:hAnsi="Arial" w:cs="Arial"/>
                <w:sz w:val="18"/>
                <w:szCs w:val="18"/>
              </w:rPr>
              <w:t>-50</w:t>
            </w:r>
            <w:r>
              <w:rPr>
                <w:rFonts w:ascii="Arial" w:hAnsi="Arial" w:cs="Arial"/>
                <w:sz w:val="18"/>
                <w:szCs w:val="18"/>
              </w:rPr>
              <w:t>.4</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F2F2F2" w:themeFill="background1" w:themeFillShade="F2"/>
            <w:noWrap/>
          </w:tcPr>
          <w:p w14:paraId="5895AE0F" w14:textId="007D337B"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2</w:t>
            </w:r>
            <w:r>
              <w:rPr>
                <w:rFonts w:ascii="Arial" w:hAnsi="Arial" w:cs="Arial"/>
                <w:sz w:val="18"/>
                <w:szCs w:val="18"/>
              </w:rPr>
              <w:t>6.8</w:t>
            </w:r>
            <w:r w:rsidRPr="00C7729B">
              <w:rPr>
                <w:rFonts w:ascii="Arial" w:hAnsi="Arial" w:cs="Arial"/>
                <w:sz w:val="18"/>
                <w:szCs w:val="18"/>
              </w:rPr>
              <w:t xml:space="preserve"> (2</w:t>
            </w:r>
            <w:r>
              <w:rPr>
                <w:rFonts w:ascii="Arial" w:hAnsi="Arial" w:cs="Arial"/>
                <w:sz w:val="18"/>
                <w:szCs w:val="18"/>
              </w:rPr>
              <w:t>0.9</w:t>
            </w:r>
            <w:r w:rsidRPr="00C7729B">
              <w:rPr>
                <w:rFonts w:ascii="Arial" w:hAnsi="Arial" w:cs="Arial"/>
                <w:sz w:val="18"/>
                <w:szCs w:val="18"/>
              </w:rPr>
              <w:t>-33</w:t>
            </w:r>
            <w:r>
              <w:rPr>
                <w:rFonts w:ascii="Arial" w:hAnsi="Arial" w:cs="Arial"/>
                <w:sz w:val="18"/>
                <w:szCs w:val="18"/>
              </w:rPr>
              <w:t>.0</w:t>
            </w:r>
            <w:r w:rsidRPr="00C7729B">
              <w:rPr>
                <w:rFonts w:ascii="Arial" w:hAnsi="Arial" w:cs="Arial"/>
                <w:sz w:val="18"/>
                <w:szCs w:val="18"/>
              </w:rPr>
              <w:t>)</w:t>
            </w:r>
          </w:p>
        </w:tc>
        <w:tc>
          <w:tcPr>
            <w:tcW w:w="0" w:type="auto"/>
            <w:tcBorders>
              <w:left w:val="single" w:sz="12" w:space="0" w:color="auto"/>
            </w:tcBorders>
            <w:shd w:val="clear" w:color="auto" w:fill="F2F2F2" w:themeFill="background1" w:themeFillShade="F2"/>
            <w:noWrap/>
          </w:tcPr>
          <w:p w14:paraId="01435CDB" w14:textId="6F76FD31"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10.1 (6.4-15.9)</w:t>
            </w:r>
          </w:p>
        </w:tc>
        <w:tc>
          <w:tcPr>
            <w:tcW w:w="0" w:type="auto"/>
            <w:tcBorders>
              <w:right w:val="single" w:sz="12" w:space="0" w:color="auto"/>
            </w:tcBorders>
            <w:shd w:val="clear" w:color="auto" w:fill="F2F2F2" w:themeFill="background1" w:themeFillShade="F2"/>
          </w:tcPr>
          <w:p w14:paraId="104DE426" w14:textId="1235E90C" w:rsidR="00EF2E86" w:rsidRPr="006B610F" w:rsidRDefault="00EF2E86" w:rsidP="00305431">
            <w:pPr>
              <w:spacing w:line="480" w:lineRule="auto"/>
              <w:jc w:val="center"/>
              <w:rPr>
                <w:rFonts w:ascii="Arial" w:hAnsi="Arial" w:cs="Arial"/>
                <w:sz w:val="18"/>
                <w:szCs w:val="18"/>
              </w:rPr>
            </w:pPr>
            <w:r w:rsidRPr="00C7729B">
              <w:rPr>
                <w:rFonts w:ascii="Arial" w:hAnsi="Arial" w:cs="Arial"/>
                <w:sz w:val="18"/>
                <w:szCs w:val="18"/>
              </w:rPr>
              <w:t>8.</w:t>
            </w:r>
            <w:r>
              <w:rPr>
                <w:rFonts w:ascii="Arial" w:hAnsi="Arial" w:cs="Arial"/>
                <w:sz w:val="18"/>
                <w:szCs w:val="18"/>
              </w:rPr>
              <w:t>52</w:t>
            </w:r>
            <w:r w:rsidRPr="00C7729B">
              <w:rPr>
                <w:rFonts w:ascii="Arial" w:hAnsi="Arial" w:cs="Arial"/>
                <w:sz w:val="18"/>
                <w:szCs w:val="18"/>
              </w:rPr>
              <w:t xml:space="preserve"> (5.</w:t>
            </w:r>
            <w:r>
              <w:rPr>
                <w:rFonts w:ascii="Arial" w:hAnsi="Arial" w:cs="Arial"/>
                <w:sz w:val="18"/>
                <w:szCs w:val="18"/>
              </w:rPr>
              <w:t>38</w:t>
            </w:r>
            <w:r w:rsidRPr="00C7729B">
              <w:rPr>
                <w:rFonts w:ascii="Arial" w:hAnsi="Arial" w:cs="Arial"/>
                <w:sz w:val="18"/>
                <w:szCs w:val="18"/>
              </w:rPr>
              <w:t>-13.</w:t>
            </w:r>
            <w:r>
              <w:rPr>
                <w:rFonts w:ascii="Arial" w:hAnsi="Arial" w:cs="Arial"/>
                <w:sz w:val="18"/>
                <w:szCs w:val="18"/>
              </w:rPr>
              <w:t>5</w:t>
            </w:r>
            <w:r w:rsidRPr="00C7729B">
              <w:rPr>
                <w:rFonts w:ascii="Arial" w:hAnsi="Arial" w:cs="Arial"/>
                <w:sz w:val="18"/>
                <w:szCs w:val="18"/>
              </w:rPr>
              <w:t xml:space="preserve">) </w:t>
            </w:r>
          </w:p>
        </w:tc>
      </w:tr>
      <w:tr w:rsidR="00C7729B" w:rsidRPr="00126EC5" w14:paraId="5F24DBD7" w14:textId="77777777" w:rsidTr="00C7729B">
        <w:trPr>
          <w:trHeight w:val="270"/>
        </w:trPr>
        <w:tc>
          <w:tcPr>
            <w:tcW w:w="0" w:type="auto"/>
            <w:tcBorders>
              <w:left w:val="single" w:sz="12" w:space="0" w:color="auto"/>
              <w:right w:val="single" w:sz="12" w:space="0" w:color="auto"/>
            </w:tcBorders>
            <w:shd w:val="clear" w:color="auto" w:fill="auto"/>
            <w:noWrap/>
          </w:tcPr>
          <w:p w14:paraId="3677A39F" w14:textId="2987018B" w:rsidR="00C7729B" w:rsidRPr="00C7729B" w:rsidRDefault="00C7729B" w:rsidP="00305431">
            <w:pPr>
              <w:spacing w:line="480" w:lineRule="auto"/>
              <w:rPr>
                <w:rFonts w:ascii="Arial" w:hAnsi="Arial" w:cs="Arial"/>
                <w:b/>
                <w:sz w:val="18"/>
                <w:szCs w:val="18"/>
              </w:rPr>
            </w:pPr>
            <w:r w:rsidRPr="00C7729B">
              <w:rPr>
                <w:rFonts w:ascii="Arial" w:hAnsi="Arial" w:cs="Arial"/>
                <w:b/>
                <w:sz w:val="18"/>
                <w:szCs w:val="18"/>
              </w:rPr>
              <w:t>Clinical severity of COVID-19</w:t>
            </w:r>
          </w:p>
        </w:tc>
        <w:tc>
          <w:tcPr>
            <w:tcW w:w="0" w:type="auto"/>
            <w:tcBorders>
              <w:left w:val="single" w:sz="12" w:space="0" w:color="auto"/>
              <w:right w:val="single" w:sz="12" w:space="0" w:color="auto"/>
            </w:tcBorders>
            <w:shd w:val="clear" w:color="auto" w:fill="auto"/>
            <w:noWrap/>
          </w:tcPr>
          <w:p w14:paraId="26CCE5A7" w14:textId="77777777" w:rsidR="00C7729B" w:rsidRPr="00C7729B" w:rsidRDefault="00C7729B" w:rsidP="00305431">
            <w:pPr>
              <w:spacing w:line="480" w:lineRule="auto"/>
              <w:jc w:val="center"/>
              <w:rPr>
                <w:rFonts w:ascii="Arial" w:hAnsi="Arial" w:cs="Arial"/>
                <w:sz w:val="18"/>
                <w:szCs w:val="18"/>
              </w:rPr>
            </w:pPr>
          </w:p>
        </w:tc>
        <w:tc>
          <w:tcPr>
            <w:tcW w:w="0" w:type="auto"/>
            <w:tcBorders>
              <w:left w:val="single" w:sz="12" w:space="0" w:color="auto"/>
              <w:right w:val="single" w:sz="12" w:space="0" w:color="auto"/>
            </w:tcBorders>
            <w:shd w:val="clear" w:color="auto" w:fill="auto"/>
            <w:noWrap/>
          </w:tcPr>
          <w:p w14:paraId="1D930ED0" w14:textId="77777777" w:rsidR="00C7729B" w:rsidRPr="00C7729B" w:rsidRDefault="00C7729B" w:rsidP="00305431">
            <w:pPr>
              <w:spacing w:line="480" w:lineRule="auto"/>
              <w:jc w:val="center"/>
              <w:rPr>
                <w:rFonts w:ascii="Arial" w:hAnsi="Arial" w:cs="Arial"/>
                <w:sz w:val="18"/>
                <w:szCs w:val="18"/>
              </w:rPr>
            </w:pPr>
          </w:p>
        </w:tc>
        <w:tc>
          <w:tcPr>
            <w:tcW w:w="0" w:type="auto"/>
            <w:tcBorders>
              <w:left w:val="single" w:sz="12" w:space="0" w:color="auto"/>
            </w:tcBorders>
            <w:shd w:val="clear" w:color="auto" w:fill="auto"/>
            <w:noWrap/>
          </w:tcPr>
          <w:p w14:paraId="2DABFE8E" w14:textId="77777777" w:rsidR="00C7729B" w:rsidRPr="00C7729B" w:rsidRDefault="00C7729B" w:rsidP="00305431">
            <w:pPr>
              <w:spacing w:line="480" w:lineRule="auto"/>
              <w:jc w:val="center"/>
              <w:rPr>
                <w:rFonts w:ascii="Arial" w:hAnsi="Arial" w:cs="Arial"/>
                <w:sz w:val="18"/>
                <w:szCs w:val="18"/>
              </w:rPr>
            </w:pPr>
          </w:p>
        </w:tc>
        <w:tc>
          <w:tcPr>
            <w:tcW w:w="0" w:type="auto"/>
            <w:tcBorders>
              <w:right w:val="single" w:sz="12" w:space="0" w:color="auto"/>
            </w:tcBorders>
            <w:shd w:val="clear" w:color="auto" w:fill="auto"/>
          </w:tcPr>
          <w:p w14:paraId="3A5161E2" w14:textId="77777777" w:rsidR="00C7729B" w:rsidRPr="00C7729B" w:rsidRDefault="00C7729B" w:rsidP="00305431">
            <w:pPr>
              <w:spacing w:line="480" w:lineRule="auto"/>
              <w:jc w:val="center"/>
              <w:rPr>
                <w:rFonts w:ascii="Arial" w:hAnsi="Arial" w:cs="Arial"/>
                <w:sz w:val="18"/>
                <w:szCs w:val="18"/>
              </w:rPr>
            </w:pPr>
          </w:p>
        </w:tc>
      </w:tr>
      <w:tr w:rsidR="00EF2E86" w:rsidRPr="00126EC5" w14:paraId="447930D9" w14:textId="77777777" w:rsidTr="00C7729B">
        <w:trPr>
          <w:trHeight w:val="270"/>
        </w:trPr>
        <w:tc>
          <w:tcPr>
            <w:tcW w:w="0" w:type="auto"/>
            <w:tcBorders>
              <w:left w:val="single" w:sz="12" w:space="0" w:color="auto"/>
              <w:right w:val="single" w:sz="12" w:space="0" w:color="auto"/>
            </w:tcBorders>
            <w:shd w:val="clear" w:color="auto" w:fill="auto"/>
            <w:noWrap/>
          </w:tcPr>
          <w:p w14:paraId="28C999CD" w14:textId="59405AE9" w:rsidR="00EF2E86" w:rsidRPr="00C7729B" w:rsidRDefault="00EF2E86" w:rsidP="00305431">
            <w:pPr>
              <w:spacing w:line="480" w:lineRule="auto"/>
              <w:ind w:left="170"/>
              <w:rPr>
                <w:rFonts w:ascii="Arial" w:hAnsi="Arial" w:cs="Arial"/>
                <w:bCs/>
                <w:sz w:val="18"/>
                <w:szCs w:val="18"/>
              </w:rPr>
            </w:pPr>
            <w:r w:rsidRPr="00C7729B">
              <w:rPr>
                <w:rFonts w:ascii="Arial" w:hAnsi="Arial" w:cs="Arial"/>
                <w:bCs/>
                <w:sz w:val="18"/>
                <w:szCs w:val="18"/>
              </w:rPr>
              <w:t xml:space="preserve">Mild </w:t>
            </w:r>
          </w:p>
        </w:tc>
        <w:tc>
          <w:tcPr>
            <w:tcW w:w="0" w:type="auto"/>
            <w:tcBorders>
              <w:left w:val="single" w:sz="12" w:space="0" w:color="auto"/>
              <w:right w:val="single" w:sz="12" w:space="0" w:color="auto"/>
            </w:tcBorders>
            <w:shd w:val="clear" w:color="auto" w:fill="auto"/>
            <w:noWrap/>
          </w:tcPr>
          <w:p w14:paraId="591E1507" w14:textId="426B9846"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96</w:t>
            </w:r>
            <w:r>
              <w:rPr>
                <w:rFonts w:ascii="Arial" w:hAnsi="Arial" w:cs="Arial"/>
                <w:sz w:val="18"/>
                <w:szCs w:val="18"/>
              </w:rPr>
              <w:t>.1</w:t>
            </w:r>
            <w:r w:rsidRPr="00C7729B">
              <w:rPr>
                <w:rFonts w:ascii="Arial" w:hAnsi="Arial" w:cs="Arial"/>
                <w:sz w:val="18"/>
                <w:szCs w:val="18"/>
              </w:rPr>
              <w:t xml:space="preserve"> (9</w:t>
            </w:r>
            <w:r>
              <w:rPr>
                <w:rFonts w:ascii="Arial" w:hAnsi="Arial" w:cs="Arial"/>
                <w:sz w:val="18"/>
                <w:szCs w:val="18"/>
              </w:rPr>
              <w:t>1.6-</w:t>
            </w:r>
            <w:r w:rsidRPr="00C7729B">
              <w:rPr>
                <w:rFonts w:ascii="Arial" w:hAnsi="Arial" w:cs="Arial"/>
                <w:sz w:val="18"/>
                <w:szCs w:val="18"/>
              </w:rPr>
              <w:t>98</w:t>
            </w:r>
            <w:r>
              <w:rPr>
                <w:rFonts w:ascii="Arial" w:hAnsi="Arial" w:cs="Arial"/>
                <w:sz w:val="18"/>
                <w:szCs w:val="18"/>
              </w:rPr>
              <w:t>.2</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7219994A" w14:textId="6719FCA4"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9</w:t>
            </w:r>
            <w:r>
              <w:rPr>
                <w:rFonts w:ascii="Arial" w:hAnsi="Arial" w:cs="Arial"/>
                <w:sz w:val="18"/>
                <w:szCs w:val="18"/>
              </w:rPr>
              <w:t>0.5</w:t>
            </w:r>
            <w:r w:rsidRPr="00C7729B">
              <w:rPr>
                <w:rFonts w:ascii="Arial" w:hAnsi="Arial" w:cs="Arial"/>
                <w:sz w:val="18"/>
                <w:szCs w:val="18"/>
              </w:rPr>
              <w:t xml:space="preserve"> (82</w:t>
            </w:r>
            <w:r>
              <w:rPr>
                <w:rFonts w:ascii="Arial" w:hAnsi="Arial" w:cs="Arial"/>
                <w:sz w:val="18"/>
                <w:szCs w:val="18"/>
              </w:rPr>
              <w:t>.3-</w:t>
            </w:r>
            <w:r w:rsidRPr="00C7729B">
              <w:rPr>
                <w:rFonts w:ascii="Arial" w:hAnsi="Arial" w:cs="Arial"/>
                <w:sz w:val="18"/>
                <w:szCs w:val="18"/>
              </w:rPr>
              <w:t>95</w:t>
            </w:r>
            <w:r>
              <w:rPr>
                <w:rFonts w:ascii="Arial" w:hAnsi="Arial" w:cs="Arial"/>
                <w:sz w:val="18"/>
                <w:szCs w:val="18"/>
              </w:rPr>
              <w:t>.7</w:t>
            </w:r>
            <w:r w:rsidRPr="00C7729B">
              <w:rPr>
                <w:rFonts w:ascii="Arial" w:hAnsi="Arial" w:cs="Arial"/>
                <w:sz w:val="18"/>
                <w:szCs w:val="18"/>
              </w:rPr>
              <w:t>)</w:t>
            </w:r>
          </w:p>
        </w:tc>
        <w:tc>
          <w:tcPr>
            <w:tcW w:w="0" w:type="auto"/>
            <w:tcBorders>
              <w:left w:val="single" w:sz="12" w:space="0" w:color="auto"/>
            </w:tcBorders>
            <w:shd w:val="clear" w:color="auto" w:fill="auto"/>
            <w:noWrap/>
          </w:tcPr>
          <w:p w14:paraId="5B1A8D5D" w14:textId="3097BE88"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reference</w:t>
            </w:r>
          </w:p>
        </w:tc>
        <w:tc>
          <w:tcPr>
            <w:tcW w:w="0" w:type="auto"/>
            <w:tcBorders>
              <w:right w:val="single" w:sz="12" w:space="0" w:color="auto"/>
            </w:tcBorders>
            <w:shd w:val="clear" w:color="auto" w:fill="auto"/>
          </w:tcPr>
          <w:p w14:paraId="24AE0EC4" w14:textId="512D4F69"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reference</w:t>
            </w:r>
          </w:p>
        </w:tc>
      </w:tr>
      <w:tr w:rsidR="00EF2E86" w:rsidRPr="00126EC5" w14:paraId="1EADE9FD" w14:textId="77777777" w:rsidTr="00C7729B">
        <w:trPr>
          <w:trHeight w:val="270"/>
        </w:trPr>
        <w:tc>
          <w:tcPr>
            <w:tcW w:w="0" w:type="auto"/>
            <w:tcBorders>
              <w:left w:val="single" w:sz="12" w:space="0" w:color="auto"/>
              <w:right w:val="single" w:sz="12" w:space="0" w:color="auto"/>
            </w:tcBorders>
            <w:shd w:val="clear" w:color="auto" w:fill="auto"/>
            <w:noWrap/>
          </w:tcPr>
          <w:p w14:paraId="058F9239" w14:textId="6EE2A530" w:rsidR="00EF2E86" w:rsidRPr="00C7729B" w:rsidRDefault="00EF2E86" w:rsidP="00305431">
            <w:pPr>
              <w:spacing w:line="480" w:lineRule="auto"/>
              <w:ind w:left="170"/>
              <w:rPr>
                <w:rFonts w:ascii="Arial" w:hAnsi="Arial" w:cs="Arial"/>
                <w:bCs/>
                <w:sz w:val="18"/>
                <w:szCs w:val="18"/>
              </w:rPr>
            </w:pPr>
            <w:r w:rsidRPr="00C7729B">
              <w:rPr>
                <w:rFonts w:ascii="Arial" w:hAnsi="Arial" w:cs="Arial"/>
                <w:bCs/>
                <w:sz w:val="18"/>
                <w:szCs w:val="18"/>
              </w:rPr>
              <w:t>Moderate</w:t>
            </w:r>
          </w:p>
        </w:tc>
        <w:tc>
          <w:tcPr>
            <w:tcW w:w="0" w:type="auto"/>
            <w:tcBorders>
              <w:left w:val="single" w:sz="12" w:space="0" w:color="auto"/>
              <w:right w:val="single" w:sz="12" w:space="0" w:color="auto"/>
            </w:tcBorders>
            <w:shd w:val="clear" w:color="auto" w:fill="auto"/>
            <w:noWrap/>
          </w:tcPr>
          <w:p w14:paraId="6FE958D0" w14:textId="5211CECE"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9</w:t>
            </w:r>
            <w:r>
              <w:rPr>
                <w:rFonts w:ascii="Arial" w:hAnsi="Arial" w:cs="Arial"/>
                <w:sz w:val="18"/>
                <w:szCs w:val="18"/>
              </w:rPr>
              <w:t>2.9</w:t>
            </w:r>
            <w:r w:rsidRPr="00C7729B">
              <w:rPr>
                <w:rFonts w:ascii="Arial" w:hAnsi="Arial" w:cs="Arial"/>
                <w:sz w:val="18"/>
                <w:szCs w:val="18"/>
              </w:rPr>
              <w:t xml:space="preserve"> (88</w:t>
            </w:r>
            <w:r>
              <w:rPr>
                <w:rFonts w:ascii="Arial" w:hAnsi="Arial" w:cs="Arial"/>
                <w:sz w:val="18"/>
                <w:szCs w:val="18"/>
              </w:rPr>
              <w:t>.2-</w:t>
            </w:r>
            <w:r w:rsidRPr="00C7729B">
              <w:rPr>
                <w:rFonts w:ascii="Arial" w:hAnsi="Arial" w:cs="Arial"/>
                <w:sz w:val="18"/>
                <w:szCs w:val="18"/>
              </w:rPr>
              <w:t>9</w:t>
            </w:r>
            <w:r>
              <w:rPr>
                <w:rFonts w:ascii="Arial" w:hAnsi="Arial" w:cs="Arial"/>
                <w:sz w:val="18"/>
                <w:szCs w:val="18"/>
              </w:rPr>
              <w:t>5.7</w:t>
            </w:r>
            <w:r w:rsidRPr="00C7729B">
              <w:rPr>
                <w:rFonts w:ascii="Arial" w:hAnsi="Arial" w:cs="Arial"/>
                <w:sz w:val="18"/>
                <w:szCs w:val="18"/>
              </w:rPr>
              <w:t>)</w:t>
            </w:r>
          </w:p>
        </w:tc>
        <w:tc>
          <w:tcPr>
            <w:tcW w:w="0" w:type="auto"/>
            <w:tcBorders>
              <w:left w:val="single" w:sz="12" w:space="0" w:color="auto"/>
              <w:right w:val="single" w:sz="12" w:space="0" w:color="auto"/>
            </w:tcBorders>
            <w:shd w:val="clear" w:color="auto" w:fill="auto"/>
            <w:noWrap/>
          </w:tcPr>
          <w:p w14:paraId="66012809" w14:textId="41D8ECF2"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8</w:t>
            </w:r>
            <w:r>
              <w:rPr>
                <w:rFonts w:ascii="Arial" w:hAnsi="Arial" w:cs="Arial"/>
                <w:sz w:val="18"/>
                <w:szCs w:val="18"/>
              </w:rPr>
              <w:t>5.8</w:t>
            </w:r>
            <w:r w:rsidRPr="00C7729B">
              <w:rPr>
                <w:rFonts w:ascii="Arial" w:hAnsi="Arial" w:cs="Arial"/>
                <w:sz w:val="18"/>
                <w:szCs w:val="18"/>
              </w:rPr>
              <w:t xml:space="preserve"> (7</w:t>
            </w:r>
            <w:r>
              <w:rPr>
                <w:rFonts w:ascii="Arial" w:hAnsi="Arial" w:cs="Arial"/>
                <w:sz w:val="18"/>
                <w:szCs w:val="18"/>
              </w:rPr>
              <w:t>8.</w:t>
            </w:r>
            <w:r w:rsidRPr="00C7729B">
              <w:rPr>
                <w:rFonts w:ascii="Arial" w:hAnsi="Arial" w:cs="Arial"/>
                <w:sz w:val="18"/>
                <w:szCs w:val="18"/>
              </w:rPr>
              <w:t>9</w:t>
            </w:r>
            <w:r>
              <w:rPr>
                <w:rFonts w:ascii="Arial" w:hAnsi="Arial" w:cs="Arial"/>
                <w:sz w:val="18"/>
                <w:szCs w:val="18"/>
              </w:rPr>
              <w:t>-</w:t>
            </w:r>
            <w:r w:rsidRPr="00C7729B">
              <w:rPr>
                <w:rFonts w:ascii="Arial" w:hAnsi="Arial" w:cs="Arial"/>
                <w:sz w:val="18"/>
                <w:szCs w:val="18"/>
              </w:rPr>
              <w:t>9</w:t>
            </w:r>
            <w:r>
              <w:rPr>
                <w:rFonts w:ascii="Arial" w:hAnsi="Arial" w:cs="Arial"/>
                <w:sz w:val="18"/>
                <w:szCs w:val="18"/>
              </w:rPr>
              <w:t>0.6</w:t>
            </w:r>
            <w:r w:rsidRPr="00C7729B">
              <w:rPr>
                <w:rFonts w:ascii="Arial" w:hAnsi="Arial" w:cs="Arial"/>
                <w:sz w:val="18"/>
                <w:szCs w:val="18"/>
              </w:rPr>
              <w:t>)</w:t>
            </w:r>
          </w:p>
        </w:tc>
        <w:tc>
          <w:tcPr>
            <w:tcW w:w="0" w:type="auto"/>
            <w:tcBorders>
              <w:left w:val="single" w:sz="12" w:space="0" w:color="auto"/>
            </w:tcBorders>
            <w:shd w:val="clear" w:color="auto" w:fill="auto"/>
            <w:noWrap/>
          </w:tcPr>
          <w:p w14:paraId="5569C081" w14:textId="34890B07"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1.45 (0.77</w:t>
            </w:r>
            <w:r>
              <w:rPr>
                <w:rFonts w:ascii="Arial" w:hAnsi="Arial" w:cs="Arial"/>
                <w:sz w:val="18"/>
                <w:szCs w:val="18"/>
              </w:rPr>
              <w:t>-</w:t>
            </w:r>
            <w:r w:rsidRPr="00C7729B">
              <w:rPr>
                <w:rFonts w:ascii="Arial" w:hAnsi="Arial" w:cs="Arial"/>
                <w:sz w:val="18"/>
                <w:szCs w:val="18"/>
              </w:rPr>
              <w:t>2.74)</w:t>
            </w:r>
          </w:p>
        </w:tc>
        <w:tc>
          <w:tcPr>
            <w:tcW w:w="0" w:type="auto"/>
            <w:tcBorders>
              <w:right w:val="single" w:sz="12" w:space="0" w:color="auto"/>
            </w:tcBorders>
            <w:shd w:val="clear" w:color="auto" w:fill="auto"/>
          </w:tcPr>
          <w:p w14:paraId="550AE988" w14:textId="1E64108A"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1.1</w:t>
            </w:r>
            <w:r>
              <w:rPr>
                <w:rFonts w:ascii="Arial" w:hAnsi="Arial" w:cs="Arial"/>
                <w:sz w:val="18"/>
                <w:szCs w:val="18"/>
              </w:rPr>
              <w:t>7</w:t>
            </w:r>
            <w:r w:rsidRPr="00C7729B">
              <w:rPr>
                <w:rFonts w:ascii="Arial" w:hAnsi="Arial" w:cs="Arial"/>
                <w:sz w:val="18"/>
                <w:szCs w:val="18"/>
              </w:rPr>
              <w:t xml:space="preserve"> (0.6</w:t>
            </w:r>
            <w:r>
              <w:rPr>
                <w:rFonts w:ascii="Arial" w:hAnsi="Arial" w:cs="Arial"/>
                <w:sz w:val="18"/>
                <w:szCs w:val="18"/>
              </w:rPr>
              <w:t>2-</w:t>
            </w:r>
            <w:r w:rsidRPr="00C7729B">
              <w:rPr>
                <w:rFonts w:ascii="Arial" w:hAnsi="Arial" w:cs="Arial"/>
                <w:sz w:val="18"/>
                <w:szCs w:val="18"/>
              </w:rPr>
              <w:t>2.2</w:t>
            </w:r>
            <w:r>
              <w:rPr>
                <w:rFonts w:ascii="Arial" w:hAnsi="Arial" w:cs="Arial"/>
                <w:sz w:val="18"/>
                <w:szCs w:val="18"/>
              </w:rPr>
              <w:t>2</w:t>
            </w:r>
            <w:r w:rsidRPr="00C7729B">
              <w:rPr>
                <w:rFonts w:ascii="Arial" w:hAnsi="Arial" w:cs="Arial"/>
                <w:sz w:val="18"/>
                <w:szCs w:val="18"/>
              </w:rPr>
              <w:t>)</w:t>
            </w:r>
          </w:p>
        </w:tc>
      </w:tr>
      <w:tr w:rsidR="00EF2E86" w:rsidRPr="00126EC5" w14:paraId="268EC4C7" w14:textId="77777777" w:rsidTr="00E3643C">
        <w:trPr>
          <w:trHeight w:val="270"/>
        </w:trPr>
        <w:tc>
          <w:tcPr>
            <w:tcW w:w="0" w:type="auto"/>
            <w:tcBorders>
              <w:left w:val="single" w:sz="12" w:space="0" w:color="auto"/>
              <w:bottom w:val="single" w:sz="4" w:space="0" w:color="auto"/>
              <w:right w:val="single" w:sz="12" w:space="0" w:color="auto"/>
            </w:tcBorders>
            <w:shd w:val="clear" w:color="auto" w:fill="auto"/>
            <w:noWrap/>
          </w:tcPr>
          <w:p w14:paraId="2645B27B" w14:textId="07E80A11" w:rsidR="00EF2E86" w:rsidRPr="00C7729B" w:rsidRDefault="00EF2E86" w:rsidP="00305431">
            <w:pPr>
              <w:spacing w:line="480" w:lineRule="auto"/>
              <w:ind w:left="170"/>
              <w:rPr>
                <w:rFonts w:ascii="Arial" w:hAnsi="Arial" w:cs="Arial"/>
                <w:bCs/>
                <w:sz w:val="18"/>
                <w:szCs w:val="18"/>
              </w:rPr>
            </w:pPr>
            <w:r w:rsidRPr="00C7729B">
              <w:rPr>
                <w:rFonts w:ascii="Arial" w:hAnsi="Arial" w:cs="Arial"/>
                <w:bCs/>
                <w:sz w:val="18"/>
                <w:szCs w:val="18"/>
              </w:rPr>
              <w:t>Severe</w:t>
            </w:r>
          </w:p>
        </w:tc>
        <w:tc>
          <w:tcPr>
            <w:tcW w:w="0" w:type="auto"/>
            <w:tcBorders>
              <w:left w:val="single" w:sz="12" w:space="0" w:color="auto"/>
              <w:bottom w:val="single" w:sz="4" w:space="0" w:color="auto"/>
              <w:right w:val="single" w:sz="12" w:space="0" w:color="auto"/>
            </w:tcBorders>
            <w:shd w:val="clear" w:color="auto" w:fill="auto"/>
            <w:noWrap/>
          </w:tcPr>
          <w:p w14:paraId="5ADCD393" w14:textId="17C2F712"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5</w:t>
            </w:r>
            <w:r>
              <w:rPr>
                <w:rFonts w:ascii="Arial" w:hAnsi="Arial" w:cs="Arial"/>
                <w:sz w:val="18"/>
                <w:szCs w:val="18"/>
              </w:rPr>
              <w:t>7.</w:t>
            </w:r>
            <w:r w:rsidRPr="00C7729B">
              <w:rPr>
                <w:rFonts w:ascii="Arial" w:hAnsi="Arial" w:cs="Arial"/>
                <w:sz w:val="18"/>
                <w:szCs w:val="18"/>
              </w:rPr>
              <w:t>8 (52</w:t>
            </w:r>
            <w:r>
              <w:rPr>
                <w:rFonts w:ascii="Arial" w:hAnsi="Arial" w:cs="Arial"/>
                <w:sz w:val="18"/>
                <w:szCs w:val="18"/>
              </w:rPr>
              <w:t>.5-</w:t>
            </w:r>
            <w:r w:rsidRPr="00C7729B">
              <w:rPr>
                <w:rFonts w:ascii="Arial" w:hAnsi="Arial" w:cs="Arial"/>
                <w:sz w:val="18"/>
                <w:szCs w:val="18"/>
              </w:rPr>
              <w:t>6</w:t>
            </w:r>
            <w:r>
              <w:rPr>
                <w:rFonts w:ascii="Arial" w:hAnsi="Arial" w:cs="Arial"/>
                <w:sz w:val="18"/>
                <w:szCs w:val="18"/>
              </w:rPr>
              <w:t>2.8</w:t>
            </w:r>
            <w:r w:rsidRPr="00C7729B">
              <w:rPr>
                <w:rFonts w:ascii="Arial" w:hAnsi="Arial" w:cs="Arial"/>
                <w:sz w:val="18"/>
                <w:szCs w:val="18"/>
              </w:rPr>
              <w:t>)</w:t>
            </w:r>
          </w:p>
        </w:tc>
        <w:tc>
          <w:tcPr>
            <w:tcW w:w="0" w:type="auto"/>
            <w:tcBorders>
              <w:left w:val="single" w:sz="12" w:space="0" w:color="auto"/>
              <w:bottom w:val="single" w:sz="4" w:space="0" w:color="auto"/>
              <w:right w:val="single" w:sz="12" w:space="0" w:color="auto"/>
            </w:tcBorders>
            <w:shd w:val="clear" w:color="auto" w:fill="auto"/>
            <w:noWrap/>
          </w:tcPr>
          <w:p w14:paraId="64ADA5C3" w14:textId="1AE4E05E"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4</w:t>
            </w:r>
            <w:r>
              <w:rPr>
                <w:rFonts w:ascii="Arial" w:hAnsi="Arial" w:cs="Arial"/>
                <w:sz w:val="18"/>
                <w:szCs w:val="18"/>
              </w:rPr>
              <w:t>6.8</w:t>
            </w:r>
            <w:r w:rsidRPr="00C7729B">
              <w:rPr>
                <w:rFonts w:ascii="Arial" w:hAnsi="Arial" w:cs="Arial"/>
                <w:sz w:val="18"/>
                <w:szCs w:val="18"/>
              </w:rPr>
              <w:t xml:space="preserve"> (4</w:t>
            </w:r>
            <w:r>
              <w:rPr>
                <w:rFonts w:ascii="Arial" w:hAnsi="Arial" w:cs="Arial"/>
                <w:sz w:val="18"/>
                <w:szCs w:val="18"/>
              </w:rPr>
              <w:t>0.8-</w:t>
            </w:r>
            <w:r w:rsidRPr="00C7729B">
              <w:rPr>
                <w:rFonts w:ascii="Arial" w:hAnsi="Arial" w:cs="Arial"/>
                <w:sz w:val="18"/>
                <w:szCs w:val="18"/>
              </w:rPr>
              <w:t>52</w:t>
            </w:r>
            <w:r>
              <w:rPr>
                <w:rFonts w:ascii="Arial" w:hAnsi="Arial" w:cs="Arial"/>
                <w:sz w:val="18"/>
                <w:szCs w:val="18"/>
              </w:rPr>
              <w:t>.5</w:t>
            </w:r>
            <w:r w:rsidRPr="00C7729B">
              <w:rPr>
                <w:rFonts w:ascii="Arial" w:hAnsi="Arial" w:cs="Arial"/>
                <w:sz w:val="18"/>
                <w:szCs w:val="18"/>
              </w:rPr>
              <w:t>)</w:t>
            </w:r>
          </w:p>
        </w:tc>
        <w:tc>
          <w:tcPr>
            <w:tcW w:w="0" w:type="auto"/>
            <w:tcBorders>
              <w:left w:val="single" w:sz="12" w:space="0" w:color="auto"/>
              <w:bottom w:val="single" w:sz="4" w:space="0" w:color="auto"/>
            </w:tcBorders>
            <w:shd w:val="clear" w:color="auto" w:fill="auto"/>
            <w:noWrap/>
          </w:tcPr>
          <w:p w14:paraId="74BD113D" w14:textId="27E8CCD9"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7.34 (4.26</w:t>
            </w:r>
            <w:r>
              <w:rPr>
                <w:rFonts w:ascii="Arial" w:hAnsi="Arial" w:cs="Arial"/>
                <w:sz w:val="18"/>
                <w:szCs w:val="18"/>
              </w:rPr>
              <w:t>-</w:t>
            </w:r>
            <w:r w:rsidRPr="00C7729B">
              <w:rPr>
                <w:rFonts w:ascii="Arial" w:hAnsi="Arial" w:cs="Arial"/>
                <w:sz w:val="18"/>
                <w:szCs w:val="18"/>
              </w:rPr>
              <w:t>12.</w:t>
            </w:r>
            <w:r>
              <w:rPr>
                <w:rFonts w:ascii="Arial" w:hAnsi="Arial" w:cs="Arial"/>
                <w:sz w:val="18"/>
                <w:szCs w:val="18"/>
              </w:rPr>
              <w:t>7</w:t>
            </w:r>
            <w:r w:rsidRPr="00C7729B">
              <w:rPr>
                <w:rFonts w:ascii="Arial" w:hAnsi="Arial" w:cs="Arial"/>
                <w:sz w:val="18"/>
                <w:szCs w:val="18"/>
              </w:rPr>
              <w:t>)</w:t>
            </w:r>
          </w:p>
        </w:tc>
        <w:tc>
          <w:tcPr>
            <w:tcW w:w="0" w:type="auto"/>
            <w:tcBorders>
              <w:bottom w:val="single" w:sz="4" w:space="0" w:color="auto"/>
              <w:right w:val="single" w:sz="12" w:space="0" w:color="auto"/>
            </w:tcBorders>
            <w:shd w:val="clear" w:color="auto" w:fill="auto"/>
          </w:tcPr>
          <w:p w14:paraId="144B447A" w14:textId="19F22419"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5.</w:t>
            </w:r>
            <w:r>
              <w:rPr>
                <w:rFonts w:ascii="Arial" w:hAnsi="Arial" w:cs="Arial"/>
                <w:sz w:val="18"/>
                <w:szCs w:val="18"/>
              </w:rPr>
              <w:t>6</w:t>
            </w:r>
            <w:r w:rsidRPr="00C7729B">
              <w:rPr>
                <w:rFonts w:ascii="Arial" w:hAnsi="Arial" w:cs="Arial"/>
                <w:sz w:val="18"/>
                <w:szCs w:val="18"/>
              </w:rPr>
              <w:t>4 (3.</w:t>
            </w:r>
            <w:r>
              <w:rPr>
                <w:rFonts w:ascii="Arial" w:hAnsi="Arial" w:cs="Arial"/>
                <w:sz w:val="18"/>
                <w:szCs w:val="18"/>
              </w:rPr>
              <w:t>26-</w:t>
            </w:r>
            <w:r w:rsidRPr="00C7729B">
              <w:rPr>
                <w:rFonts w:ascii="Arial" w:hAnsi="Arial" w:cs="Arial"/>
                <w:sz w:val="18"/>
                <w:szCs w:val="18"/>
              </w:rPr>
              <w:t>9.</w:t>
            </w:r>
            <w:r>
              <w:rPr>
                <w:rFonts w:ascii="Arial" w:hAnsi="Arial" w:cs="Arial"/>
                <w:sz w:val="18"/>
                <w:szCs w:val="18"/>
              </w:rPr>
              <w:t>79</w:t>
            </w:r>
            <w:r w:rsidRPr="00C7729B">
              <w:rPr>
                <w:rFonts w:ascii="Arial" w:hAnsi="Arial" w:cs="Arial"/>
                <w:sz w:val="18"/>
                <w:szCs w:val="18"/>
              </w:rPr>
              <w:t>)</w:t>
            </w:r>
          </w:p>
        </w:tc>
      </w:tr>
      <w:tr w:rsidR="00EF2E86" w:rsidRPr="00126EC5" w14:paraId="545890AB" w14:textId="77777777" w:rsidTr="00E3643C">
        <w:trPr>
          <w:trHeight w:val="270"/>
        </w:trPr>
        <w:tc>
          <w:tcPr>
            <w:tcW w:w="0" w:type="auto"/>
            <w:tcBorders>
              <w:left w:val="single" w:sz="12" w:space="0" w:color="auto"/>
              <w:bottom w:val="single" w:sz="12" w:space="0" w:color="auto"/>
              <w:right w:val="single" w:sz="12" w:space="0" w:color="auto"/>
            </w:tcBorders>
            <w:shd w:val="clear" w:color="auto" w:fill="auto"/>
            <w:noWrap/>
          </w:tcPr>
          <w:p w14:paraId="62461E6A" w14:textId="6BD6E9BE" w:rsidR="00EF2E86" w:rsidRPr="00C7729B" w:rsidRDefault="00EF2E86" w:rsidP="00305431">
            <w:pPr>
              <w:spacing w:line="480" w:lineRule="auto"/>
              <w:ind w:left="170"/>
              <w:rPr>
                <w:rFonts w:ascii="Arial" w:hAnsi="Arial" w:cs="Arial"/>
                <w:bCs/>
                <w:sz w:val="18"/>
                <w:szCs w:val="18"/>
              </w:rPr>
            </w:pPr>
            <w:r w:rsidRPr="00C7729B">
              <w:rPr>
                <w:rFonts w:ascii="Arial" w:hAnsi="Arial" w:cs="Arial"/>
                <w:bCs/>
                <w:sz w:val="18"/>
                <w:szCs w:val="18"/>
              </w:rPr>
              <w:t>Critical</w:t>
            </w:r>
          </w:p>
        </w:tc>
        <w:tc>
          <w:tcPr>
            <w:tcW w:w="0" w:type="auto"/>
            <w:tcBorders>
              <w:left w:val="single" w:sz="12" w:space="0" w:color="auto"/>
              <w:bottom w:val="single" w:sz="12" w:space="0" w:color="auto"/>
              <w:right w:val="single" w:sz="12" w:space="0" w:color="auto"/>
            </w:tcBorders>
            <w:shd w:val="clear" w:color="auto" w:fill="auto"/>
            <w:noWrap/>
          </w:tcPr>
          <w:p w14:paraId="3709AF9C" w14:textId="6160A61E"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4</w:t>
            </w:r>
            <w:r>
              <w:rPr>
                <w:rFonts w:ascii="Arial" w:hAnsi="Arial" w:cs="Arial"/>
                <w:sz w:val="18"/>
                <w:szCs w:val="18"/>
              </w:rPr>
              <w:t>0.9</w:t>
            </w:r>
            <w:r w:rsidRPr="00C7729B">
              <w:rPr>
                <w:rFonts w:ascii="Arial" w:hAnsi="Arial" w:cs="Arial"/>
                <w:sz w:val="18"/>
                <w:szCs w:val="18"/>
              </w:rPr>
              <w:t xml:space="preserve"> (34</w:t>
            </w:r>
            <w:r>
              <w:rPr>
                <w:rFonts w:ascii="Arial" w:hAnsi="Arial" w:cs="Arial"/>
                <w:sz w:val="18"/>
                <w:szCs w:val="18"/>
              </w:rPr>
              <w:t>.0-</w:t>
            </w:r>
            <w:r w:rsidRPr="00C7729B">
              <w:rPr>
                <w:rFonts w:ascii="Arial" w:hAnsi="Arial" w:cs="Arial"/>
                <w:sz w:val="18"/>
                <w:szCs w:val="18"/>
              </w:rPr>
              <w:t>4</w:t>
            </w:r>
            <w:r>
              <w:rPr>
                <w:rFonts w:ascii="Arial" w:hAnsi="Arial" w:cs="Arial"/>
                <w:sz w:val="18"/>
                <w:szCs w:val="18"/>
              </w:rPr>
              <w:t>7.7</w:t>
            </w:r>
            <w:r w:rsidRPr="00C7729B">
              <w:rPr>
                <w:rFonts w:ascii="Arial" w:hAnsi="Arial" w:cs="Arial"/>
                <w:sz w:val="18"/>
                <w:szCs w:val="18"/>
              </w:rPr>
              <w:t>)</w:t>
            </w:r>
          </w:p>
        </w:tc>
        <w:tc>
          <w:tcPr>
            <w:tcW w:w="0" w:type="auto"/>
            <w:tcBorders>
              <w:left w:val="single" w:sz="12" w:space="0" w:color="auto"/>
              <w:bottom w:val="single" w:sz="12" w:space="0" w:color="auto"/>
              <w:right w:val="single" w:sz="12" w:space="0" w:color="auto"/>
            </w:tcBorders>
            <w:shd w:val="clear" w:color="auto" w:fill="auto"/>
            <w:noWrap/>
          </w:tcPr>
          <w:p w14:paraId="09A2CB1E" w14:textId="3151C028"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2</w:t>
            </w:r>
            <w:r>
              <w:rPr>
                <w:rFonts w:ascii="Arial" w:hAnsi="Arial" w:cs="Arial"/>
                <w:sz w:val="18"/>
                <w:szCs w:val="18"/>
              </w:rPr>
              <w:t>1.7</w:t>
            </w:r>
            <w:r w:rsidRPr="00C7729B">
              <w:rPr>
                <w:rFonts w:ascii="Arial" w:hAnsi="Arial" w:cs="Arial"/>
                <w:sz w:val="18"/>
                <w:szCs w:val="18"/>
              </w:rPr>
              <w:t xml:space="preserve"> (1</w:t>
            </w:r>
            <w:r>
              <w:rPr>
                <w:rFonts w:ascii="Arial" w:hAnsi="Arial" w:cs="Arial"/>
                <w:sz w:val="18"/>
                <w:szCs w:val="18"/>
              </w:rPr>
              <w:t>5.7-</w:t>
            </w:r>
            <w:r w:rsidRPr="00C7729B">
              <w:rPr>
                <w:rFonts w:ascii="Arial" w:hAnsi="Arial" w:cs="Arial"/>
                <w:sz w:val="18"/>
                <w:szCs w:val="18"/>
              </w:rPr>
              <w:t>28</w:t>
            </w:r>
            <w:r>
              <w:rPr>
                <w:rFonts w:ascii="Arial" w:hAnsi="Arial" w:cs="Arial"/>
                <w:sz w:val="18"/>
                <w:szCs w:val="18"/>
              </w:rPr>
              <w:t>.4</w:t>
            </w:r>
            <w:r w:rsidRPr="00C7729B">
              <w:rPr>
                <w:rFonts w:ascii="Arial" w:hAnsi="Arial" w:cs="Arial"/>
                <w:sz w:val="18"/>
                <w:szCs w:val="18"/>
              </w:rPr>
              <w:t>)</w:t>
            </w:r>
          </w:p>
        </w:tc>
        <w:tc>
          <w:tcPr>
            <w:tcW w:w="0" w:type="auto"/>
            <w:tcBorders>
              <w:left w:val="single" w:sz="12" w:space="0" w:color="auto"/>
              <w:bottom w:val="single" w:sz="12" w:space="0" w:color="auto"/>
            </w:tcBorders>
            <w:shd w:val="clear" w:color="auto" w:fill="auto"/>
            <w:noWrap/>
          </w:tcPr>
          <w:p w14:paraId="4556F066" w14:textId="0CF9B3F8"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12.4 (7.17</w:t>
            </w:r>
            <w:r>
              <w:rPr>
                <w:rFonts w:ascii="Arial" w:hAnsi="Arial" w:cs="Arial"/>
                <w:sz w:val="18"/>
                <w:szCs w:val="18"/>
              </w:rPr>
              <w:t>-</w:t>
            </w:r>
            <w:r w:rsidRPr="00C7729B">
              <w:rPr>
                <w:rFonts w:ascii="Arial" w:hAnsi="Arial" w:cs="Arial"/>
                <w:sz w:val="18"/>
                <w:szCs w:val="18"/>
              </w:rPr>
              <w:t>21.</w:t>
            </w:r>
            <w:r>
              <w:rPr>
                <w:rFonts w:ascii="Arial" w:hAnsi="Arial" w:cs="Arial"/>
                <w:sz w:val="18"/>
                <w:szCs w:val="18"/>
              </w:rPr>
              <w:t>5</w:t>
            </w:r>
            <w:r w:rsidRPr="00C7729B">
              <w:rPr>
                <w:rFonts w:ascii="Arial" w:hAnsi="Arial" w:cs="Arial"/>
                <w:sz w:val="18"/>
                <w:szCs w:val="18"/>
              </w:rPr>
              <w:t>)</w:t>
            </w:r>
          </w:p>
        </w:tc>
        <w:tc>
          <w:tcPr>
            <w:tcW w:w="0" w:type="auto"/>
            <w:tcBorders>
              <w:bottom w:val="single" w:sz="12" w:space="0" w:color="auto"/>
              <w:right w:val="single" w:sz="12" w:space="0" w:color="auto"/>
            </w:tcBorders>
            <w:shd w:val="clear" w:color="auto" w:fill="auto"/>
          </w:tcPr>
          <w:p w14:paraId="3351633B" w14:textId="795985AC" w:rsidR="00EF2E86" w:rsidRPr="00C7729B" w:rsidRDefault="00EF2E86" w:rsidP="00305431">
            <w:pPr>
              <w:spacing w:line="480" w:lineRule="auto"/>
              <w:jc w:val="center"/>
              <w:rPr>
                <w:rFonts w:ascii="Arial" w:hAnsi="Arial" w:cs="Arial"/>
                <w:sz w:val="18"/>
                <w:szCs w:val="18"/>
              </w:rPr>
            </w:pPr>
            <w:r w:rsidRPr="00C7729B">
              <w:rPr>
                <w:rFonts w:ascii="Arial" w:hAnsi="Arial" w:cs="Arial"/>
                <w:sz w:val="18"/>
                <w:szCs w:val="18"/>
              </w:rPr>
              <w:t>11.</w:t>
            </w:r>
            <w:r>
              <w:rPr>
                <w:rFonts w:ascii="Arial" w:hAnsi="Arial" w:cs="Arial"/>
                <w:sz w:val="18"/>
                <w:szCs w:val="18"/>
              </w:rPr>
              <w:t>0</w:t>
            </w:r>
            <w:r w:rsidRPr="00C7729B">
              <w:rPr>
                <w:rFonts w:ascii="Arial" w:hAnsi="Arial" w:cs="Arial"/>
                <w:sz w:val="18"/>
                <w:szCs w:val="18"/>
              </w:rPr>
              <w:t xml:space="preserve"> (6.3</w:t>
            </w:r>
            <w:r>
              <w:rPr>
                <w:rFonts w:ascii="Arial" w:hAnsi="Arial" w:cs="Arial"/>
                <w:sz w:val="18"/>
                <w:szCs w:val="18"/>
              </w:rPr>
              <w:t>2-</w:t>
            </w:r>
            <w:r w:rsidRPr="00C7729B">
              <w:rPr>
                <w:rFonts w:ascii="Arial" w:hAnsi="Arial" w:cs="Arial"/>
                <w:sz w:val="18"/>
                <w:szCs w:val="18"/>
              </w:rPr>
              <w:t>19.</w:t>
            </w:r>
            <w:r>
              <w:rPr>
                <w:rFonts w:ascii="Arial" w:hAnsi="Arial" w:cs="Arial"/>
                <w:sz w:val="18"/>
                <w:szCs w:val="18"/>
              </w:rPr>
              <w:t>2</w:t>
            </w:r>
            <w:r w:rsidRPr="00C7729B">
              <w:rPr>
                <w:rFonts w:ascii="Arial" w:hAnsi="Arial" w:cs="Arial"/>
                <w:sz w:val="18"/>
                <w:szCs w:val="18"/>
              </w:rPr>
              <w:t>)</w:t>
            </w:r>
          </w:p>
        </w:tc>
      </w:tr>
    </w:tbl>
    <w:p w14:paraId="0CB0D698" w14:textId="77777777" w:rsidR="00FF2422" w:rsidRDefault="00FF2422" w:rsidP="00305431">
      <w:pPr>
        <w:spacing w:after="0" w:line="480" w:lineRule="auto"/>
        <w:rPr>
          <w:rFonts w:ascii="Arial" w:hAnsi="Arial" w:cs="Arial"/>
          <w:sz w:val="16"/>
          <w:szCs w:val="16"/>
        </w:rPr>
      </w:pPr>
      <w:r w:rsidRPr="0003700A">
        <w:rPr>
          <w:rFonts w:ascii="Arial" w:hAnsi="Arial" w:cs="Arial"/>
          <w:sz w:val="16"/>
          <w:szCs w:val="16"/>
        </w:rPr>
        <w:t xml:space="preserve">ALL, </w:t>
      </w:r>
      <w:r>
        <w:rPr>
          <w:rFonts w:ascii="Arial" w:hAnsi="Arial" w:cs="Arial"/>
          <w:sz w:val="16"/>
          <w:szCs w:val="16"/>
        </w:rPr>
        <w:t>a</w:t>
      </w:r>
      <w:r w:rsidRPr="0003700A">
        <w:rPr>
          <w:rFonts w:ascii="Arial" w:hAnsi="Arial" w:cs="Arial"/>
          <w:sz w:val="16"/>
          <w:szCs w:val="16"/>
        </w:rPr>
        <w:t xml:space="preserve">cute lymphoid leukemia; AML, </w:t>
      </w:r>
      <w:r>
        <w:rPr>
          <w:rFonts w:ascii="Arial" w:hAnsi="Arial" w:cs="Arial"/>
          <w:sz w:val="16"/>
          <w:szCs w:val="16"/>
        </w:rPr>
        <w:t>a</w:t>
      </w:r>
      <w:r w:rsidRPr="0003700A">
        <w:rPr>
          <w:rFonts w:ascii="Arial" w:hAnsi="Arial" w:cs="Arial"/>
          <w:sz w:val="16"/>
          <w:szCs w:val="16"/>
        </w:rPr>
        <w:t xml:space="preserve">cute myeloid leukemia; </w:t>
      </w:r>
      <w:r>
        <w:rPr>
          <w:rFonts w:ascii="Arial" w:hAnsi="Arial" w:cs="Arial"/>
          <w:sz w:val="16"/>
          <w:szCs w:val="16"/>
        </w:rPr>
        <w:t xml:space="preserve">BMI, body mass index; CI, confidence interval; </w:t>
      </w:r>
      <w:r w:rsidRPr="0003700A">
        <w:rPr>
          <w:rFonts w:ascii="Arial" w:hAnsi="Arial" w:cs="Arial"/>
          <w:sz w:val="16"/>
          <w:szCs w:val="16"/>
        </w:rPr>
        <w:t xml:space="preserve">CLL, </w:t>
      </w:r>
      <w:r>
        <w:rPr>
          <w:rFonts w:ascii="Arial" w:hAnsi="Arial" w:cs="Arial"/>
          <w:sz w:val="16"/>
          <w:szCs w:val="16"/>
        </w:rPr>
        <w:t>c</w:t>
      </w:r>
      <w:r w:rsidRPr="0003700A">
        <w:rPr>
          <w:rFonts w:ascii="Arial" w:hAnsi="Arial" w:cs="Arial"/>
          <w:sz w:val="16"/>
          <w:szCs w:val="16"/>
        </w:rPr>
        <w:t xml:space="preserve">hronic </w:t>
      </w:r>
      <w:r>
        <w:rPr>
          <w:rFonts w:ascii="Arial" w:hAnsi="Arial" w:cs="Arial"/>
          <w:sz w:val="16"/>
          <w:szCs w:val="16"/>
        </w:rPr>
        <w:t>l</w:t>
      </w:r>
      <w:r w:rsidRPr="0003700A">
        <w:rPr>
          <w:rFonts w:ascii="Arial" w:hAnsi="Arial" w:cs="Arial"/>
          <w:sz w:val="16"/>
          <w:szCs w:val="16"/>
        </w:rPr>
        <w:t xml:space="preserve">ymphocytic </w:t>
      </w:r>
      <w:r>
        <w:rPr>
          <w:rFonts w:ascii="Arial" w:hAnsi="Arial" w:cs="Arial"/>
          <w:sz w:val="16"/>
          <w:szCs w:val="16"/>
        </w:rPr>
        <w:t>l</w:t>
      </w:r>
      <w:r w:rsidRPr="0003700A">
        <w:rPr>
          <w:rFonts w:ascii="Arial" w:hAnsi="Arial" w:cs="Arial"/>
          <w:sz w:val="16"/>
          <w:szCs w:val="16"/>
        </w:rPr>
        <w:t xml:space="preserve">eukemia; CML, </w:t>
      </w:r>
      <w:r>
        <w:rPr>
          <w:rFonts w:ascii="Arial" w:hAnsi="Arial" w:cs="Arial"/>
          <w:sz w:val="16"/>
          <w:szCs w:val="16"/>
        </w:rPr>
        <w:t>c</w:t>
      </w:r>
      <w:r w:rsidRPr="0003700A">
        <w:rPr>
          <w:rFonts w:ascii="Arial" w:hAnsi="Arial" w:cs="Arial"/>
          <w:sz w:val="16"/>
          <w:szCs w:val="16"/>
        </w:rPr>
        <w:t xml:space="preserve">hronic myeloid leukemia; COVID-19, coronavirus disease 2019; HL, Hodgkin </w:t>
      </w:r>
      <w:r>
        <w:rPr>
          <w:rFonts w:ascii="Arial" w:hAnsi="Arial" w:cs="Arial"/>
          <w:sz w:val="16"/>
          <w:szCs w:val="16"/>
        </w:rPr>
        <w:t>l</w:t>
      </w:r>
      <w:r w:rsidRPr="0003700A">
        <w:rPr>
          <w:rFonts w:ascii="Arial" w:hAnsi="Arial" w:cs="Arial"/>
          <w:sz w:val="16"/>
          <w:szCs w:val="16"/>
        </w:rPr>
        <w:t>ymphoma; IQR, interquartile range;</w:t>
      </w:r>
      <w:r>
        <w:rPr>
          <w:rFonts w:ascii="Arial" w:hAnsi="Arial" w:cs="Arial"/>
          <w:sz w:val="16"/>
          <w:szCs w:val="16"/>
        </w:rPr>
        <w:t xml:space="preserve"> </w:t>
      </w:r>
      <w:r w:rsidRPr="0003700A">
        <w:rPr>
          <w:rFonts w:ascii="Arial" w:hAnsi="Arial" w:cs="Arial"/>
          <w:sz w:val="16"/>
          <w:szCs w:val="16"/>
        </w:rPr>
        <w:t xml:space="preserve">MDS, </w:t>
      </w:r>
      <w:r>
        <w:rPr>
          <w:rFonts w:ascii="Arial" w:hAnsi="Arial" w:cs="Arial"/>
          <w:sz w:val="16"/>
          <w:szCs w:val="16"/>
        </w:rPr>
        <w:t>m</w:t>
      </w:r>
      <w:r w:rsidRPr="0003700A">
        <w:rPr>
          <w:rFonts w:ascii="Arial" w:hAnsi="Arial" w:cs="Arial"/>
          <w:sz w:val="16"/>
          <w:szCs w:val="16"/>
        </w:rPr>
        <w:t xml:space="preserve">yelodysplastic syndrome; </w:t>
      </w:r>
      <w:r>
        <w:rPr>
          <w:rFonts w:ascii="Arial" w:hAnsi="Arial" w:cs="Arial"/>
          <w:sz w:val="16"/>
          <w:szCs w:val="16"/>
        </w:rPr>
        <w:t>m</w:t>
      </w:r>
      <w:r w:rsidRPr="0003700A">
        <w:rPr>
          <w:rFonts w:ascii="Arial" w:hAnsi="Arial" w:cs="Arial"/>
          <w:sz w:val="16"/>
          <w:szCs w:val="16"/>
        </w:rPr>
        <w:t>A</w:t>
      </w:r>
      <w:r>
        <w:rPr>
          <w:rFonts w:ascii="Arial" w:hAnsi="Arial" w:cs="Arial"/>
          <w:sz w:val="16"/>
          <w:szCs w:val="16"/>
        </w:rPr>
        <w:t>b</w:t>
      </w:r>
      <w:r w:rsidRPr="0003700A">
        <w:rPr>
          <w:rFonts w:ascii="Arial" w:hAnsi="Arial" w:cs="Arial"/>
          <w:sz w:val="16"/>
          <w:szCs w:val="16"/>
        </w:rPr>
        <w:t>, monoclonal antibod</w:t>
      </w:r>
      <w:r>
        <w:rPr>
          <w:rFonts w:ascii="Arial" w:hAnsi="Arial" w:cs="Arial"/>
          <w:sz w:val="16"/>
          <w:szCs w:val="16"/>
        </w:rPr>
        <w:t xml:space="preserve">y; </w:t>
      </w:r>
      <w:r w:rsidRPr="0003700A">
        <w:rPr>
          <w:rFonts w:ascii="Arial" w:hAnsi="Arial" w:cs="Arial"/>
          <w:sz w:val="16"/>
          <w:szCs w:val="16"/>
        </w:rPr>
        <w:t xml:space="preserve">MM, </w:t>
      </w:r>
      <w:r>
        <w:rPr>
          <w:rFonts w:ascii="Arial" w:hAnsi="Arial" w:cs="Arial"/>
          <w:sz w:val="16"/>
          <w:szCs w:val="16"/>
        </w:rPr>
        <w:t>m</w:t>
      </w:r>
      <w:r w:rsidRPr="0003700A">
        <w:rPr>
          <w:rFonts w:ascii="Arial" w:hAnsi="Arial" w:cs="Arial"/>
          <w:sz w:val="16"/>
          <w:szCs w:val="16"/>
        </w:rPr>
        <w:t xml:space="preserve">ultiple </w:t>
      </w:r>
      <w:r>
        <w:rPr>
          <w:rFonts w:ascii="Arial" w:hAnsi="Arial" w:cs="Arial"/>
          <w:sz w:val="16"/>
          <w:szCs w:val="16"/>
        </w:rPr>
        <w:t>m</w:t>
      </w:r>
      <w:r w:rsidRPr="0003700A">
        <w:rPr>
          <w:rFonts w:ascii="Arial" w:hAnsi="Arial" w:cs="Arial"/>
          <w:sz w:val="16"/>
          <w:szCs w:val="16"/>
        </w:rPr>
        <w:t xml:space="preserve">yeloma; </w:t>
      </w:r>
      <w:r>
        <w:rPr>
          <w:rFonts w:ascii="Arial" w:hAnsi="Arial" w:cs="Arial"/>
          <w:sz w:val="16"/>
          <w:szCs w:val="16"/>
        </w:rPr>
        <w:t xml:space="preserve">n/a, not applicable; </w:t>
      </w:r>
      <w:r w:rsidRPr="0003700A">
        <w:rPr>
          <w:rFonts w:ascii="Arial" w:hAnsi="Arial" w:cs="Arial"/>
          <w:sz w:val="16"/>
          <w:szCs w:val="16"/>
        </w:rPr>
        <w:t xml:space="preserve">NHL, </w:t>
      </w:r>
      <w:r>
        <w:rPr>
          <w:rFonts w:ascii="Arial" w:hAnsi="Arial" w:cs="Arial"/>
          <w:sz w:val="16"/>
          <w:szCs w:val="16"/>
        </w:rPr>
        <w:t>n</w:t>
      </w:r>
      <w:r w:rsidRPr="0003700A">
        <w:rPr>
          <w:rFonts w:ascii="Arial" w:hAnsi="Arial" w:cs="Arial"/>
          <w:sz w:val="16"/>
          <w:szCs w:val="16"/>
        </w:rPr>
        <w:t xml:space="preserve">on-Hodgkin </w:t>
      </w:r>
      <w:r>
        <w:rPr>
          <w:rFonts w:ascii="Arial" w:hAnsi="Arial" w:cs="Arial"/>
          <w:sz w:val="16"/>
          <w:szCs w:val="16"/>
        </w:rPr>
        <w:t>l</w:t>
      </w:r>
      <w:r w:rsidRPr="0003700A">
        <w:rPr>
          <w:rFonts w:ascii="Arial" w:hAnsi="Arial" w:cs="Arial"/>
          <w:sz w:val="16"/>
          <w:szCs w:val="16"/>
        </w:rPr>
        <w:t>ymphoma; Ph-MP</w:t>
      </w:r>
      <w:r>
        <w:rPr>
          <w:rFonts w:ascii="Arial" w:hAnsi="Arial" w:cs="Arial"/>
          <w:sz w:val="16"/>
          <w:szCs w:val="16"/>
        </w:rPr>
        <w:t>N</w:t>
      </w:r>
      <w:r w:rsidRPr="0003700A">
        <w:rPr>
          <w:rFonts w:ascii="Arial" w:hAnsi="Arial" w:cs="Arial"/>
          <w:sz w:val="16"/>
          <w:szCs w:val="16"/>
        </w:rPr>
        <w:t>, Ph</w:t>
      </w:r>
      <w:r>
        <w:rPr>
          <w:rFonts w:ascii="Arial" w:hAnsi="Arial" w:cs="Arial"/>
          <w:sz w:val="16"/>
          <w:szCs w:val="16"/>
        </w:rPr>
        <w:t>iladelphia chromosome</w:t>
      </w:r>
      <w:r w:rsidRPr="0003700A">
        <w:rPr>
          <w:rFonts w:ascii="Arial" w:hAnsi="Arial" w:cs="Arial"/>
          <w:sz w:val="16"/>
          <w:szCs w:val="16"/>
        </w:rPr>
        <w:t>-negative myeloproliferative neoplasm</w:t>
      </w:r>
      <w:r>
        <w:rPr>
          <w:rFonts w:ascii="Arial" w:hAnsi="Arial" w:cs="Arial"/>
          <w:sz w:val="16"/>
          <w:szCs w:val="16"/>
        </w:rPr>
        <w:t>.</w:t>
      </w:r>
    </w:p>
    <w:p w14:paraId="2638A394" w14:textId="597A19E5" w:rsidR="00C61DD7" w:rsidRPr="003E73CF" w:rsidRDefault="002052DC" w:rsidP="00305431">
      <w:pPr>
        <w:spacing w:after="0" w:line="480" w:lineRule="auto"/>
        <w:rPr>
          <w:rFonts w:ascii="Arial" w:hAnsi="Arial" w:cs="Arial"/>
        </w:rPr>
      </w:pPr>
      <w:r w:rsidRPr="00FF2422">
        <w:rPr>
          <w:rFonts w:ascii="Arial" w:hAnsi="Arial" w:cs="Arial"/>
          <w:iCs/>
          <w:sz w:val="16"/>
          <w:szCs w:val="16"/>
        </w:rPr>
        <w:lastRenderedPageBreak/>
        <w:t>*Adjusted hazard ratios and 95% CIs were estimated with Cox proportional-hazards regression models that included age, sex, and comorbidity count</w:t>
      </w:r>
      <w:r w:rsidR="00EF2E86">
        <w:rPr>
          <w:rFonts w:ascii="Arial" w:hAnsi="Arial" w:cs="Arial"/>
          <w:sz w:val="16"/>
          <w:szCs w:val="16"/>
        </w:rPr>
        <w:t>; analyses by specified comorbidities were adjusted for age and sex.</w:t>
      </w:r>
      <w:r w:rsidRPr="00FF2422">
        <w:rPr>
          <w:rFonts w:ascii="Arial" w:hAnsi="Arial" w:cs="Arial"/>
          <w:iCs/>
          <w:sz w:val="16"/>
          <w:szCs w:val="16"/>
        </w:rPr>
        <w:t xml:space="preserve"> </w:t>
      </w:r>
      <w:r w:rsidRPr="00E3643C">
        <w:rPr>
          <w:rFonts w:ascii="Arial" w:hAnsi="Arial" w:cs="Arial"/>
          <w:iCs/>
          <w:sz w:val="16"/>
          <w:szCs w:val="16"/>
          <w:vertAlign w:val="superscript"/>
        </w:rPr>
        <w:t>†</w:t>
      </w:r>
      <w:r w:rsidRPr="00FF2422">
        <w:rPr>
          <w:rFonts w:ascii="Arial" w:hAnsi="Arial" w:cs="Arial"/>
          <w:iCs/>
          <w:sz w:val="16"/>
          <w:szCs w:val="16"/>
        </w:rPr>
        <w:t>At data cut-off, 381 of 1166 (32.7%) patients had died.</w:t>
      </w:r>
      <w:r w:rsidR="00EF2E86" w:rsidRPr="00EF2E86">
        <w:rPr>
          <w:rFonts w:ascii="Arial" w:hAnsi="Arial" w:cs="Arial"/>
          <w:sz w:val="16"/>
          <w:szCs w:val="16"/>
          <w:vertAlign w:val="superscript"/>
        </w:rPr>
        <w:t xml:space="preserve"> </w:t>
      </w:r>
      <w:r w:rsidR="00EF2E86">
        <w:rPr>
          <w:rFonts w:ascii="Arial" w:hAnsi="Arial" w:cs="Arial"/>
          <w:sz w:val="16"/>
          <w:szCs w:val="16"/>
          <w:vertAlign w:val="superscript"/>
        </w:rPr>
        <w:t>‡</w:t>
      </w:r>
      <w:r w:rsidR="00EF2E86">
        <w:rPr>
          <w:rFonts w:ascii="Arial" w:hAnsi="Arial" w:cs="Arial"/>
          <w:sz w:val="16"/>
          <w:szCs w:val="16"/>
        </w:rPr>
        <w:t xml:space="preserve">Patients who had ever received an autologous or allogeneic stem cell transplant. </w:t>
      </w:r>
      <w:r w:rsidR="00EF2E86">
        <w:rPr>
          <w:rFonts w:ascii="Arial" w:hAnsi="Arial" w:cs="Arial"/>
          <w:sz w:val="16"/>
          <w:szCs w:val="16"/>
          <w:vertAlign w:val="superscript"/>
        </w:rPr>
        <w:t>¶</w:t>
      </w:r>
      <w:r w:rsidR="00EF2E86" w:rsidRPr="0003700A">
        <w:rPr>
          <w:rFonts w:ascii="Arial" w:hAnsi="Arial" w:cs="Arial"/>
          <w:sz w:val="16"/>
          <w:szCs w:val="16"/>
        </w:rPr>
        <w:t xml:space="preserve">Cancer therapy </w:t>
      </w:r>
      <w:r w:rsidR="00EF2E86">
        <w:rPr>
          <w:rFonts w:ascii="Arial" w:hAnsi="Arial" w:cs="Arial"/>
          <w:sz w:val="16"/>
          <w:szCs w:val="16"/>
        </w:rPr>
        <w:t xml:space="preserve">received within </w:t>
      </w:r>
      <w:r w:rsidR="00EF2E86" w:rsidRPr="0003700A">
        <w:rPr>
          <w:rFonts w:ascii="Arial" w:hAnsi="Arial" w:cs="Arial"/>
          <w:sz w:val="16"/>
          <w:szCs w:val="16"/>
        </w:rPr>
        <w:t>30 days before COVID-19 diagnosis date</w:t>
      </w:r>
      <w:r w:rsidR="00EF2E86">
        <w:rPr>
          <w:rFonts w:ascii="Arial" w:hAnsi="Arial" w:cs="Arial"/>
          <w:sz w:val="16"/>
          <w:szCs w:val="16"/>
        </w:rPr>
        <w:t>.</w:t>
      </w:r>
      <w:r w:rsidR="00EF2E86" w:rsidRPr="0003700A">
        <w:rPr>
          <w:rFonts w:ascii="Arial" w:hAnsi="Arial" w:cs="Arial"/>
          <w:sz w:val="16"/>
          <w:szCs w:val="16"/>
        </w:rPr>
        <w:t xml:space="preserve"> </w:t>
      </w:r>
      <w:r w:rsidR="00C61DD7" w:rsidRPr="003E73CF">
        <w:rPr>
          <w:rFonts w:ascii="Arial" w:hAnsi="Arial" w:cs="Arial"/>
        </w:rPr>
        <w:br w:type="page"/>
      </w:r>
    </w:p>
    <w:p w14:paraId="4EC83FFE" w14:textId="1CCA09BC" w:rsidR="002B1FB9" w:rsidRPr="0085611B" w:rsidRDefault="002B1FB9" w:rsidP="00305431">
      <w:pPr>
        <w:spacing w:after="0" w:line="480" w:lineRule="auto"/>
        <w:rPr>
          <w:rFonts w:ascii="Arial" w:hAnsi="Arial" w:cs="Arial"/>
          <w:b/>
          <w:bCs/>
          <w:color w:val="000000" w:themeColor="text1"/>
        </w:rPr>
      </w:pPr>
      <w:r w:rsidRPr="0085611B">
        <w:rPr>
          <w:rFonts w:ascii="Arial" w:hAnsi="Arial" w:cs="Arial"/>
          <w:b/>
          <w:bCs/>
          <w:color w:val="000000" w:themeColor="text1"/>
        </w:rPr>
        <w:lastRenderedPageBreak/>
        <w:t xml:space="preserve">Table </w:t>
      </w:r>
      <w:r w:rsidR="00EB4398" w:rsidRPr="0085611B">
        <w:rPr>
          <w:rFonts w:ascii="Arial" w:hAnsi="Arial" w:cs="Arial"/>
          <w:b/>
          <w:bCs/>
          <w:color w:val="000000" w:themeColor="text1"/>
        </w:rPr>
        <w:t>4.</w:t>
      </w:r>
      <w:r w:rsidRPr="0085611B">
        <w:rPr>
          <w:rFonts w:ascii="Arial" w:hAnsi="Arial" w:cs="Arial"/>
          <w:b/>
          <w:bCs/>
          <w:color w:val="000000" w:themeColor="text1"/>
        </w:rPr>
        <w:t xml:space="preserve"> </w:t>
      </w:r>
      <w:r w:rsidR="0085611B" w:rsidRPr="0085611B">
        <w:rPr>
          <w:rFonts w:ascii="Arial" w:hAnsi="Arial" w:cs="Arial"/>
          <w:b/>
          <w:bCs/>
          <w:color w:val="000000" w:themeColor="text1"/>
        </w:rPr>
        <w:t>P</w:t>
      </w:r>
      <w:r w:rsidRPr="0085611B">
        <w:rPr>
          <w:rFonts w:ascii="Arial" w:hAnsi="Arial" w:cs="Arial"/>
          <w:b/>
          <w:bCs/>
          <w:color w:val="000000" w:themeColor="text1"/>
        </w:rPr>
        <w:t>atients with hematologic malignancies</w:t>
      </w:r>
      <w:r w:rsidR="00700536" w:rsidRPr="0085611B">
        <w:rPr>
          <w:rFonts w:ascii="Arial" w:hAnsi="Arial" w:cs="Arial"/>
          <w:b/>
          <w:bCs/>
          <w:color w:val="000000" w:themeColor="text1"/>
        </w:rPr>
        <w:t xml:space="preserve"> vs propensity-score-matched non-cancer inpatients</w:t>
      </w:r>
      <w:r w:rsidRPr="0085611B">
        <w:rPr>
          <w:rFonts w:ascii="Arial" w:hAnsi="Arial" w:cs="Arial"/>
          <w:b/>
          <w:bCs/>
          <w:color w:val="000000" w:themeColor="text1"/>
        </w:rPr>
        <w:t xml:space="preserve"> according to time of diagnosis </w:t>
      </w:r>
    </w:p>
    <w:tbl>
      <w:tblPr>
        <w:tblStyle w:val="Tablaconcuadrcula"/>
        <w:tblW w:w="5000" w:type="pct"/>
        <w:tblLayout w:type="fixed"/>
        <w:tblCellMar>
          <w:left w:w="57" w:type="dxa"/>
          <w:right w:w="57" w:type="dxa"/>
        </w:tblCellMar>
        <w:tblLook w:val="04A0" w:firstRow="1" w:lastRow="0" w:firstColumn="1" w:lastColumn="0" w:noHBand="0" w:noVBand="1"/>
      </w:tblPr>
      <w:tblGrid>
        <w:gridCol w:w="3528"/>
        <w:gridCol w:w="2081"/>
        <w:gridCol w:w="2006"/>
        <w:gridCol w:w="1446"/>
        <w:gridCol w:w="2053"/>
        <w:gridCol w:w="1379"/>
        <w:gridCol w:w="1435"/>
      </w:tblGrid>
      <w:tr w:rsidR="008175B5" w:rsidRPr="00126EC5" w14:paraId="79F25CFF" w14:textId="1DACE9AD" w:rsidTr="0085611B">
        <w:trPr>
          <w:trHeight w:val="50"/>
          <w:tblHeader/>
        </w:trPr>
        <w:tc>
          <w:tcPr>
            <w:tcW w:w="1267" w:type="pct"/>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1ABF8B59" w14:textId="77777777" w:rsidR="00700536" w:rsidRPr="00126EC5" w:rsidRDefault="00700536" w:rsidP="00305431">
            <w:pPr>
              <w:spacing w:line="480" w:lineRule="auto"/>
              <w:rPr>
                <w:rFonts w:ascii="Arial" w:hAnsi="Arial" w:cs="Arial"/>
                <w:b/>
                <w:bCs/>
                <w:sz w:val="18"/>
                <w:szCs w:val="18"/>
              </w:rPr>
            </w:pPr>
          </w:p>
        </w:tc>
        <w:tc>
          <w:tcPr>
            <w:tcW w:w="1986" w:type="pct"/>
            <w:gridSpan w:val="3"/>
            <w:tcBorders>
              <w:top w:val="single" w:sz="12" w:space="0" w:color="auto"/>
              <w:left w:val="single" w:sz="12" w:space="0" w:color="auto"/>
              <w:right w:val="single" w:sz="12" w:space="0" w:color="auto"/>
            </w:tcBorders>
            <w:shd w:val="clear" w:color="auto" w:fill="D9D9D9" w:themeFill="background1" w:themeFillShade="D9"/>
            <w:vAlign w:val="bottom"/>
          </w:tcPr>
          <w:p w14:paraId="41518F40" w14:textId="2EEDC707" w:rsidR="00700536" w:rsidRPr="00126EC5" w:rsidRDefault="00700536" w:rsidP="00305431">
            <w:pPr>
              <w:spacing w:line="480" w:lineRule="auto"/>
              <w:jc w:val="center"/>
              <w:rPr>
                <w:rFonts w:ascii="Arial" w:hAnsi="Arial" w:cs="Arial"/>
                <w:b/>
                <w:bCs/>
                <w:sz w:val="18"/>
                <w:szCs w:val="18"/>
              </w:rPr>
            </w:pPr>
            <w:r>
              <w:rPr>
                <w:rFonts w:ascii="Arial" w:hAnsi="Arial" w:cs="Arial"/>
                <w:b/>
                <w:bCs/>
                <w:sz w:val="18"/>
                <w:szCs w:val="18"/>
              </w:rPr>
              <w:t>Early cohort</w:t>
            </w:r>
          </w:p>
        </w:tc>
        <w:tc>
          <w:tcPr>
            <w:tcW w:w="1747" w:type="pct"/>
            <w:gridSpan w:val="3"/>
            <w:tcBorders>
              <w:top w:val="single" w:sz="12" w:space="0" w:color="auto"/>
              <w:left w:val="single" w:sz="12" w:space="0" w:color="auto"/>
              <w:right w:val="single" w:sz="12" w:space="0" w:color="auto"/>
            </w:tcBorders>
            <w:shd w:val="clear" w:color="auto" w:fill="D9D9D9" w:themeFill="background1" w:themeFillShade="D9"/>
            <w:vAlign w:val="bottom"/>
          </w:tcPr>
          <w:p w14:paraId="0D8D6206" w14:textId="2B21B3CA" w:rsidR="00700536" w:rsidRDefault="00700536" w:rsidP="00305431">
            <w:pPr>
              <w:spacing w:line="480" w:lineRule="auto"/>
              <w:jc w:val="center"/>
              <w:rPr>
                <w:rFonts w:ascii="Arial" w:hAnsi="Arial" w:cs="Arial"/>
                <w:b/>
                <w:bCs/>
                <w:sz w:val="18"/>
                <w:szCs w:val="18"/>
              </w:rPr>
            </w:pPr>
            <w:r>
              <w:rPr>
                <w:rFonts w:ascii="Arial" w:hAnsi="Arial" w:cs="Arial"/>
                <w:b/>
                <w:bCs/>
                <w:sz w:val="18"/>
                <w:szCs w:val="18"/>
              </w:rPr>
              <w:t>Later cohort</w:t>
            </w:r>
          </w:p>
        </w:tc>
      </w:tr>
      <w:tr w:rsidR="008F0682" w:rsidRPr="00126EC5" w14:paraId="621235FE" w14:textId="03F6414C" w:rsidTr="0085611B">
        <w:trPr>
          <w:trHeight w:val="60"/>
          <w:tblHeader/>
        </w:trPr>
        <w:tc>
          <w:tcPr>
            <w:tcW w:w="1267" w:type="pct"/>
            <w:vMerge/>
            <w:tcBorders>
              <w:left w:val="single" w:sz="12" w:space="0" w:color="auto"/>
              <w:bottom w:val="single" w:sz="12" w:space="0" w:color="auto"/>
              <w:right w:val="single" w:sz="12" w:space="0" w:color="auto"/>
            </w:tcBorders>
            <w:shd w:val="clear" w:color="auto" w:fill="D9D9D9" w:themeFill="background1" w:themeFillShade="D9"/>
            <w:vAlign w:val="center"/>
            <w:hideMark/>
          </w:tcPr>
          <w:p w14:paraId="61E69127" w14:textId="77777777" w:rsidR="00700536" w:rsidRPr="00C61DD7" w:rsidRDefault="00700536" w:rsidP="00305431">
            <w:pPr>
              <w:spacing w:line="480" w:lineRule="auto"/>
              <w:rPr>
                <w:rFonts w:ascii="Arial" w:hAnsi="Arial" w:cs="Arial"/>
                <w:b/>
                <w:bCs/>
                <w:sz w:val="18"/>
                <w:szCs w:val="18"/>
              </w:rPr>
            </w:pPr>
          </w:p>
        </w:tc>
        <w:tc>
          <w:tcPr>
            <w:tcW w:w="747" w:type="pct"/>
            <w:tcBorders>
              <w:left w:val="single" w:sz="12" w:space="0" w:color="auto"/>
              <w:bottom w:val="single" w:sz="12" w:space="0" w:color="auto"/>
              <w:right w:val="single" w:sz="12" w:space="0" w:color="auto"/>
            </w:tcBorders>
            <w:shd w:val="clear" w:color="auto" w:fill="D9D9D9" w:themeFill="background1" w:themeFillShade="D9"/>
            <w:vAlign w:val="bottom"/>
          </w:tcPr>
          <w:p w14:paraId="655B825F" w14:textId="72F9337A" w:rsidR="00700536" w:rsidRPr="00126EC5" w:rsidRDefault="00700536" w:rsidP="00305431">
            <w:pPr>
              <w:spacing w:line="480" w:lineRule="auto"/>
              <w:jc w:val="center"/>
              <w:rPr>
                <w:rFonts w:ascii="Arial" w:hAnsi="Arial" w:cs="Arial"/>
                <w:b/>
                <w:bCs/>
                <w:sz w:val="18"/>
                <w:szCs w:val="18"/>
              </w:rPr>
            </w:pPr>
            <w:r>
              <w:rPr>
                <w:rFonts w:ascii="Arial" w:hAnsi="Arial" w:cs="Arial"/>
                <w:b/>
                <w:bCs/>
                <w:sz w:val="18"/>
                <w:szCs w:val="18"/>
              </w:rPr>
              <w:t>Patients with hematologic malignancies</w:t>
            </w:r>
            <w:r>
              <w:rPr>
                <w:rFonts w:ascii="Arial" w:hAnsi="Arial" w:cs="Arial"/>
                <w:b/>
                <w:bCs/>
                <w:sz w:val="18"/>
                <w:szCs w:val="18"/>
              </w:rPr>
              <w:br/>
              <w:t>n = 681</w:t>
            </w:r>
          </w:p>
        </w:tc>
        <w:tc>
          <w:tcPr>
            <w:tcW w:w="720" w:type="pct"/>
            <w:tcBorders>
              <w:left w:val="single" w:sz="12" w:space="0" w:color="auto"/>
              <w:bottom w:val="single" w:sz="12" w:space="0" w:color="auto"/>
              <w:right w:val="single" w:sz="12" w:space="0" w:color="auto"/>
            </w:tcBorders>
            <w:shd w:val="clear" w:color="auto" w:fill="D9D9D9" w:themeFill="background1" w:themeFillShade="D9"/>
            <w:noWrap/>
            <w:vAlign w:val="bottom"/>
            <w:hideMark/>
          </w:tcPr>
          <w:p w14:paraId="02A5645C" w14:textId="6F8BFDAA" w:rsidR="00700536" w:rsidRPr="00C61DD7" w:rsidRDefault="00700536" w:rsidP="00305431">
            <w:pPr>
              <w:spacing w:line="480" w:lineRule="auto"/>
              <w:jc w:val="center"/>
              <w:rPr>
                <w:rFonts w:ascii="Arial" w:hAnsi="Arial" w:cs="Arial"/>
                <w:b/>
                <w:bCs/>
                <w:sz w:val="18"/>
                <w:szCs w:val="18"/>
              </w:rPr>
            </w:pPr>
            <w:r>
              <w:rPr>
                <w:rFonts w:ascii="Arial" w:hAnsi="Arial" w:cs="Arial"/>
                <w:b/>
                <w:bCs/>
                <w:sz w:val="18"/>
                <w:szCs w:val="18"/>
              </w:rPr>
              <w:t>Non-cancer inpatients</w:t>
            </w:r>
            <w:r>
              <w:rPr>
                <w:rFonts w:ascii="Arial" w:hAnsi="Arial" w:cs="Arial"/>
                <w:b/>
                <w:bCs/>
                <w:sz w:val="18"/>
                <w:szCs w:val="18"/>
              </w:rPr>
              <w:br/>
              <w:t>n = 5227</w:t>
            </w:r>
          </w:p>
        </w:tc>
        <w:tc>
          <w:tcPr>
            <w:tcW w:w="519" w:type="pct"/>
            <w:tcBorders>
              <w:left w:val="single" w:sz="12" w:space="0" w:color="auto"/>
              <w:bottom w:val="single" w:sz="12" w:space="0" w:color="auto"/>
              <w:right w:val="single" w:sz="12" w:space="0" w:color="auto"/>
            </w:tcBorders>
            <w:shd w:val="clear" w:color="auto" w:fill="D9D9D9" w:themeFill="background1" w:themeFillShade="D9"/>
            <w:vAlign w:val="bottom"/>
            <w:hideMark/>
          </w:tcPr>
          <w:p w14:paraId="1E07DBD7" w14:textId="0442B6F3" w:rsidR="00700536" w:rsidRPr="00C61DD7" w:rsidRDefault="008F0682" w:rsidP="00305431">
            <w:pPr>
              <w:spacing w:line="480" w:lineRule="auto"/>
              <w:jc w:val="center"/>
              <w:rPr>
                <w:rFonts w:ascii="Arial" w:hAnsi="Arial" w:cs="Arial"/>
                <w:b/>
                <w:bCs/>
                <w:sz w:val="18"/>
                <w:szCs w:val="18"/>
              </w:rPr>
            </w:pPr>
            <w:r w:rsidRPr="0085611B">
              <w:rPr>
                <w:rFonts w:ascii="Arial" w:hAnsi="Arial" w:cs="Arial"/>
                <w:b/>
                <w:bCs/>
                <w:color w:val="000000" w:themeColor="text1"/>
                <w:sz w:val="18"/>
                <w:szCs w:val="18"/>
              </w:rPr>
              <w:t xml:space="preserve">Odds ratio </w:t>
            </w:r>
            <w:r w:rsidRPr="0085611B">
              <w:rPr>
                <w:rFonts w:ascii="Arial" w:hAnsi="Arial" w:cs="Arial"/>
                <w:b/>
                <w:bCs/>
                <w:color w:val="000000" w:themeColor="text1"/>
                <w:sz w:val="18"/>
                <w:szCs w:val="18"/>
              </w:rPr>
              <w:br/>
              <w:t>(95% CI)</w:t>
            </w:r>
          </w:p>
        </w:tc>
        <w:tc>
          <w:tcPr>
            <w:tcW w:w="737" w:type="pct"/>
            <w:tcBorders>
              <w:left w:val="single" w:sz="12" w:space="0" w:color="auto"/>
              <w:bottom w:val="single" w:sz="12" w:space="0" w:color="auto"/>
            </w:tcBorders>
            <w:shd w:val="clear" w:color="auto" w:fill="D9D9D9" w:themeFill="background1" w:themeFillShade="D9"/>
            <w:vAlign w:val="bottom"/>
            <w:hideMark/>
          </w:tcPr>
          <w:p w14:paraId="2E898659" w14:textId="5D38CAA7" w:rsidR="00700536" w:rsidRPr="00C61DD7" w:rsidRDefault="00700536" w:rsidP="00305431">
            <w:pPr>
              <w:spacing w:line="480" w:lineRule="auto"/>
              <w:jc w:val="center"/>
              <w:rPr>
                <w:rFonts w:ascii="Arial" w:hAnsi="Arial" w:cs="Arial"/>
                <w:b/>
                <w:bCs/>
                <w:sz w:val="18"/>
                <w:szCs w:val="18"/>
              </w:rPr>
            </w:pPr>
            <w:r>
              <w:rPr>
                <w:rFonts w:ascii="Arial" w:hAnsi="Arial" w:cs="Arial"/>
                <w:b/>
                <w:bCs/>
                <w:sz w:val="18"/>
                <w:szCs w:val="18"/>
              </w:rPr>
              <w:t>Patients with hematologic malignancies</w:t>
            </w:r>
            <w:r>
              <w:rPr>
                <w:rFonts w:ascii="Arial" w:hAnsi="Arial" w:cs="Arial"/>
                <w:b/>
                <w:bCs/>
                <w:sz w:val="18"/>
                <w:szCs w:val="18"/>
              </w:rPr>
              <w:br/>
              <w:t>n = 215</w:t>
            </w:r>
          </w:p>
        </w:tc>
        <w:tc>
          <w:tcPr>
            <w:tcW w:w="495" w:type="pct"/>
            <w:tcBorders>
              <w:bottom w:val="single" w:sz="12" w:space="0" w:color="auto"/>
              <w:right w:val="single" w:sz="12" w:space="0" w:color="auto"/>
            </w:tcBorders>
            <w:shd w:val="clear" w:color="auto" w:fill="D9D9D9" w:themeFill="background1" w:themeFillShade="D9"/>
            <w:vAlign w:val="bottom"/>
          </w:tcPr>
          <w:p w14:paraId="6CF3DA7F" w14:textId="0737FB8B" w:rsidR="00700536" w:rsidRPr="00BF343A" w:rsidRDefault="00700536" w:rsidP="00305431">
            <w:pPr>
              <w:spacing w:line="480" w:lineRule="auto"/>
              <w:jc w:val="center"/>
              <w:rPr>
                <w:rFonts w:ascii="Arial" w:hAnsi="Arial" w:cs="Arial"/>
                <w:b/>
                <w:bCs/>
                <w:sz w:val="18"/>
                <w:szCs w:val="18"/>
              </w:rPr>
            </w:pPr>
            <w:r>
              <w:rPr>
                <w:rFonts w:ascii="Arial" w:hAnsi="Arial" w:cs="Arial"/>
                <w:b/>
                <w:bCs/>
                <w:sz w:val="18"/>
                <w:szCs w:val="18"/>
              </w:rPr>
              <w:t>Non-cancer inpatients</w:t>
            </w:r>
            <w:r>
              <w:rPr>
                <w:rFonts w:ascii="Arial" w:hAnsi="Arial" w:cs="Arial"/>
                <w:b/>
                <w:bCs/>
                <w:sz w:val="18"/>
                <w:szCs w:val="18"/>
              </w:rPr>
              <w:br/>
              <w:t>n = 5312</w:t>
            </w:r>
          </w:p>
        </w:tc>
        <w:tc>
          <w:tcPr>
            <w:tcW w:w="515" w:type="pct"/>
            <w:tcBorders>
              <w:bottom w:val="single" w:sz="12" w:space="0" w:color="auto"/>
              <w:right w:val="single" w:sz="12" w:space="0" w:color="auto"/>
            </w:tcBorders>
            <w:shd w:val="clear" w:color="auto" w:fill="D9D9D9" w:themeFill="background1" w:themeFillShade="D9"/>
            <w:vAlign w:val="bottom"/>
          </w:tcPr>
          <w:p w14:paraId="1933AE2B" w14:textId="73D8E591" w:rsidR="00700536" w:rsidRPr="00BF343A" w:rsidRDefault="008F0682" w:rsidP="00305431">
            <w:pPr>
              <w:spacing w:line="480" w:lineRule="auto"/>
              <w:jc w:val="center"/>
              <w:rPr>
                <w:rFonts w:ascii="Arial" w:hAnsi="Arial" w:cs="Arial"/>
                <w:b/>
                <w:bCs/>
                <w:sz w:val="18"/>
                <w:szCs w:val="18"/>
              </w:rPr>
            </w:pPr>
            <w:r w:rsidRPr="0085611B">
              <w:rPr>
                <w:rFonts w:ascii="Arial" w:hAnsi="Arial" w:cs="Arial"/>
                <w:b/>
                <w:bCs/>
                <w:color w:val="000000" w:themeColor="text1"/>
                <w:sz w:val="18"/>
                <w:szCs w:val="18"/>
              </w:rPr>
              <w:t xml:space="preserve">Odds ratio </w:t>
            </w:r>
            <w:r w:rsidRPr="0085611B">
              <w:rPr>
                <w:rFonts w:ascii="Arial" w:hAnsi="Arial" w:cs="Arial"/>
                <w:b/>
                <w:bCs/>
                <w:color w:val="000000" w:themeColor="text1"/>
                <w:sz w:val="18"/>
                <w:szCs w:val="18"/>
              </w:rPr>
              <w:br/>
              <w:t>(95% CI)</w:t>
            </w:r>
          </w:p>
        </w:tc>
      </w:tr>
      <w:tr w:rsidR="008F0682" w:rsidRPr="00811BC1" w14:paraId="19776229" w14:textId="6EAD6BE1" w:rsidTr="0085611B">
        <w:trPr>
          <w:trHeight w:val="328"/>
        </w:trPr>
        <w:tc>
          <w:tcPr>
            <w:tcW w:w="1267" w:type="pct"/>
            <w:tcBorders>
              <w:left w:val="single" w:sz="12" w:space="0" w:color="auto"/>
              <w:right w:val="single" w:sz="12" w:space="0" w:color="auto"/>
            </w:tcBorders>
            <w:shd w:val="clear" w:color="auto" w:fill="F2F2F2" w:themeFill="background1" w:themeFillShade="F2"/>
            <w:vAlign w:val="center"/>
          </w:tcPr>
          <w:p w14:paraId="6FAE34DA" w14:textId="77777777" w:rsidR="00700536" w:rsidRPr="00811BC1" w:rsidRDefault="00700536" w:rsidP="00305431">
            <w:pPr>
              <w:spacing w:line="480" w:lineRule="auto"/>
              <w:rPr>
                <w:rFonts w:ascii="Arial" w:hAnsi="Arial" w:cs="Arial"/>
                <w:b/>
                <w:bCs/>
                <w:i/>
                <w:sz w:val="18"/>
                <w:szCs w:val="18"/>
              </w:rPr>
            </w:pPr>
            <w:r w:rsidRPr="00C61DD7">
              <w:rPr>
                <w:rFonts w:ascii="Arial" w:hAnsi="Arial" w:cs="Arial"/>
                <w:b/>
                <w:bCs/>
                <w:sz w:val="18"/>
                <w:szCs w:val="18"/>
              </w:rPr>
              <w:t>Age, y</w:t>
            </w:r>
          </w:p>
        </w:tc>
        <w:tc>
          <w:tcPr>
            <w:tcW w:w="747" w:type="pct"/>
            <w:tcBorders>
              <w:left w:val="single" w:sz="12" w:space="0" w:color="auto"/>
              <w:right w:val="single" w:sz="12" w:space="0" w:color="auto"/>
            </w:tcBorders>
            <w:shd w:val="clear" w:color="auto" w:fill="F2F2F2" w:themeFill="background1" w:themeFillShade="F2"/>
            <w:vAlign w:val="center"/>
          </w:tcPr>
          <w:p w14:paraId="092E7866" w14:textId="36370E6A" w:rsidR="00700536" w:rsidRPr="00811BC1" w:rsidRDefault="00700536" w:rsidP="00305431">
            <w:pPr>
              <w:spacing w:line="480" w:lineRule="auto"/>
              <w:jc w:val="center"/>
              <w:rPr>
                <w:rFonts w:ascii="Arial" w:hAnsi="Arial" w:cs="Arial"/>
                <w:b/>
                <w:bCs/>
                <w:sz w:val="18"/>
                <w:szCs w:val="18"/>
              </w:rPr>
            </w:pPr>
          </w:p>
        </w:tc>
        <w:tc>
          <w:tcPr>
            <w:tcW w:w="720" w:type="pct"/>
            <w:tcBorders>
              <w:left w:val="single" w:sz="12" w:space="0" w:color="auto"/>
              <w:right w:val="single" w:sz="12" w:space="0" w:color="auto"/>
            </w:tcBorders>
            <w:shd w:val="clear" w:color="auto" w:fill="F2F2F2" w:themeFill="background1" w:themeFillShade="F2"/>
            <w:noWrap/>
            <w:vAlign w:val="center"/>
          </w:tcPr>
          <w:p w14:paraId="56CD956E" w14:textId="09B9C13E" w:rsidR="00700536" w:rsidRPr="00811BC1" w:rsidRDefault="00700536" w:rsidP="00305431">
            <w:pPr>
              <w:spacing w:line="480" w:lineRule="auto"/>
              <w:jc w:val="center"/>
              <w:rPr>
                <w:rFonts w:ascii="Arial" w:hAnsi="Arial" w:cs="Arial"/>
                <w:b/>
                <w:bCs/>
                <w:sz w:val="18"/>
                <w:szCs w:val="18"/>
              </w:rPr>
            </w:pPr>
          </w:p>
        </w:tc>
        <w:tc>
          <w:tcPr>
            <w:tcW w:w="519" w:type="pct"/>
            <w:tcBorders>
              <w:left w:val="single" w:sz="12" w:space="0" w:color="auto"/>
              <w:right w:val="single" w:sz="12" w:space="0" w:color="auto"/>
            </w:tcBorders>
            <w:shd w:val="clear" w:color="auto" w:fill="F2F2F2" w:themeFill="background1" w:themeFillShade="F2"/>
            <w:vAlign w:val="center"/>
          </w:tcPr>
          <w:p w14:paraId="27EA7587" w14:textId="2F7EE748" w:rsidR="00700536" w:rsidRPr="009A633D" w:rsidRDefault="00700536" w:rsidP="00305431">
            <w:pPr>
              <w:spacing w:line="480" w:lineRule="auto"/>
              <w:jc w:val="center"/>
              <w:rPr>
                <w:rFonts w:ascii="Arial" w:hAnsi="Arial" w:cs="Arial"/>
                <w:b/>
                <w:bCs/>
                <w:sz w:val="18"/>
                <w:szCs w:val="18"/>
              </w:rPr>
            </w:pPr>
          </w:p>
        </w:tc>
        <w:tc>
          <w:tcPr>
            <w:tcW w:w="737" w:type="pct"/>
            <w:tcBorders>
              <w:left w:val="single" w:sz="12" w:space="0" w:color="auto"/>
            </w:tcBorders>
            <w:shd w:val="clear" w:color="auto" w:fill="F2F2F2" w:themeFill="background1" w:themeFillShade="F2"/>
            <w:vAlign w:val="center"/>
          </w:tcPr>
          <w:p w14:paraId="68AB8A57" w14:textId="562143E9" w:rsidR="00700536" w:rsidRPr="009A633D" w:rsidRDefault="009A633D" w:rsidP="00305431">
            <w:pPr>
              <w:spacing w:line="480" w:lineRule="auto"/>
              <w:jc w:val="center"/>
              <w:rPr>
                <w:rFonts w:ascii="Arial" w:hAnsi="Arial" w:cs="Arial"/>
                <w:b/>
                <w:bCs/>
                <w:sz w:val="18"/>
                <w:szCs w:val="18"/>
              </w:rPr>
            </w:pPr>
            <w:r w:rsidRPr="009A633D">
              <w:rPr>
                <w:rFonts w:ascii="Arial" w:hAnsi="Arial" w:cs="Arial"/>
                <w:b/>
                <w:bCs/>
                <w:sz w:val="18"/>
                <w:szCs w:val="18"/>
              </w:rPr>
              <w:t>n = 207</w:t>
            </w:r>
          </w:p>
        </w:tc>
        <w:tc>
          <w:tcPr>
            <w:tcW w:w="495" w:type="pct"/>
            <w:tcBorders>
              <w:right w:val="single" w:sz="12" w:space="0" w:color="auto"/>
            </w:tcBorders>
            <w:shd w:val="clear" w:color="auto" w:fill="F2F2F2" w:themeFill="background1" w:themeFillShade="F2"/>
            <w:vAlign w:val="center"/>
          </w:tcPr>
          <w:p w14:paraId="17E724B1" w14:textId="77777777" w:rsidR="00700536" w:rsidRPr="009A633D" w:rsidRDefault="00700536" w:rsidP="00305431">
            <w:pPr>
              <w:spacing w:line="480" w:lineRule="auto"/>
              <w:jc w:val="center"/>
              <w:rPr>
                <w:rFonts w:ascii="Arial" w:hAnsi="Arial" w:cs="Arial"/>
                <w:b/>
                <w:bCs/>
                <w:sz w:val="18"/>
                <w:szCs w:val="18"/>
              </w:rPr>
            </w:pPr>
          </w:p>
        </w:tc>
        <w:tc>
          <w:tcPr>
            <w:tcW w:w="515" w:type="pct"/>
            <w:tcBorders>
              <w:right w:val="single" w:sz="12" w:space="0" w:color="auto"/>
            </w:tcBorders>
            <w:shd w:val="clear" w:color="auto" w:fill="F2F2F2" w:themeFill="background1" w:themeFillShade="F2"/>
            <w:vAlign w:val="center"/>
          </w:tcPr>
          <w:p w14:paraId="0E1082CA" w14:textId="327B943E" w:rsidR="00700536" w:rsidRPr="009A633D" w:rsidRDefault="00700536" w:rsidP="00305431">
            <w:pPr>
              <w:spacing w:line="480" w:lineRule="auto"/>
              <w:jc w:val="center"/>
              <w:rPr>
                <w:rFonts w:ascii="Arial" w:hAnsi="Arial" w:cs="Arial"/>
                <w:b/>
                <w:bCs/>
                <w:sz w:val="18"/>
                <w:szCs w:val="18"/>
              </w:rPr>
            </w:pPr>
          </w:p>
        </w:tc>
      </w:tr>
      <w:tr w:rsidR="008F0682" w:rsidRPr="00126EC5" w14:paraId="33281CB5" w14:textId="2A76302A"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hideMark/>
          </w:tcPr>
          <w:p w14:paraId="13FD79CB" w14:textId="77777777" w:rsidR="009A633D" w:rsidRPr="00C61DD7" w:rsidRDefault="009A633D" w:rsidP="00305431">
            <w:pPr>
              <w:spacing w:line="480" w:lineRule="auto"/>
              <w:ind w:left="170"/>
              <w:rPr>
                <w:rFonts w:ascii="Arial" w:hAnsi="Arial" w:cs="Arial"/>
                <w:bCs/>
                <w:sz w:val="18"/>
                <w:szCs w:val="18"/>
              </w:rPr>
            </w:pPr>
            <w:r w:rsidRPr="00126EC5">
              <w:rPr>
                <w:rFonts w:ascii="Arial" w:hAnsi="Arial" w:cs="Arial"/>
                <w:sz w:val="18"/>
                <w:szCs w:val="18"/>
              </w:rPr>
              <w:t>M</w:t>
            </w:r>
            <w:r w:rsidRPr="00C61DD7">
              <w:rPr>
                <w:rFonts w:ascii="Arial" w:hAnsi="Arial" w:cs="Arial"/>
                <w:sz w:val="18"/>
                <w:szCs w:val="18"/>
              </w:rPr>
              <w:t>edian (IQR)</w:t>
            </w:r>
          </w:p>
        </w:tc>
        <w:tc>
          <w:tcPr>
            <w:tcW w:w="747" w:type="pct"/>
            <w:tcBorders>
              <w:left w:val="single" w:sz="12" w:space="0" w:color="auto"/>
              <w:right w:val="single" w:sz="12" w:space="0" w:color="auto"/>
            </w:tcBorders>
            <w:shd w:val="clear" w:color="auto" w:fill="F2F2F2" w:themeFill="background1" w:themeFillShade="F2"/>
            <w:vAlign w:val="center"/>
          </w:tcPr>
          <w:p w14:paraId="7E360B60" w14:textId="0D1E3E00" w:rsidR="009A633D" w:rsidRPr="00126EC5" w:rsidRDefault="009A633D" w:rsidP="00305431">
            <w:pPr>
              <w:spacing w:line="480" w:lineRule="auto"/>
              <w:jc w:val="center"/>
              <w:rPr>
                <w:rFonts w:ascii="Arial" w:hAnsi="Arial" w:cs="Arial"/>
                <w:sz w:val="18"/>
                <w:szCs w:val="18"/>
              </w:rPr>
            </w:pPr>
            <w:r w:rsidRPr="009A633D">
              <w:rPr>
                <w:rFonts w:ascii="Arial" w:hAnsi="Arial" w:cs="Arial"/>
                <w:sz w:val="18"/>
                <w:szCs w:val="18"/>
              </w:rPr>
              <w:t>72 (62</w:t>
            </w:r>
            <w:r>
              <w:rPr>
                <w:rFonts w:ascii="Arial" w:hAnsi="Arial" w:cs="Arial"/>
                <w:sz w:val="18"/>
                <w:szCs w:val="18"/>
              </w:rPr>
              <w:t>-</w:t>
            </w:r>
            <w:r w:rsidRPr="009A633D">
              <w:rPr>
                <w:rFonts w:ascii="Arial" w:hAnsi="Arial" w:cs="Arial"/>
                <w:sz w:val="18"/>
                <w:szCs w:val="18"/>
              </w:rPr>
              <w:t>80)</w:t>
            </w:r>
          </w:p>
        </w:tc>
        <w:tc>
          <w:tcPr>
            <w:tcW w:w="720" w:type="pct"/>
            <w:tcBorders>
              <w:left w:val="single" w:sz="12" w:space="0" w:color="auto"/>
              <w:right w:val="single" w:sz="12" w:space="0" w:color="auto"/>
            </w:tcBorders>
            <w:shd w:val="clear" w:color="auto" w:fill="F2F2F2" w:themeFill="background1" w:themeFillShade="F2"/>
            <w:noWrap/>
            <w:vAlign w:val="center"/>
            <w:hideMark/>
          </w:tcPr>
          <w:p w14:paraId="7A5F6FA3" w14:textId="1D45E97D" w:rsidR="009A633D" w:rsidRPr="00C61DD7" w:rsidRDefault="009A633D" w:rsidP="00305431">
            <w:pPr>
              <w:spacing w:line="480" w:lineRule="auto"/>
              <w:jc w:val="center"/>
              <w:rPr>
                <w:rFonts w:ascii="Arial" w:hAnsi="Arial" w:cs="Arial"/>
                <w:sz w:val="18"/>
                <w:szCs w:val="18"/>
              </w:rPr>
            </w:pPr>
            <w:r w:rsidRPr="009A633D">
              <w:rPr>
                <w:rFonts w:ascii="Arial" w:hAnsi="Arial" w:cs="Arial"/>
                <w:sz w:val="18"/>
                <w:szCs w:val="18"/>
              </w:rPr>
              <w:t>66 (53</w:t>
            </w:r>
            <w:r>
              <w:rPr>
                <w:rFonts w:ascii="Arial" w:hAnsi="Arial" w:cs="Arial"/>
                <w:sz w:val="18"/>
                <w:szCs w:val="18"/>
              </w:rPr>
              <w:t>-</w:t>
            </w:r>
            <w:r w:rsidRPr="009A633D">
              <w:rPr>
                <w:rFonts w:ascii="Arial" w:hAnsi="Arial" w:cs="Arial"/>
                <w:sz w:val="18"/>
                <w:szCs w:val="18"/>
              </w:rPr>
              <w:t>68)</w:t>
            </w:r>
          </w:p>
        </w:tc>
        <w:tc>
          <w:tcPr>
            <w:tcW w:w="519" w:type="pct"/>
            <w:tcBorders>
              <w:left w:val="single" w:sz="12" w:space="0" w:color="auto"/>
              <w:right w:val="single" w:sz="12" w:space="0" w:color="auto"/>
            </w:tcBorders>
            <w:shd w:val="clear" w:color="auto" w:fill="F2F2F2" w:themeFill="background1" w:themeFillShade="F2"/>
            <w:noWrap/>
            <w:vAlign w:val="center"/>
          </w:tcPr>
          <w:p w14:paraId="3A4AB388" w14:textId="156386A7" w:rsidR="009A633D" w:rsidRPr="00C61DD7" w:rsidRDefault="00283470" w:rsidP="00305431">
            <w:pPr>
              <w:spacing w:line="480" w:lineRule="auto"/>
              <w:jc w:val="center"/>
              <w:rPr>
                <w:rFonts w:ascii="Arial" w:hAnsi="Arial" w:cs="Arial"/>
                <w:sz w:val="18"/>
                <w:szCs w:val="18"/>
              </w:rPr>
            </w:pPr>
            <w:r>
              <w:rPr>
                <w:rFonts w:ascii="Arial" w:hAnsi="Arial" w:cs="Arial"/>
                <w:sz w:val="18"/>
                <w:szCs w:val="18"/>
              </w:rPr>
              <w:t>–</w:t>
            </w:r>
          </w:p>
        </w:tc>
        <w:tc>
          <w:tcPr>
            <w:tcW w:w="737" w:type="pct"/>
            <w:tcBorders>
              <w:left w:val="single" w:sz="12" w:space="0" w:color="auto"/>
            </w:tcBorders>
            <w:shd w:val="clear" w:color="auto" w:fill="F2F2F2" w:themeFill="background1" w:themeFillShade="F2"/>
            <w:noWrap/>
            <w:vAlign w:val="center"/>
          </w:tcPr>
          <w:p w14:paraId="5ED630DC" w14:textId="0398F932" w:rsidR="009A633D" w:rsidRPr="00C61DD7" w:rsidRDefault="009A633D" w:rsidP="00305431">
            <w:pPr>
              <w:spacing w:line="480" w:lineRule="auto"/>
              <w:jc w:val="center"/>
              <w:rPr>
                <w:rFonts w:ascii="Arial" w:hAnsi="Arial" w:cs="Arial"/>
                <w:sz w:val="18"/>
                <w:szCs w:val="18"/>
              </w:rPr>
            </w:pPr>
            <w:r w:rsidRPr="009A633D">
              <w:rPr>
                <w:rFonts w:ascii="Arial" w:hAnsi="Arial" w:cs="Arial"/>
                <w:sz w:val="18"/>
                <w:szCs w:val="18"/>
              </w:rPr>
              <w:t>72 (64</w:t>
            </w:r>
            <w:r>
              <w:rPr>
                <w:rFonts w:ascii="Arial" w:hAnsi="Arial" w:cs="Arial"/>
                <w:sz w:val="18"/>
                <w:szCs w:val="18"/>
              </w:rPr>
              <w:t>-</w:t>
            </w:r>
            <w:r w:rsidRPr="009A633D">
              <w:rPr>
                <w:rFonts w:ascii="Arial" w:hAnsi="Arial" w:cs="Arial"/>
                <w:sz w:val="18"/>
                <w:szCs w:val="18"/>
              </w:rPr>
              <w:t>80)</w:t>
            </w:r>
          </w:p>
        </w:tc>
        <w:tc>
          <w:tcPr>
            <w:tcW w:w="495" w:type="pct"/>
            <w:tcBorders>
              <w:right w:val="single" w:sz="12" w:space="0" w:color="auto"/>
            </w:tcBorders>
            <w:shd w:val="clear" w:color="auto" w:fill="F2F2F2" w:themeFill="background1" w:themeFillShade="F2"/>
            <w:vAlign w:val="center"/>
          </w:tcPr>
          <w:p w14:paraId="5A1D5A90" w14:textId="516BE520" w:rsidR="009A633D" w:rsidRPr="00C61DD7" w:rsidRDefault="009A633D" w:rsidP="00305431">
            <w:pPr>
              <w:spacing w:line="480" w:lineRule="auto"/>
              <w:jc w:val="center"/>
              <w:rPr>
                <w:rFonts w:ascii="Arial" w:hAnsi="Arial" w:cs="Arial"/>
                <w:sz w:val="18"/>
                <w:szCs w:val="18"/>
              </w:rPr>
            </w:pPr>
            <w:r w:rsidRPr="009A633D">
              <w:rPr>
                <w:rFonts w:ascii="Arial" w:hAnsi="Arial" w:cs="Arial"/>
                <w:sz w:val="18"/>
                <w:szCs w:val="18"/>
              </w:rPr>
              <w:t>70 (57</w:t>
            </w:r>
            <w:r>
              <w:rPr>
                <w:rFonts w:ascii="Arial" w:hAnsi="Arial" w:cs="Arial"/>
                <w:sz w:val="18"/>
                <w:szCs w:val="18"/>
              </w:rPr>
              <w:t>-</w:t>
            </w:r>
            <w:r w:rsidRPr="009A633D">
              <w:rPr>
                <w:rFonts w:ascii="Arial" w:hAnsi="Arial" w:cs="Arial"/>
                <w:sz w:val="18"/>
                <w:szCs w:val="18"/>
              </w:rPr>
              <w:t>81)</w:t>
            </w:r>
          </w:p>
        </w:tc>
        <w:tc>
          <w:tcPr>
            <w:tcW w:w="515" w:type="pct"/>
            <w:tcBorders>
              <w:right w:val="single" w:sz="12" w:space="0" w:color="auto"/>
            </w:tcBorders>
            <w:shd w:val="clear" w:color="auto" w:fill="F2F2F2" w:themeFill="background1" w:themeFillShade="F2"/>
            <w:vAlign w:val="center"/>
          </w:tcPr>
          <w:p w14:paraId="13227841" w14:textId="26317748" w:rsidR="009A633D" w:rsidRDefault="00283470" w:rsidP="00305431">
            <w:pPr>
              <w:spacing w:line="480" w:lineRule="auto"/>
              <w:jc w:val="center"/>
              <w:rPr>
                <w:rFonts w:ascii="Arial" w:hAnsi="Arial" w:cs="Arial"/>
                <w:sz w:val="18"/>
                <w:szCs w:val="18"/>
              </w:rPr>
            </w:pPr>
            <w:r>
              <w:rPr>
                <w:rFonts w:ascii="Arial" w:hAnsi="Arial" w:cs="Arial"/>
                <w:sz w:val="18"/>
                <w:szCs w:val="18"/>
              </w:rPr>
              <w:t>–</w:t>
            </w:r>
          </w:p>
        </w:tc>
      </w:tr>
      <w:tr w:rsidR="008F0682" w:rsidRPr="00126EC5" w14:paraId="130254D3" w14:textId="6CCF56B8"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33BDFB2F" w14:textId="59684B55" w:rsidR="008F0682" w:rsidRPr="00C61DD7" w:rsidRDefault="008F0682"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w:t>
            </w:r>
            <w:r>
              <w:rPr>
                <w:rFonts w:ascii="Arial" w:hAnsi="Arial" w:cs="Arial"/>
                <w:bCs/>
                <w:sz w:val="18"/>
                <w:szCs w:val="18"/>
              </w:rPr>
              <w:t>65</w:t>
            </w:r>
            <w:r w:rsidRPr="00C61DD7">
              <w:rPr>
                <w:rFonts w:ascii="Arial" w:hAnsi="Arial" w:cs="Arial"/>
                <w:bCs/>
                <w:sz w:val="18"/>
                <w:szCs w:val="18"/>
              </w:rPr>
              <w:t xml:space="preserve"> </w:t>
            </w:r>
            <w:r w:rsidRPr="00126EC5">
              <w:rPr>
                <w:rFonts w:ascii="Arial" w:hAnsi="Arial" w:cs="Arial"/>
                <w:bCs/>
                <w:sz w:val="18"/>
                <w:szCs w:val="18"/>
              </w:rPr>
              <w:t>y, n (%)</w:t>
            </w:r>
          </w:p>
        </w:tc>
        <w:tc>
          <w:tcPr>
            <w:tcW w:w="747" w:type="pct"/>
            <w:tcBorders>
              <w:left w:val="single" w:sz="12" w:space="0" w:color="auto"/>
              <w:right w:val="single" w:sz="12" w:space="0" w:color="auto"/>
            </w:tcBorders>
            <w:shd w:val="clear" w:color="auto" w:fill="F2F2F2" w:themeFill="background1" w:themeFillShade="F2"/>
            <w:vAlign w:val="center"/>
          </w:tcPr>
          <w:p w14:paraId="1A59FA24" w14:textId="269606EF" w:rsidR="008F0682" w:rsidRPr="00126EC5" w:rsidRDefault="008F0682" w:rsidP="00305431">
            <w:pPr>
              <w:spacing w:line="480" w:lineRule="auto"/>
              <w:jc w:val="center"/>
              <w:rPr>
                <w:rFonts w:ascii="Arial" w:hAnsi="Arial" w:cs="Arial"/>
                <w:sz w:val="18"/>
                <w:szCs w:val="18"/>
              </w:rPr>
            </w:pPr>
            <w:r>
              <w:rPr>
                <w:rFonts w:ascii="Arial" w:hAnsi="Arial" w:cs="Arial"/>
                <w:sz w:val="18"/>
                <w:szCs w:val="18"/>
              </w:rPr>
              <w:t xml:space="preserve">483 </w:t>
            </w:r>
            <w:r w:rsidRPr="009A633D">
              <w:rPr>
                <w:rFonts w:ascii="Arial" w:hAnsi="Arial" w:cs="Arial"/>
                <w:sz w:val="18"/>
                <w:szCs w:val="18"/>
              </w:rPr>
              <w:t>(</w:t>
            </w:r>
            <w:r>
              <w:rPr>
                <w:rFonts w:ascii="Arial" w:hAnsi="Arial" w:cs="Arial"/>
                <w:sz w:val="18"/>
                <w:szCs w:val="18"/>
              </w:rPr>
              <w:t>70.9</w:t>
            </w:r>
            <w:r w:rsidRPr="009A633D">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vAlign w:val="center"/>
          </w:tcPr>
          <w:p w14:paraId="08DDF62C" w14:textId="3D3A6414"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2829</w:t>
            </w:r>
            <w:r w:rsidRPr="009A633D">
              <w:rPr>
                <w:rFonts w:ascii="Arial" w:hAnsi="Arial" w:cs="Arial"/>
                <w:sz w:val="18"/>
                <w:szCs w:val="18"/>
              </w:rPr>
              <w:t xml:space="preserve"> (</w:t>
            </w:r>
            <w:r>
              <w:rPr>
                <w:rFonts w:ascii="Arial" w:hAnsi="Arial" w:cs="Arial"/>
                <w:sz w:val="18"/>
                <w:szCs w:val="18"/>
              </w:rPr>
              <w:t>54.1</w:t>
            </w:r>
            <w:r w:rsidRPr="009A633D">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vAlign w:val="center"/>
          </w:tcPr>
          <w:p w14:paraId="4639A736" w14:textId="041E1AE7"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2.68 (1.74-2.46)</w:t>
            </w:r>
          </w:p>
        </w:tc>
        <w:tc>
          <w:tcPr>
            <w:tcW w:w="737" w:type="pct"/>
            <w:tcBorders>
              <w:left w:val="single" w:sz="12" w:space="0" w:color="auto"/>
            </w:tcBorders>
            <w:shd w:val="clear" w:color="auto" w:fill="F2F2F2" w:themeFill="background1" w:themeFillShade="F2"/>
            <w:vAlign w:val="center"/>
          </w:tcPr>
          <w:p w14:paraId="2CD0A96C" w14:textId="5A2162A4"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 xml:space="preserve">151 </w:t>
            </w:r>
            <w:r w:rsidRPr="009A633D">
              <w:rPr>
                <w:rFonts w:ascii="Arial" w:hAnsi="Arial" w:cs="Arial"/>
                <w:sz w:val="18"/>
                <w:szCs w:val="18"/>
              </w:rPr>
              <w:t>(</w:t>
            </w:r>
            <w:r>
              <w:rPr>
                <w:rFonts w:ascii="Arial" w:hAnsi="Arial" w:cs="Arial"/>
                <w:sz w:val="18"/>
                <w:szCs w:val="18"/>
              </w:rPr>
              <w:t>73.0</w:t>
            </w:r>
            <w:r w:rsidRPr="009A633D">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5C004FCD" w14:textId="0F509014"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3248</w:t>
            </w:r>
            <w:r w:rsidRPr="009A633D">
              <w:rPr>
                <w:rFonts w:ascii="Arial" w:hAnsi="Arial" w:cs="Arial"/>
                <w:sz w:val="18"/>
                <w:szCs w:val="18"/>
              </w:rPr>
              <w:t xml:space="preserve"> (</w:t>
            </w:r>
            <w:r>
              <w:rPr>
                <w:rFonts w:ascii="Arial" w:hAnsi="Arial" w:cs="Arial"/>
                <w:sz w:val="18"/>
                <w:szCs w:val="18"/>
              </w:rPr>
              <w:t>61.1</w:t>
            </w:r>
            <w:r w:rsidRPr="009A633D">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693EBB9D" w14:textId="20B408BD" w:rsidR="008F0682" w:rsidRPr="00BF343A" w:rsidRDefault="008F0682" w:rsidP="00305431">
            <w:pPr>
              <w:spacing w:line="480" w:lineRule="auto"/>
              <w:jc w:val="center"/>
              <w:rPr>
                <w:rFonts w:ascii="Arial" w:hAnsi="Arial" w:cs="Arial"/>
                <w:sz w:val="18"/>
                <w:szCs w:val="18"/>
              </w:rPr>
            </w:pPr>
            <w:r>
              <w:rPr>
                <w:rFonts w:ascii="Arial" w:hAnsi="Arial" w:cs="Arial"/>
                <w:sz w:val="18"/>
                <w:szCs w:val="18"/>
              </w:rPr>
              <w:t>1.71 (1.25-2.34)</w:t>
            </w:r>
          </w:p>
        </w:tc>
      </w:tr>
      <w:tr w:rsidR="008F0682" w:rsidRPr="00811BC1" w14:paraId="4630600D" w14:textId="26B07018"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5B7CE4F6" w14:textId="77777777" w:rsidR="009A633D" w:rsidRPr="00C61DD7" w:rsidRDefault="009A633D" w:rsidP="00305431">
            <w:pPr>
              <w:spacing w:line="480" w:lineRule="auto"/>
              <w:rPr>
                <w:rFonts w:ascii="Arial" w:hAnsi="Arial" w:cs="Arial"/>
                <w:b/>
                <w:bCs/>
                <w:sz w:val="18"/>
                <w:szCs w:val="18"/>
              </w:rPr>
            </w:pPr>
            <w:r>
              <w:rPr>
                <w:rFonts w:ascii="Arial" w:hAnsi="Arial" w:cs="Arial"/>
                <w:b/>
                <w:bCs/>
                <w:sz w:val="18"/>
                <w:szCs w:val="18"/>
              </w:rPr>
              <w:t>Sex</w:t>
            </w:r>
            <w:r w:rsidRPr="00811BC1">
              <w:rPr>
                <w:rFonts w:ascii="Arial" w:hAnsi="Arial" w:cs="Arial"/>
                <w:b/>
                <w:bCs/>
                <w:sz w:val="18"/>
                <w:szCs w:val="18"/>
              </w:rPr>
              <w:t>, n (%)</w:t>
            </w:r>
          </w:p>
        </w:tc>
        <w:tc>
          <w:tcPr>
            <w:tcW w:w="747" w:type="pct"/>
            <w:tcBorders>
              <w:left w:val="single" w:sz="12" w:space="0" w:color="auto"/>
              <w:right w:val="single" w:sz="12" w:space="0" w:color="auto"/>
            </w:tcBorders>
            <w:shd w:val="clear" w:color="auto" w:fill="FFFFFF" w:themeFill="background1"/>
            <w:vAlign w:val="center"/>
          </w:tcPr>
          <w:p w14:paraId="6168A80D" w14:textId="15E9D4A7" w:rsidR="009A633D" w:rsidRPr="009A633D" w:rsidRDefault="009A633D" w:rsidP="00305431">
            <w:pPr>
              <w:spacing w:line="480" w:lineRule="auto"/>
              <w:jc w:val="center"/>
              <w:rPr>
                <w:rFonts w:ascii="Arial" w:hAnsi="Arial" w:cs="Arial"/>
                <w:b/>
                <w:bCs/>
                <w:sz w:val="18"/>
                <w:szCs w:val="18"/>
              </w:rPr>
            </w:pPr>
            <w:r w:rsidRPr="009A633D">
              <w:rPr>
                <w:rFonts w:ascii="Arial" w:hAnsi="Arial" w:cs="Arial"/>
                <w:b/>
                <w:bCs/>
                <w:sz w:val="18"/>
                <w:szCs w:val="18"/>
              </w:rPr>
              <w:t>n = 669</w:t>
            </w:r>
          </w:p>
        </w:tc>
        <w:tc>
          <w:tcPr>
            <w:tcW w:w="720" w:type="pct"/>
            <w:tcBorders>
              <w:left w:val="single" w:sz="12" w:space="0" w:color="auto"/>
              <w:right w:val="single" w:sz="12" w:space="0" w:color="auto"/>
            </w:tcBorders>
            <w:shd w:val="clear" w:color="auto" w:fill="FFFFFF" w:themeFill="background1"/>
            <w:vAlign w:val="center"/>
          </w:tcPr>
          <w:p w14:paraId="0703F024" w14:textId="7070253E" w:rsidR="009A633D" w:rsidRPr="009A633D" w:rsidRDefault="009A633D" w:rsidP="00305431">
            <w:pPr>
              <w:spacing w:line="480" w:lineRule="auto"/>
              <w:jc w:val="center"/>
              <w:rPr>
                <w:rFonts w:ascii="Arial" w:hAnsi="Arial" w:cs="Arial"/>
                <w:b/>
                <w:bCs/>
                <w:sz w:val="18"/>
                <w:szCs w:val="18"/>
              </w:rPr>
            </w:pPr>
            <w:r w:rsidRPr="009A633D">
              <w:rPr>
                <w:rFonts w:ascii="Arial" w:hAnsi="Arial" w:cs="Arial"/>
                <w:b/>
                <w:bCs/>
                <w:sz w:val="18"/>
                <w:szCs w:val="18"/>
              </w:rPr>
              <w:t>n = 5218</w:t>
            </w:r>
          </w:p>
        </w:tc>
        <w:tc>
          <w:tcPr>
            <w:tcW w:w="519" w:type="pct"/>
            <w:tcBorders>
              <w:left w:val="single" w:sz="12" w:space="0" w:color="auto"/>
              <w:right w:val="single" w:sz="12" w:space="0" w:color="auto"/>
            </w:tcBorders>
            <w:shd w:val="clear" w:color="auto" w:fill="FFFFFF" w:themeFill="background1"/>
            <w:vAlign w:val="center"/>
          </w:tcPr>
          <w:p w14:paraId="3D203A65" w14:textId="6AD3B928" w:rsidR="009A633D" w:rsidRPr="009A633D" w:rsidRDefault="009A633D" w:rsidP="00305431">
            <w:pPr>
              <w:spacing w:line="480" w:lineRule="auto"/>
              <w:jc w:val="center"/>
              <w:rPr>
                <w:rFonts w:ascii="Arial" w:hAnsi="Arial" w:cs="Arial"/>
                <w:b/>
                <w:bCs/>
                <w:sz w:val="18"/>
                <w:szCs w:val="18"/>
              </w:rPr>
            </w:pPr>
          </w:p>
        </w:tc>
        <w:tc>
          <w:tcPr>
            <w:tcW w:w="737" w:type="pct"/>
            <w:tcBorders>
              <w:left w:val="single" w:sz="12" w:space="0" w:color="auto"/>
            </w:tcBorders>
            <w:shd w:val="clear" w:color="auto" w:fill="FFFFFF" w:themeFill="background1"/>
            <w:vAlign w:val="center"/>
          </w:tcPr>
          <w:p w14:paraId="186CF9B4" w14:textId="77777777" w:rsidR="009A633D" w:rsidRPr="009A633D" w:rsidRDefault="009A633D" w:rsidP="00305431">
            <w:pPr>
              <w:spacing w:line="480" w:lineRule="auto"/>
              <w:jc w:val="center"/>
              <w:rPr>
                <w:rFonts w:ascii="Arial" w:hAnsi="Arial" w:cs="Arial"/>
                <w:b/>
                <w:bCs/>
                <w:sz w:val="18"/>
                <w:szCs w:val="18"/>
              </w:rPr>
            </w:pPr>
          </w:p>
        </w:tc>
        <w:tc>
          <w:tcPr>
            <w:tcW w:w="495" w:type="pct"/>
            <w:tcBorders>
              <w:right w:val="single" w:sz="12" w:space="0" w:color="auto"/>
            </w:tcBorders>
            <w:shd w:val="clear" w:color="auto" w:fill="FFFFFF" w:themeFill="background1"/>
            <w:vAlign w:val="center"/>
          </w:tcPr>
          <w:p w14:paraId="27B42D08" w14:textId="77777777" w:rsidR="009A633D" w:rsidRPr="009A633D" w:rsidRDefault="009A633D" w:rsidP="00305431">
            <w:pPr>
              <w:spacing w:line="480" w:lineRule="auto"/>
              <w:jc w:val="center"/>
              <w:rPr>
                <w:rFonts w:ascii="Arial" w:hAnsi="Arial" w:cs="Arial"/>
                <w:b/>
                <w:bCs/>
                <w:sz w:val="18"/>
                <w:szCs w:val="18"/>
              </w:rPr>
            </w:pPr>
          </w:p>
        </w:tc>
        <w:tc>
          <w:tcPr>
            <w:tcW w:w="515" w:type="pct"/>
            <w:tcBorders>
              <w:right w:val="single" w:sz="12" w:space="0" w:color="auto"/>
            </w:tcBorders>
            <w:shd w:val="clear" w:color="auto" w:fill="FFFFFF" w:themeFill="background1"/>
            <w:vAlign w:val="center"/>
          </w:tcPr>
          <w:p w14:paraId="59C91E6F" w14:textId="111EEF6C" w:rsidR="009A633D" w:rsidRPr="009A633D" w:rsidRDefault="009A633D" w:rsidP="00305431">
            <w:pPr>
              <w:spacing w:line="480" w:lineRule="auto"/>
              <w:jc w:val="center"/>
              <w:rPr>
                <w:rFonts w:ascii="Arial" w:hAnsi="Arial" w:cs="Arial"/>
                <w:b/>
                <w:bCs/>
                <w:sz w:val="18"/>
                <w:szCs w:val="18"/>
              </w:rPr>
            </w:pPr>
          </w:p>
        </w:tc>
      </w:tr>
      <w:tr w:rsidR="008F0682" w:rsidRPr="00126EC5" w14:paraId="392CE0A9" w14:textId="13A180BD"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48E1ABE3" w14:textId="77777777" w:rsidR="008F0682" w:rsidRPr="00C61DD7" w:rsidRDefault="008F0682"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747" w:type="pct"/>
            <w:tcBorders>
              <w:left w:val="single" w:sz="12" w:space="0" w:color="auto"/>
              <w:right w:val="single" w:sz="12" w:space="0" w:color="auto"/>
            </w:tcBorders>
            <w:shd w:val="clear" w:color="auto" w:fill="FFFFFF" w:themeFill="background1"/>
            <w:vAlign w:val="center"/>
          </w:tcPr>
          <w:p w14:paraId="148C0327" w14:textId="2A915A69" w:rsidR="008F0682" w:rsidRPr="00126EC5" w:rsidRDefault="008F0682" w:rsidP="00305431">
            <w:pPr>
              <w:spacing w:line="480" w:lineRule="auto"/>
              <w:jc w:val="center"/>
              <w:rPr>
                <w:rFonts w:ascii="Arial" w:hAnsi="Arial" w:cs="Arial"/>
                <w:sz w:val="18"/>
                <w:szCs w:val="18"/>
              </w:rPr>
            </w:pPr>
            <w:r w:rsidRPr="009A633D">
              <w:rPr>
                <w:rFonts w:ascii="Arial" w:hAnsi="Arial" w:cs="Arial"/>
                <w:sz w:val="18"/>
                <w:szCs w:val="18"/>
              </w:rPr>
              <w:t>259 (3</w:t>
            </w:r>
            <w:r>
              <w:rPr>
                <w:rFonts w:ascii="Arial" w:hAnsi="Arial" w:cs="Arial"/>
                <w:sz w:val="18"/>
                <w:szCs w:val="18"/>
              </w:rPr>
              <w:t>8.7</w:t>
            </w:r>
            <w:r w:rsidRPr="009A633D">
              <w:rPr>
                <w:rFonts w:ascii="Arial" w:hAnsi="Arial" w:cs="Arial"/>
                <w:sz w:val="18"/>
                <w:szCs w:val="18"/>
              </w:rPr>
              <w:t>)</w:t>
            </w:r>
          </w:p>
        </w:tc>
        <w:tc>
          <w:tcPr>
            <w:tcW w:w="720" w:type="pct"/>
            <w:tcBorders>
              <w:left w:val="single" w:sz="12" w:space="0" w:color="auto"/>
              <w:right w:val="single" w:sz="12" w:space="0" w:color="auto"/>
            </w:tcBorders>
            <w:shd w:val="clear" w:color="auto" w:fill="FFFFFF" w:themeFill="background1"/>
            <w:noWrap/>
            <w:vAlign w:val="center"/>
          </w:tcPr>
          <w:p w14:paraId="5A61A0EB" w14:textId="3F44161F"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2213 (42</w:t>
            </w:r>
            <w:r>
              <w:rPr>
                <w:rFonts w:ascii="Arial" w:hAnsi="Arial" w:cs="Arial"/>
                <w:sz w:val="18"/>
                <w:szCs w:val="18"/>
              </w:rPr>
              <w:t>.4</w:t>
            </w:r>
            <w:r w:rsidRPr="009A633D">
              <w:rPr>
                <w:rFonts w:ascii="Arial" w:hAnsi="Arial" w:cs="Arial"/>
                <w:sz w:val="18"/>
                <w:szCs w:val="18"/>
              </w:rPr>
              <w:t>)</w:t>
            </w:r>
          </w:p>
        </w:tc>
        <w:tc>
          <w:tcPr>
            <w:tcW w:w="519" w:type="pct"/>
            <w:tcBorders>
              <w:left w:val="single" w:sz="12" w:space="0" w:color="auto"/>
              <w:right w:val="single" w:sz="12" w:space="0" w:color="auto"/>
            </w:tcBorders>
            <w:shd w:val="clear" w:color="auto" w:fill="FFFFFF" w:themeFill="background1"/>
            <w:noWrap/>
            <w:vAlign w:val="center"/>
          </w:tcPr>
          <w:p w14:paraId="6E674896" w14:textId="73FFB0D3"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reference</w:t>
            </w:r>
          </w:p>
        </w:tc>
        <w:tc>
          <w:tcPr>
            <w:tcW w:w="737" w:type="pct"/>
            <w:tcBorders>
              <w:left w:val="single" w:sz="12" w:space="0" w:color="auto"/>
            </w:tcBorders>
            <w:shd w:val="clear" w:color="auto" w:fill="FFFFFF" w:themeFill="background1"/>
            <w:noWrap/>
            <w:vAlign w:val="center"/>
          </w:tcPr>
          <w:p w14:paraId="0B588DF1" w14:textId="405D7257"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89 (41</w:t>
            </w:r>
            <w:r>
              <w:rPr>
                <w:rFonts w:ascii="Arial" w:hAnsi="Arial" w:cs="Arial"/>
                <w:sz w:val="18"/>
                <w:szCs w:val="18"/>
              </w:rPr>
              <w:t>.4</w:t>
            </w:r>
            <w:r w:rsidRPr="009A633D">
              <w:rPr>
                <w:rFonts w:ascii="Arial" w:hAnsi="Arial" w:cs="Arial"/>
                <w:sz w:val="18"/>
                <w:szCs w:val="18"/>
              </w:rPr>
              <w:t>)</w:t>
            </w:r>
          </w:p>
        </w:tc>
        <w:tc>
          <w:tcPr>
            <w:tcW w:w="495" w:type="pct"/>
            <w:tcBorders>
              <w:right w:val="single" w:sz="12" w:space="0" w:color="auto"/>
            </w:tcBorders>
            <w:shd w:val="clear" w:color="auto" w:fill="FFFFFF" w:themeFill="background1"/>
            <w:vAlign w:val="center"/>
          </w:tcPr>
          <w:p w14:paraId="5F4A1C4F" w14:textId="603B7A86"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2272 (4</w:t>
            </w:r>
            <w:r>
              <w:rPr>
                <w:rFonts w:ascii="Arial" w:hAnsi="Arial" w:cs="Arial"/>
                <w:sz w:val="18"/>
                <w:szCs w:val="18"/>
              </w:rPr>
              <w:t>2.8</w:t>
            </w:r>
            <w:r w:rsidRPr="009A633D">
              <w:rPr>
                <w:rFonts w:ascii="Arial" w:hAnsi="Arial" w:cs="Arial"/>
                <w:sz w:val="18"/>
                <w:szCs w:val="18"/>
              </w:rPr>
              <w:t>)</w:t>
            </w:r>
          </w:p>
        </w:tc>
        <w:tc>
          <w:tcPr>
            <w:tcW w:w="515" w:type="pct"/>
            <w:tcBorders>
              <w:right w:val="single" w:sz="12" w:space="0" w:color="auto"/>
            </w:tcBorders>
            <w:shd w:val="clear" w:color="auto" w:fill="FFFFFF" w:themeFill="background1"/>
            <w:vAlign w:val="center"/>
          </w:tcPr>
          <w:p w14:paraId="35D4822A" w14:textId="64D84EAE"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reference</w:t>
            </w:r>
          </w:p>
        </w:tc>
      </w:tr>
      <w:tr w:rsidR="008F0682" w:rsidRPr="00126EC5" w14:paraId="3E97D547" w14:textId="3492653E"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09B384B2" w14:textId="77777777" w:rsidR="008F0682" w:rsidRPr="00C61DD7" w:rsidRDefault="008F0682" w:rsidP="00305431">
            <w:pPr>
              <w:spacing w:line="480" w:lineRule="auto"/>
              <w:ind w:left="170"/>
              <w:rPr>
                <w:rFonts w:ascii="Arial" w:hAnsi="Arial" w:cs="Arial"/>
                <w:b/>
                <w:bCs/>
                <w:sz w:val="18"/>
                <w:szCs w:val="18"/>
              </w:rPr>
            </w:pPr>
            <w:r>
              <w:rPr>
                <w:rFonts w:ascii="Arial" w:hAnsi="Arial" w:cs="Arial"/>
                <w:bCs/>
                <w:sz w:val="18"/>
                <w:szCs w:val="18"/>
              </w:rPr>
              <w:t>Male</w:t>
            </w:r>
          </w:p>
        </w:tc>
        <w:tc>
          <w:tcPr>
            <w:tcW w:w="747" w:type="pct"/>
            <w:tcBorders>
              <w:left w:val="single" w:sz="12" w:space="0" w:color="auto"/>
              <w:right w:val="single" w:sz="12" w:space="0" w:color="auto"/>
            </w:tcBorders>
            <w:shd w:val="clear" w:color="auto" w:fill="FFFFFF" w:themeFill="background1"/>
            <w:vAlign w:val="center"/>
          </w:tcPr>
          <w:p w14:paraId="46F65736" w14:textId="12A392F9" w:rsidR="008F0682" w:rsidRPr="00126EC5" w:rsidRDefault="008F0682" w:rsidP="00305431">
            <w:pPr>
              <w:spacing w:line="480" w:lineRule="auto"/>
              <w:jc w:val="center"/>
              <w:rPr>
                <w:rFonts w:ascii="Arial" w:hAnsi="Arial" w:cs="Arial"/>
                <w:sz w:val="18"/>
                <w:szCs w:val="18"/>
              </w:rPr>
            </w:pPr>
            <w:r w:rsidRPr="009A633D">
              <w:rPr>
                <w:rFonts w:ascii="Arial" w:hAnsi="Arial" w:cs="Arial"/>
                <w:sz w:val="18"/>
                <w:szCs w:val="18"/>
              </w:rPr>
              <w:t>410 (61</w:t>
            </w:r>
            <w:r>
              <w:rPr>
                <w:rFonts w:ascii="Arial" w:hAnsi="Arial" w:cs="Arial"/>
                <w:sz w:val="18"/>
                <w:szCs w:val="18"/>
              </w:rPr>
              <w:t>.3</w:t>
            </w:r>
            <w:r w:rsidRPr="009A633D">
              <w:rPr>
                <w:rFonts w:ascii="Arial" w:hAnsi="Arial" w:cs="Arial"/>
                <w:sz w:val="18"/>
                <w:szCs w:val="18"/>
              </w:rPr>
              <w:t>)</w:t>
            </w:r>
          </w:p>
        </w:tc>
        <w:tc>
          <w:tcPr>
            <w:tcW w:w="720" w:type="pct"/>
            <w:tcBorders>
              <w:left w:val="single" w:sz="12" w:space="0" w:color="auto"/>
              <w:right w:val="single" w:sz="12" w:space="0" w:color="auto"/>
            </w:tcBorders>
            <w:shd w:val="clear" w:color="auto" w:fill="FFFFFF" w:themeFill="background1"/>
            <w:noWrap/>
            <w:vAlign w:val="center"/>
          </w:tcPr>
          <w:p w14:paraId="737C9572" w14:textId="6F09E73A"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3005 (5</w:t>
            </w:r>
            <w:r>
              <w:rPr>
                <w:rFonts w:ascii="Arial" w:hAnsi="Arial" w:cs="Arial"/>
                <w:sz w:val="18"/>
                <w:szCs w:val="18"/>
              </w:rPr>
              <w:t>7.6</w:t>
            </w:r>
            <w:r w:rsidRPr="009A633D">
              <w:rPr>
                <w:rFonts w:ascii="Arial" w:hAnsi="Arial" w:cs="Arial"/>
                <w:sz w:val="18"/>
                <w:szCs w:val="18"/>
              </w:rPr>
              <w:t>)</w:t>
            </w:r>
          </w:p>
        </w:tc>
        <w:tc>
          <w:tcPr>
            <w:tcW w:w="519" w:type="pct"/>
            <w:tcBorders>
              <w:left w:val="single" w:sz="12" w:space="0" w:color="auto"/>
              <w:right w:val="single" w:sz="12" w:space="0" w:color="auto"/>
            </w:tcBorders>
            <w:shd w:val="clear" w:color="auto" w:fill="FFFFFF" w:themeFill="background1"/>
            <w:noWrap/>
            <w:vAlign w:val="center"/>
          </w:tcPr>
          <w:p w14:paraId="0D7E26A9" w14:textId="594F478B"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1.17 (0.99-1.37)</w:t>
            </w:r>
          </w:p>
        </w:tc>
        <w:tc>
          <w:tcPr>
            <w:tcW w:w="737" w:type="pct"/>
            <w:tcBorders>
              <w:left w:val="single" w:sz="12" w:space="0" w:color="auto"/>
            </w:tcBorders>
            <w:shd w:val="clear" w:color="auto" w:fill="FFFFFF" w:themeFill="background1"/>
            <w:noWrap/>
            <w:vAlign w:val="center"/>
          </w:tcPr>
          <w:p w14:paraId="3B9DD8C4" w14:textId="19C49C86"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126 (5</w:t>
            </w:r>
            <w:r>
              <w:rPr>
                <w:rFonts w:ascii="Arial" w:hAnsi="Arial" w:cs="Arial"/>
                <w:sz w:val="18"/>
                <w:szCs w:val="18"/>
              </w:rPr>
              <w:t>8.6</w:t>
            </w:r>
            <w:r w:rsidRPr="009A633D">
              <w:rPr>
                <w:rFonts w:ascii="Arial" w:hAnsi="Arial" w:cs="Arial"/>
                <w:sz w:val="18"/>
                <w:szCs w:val="18"/>
              </w:rPr>
              <w:t>)</w:t>
            </w:r>
          </w:p>
        </w:tc>
        <w:tc>
          <w:tcPr>
            <w:tcW w:w="495" w:type="pct"/>
            <w:tcBorders>
              <w:right w:val="single" w:sz="12" w:space="0" w:color="auto"/>
            </w:tcBorders>
            <w:shd w:val="clear" w:color="auto" w:fill="FFFFFF" w:themeFill="background1"/>
            <w:vAlign w:val="center"/>
          </w:tcPr>
          <w:p w14:paraId="3191B9F6" w14:textId="1BD6C174" w:rsidR="008F0682" w:rsidRPr="00C61DD7" w:rsidRDefault="008F0682" w:rsidP="00305431">
            <w:pPr>
              <w:spacing w:line="480" w:lineRule="auto"/>
              <w:jc w:val="center"/>
              <w:rPr>
                <w:rFonts w:ascii="Arial" w:hAnsi="Arial" w:cs="Arial"/>
                <w:sz w:val="18"/>
                <w:szCs w:val="18"/>
              </w:rPr>
            </w:pPr>
            <w:r w:rsidRPr="009A633D">
              <w:rPr>
                <w:rFonts w:ascii="Arial" w:hAnsi="Arial" w:cs="Arial"/>
                <w:sz w:val="18"/>
                <w:szCs w:val="18"/>
              </w:rPr>
              <w:t>3040 (57</w:t>
            </w:r>
            <w:r>
              <w:rPr>
                <w:rFonts w:ascii="Arial" w:hAnsi="Arial" w:cs="Arial"/>
                <w:sz w:val="18"/>
                <w:szCs w:val="18"/>
              </w:rPr>
              <w:t>.2</w:t>
            </w:r>
            <w:r w:rsidRPr="009A633D">
              <w:rPr>
                <w:rFonts w:ascii="Arial" w:hAnsi="Arial" w:cs="Arial"/>
                <w:sz w:val="18"/>
                <w:szCs w:val="18"/>
              </w:rPr>
              <w:t>)</w:t>
            </w:r>
          </w:p>
        </w:tc>
        <w:tc>
          <w:tcPr>
            <w:tcW w:w="515" w:type="pct"/>
            <w:tcBorders>
              <w:right w:val="single" w:sz="12" w:space="0" w:color="auto"/>
            </w:tcBorders>
            <w:shd w:val="clear" w:color="auto" w:fill="FFFFFF" w:themeFill="background1"/>
            <w:vAlign w:val="center"/>
          </w:tcPr>
          <w:p w14:paraId="6F42C926" w14:textId="18C8426E"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1.06 (0.80-1.40)</w:t>
            </w:r>
          </w:p>
        </w:tc>
      </w:tr>
      <w:tr w:rsidR="008F0682" w:rsidRPr="00811BC1" w14:paraId="2B54A02D" w14:textId="702B9789" w:rsidTr="0085611B">
        <w:trPr>
          <w:trHeight w:val="270"/>
        </w:trPr>
        <w:tc>
          <w:tcPr>
            <w:tcW w:w="1267" w:type="pct"/>
            <w:tcBorders>
              <w:left w:val="single" w:sz="12" w:space="0" w:color="auto"/>
              <w:right w:val="single" w:sz="12" w:space="0" w:color="auto"/>
            </w:tcBorders>
            <w:shd w:val="clear" w:color="auto" w:fill="D9D9D9" w:themeFill="background1" w:themeFillShade="D9"/>
            <w:noWrap/>
            <w:vAlign w:val="center"/>
          </w:tcPr>
          <w:p w14:paraId="61DDE67F" w14:textId="603EA007" w:rsidR="00700536" w:rsidRPr="00C61DD7" w:rsidRDefault="009A633D" w:rsidP="00305431">
            <w:pPr>
              <w:spacing w:line="480" w:lineRule="auto"/>
              <w:rPr>
                <w:rFonts w:ascii="Arial" w:hAnsi="Arial" w:cs="Arial"/>
                <w:b/>
                <w:bCs/>
                <w:sz w:val="18"/>
                <w:szCs w:val="18"/>
              </w:rPr>
            </w:pPr>
            <w:r>
              <w:rPr>
                <w:rFonts w:ascii="Arial" w:hAnsi="Arial" w:cs="Arial"/>
                <w:b/>
                <w:bCs/>
                <w:sz w:val="18"/>
                <w:szCs w:val="18"/>
              </w:rPr>
              <w:t>Patients matched by characteristics</w:t>
            </w:r>
          </w:p>
        </w:tc>
        <w:tc>
          <w:tcPr>
            <w:tcW w:w="747" w:type="pct"/>
            <w:tcBorders>
              <w:left w:val="single" w:sz="12" w:space="0" w:color="auto"/>
              <w:right w:val="single" w:sz="12" w:space="0" w:color="auto"/>
            </w:tcBorders>
            <w:shd w:val="clear" w:color="auto" w:fill="D9D9D9" w:themeFill="background1" w:themeFillShade="D9"/>
            <w:vAlign w:val="center"/>
          </w:tcPr>
          <w:p w14:paraId="18E090F2" w14:textId="4C1DC617" w:rsidR="00700536" w:rsidRPr="00811BC1" w:rsidRDefault="009A633D" w:rsidP="00305431">
            <w:pPr>
              <w:spacing w:line="480" w:lineRule="auto"/>
              <w:jc w:val="center"/>
              <w:rPr>
                <w:rFonts w:ascii="Arial" w:hAnsi="Arial" w:cs="Arial"/>
                <w:b/>
                <w:bCs/>
                <w:sz w:val="18"/>
                <w:szCs w:val="18"/>
              </w:rPr>
            </w:pPr>
            <w:r>
              <w:rPr>
                <w:rFonts w:ascii="Arial" w:hAnsi="Arial" w:cs="Arial"/>
                <w:b/>
                <w:bCs/>
                <w:sz w:val="18"/>
                <w:szCs w:val="18"/>
              </w:rPr>
              <w:t>n</w:t>
            </w:r>
            <w:r w:rsidR="00700536" w:rsidRPr="00811BC1">
              <w:rPr>
                <w:rFonts w:ascii="Arial" w:hAnsi="Arial" w:cs="Arial"/>
                <w:b/>
                <w:bCs/>
                <w:sz w:val="18"/>
                <w:szCs w:val="18"/>
              </w:rPr>
              <w:t xml:space="preserve"> = </w:t>
            </w:r>
            <w:r>
              <w:rPr>
                <w:rFonts w:ascii="Arial" w:hAnsi="Arial" w:cs="Arial"/>
                <w:b/>
                <w:bCs/>
                <w:sz w:val="18"/>
                <w:szCs w:val="18"/>
              </w:rPr>
              <w:t>669</w:t>
            </w:r>
          </w:p>
        </w:tc>
        <w:tc>
          <w:tcPr>
            <w:tcW w:w="720" w:type="pct"/>
            <w:tcBorders>
              <w:left w:val="single" w:sz="12" w:space="0" w:color="auto"/>
              <w:right w:val="single" w:sz="12" w:space="0" w:color="auto"/>
            </w:tcBorders>
            <w:shd w:val="clear" w:color="auto" w:fill="D9D9D9" w:themeFill="background1" w:themeFillShade="D9"/>
            <w:noWrap/>
            <w:vAlign w:val="center"/>
          </w:tcPr>
          <w:p w14:paraId="7A256296" w14:textId="7CAF357D" w:rsidR="00700536" w:rsidRPr="00C61DD7" w:rsidRDefault="00700536" w:rsidP="00305431">
            <w:pPr>
              <w:spacing w:line="480" w:lineRule="auto"/>
              <w:jc w:val="center"/>
              <w:rPr>
                <w:rFonts w:ascii="Arial" w:hAnsi="Arial" w:cs="Arial"/>
                <w:b/>
                <w:bCs/>
                <w:sz w:val="18"/>
                <w:szCs w:val="18"/>
              </w:rPr>
            </w:pPr>
            <w:r w:rsidRPr="00811BC1">
              <w:rPr>
                <w:rFonts w:ascii="Arial" w:hAnsi="Arial" w:cs="Arial"/>
                <w:b/>
                <w:bCs/>
                <w:sz w:val="18"/>
                <w:szCs w:val="18"/>
              </w:rPr>
              <w:t xml:space="preserve">n = </w:t>
            </w:r>
            <w:r w:rsidR="009A633D">
              <w:rPr>
                <w:rFonts w:ascii="Arial" w:hAnsi="Arial" w:cs="Arial"/>
                <w:b/>
                <w:bCs/>
                <w:sz w:val="18"/>
                <w:szCs w:val="18"/>
              </w:rPr>
              <w:t>669</w:t>
            </w:r>
          </w:p>
        </w:tc>
        <w:tc>
          <w:tcPr>
            <w:tcW w:w="519" w:type="pct"/>
            <w:tcBorders>
              <w:left w:val="single" w:sz="12" w:space="0" w:color="auto"/>
              <w:right w:val="single" w:sz="12" w:space="0" w:color="auto"/>
            </w:tcBorders>
            <w:shd w:val="clear" w:color="auto" w:fill="D9D9D9" w:themeFill="background1" w:themeFillShade="D9"/>
            <w:noWrap/>
            <w:vAlign w:val="center"/>
          </w:tcPr>
          <w:p w14:paraId="07440A0F" w14:textId="6A8461AD" w:rsidR="00700536" w:rsidRPr="00C61DD7" w:rsidRDefault="00700536" w:rsidP="00305431">
            <w:pPr>
              <w:spacing w:line="480" w:lineRule="auto"/>
              <w:jc w:val="center"/>
              <w:rPr>
                <w:rFonts w:ascii="Arial" w:hAnsi="Arial" w:cs="Arial"/>
                <w:b/>
                <w:bCs/>
                <w:sz w:val="18"/>
                <w:szCs w:val="18"/>
              </w:rPr>
            </w:pPr>
          </w:p>
        </w:tc>
        <w:tc>
          <w:tcPr>
            <w:tcW w:w="737" w:type="pct"/>
            <w:tcBorders>
              <w:left w:val="single" w:sz="12" w:space="0" w:color="auto"/>
            </w:tcBorders>
            <w:shd w:val="clear" w:color="auto" w:fill="D9D9D9" w:themeFill="background1" w:themeFillShade="D9"/>
            <w:noWrap/>
            <w:vAlign w:val="center"/>
          </w:tcPr>
          <w:p w14:paraId="584294C6" w14:textId="4ABD5153" w:rsidR="00700536" w:rsidRPr="00C61DD7" w:rsidRDefault="009A633D" w:rsidP="00305431">
            <w:pPr>
              <w:spacing w:line="480" w:lineRule="auto"/>
              <w:jc w:val="center"/>
              <w:rPr>
                <w:rFonts w:ascii="Arial" w:hAnsi="Arial" w:cs="Arial"/>
                <w:b/>
                <w:bCs/>
                <w:sz w:val="18"/>
                <w:szCs w:val="18"/>
              </w:rPr>
            </w:pPr>
            <w:r>
              <w:rPr>
                <w:rFonts w:ascii="Arial" w:hAnsi="Arial" w:cs="Arial"/>
                <w:b/>
                <w:bCs/>
                <w:sz w:val="18"/>
                <w:szCs w:val="18"/>
              </w:rPr>
              <w:t>n = 207</w:t>
            </w:r>
          </w:p>
        </w:tc>
        <w:tc>
          <w:tcPr>
            <w:tcW w:w="495" w:type="pct"/>
            <w:tcBorders>
              <w:right w:val="single" w:sz="12" w:space="0" w:color="auto"/>
            </w:tcBorders>
            <w:shd w:val="clear" w:color="auto" w:fill="D9D9D9" w:themeFill="background1" w:themeFillShade="D9"/>
            <w:vAlign w:val="center"/>
          </w:tcPr>
          <w:p w14:paraId="0D525A08" w14:textId="63AD2DD0" w:rsidR="00700536" w:rsidRPr="00C61DD7" w:rsidRDefault="009A633D" w:rsidP="00305431">
            <w:pPr>
              <w:spacing w:line="480" w:lineRule="auto"/>
              <w:jc w:val="center"/>
              <w:rPr>
                <w:rFonts w:ascii="Arial" w:hAnsi="Arial" w:cs="Arial"/>
                <w:b/>
                <w:bCs/>
                <w:sz w:val="18"/>
                <w:szCs w:val="18"/>
              </w:rPr>
            </w:pPr>
            <w:r>
              <w:rPr>
                <w:rFonts w:ascii="Arial" w:hAnsi="Arial" w:cs="Arial"/>
                <w:b/>
                <w:bCs/>
                <w:sz w:val="18"/>
                <w:szCs w:val="18"/>
              </w:rPr>
              <w:t>n = 207</w:t>
            </w:r>
          </w:p>
        </w:tc>
        <w:tc>
          <w:tcPr>
            <w:tcW w:w="515" w:type="pct"/>
            <w:tcBorders>
              <w:right w:val="single" w:sz="12" w:space="0" w:color="auto"/>
            </w:tcBorders>
            <w:shd w:val="clear" w:color="auto" w:fill="D9D9D9" w:themeFill="background1" w:themeFillShade="D9"/>
            <w:vAlign w:val="center"/>
          </w:tcPr>
          <w:p w14:paraId="53614FCA" w14:textId="77777777" w:rsidR="00700536" w:rsidRPr="00C61DD7" w:rsidRDefault="00700536" w:rsidP="00305431">
            <w:pPr>
              <w:spacing w:line="480" w:lineRule="auto"/>
              <w:jc w:val="center"/>
              <w:rPr>
                <w:rFonts w:ascii="Arial" w:hAnsi="Arial" w:cs="Arial"/>
                <w:b/>
                <w:bCs/>
                <w:sz w:val="18"/>
                <w:szCs w:val="18"/>
              </w:rPr>
            </w:pPr>
          </w:p>
        </w:tc>
      </w:tr>
      <w:tr w:rsidR="008F0682" w:rsidRPr="00126EC5" w14:paraId="64452B85" w14:textId="573EDD4F"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6891ABD2" w14:textId="5FD6C12E" w:rsidR="008E1C4A" w:rsidRPr="00C61DD7" w:rsidRDefault="008E1C4A" w:rsidP="00305431">
            <w:pPr>
              <w:spacing w:line="480" w:lineRule="auto"/>
              <w:rPr>
                <w:rFonts w:ascii="Arial" w:hAnsi="Arial" w:cs="Arial"/>
                <w:sz w:val="18"/>
                <w:szCs w:val="18"/>
              </w:rPr>
            </w:pPr>
            <w:r w:rsidRPr="00C61DD7">
              <w:rPr>
                <w:rFonts w:ascii="Arial" w:hAnsi="Arial" w:cs="Arial"/>
                <w:b/>
                <w:bCs/>
                <w:sz w:val="18"/>
                <w:szCs w:val="18"/>
              </w:rPr>
              <w:t>Age, y</w:t>
            </w:r>
          </w:p>
        </w:tc>
        <w:tc>
          <w:tcPr>
            <w:tcW w:w="747" w:type="pct"/>
            <w:tcBorders>
              <w:left w:val="single" w:sz="12" w:space="0" w:color="auto"/>
              <w:right w:val="single" w:sz="12" w:space="0" w:color="auto"/>
            </w:tcBorders>
            <w:shd w:val="clear" w:color="auto" w:fill="F2F2F2" w:themeFill="background1" w:themeFillShade="F2"/>
            <w:vAlign w:val="center"/>
          </w:tcPr>
          <w:p w14:paraId="37799073" w14:textId="4CBDF10E" w:rsidR="008E1C4A" w:rsidRPr="00126EC5" w:rsidRDefault="008E1C4A" w:rsidP="00305431">
            <w:pPr>
              <w:spacing w:line="480" w:lineRule="auto"/>
              <w:jc w:val="center"/>
              <w:rPr>
                <w:rFonts w:ascii="Arial" w:hAnsi="Arial" w:cs="Arial"/>
                <w:sz w:val="18"/>
                <w:szCs w:val="18"/>
              </w:rPr>
            </w:pPr>
          </w:p>
        </w:tc>
        <w:tc>
          <w:tcPr>
            <w:tcW w:w="720" w:type="pct"/>
            <w:tcBorders>
              <w:left w:val="single" w:sz="12" w:space="0" w:color="auto"/>
              <w:right w:val="single" w:sz="12" w:space="0" w:color="auto"/>
            </w:tcBorders>
            <w:shd w:val="clear" w:color="auto" w:fill="F2F2F2" w:themeFill="background1" w:themeFillShade="F2"/>
            <w:noWrap/>
            <w:vAlign w:val="center"/>
          </w:tcPr>
          <w:p w14:paraId="4DA75A9A" w14:textId="2DD57CC8" w:rsidR="008E1C4A" w:rsidRPr="00C61DD7" w:rsidRDefault="008E1C4A" w:rsidP="00305431">
            <w:pPr>
              <w:spacing w:line="480" w:lineRule="auto"/>
              <w:jc w:val="center"/>
              <w:rPr>
                <w:rFonts w:ascii="Arial" w:hAnsi="Arial" w:cs="Arial"/>
                <w:sz w:val="18"/>
                <w:szCs w:val="18"/>
              </w:rPr>
            </w:pPr>
          </w:p>
        </w:tc>
        <w:tc>
          <w:tcPr>
            <w:tcW w:w="519" w:type="pct"/>
            <w:tcBorders>
              <w:left w:val="single" w:sz="12" w:space="0" w:color="auto"/>
              <w:right w:val="single" w:sz="12" w:space="0" w:color="auto"/>
            </w:tcBorders>
            <w:shd w:val="clear" w:color="auto" w:fill="F2F2F2" w:themeFill="background1" w:themeFillShade="F2"/>
            <w:noWrap/>
            <w:vAlign w:val="center"/>
          </w:tcPr>
          <w:p w14:paraId="284BA315" w14:textId="3F522415" w:rsidR="008E1C4A" w:rsidRPr="00C61DD7" w:rsidRDefault="008E1C4A" w:rsidP="00305431">
            <w:pPr>
              <w:spacing w:line="480" w:lineRule="auto"/>
              <w:jc w:val="center"/>
              <w:rPr>
                <w:rFonts w:ascii="Arial" w:hAnsi="Arial" w:cs="Arial"/>
                <w:sz w:val="18"/>
                <w:szCs w:val="18"/>
              </w:rPr>
            </w:pPr>
          </w:p>
        </w:tc>
        <w:tc>
          <w:tcPr>
            <w:tcW w:w="737" w:type="pct"/>
            <w:tcBorders>
              <w:left w:val="single" w:sz="12" w:space="0" w:color="auto"/>
            </w:tcBorders>
            <w:shd w:val="clear" w:color="auto" w:fill="F2F2F2" w:themeFill="background1" w:themeFillShade="F2"/>
            <w:noWrap/>
            <w:vAlign w:val="center"/>
          </w:tcPr>
          <w:p w14:paraId="78BC2DFF" w14:textId="07C78C27" w:rsidR="008E1C4A" w:rsidRPr="00C61DD7" w:rsidRDefault="008E1C4A" w:rsidP="00305431">
            <w:pPr>
              <w:spacing w:line="480" w:lineRule="auto"/>
              <w:jc w:val="center"/>
              <w:rPr>
                <w:rFonts w:ascii="Arial" w:hAnsi="Arial" w:cs="Arial"/>
                <w:sz w:val="18"/>
                <w:szCs w:val="18"/>
              </w:rPr>
            </w:pPr>
          </w:p>
        </w:tc>
        <w:tc>
          <w:tcPr>
            <w:tcW w:w="495" w:type="pct"/>
            <w:tcBorders>
              <w:right w:val="single" w:sz="12" w:space="0" w:color="auto"/>
            </w:tcBorders>
            <w:shd w:val="clear" w:color="auto" w:fill="F2F2F2" w:themeFill="background1" w:themeFillShade="F2"/>
            <w:vAlign w:val="center"/>
          </w:tcPr>
          <w:p w14:paraId="663D99E1" w14:textId="2FE949FF" w:rsidR="008E1C4A" w:rsidRPr="00C61DD7" w:rsidRDefault="008E1C4A" w:rsidP="00305431">
            <w:pPr>
              <w:spacing w:line="480" w:lineRule="auto"/>
              <w:jc w:val="center"/>
              <w:rPr>
                <w:rFonts w:ascii="Arial" w:hAnsi="Arial" w:cs="Arial"/>
                <w:sz w:val="18"/>
                <w:szCs w:val="18"/>
              </w:rPr>
            </w:pPr>
          </w:p>
        </w:tc>
        <w:tc>
          <w:tcPr>
            <w:tcW w:w="515" w:type="pct"/>
            <w:tcBorders>
              <w:right w:val="single" w:sz="12" w:space="0" w:color="auto"/>
            </w:tcBorders>
            <w:shd w:val="clear" w:color="auto" w:fill="F2F2F2" w:themeFill="background1" w:themeFillShade="F2"/>
            <w:vAlign w:val="center"/>
          </w:tcPr>
          <w:p w14:paraId="21BD133E" w14:textId="1CECB115" w:rsidR="008E1C4A" w:rsidRDefault="008E1C4A" w:rsidP="00305431">
            <w:pPr>
              <w:spacing w:line="480" w:lineRule="auto"/>
              <w:jc w:val="center"/>
              <w:rPr>
                <w:rFonts w:ascii="Arial" w:hAnsi="Arial" w:cs="Arial"/>
                <w:sz w:val="18"/>
                <w:szCs w:val="18"/>
              </w:rPr>
            </w:pPr>
          </w:p>
        </w:tc>
      </w:tr>
      <w:tr w:rsidR="008F0682" w:rsidRPr="00126EC5" w14:paraId="428EA416" w14:textId="6D97E872"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4CA384E7" w14:textId="6AACFA7D" w:rsidR="00EB4398" w:rsidRPr="00C61DD7" w:rsidRDefault="00EB4398" w:rsidP="00305431">
            <w:pPr>
              <w:spacing w:line="480" w:lineRule="auto"/>
              <w:ind w:left="170"/>
              <w:rPr>
                <w:rFonts w:ascii="Arial" w:hAnsi="Arial" w:cs="Arial"/>
                <w:sz w:val="18"/>
                <w:szCs w:val="18"/>
              </w:rPr>
            </w:pPr>
            <w:r w:rsidRPr="00126EC5">
              <w:rPr>
                <w:rFonts w:ascii="Arial" w:hAnsi="Arial" w:cs="Arial"/>
                <w:sz w:val="18"/>
                <w:szCs w:val="18"/>
              </w:rPr>
              <w:t>M</w:t>
            </w:r>
            <w:r w:rsidRPr="00C61DD7">
              <w:rPr>
                <w:rFonts w:ascii="Arial" w:hAnsi="Arial" w:cs="Arial"/>
                <w:sz w:val="18"/>
                <w:szCs w:val="18"/>
              </w:rPr>
              <w:t>edian (IQR)</w:t>
            </w:r>
          </w:p>
        </w:tc>
        <w:tc>
          <w:tcPr>
            <w:tcW w:w="747" w:type="pct"/>
            <w:tcBorders>
              <w:left w:val="single" w:sz="12" w:space="0" w:color="auto"/>
              <w:right w:val="single" w:sz="12" w:space="0" w:color="auto"/>
            </w:tcBorders>
            <w:shd w:val="clear" w:color="auto" w:fill="F2F2F2" w:themeFill="background1" w:themeFillShade="F2"/>
            <w:vAlign w:val="center"/>
          </w:tcPr>
          <w:p w14:paraId="382E67DD" w14:textId="684067EA" w:rsidR="00EB4398" w:rsidRPr="00126EC5" w:rsidRDefault="00EB4398" w:rsidP="00305431">
            <w:pPr>
              <w:spacing w:line="480" w:lineRule="auto"/>
              <w:jc w:val="center"/>
              <w:rPr>
                <w:rFonts w:ascii="Arial" w:hAnsi="Arial" w:cs="Arial"/>
                <w:sz w:val="18"/>
                <w:szCs w:val="18"/>
              </w:rPr>
            </w:pPr>
            <w:r w:rsidRPr="00EB4398">
              <w:rPr>
                <w:rFonts w:ascii="Arial" w:hAnsi="Arial" w:cs="Arial"/>
                <w:sz w:val="18"/>
                <w:szCs w:val="18"/>
              </w:rPr>
              <w:t>72 (62</w:t>
            </w:r>
            <w:r>
              <w:rPr>
                <w:rFonts w:ascii="Arial" w:hAnsi="Arial" w:cs="Arial"/>
                <w:sz w:val="18"/>
                <w:szCs w:val="18"/>
              </w:rPr>
              <w:t>-</w:t>
            </w:r>
            <w:r w:rsidRPr="00EB4398">
              <w:rPr>
                <w:rFonts w:ascii="Arial" w:hAnsi="Arial" w:cs="Arial"/>
                <w:sz w:val="18"/>
                <w:szCs w:val="18"/>
              </w:rPr>
              <w:t>80)</w:t>
            </w:r>
          </w:p>
        </w:tc>
        <w:tc>
          <w:tcPr>
            <w:tcW w:w="720" w:type="pct"/>
            <w:tcBorders>
              <w:left w:val="single" w:sz="12" w:space="0" w:color="auto"/>
              <w:right w:val="single" w:sz="12" w:space="0" w:color="auto"/>
            </w:tcBorders>
            <w:shd w:val="clear" w:color="auto" w:fill="F2F2F2" w:themeFill="background1" w:themeFillShade="F2"/>
            <w:noWrap/>
            <w:vAlign w:val="center"/>
          </w:tcPr>
          <w:p w14:paraId="675349DF" w14:textId="5940683E"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72 (62</w:t>
            </w:r>
            <w:r>
              <w:rPr>
                <w:rFonts w:ascii="Arial" w:hAnsi="Arial" w:cs="Arial"/>
                <w:sz w:val="18"/>
                <w:szCs w:val="18"/>
              </w:rPr>
              <w:t>-</w:t>
            </w:r>
            <w:r w:rsidRPr="00EB4398">
              <w:rPr>
                <w:rFonts w:ascii="Arial" w:hAnsi="Arial" w:cs="Arial"/>
                <w:sz w:val="18"/>
                <w:szCs w:val="18"/>
              </w:rPr>
              <w:t>80)</w:t>
            </w:r>
          </w:p>
        </w:tc>
        <w:tc>
          <w:tcPr>
            <w:tcW w:w="519" w:type="pct"/>
            <w:tcBorders>
              <w:left w:val="single" w:sz="12" w:space="0" w:color="auto"/>
              <w:right w:val="single" w:sz="12" w:space="0" w:color="auto"/>
            </w:tcBorders>
            <w:shd w:val="clear" w:color="auto" w:fill="F2F2F2" w:themeFill="background1" w:themeFillShade="F2"/>
            <w:noWrap/>
            <w:vAlign w:val="center"/>
          </w:tcPr>
          <w:p w14:paraId="0145DFE2" w14:textId="271DAF3B" w:rsidR="00EB4398" w:rsidRPr="00C61DD7" w:rsidRDefault="00283470" w:rsidP="00305431">
            <w:pPr>
              <w:spacing w:line="480" w:lineRule="auto"/>
              <w:jc w:val="center"/>
              <w:rPr>
                <w:rFonts w:ascii="Arial" w:hAnsi="Arial" w:cs="Arial"/>
                <w:sz w:val="18"/>
                <w:szCs w:val="18"/>
              </w:rPr>
            </w:pPr>
            <w:r>
              <w:rPr>
                <w:rFonts w:ascii="Arial" w:hAnsi="Arial" w:cs="Arial"/>
                <w:sz w:val="18"/>
                <w:szCs w:val="18"/>
              </w:rPr>
              <w:t>–</w:t>
            </w:r>
          </w:p>
        </w:tc>
        <w:tc>
          <w:tcPr>
            <w:tcW w:w="737" w:type="pct"/>
            <w:tcBorders>
              <w:left w:val="single" w:sz="12" w:space="0" w:color="auto"/>
            </w:tcBorders>
            <w:shd w:val="clear" w:color="auto" w:fill="F2F2F2" w:themeFill="background1" w:themeFillShade="F2"/>
            <w:noWrap/>
            <w:vAlign w:val="center"/>
          </w:tcPr>
          <w:p w14:paraId="70AA9BD8" w14:textId="75A368C3"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72 (64</w:t>
            </w:r>
            <w:r>
              <w:rPr>
                <w:rFonts w:ascii="Arial" w:hAnsi="Arial" w:cs="Arial"/>
                <w:sz w:val="18"/>
                <w:szCs w:val="18"/>
              </w:rPr>
              <w:t>-</w:t>
            </w:r>
            <w:r w:rsidRPr="00EB4398">
              <w:rPr>
                <w:rFonts w:ascii="Arial" w:hAnsi="Arial" w:cs="Arial"/>
                <w:sz w:val="18"/>
                <w:szCs w:val="18"/>
              </w:rPr>
              <w:t>80)</w:t>
            </w:r>
          </w:p>
        </w:tc>
        <w:tc>
          <w:tcPr>
            <w:tcW w:w="495" w:type="pct"/>
            <w:tcBorders>
              <w:right w:val="single" w:sz="12" w:space="0" w:color="auto"/>
            </w:tcBorders>
            <w:shd w:val="clear" w:color="auto" w:fill="F2F2F2" w:themeFill="background1" w:themeFillShade="F2"/>
            <w:vAlign w:val="center"/>
          </w:tcPr>
          <w:p w14:paraId="5C2996E5" w14:textId="59B32C88"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72 (64</w:t>
            </w:r>
            <w:r>
              <w:rPr>
                <w:rFonts w:ascii="Arial" w:hAnsi="Arial" w:cs="Arial"/>
                <w:sz w:val="18"/>
                <w:szCs w:val="18"/>
              </w:rPr>
              <w:t>-</w:t>
            </w:r>
            <w:r w:rsidRPr="00EB4398">
              <w:rPr>
                <w:rFonts w:ascii="Arial" w:hAnsi="Arial" w:cs="Arial"/>
                <w:sz w:val="18"/>
                <w:szCs w:val="18"/>
              </w:rPr>
              <w:t>80)</w:t>
            </w:r>
          </w:p>
        </w:tc>
        <w:tc>
          <w:tcPr>
            <w:tcW w:w="515" w:type="pct"/>
            <w:tcBorders>
              <w:right w:val="single" w:sz="12" w:space="0" w:color="auto"/>
            </w:tcBorders>
            <w:shd w:val="clear" w:color="auto" w:fill="F2F2F2" w:themeFill="background1" w:themeFillShade="F2"/>
            <w:vAlign w:val="center"/>
          </w:tcPr>
          <w:p w14:paraId="77BD3CB8" w14:textId="1F04C76E" w:rsidR="00EB4398" w:rsidRPr="00823917" w:rsidRDefault="00283470" w:rsidP="00305431">
            <w:pPr>
              <w:spacing w:line="480" w:lineRule="auto"/>
              <w:jc w:val="center"/>
              <w:rPr>
                <w:rFonts w:ascii="Arial" w:hAnsi="Arial" w:cs="Arial"/>
                <w:sz w:val="18"/>
                <w:szCs w:val="18"/>
              </w:rPr>
            </w:pPr>
            <w:r>
              <w:rPr>
                <w:rFonts w:ascii="Arial" w:hAnsi="Arial" w:cs="Arial"/>
                <w:sz w:val="18"/>
                <w:szCs w:val="18"/>
              </w:rPr>
              <w:t>–</w:t>
            </w:r>
          </w:p>
        </w:tc>
      </w:tr>
      <w:tr w:rsidR="008F0682" w:rsidRPr="00811BC1" w14:paraId="262564F3" w14:textId="77777777"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57175B9E" w14:textId="77777777" w:rsidR="00EB4398" w:rsidRPr="00C61DD7" w:rsidRDefault="00EB4398" w:rsidP="00305431">
            <w:pPr>
              <w:spacing w:line="480" w:lineRule="auto"/>
              <w:rPr>
                <w:rFonts w:ascii="Arial" w:hAnsi="Arial" w:cs="Arial"/>
                <w:b/>
                <w:bCs/>
                <w:sz w:val="18"/>
                <w:szCs w:val="18"/>
              </w:rPr>
            </w:pPr>
            <w:r>
              <w:rPr>
                <w:rFonts w:ascii="Arial" w:hAnsi="Arial" w:cs="Arial"/>
                <w:b/>
                <w:bCs/>
                <w:sz w:val="18"/>
                <w:szCs w:val="18"/>
              </w:rPr>
              <w:t>Sex</w:t>
            </w:r>
            <w:r w:rsidRPr="00811BC1">
              <w:rPr>
                <w:rFonts w:ascii="Arial" w:hAnsi="Arial" w:cs="Arial"/>
                <w:b/>
                <w:bCs/>
                <w:sz w:val="18"/>
                <w:szCs w:val="18"/>
              </w:rPr>
              <w:t>, n (%)</w:t>
            </w:r>
          </w:p>
        </w:tc>
        <w:tc>
          <w:tcPr>
            <w:tcW w:w="747" w:type="pct"/>
            <w:tcBorders>
              <w:left w:val="single" w:sz="12" w:space="0" w:color="auto"/>
              <w:right w:val="single" w:sz="12" w:space="0" w:color="auto"/>
            </w:tcBorders>
            <w:shd w:val="clear" w:color="auto" w:fill="FFFFFF" w:themeFill="background1"/>
            <w:vAlign w:val="center"/>
          </w:tcPr>
          <w:p w14:paraId="3622A620" w14:textId="66ABC677" w:rsidR="00EB4398" w:rsidRPr="00EB4398" w:rsidRDefault="00EB4398" w:rsidP="00305431">
            <w:pPr>
              <w:spacing w:line="480" w:lineRule="auto"/>
              <w:jc w:val="center"/>
              <w:rPr>
                <w:rFonts w:ascii="Arial" w:hAnsi="Arial" w:cs="Arial"/>
                <w:sz w:val="18"/>
                <w:szCs w:val="18"/>
              </w:rPr>
            </w:pPr>
          </w:p>
        </w:tc>
        <w:tc>
          <w:tcPr>
            <w:tcW w:w="720" w:type="pct"/>
            <w:tcBorders>
              <w:left w:val="single" w:sz="12" w:space="0" w:color="auto"/>
              <w:right w:val="single" w:sz="12" w:space="0" w:color="auto"/>
            </w:tcBorders>
            <w:shd w:val="clear" w:color="auto" w:fill="FFFFFF" w:themeFill="background1"/>
            <w:vAlign w:val="center"/>
          </w:tcPr>
          <w:p w14:paraId="6A4BD86A" w14:textId="0F987421" w:rsidR="00EB4398" w:rsidRPr="00EB4398" w:rsidRDefault="00EB4398" w:rsidP="00305431">
            <w:pPr>
              <w:spacing w:line="480" w:lineRule="auto"/>
              <w:jc w:val="center"/>
              <w:rPr>
                <w:rFonts w:ascii="Arial" w:hAnsi="Arial" w:cs="Arial"/>
                <w:sz w:val="18"/>
                <w:szCs w:val="18"/>
              </w:rPr>
            </w:pPr>
          </w:p>
        </w:tc>
        <w:tc>
          <w:tcPr>
            <w:tcW w:w="519" w:type="pct"/>
            <w:tcBorders>
              <w:left w:val="single" w:sz="12" w:space="0" w:color="auto"/>
              <w:right w:val="single" w:sz="12" w:space="0" w:color="auto"/>
            </w:tcBorders>
            <w:shd w:val="clear" w:color="auto" w:fill="FFFFFF" w:themeFill="background1"/>
            <w:vAlign w:val="center"/>
          </w:tcPr>
          <w:p w14:paraId="7ABA3C96" w14:textId="4D429D46" w:rsidR="00EB4398" w:rsidRPr="00EB4398" w:rsidRDefault="00EB4398" w:rsidP="00305431">
            <w:pPr>
              <w:spacing w:line="480" w:lineRule="auto"/>
              <w:jc w:val="center"/>
              <w:rPr>
                <w:rFonts w:ascii="Arial" w:hAnsi="Arial" w:cs="Arial"/>
                <w:sz w:val="18"/>
                <w:szCs w:val="18"/>
              </w:rPr>
            </w:pPr>
          </w:p>
        </w:tc>
        <w:tc>
          <w:tcPr>
            <w:tcW w:w="737" w:type="pct"/>
            <w:tcBorders>
              <w:left w:val="single" w:sz="12" w:space="0" w:color="auto"/>
            </w:tcBorders>
            <w:shd w:val="clear" w:color="auto" w:fill="FFFFFF" w:themeFill="background1"/>
            <w:vAlign w:val="center"/>
          </w:tcPr>
          <w:p w14:paraId="55B33DC7" w14:textId="77777777" w:rsidR="00EB4398" w:rsidRPr="00EB4398" w:rsidRDefault="00EB4398" w:rsidP="00305431">
            <w:pPr>
              <w:spacing w:line="480" w:lineRule="auto"/>
              <w:jc w:val="center"/>
              <w:rPr>
                <w:rFonts w:ascii="Arial" w:hAnsi="Arial" w:cs="Arial"/>
                <w:sz w:val="18"/>
                <w:szCs w:val="18"/>
              </w:rPr>
            </w:pPr>
          </w:p>
        </w:tc>
        <w:tc>
          <w:tcPr>
            <w:tcW w:w="495" w:type="pct"/>
            <w:tcBorders>
              <w:right w:val="single" w:sz="12" w:space="0" w:color="auto"/>
            </w:tcBorders>
            <w:shd w:val="clear" w:color="auto" w:fill="FFFFFF" w:themeFill="background1"/>
            <w:vAlign w:val="center"/>
          </w:tcPr>
          <w:p w14:paraId="5855DBB9" w14:textId="77777777" w:rsidR="00EB4398" w:rsidRPr="00EB4398" w:rsidRDefault="00EB4398" w:rsidP="00305431">
            <w:pPr>
              <w:spacing w:line="480" w:lineRule="auto"/>
              <w:jc w:val="center"/>
              <w:rPr>
                <w:rFonts w:ascii="Arial" w:hAnsi="Arial" w:cs="Arial"/>
                <w:sz w:val="18"/>
                <w:szCs w:val="18"/>
              </w:rPr>
            </w:pPr>
          </w:p>
        </w:tc>
        <w:tc>
          <w:tcPr>
            <w:tcW w:w="515" w:type="pct"/>
            <w:tcBorders>
              <w:right w:val="single" w:sz="12" w:space="0" w:color="auto"/>
            </w:tcBorders>
            <w:shd w:val="clear" w:color="auto" w:fill="FFFFFF" w:themeFill="background1"/>
            <w:vAlign w:val="center"/>
          </w:tcPr>
          <w:p w14:paraId="70DB3FA4" w14:textId="17FFD95E" w:rsidR="00EB4398" w:rsidRPr="00EB4398" w:rsidRDefault="00EB4398" w:rsidP="00305431">
            <w:pPr>
              <w:spacing w:line="480" w:lineRule="auto"/>
              <w:jc w:val="center"/>
              <w:rPr>
                <w:rFonts w:ascii="Arial" w:hAnsi="Arial" w:cs="Arial"/>
                <w:sz w:val="18"/>
                <w:szCs w:val="18"/>
              </w:rPr>
            </w:pPr>
          </w:p>
        </w:tc>
      </w:tr>
      <w:tr w:rsidR="008F0682" w:rsidRPr="00126EC5" w14:paraId="3A00288F" w14:textId="77777777"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039E8730" w14:textId="77777777" w:rsidR="00EB4398" w:rsidRPr="00C61DD7" w:rsidRDefault="00EB4398"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747" w:type="pct"/>
            <w:tcBorders>
              <w:left w:val="single" w:sz="12" w:space="0" w:color="auto"/>
              <w:right w:val="single" w:sz="12" w:space="0" w:color="auto"/>
            </w:tcBorders>
            <w:shd w:val="clear" w:color="auto" w:fill="FFFFFF" w:themeFill="background1"/>
            <w:vAlign w:val="center"/>
          </w:tcPr>
          <w:p w14:paraId="73B4E5CC" w14:textId="1496459D" w:rsidR="00EB4398" w:rsidRPr="00126EC5" w:rsidRDefault="00EB4398" w:rsidP="00305431">
            <w:pPr>
              <w:spacing w:line="480" w:lineRule="auto"/>
              <w:jc w:val="center"/>
              <w:rPr>
                <w:rFonts w:ascii="Arial" w:hAnsi="Arial" w:cs="Arial"/>
                <w:sz w:val="18"/>
                <w:szCs w:val="18"/>
              </w:rPr>
            </w:pPr>
            <w:r>
              <w:rPr>
                <w:rFonts w:ascii="Arial" w:hAnsi="Arial" w:cs="Arial"/>
                <w:sz w:val="18"/>
                <w:szCs w:val="18"/>
              </w:rPr>
              <w:t>259 (38.7)</w:t>
            </w:r>
          </w:p>
        </w:tc>
        <w:tc>
          <w:tcPr>
            <w:tcW w:w="720" w:type="pct"/>
            <w:tcBorders>
              <w:left w:val="single" w:sz="12" w:space="0" w:color="auto"/>
              <w:right w:val="single" w:sz="12" w:space="0" w:color="auto"/>
            </w:tcBorders>
            <w:shd w:val="clear" w:color="auto" w:fill="FFFFFF" w:themeFill="background1"/>
            <w:noWrap/>
            <w:vAlign w:val="center"/>
          </w:tcPr>
          <w:p w14:paraId="7DE0A723" w14:textId="0CE7FE30" w:rsidR="00EB4398" w:rsidRPr="00C61DD7" w:rsidRDefault="00EB4398" w:rsidP="00305431">
            <w:pPr>
              <w:spacing w:line="480" w:lineRule="auto"/>
              <w:jc w:val="center"/>
              <w:rPr>
                <w:rFonts w:ascii="Arial" w:hAnsi="Arial" w:cs="Arial"/>
                <w:sz w:val="18"/>
                <w:szCs w:val="18"/>
              </w:rPr>
            </w:pPr>
            <w:r>
              <w:rPr>
                <w:rFonts w:ascii="Arial" w:hAnsi="Arial" w:cs="Arial"/>
                <w:sz w:val="18"/>
                <w:szCs w:val="18"/>
              </w:rPr>
              <w:t>259 (38.7)</w:t>
            </w:r>
          </w:p>
        </w:tc>
        <w:tc>
          <w:tcPr>
            <w:tcW w:w="519" w:type="pct"/>
            <w:tcBorders>
              <w:left w:val="single" w:sz="12" w:space="0" w:color="auto"/>
              <w:right w:val="single" w:sz="12" w:space="0" w:color="auto"/>
            </w:tcBorders>
            <w:shd w:val="clear" w:color="auto" w:fill="FFFFFF" w:themeFill="background1"/>
            <w:noWrap/>
            <w:vAlign w:val="center"/>
          </w:tcPr>
          <w:p w14:paraId="2E78D670" w14:textId="38D836C9" w:rsidR="00EB4398" w:rsidRPr="00C61DD7" w:rsidRDefault="00283470" w:rsidP="00305431">
            <w:pPr>
              <w:spacing w:line="480" w:lineRule="auto"/>
              <w:jc w:val="center"/>
              <w:rPr>
                <w:rFonts w:ascii="Arial" w:hAnsi="Arial" w:cs="Arial"/>
                <w:sz w:val="18"/>
                <w:szCs w:val="18"/>
              </w:rPr>
            </w:pPr>
            <w:r>
              <w:rPr>
                <w:rFonts w:ascii="Arial" w:hAnsi="Arial" w:cs="Arial"/>
                <w:sz w:val="18"/>
                <w:szCs w:val="18"/>
              </w:rPr>
              <w:t>–</w:t>
            </w:r>
          </w:p>
        </w:tc>
        <w:tc>
          <w:tcPr>
            <w:tcW w:w="737" w:type="pct"/>
            <w:tcBorders>
              <w:left w:val="single" w:sz="12" w:space="0" w:color="auto"/>
            </w:tcBorders>
            <w:shd w:val="clear" w:color="auto" w:fill="FFFFFF" w:themeFill="background1"/>
            <w:noWrap/>
            <w:vAlign w:val="center"/>
          </w:tcPr>
          <w:p w14:paraId="6CC74FBD" w14:textId="63C09A10" w:rsidR="00EB4398" w:rsidRPr="00C61DD7" w:rsidRDefault="00EB4398" w:rsidP="00305431">
            <w:pPr>
              <w:spacing w:line="480" w:lineRule="auto"/>
              <w:jc w:val="center"/>
              <w:rPr>
                <w:rFonts w:ascii="Arial" w:hAnsi="Arial" w:cs="Arial"/>
                <w:sz w:val="18"/>
                <w:szCs w:val="18"/>
              </w:rPr>
            </w:pPr>
            <w:r>
              <w:rPr>
                <w:rFonts w:ascii="Arial" w:hAnsi="Arial" w:cs="Arial"/>
                <w:sz w:val="18"/>
                <w:szCs w:val="18"/>
              </w:rPr>
              <w:t>84 (40.6)</w:t>
            </w:r>
          </w:p>
        </w:tc>
        <w:tc>
          <w:tcPr>
            <w:tcW w:w="495" w:type="pct"/>
            <w:tcBorders>
              <w:right w:val="single" w:sz="12" w:space="0" w:color="auto"/>
            </w:tcBorders>
            <w:shd w:val="clear" w:color="auto" w:fill="FFFFFF" w:themeFill="background1"/>
            <w:vAlign w:val="center"/>
          </w:tcPr>
          <w:p w14:paraId="354B09AF" w14:textId="4882871F" w:rsidR="00EB4398" w:rsidRPr="00C61DD7" w:rsidRDefault="00EB4398" w:rsidP="00305431">
            <w:pPr>
              <w:spacing w:line="480" w:lineRule="auto"/>
              <w:jc w:val="center"/>
              <w:rPr>
                <w:rFonts w:ascii="Arial" w:hAnsi="Arial" w:cs="Arial"/>
                <w:sz w:val="18"/>
                <w:szCs w:val="18"/>
              </w:rPr>
            </w:pPr>
            <w:r>
              <w:rPr>
                <w:rFonts w:ascii="Arial" w:hAnsi="Arial" w:cs="Arial"/>
                <w:sz w:val="18"/>
                <w:szCs w:val="18"/>
              </w:rPr>
              <w:t>84 (40.6)</w:t>
            </w:r>
          </w:p>
        </w:tc>
        <w:tc>
          <w:tcPr>
            <w:tcW w:w="515" w:type="pct"/>
            <w:tcBorders>
              <w:right w:val="single" w:sz="12" w:space="0" w:color="auto"/>
            </w:tcBorders>
            <w:shd w:val="clear" w:color="auto" w:fill="FFFFFF" w:themeFill="background1"/>
            <w:vAlign w:val="center"/>
          </w:tcPr>
          <w:p w14:paraId="1ABF5A84" w14:textId="23C6DC79" w:rsidR="00EB4398" w:rsidRPr="00DB6322" w:rsidRDefault="00283470" w:rsidP="00305431">
            <w:pPr>
              <w:spacing w:line="480" w:lineRule="auto"/>
              <w:jc w:val="center"/>
              <w:rPr>
                <w:rFonts w:ascii="Arial" w:hAnsi="Arial" w:cs="Arial"/>
                <w:sz w:val="18"/>
                <w:szCs w:val="18"/>
              </w:rPr>
            </w:pPr>
            <w:r>
              <w:rPr>
                <w:rFonts w:ascii="Arial" w:hAnsi="Arial" w:cs="Arial"/>
                <w:sz w:val="18"/>
                <w:szCs w:val="18"/>
              </w:rPr>
              <w:t>–</w:t>
            </w:r>
          </w:p>
        </w:tc>
      </w:tr>
      <w:tr w:rsidR="008F0682" w:rsidRPr="00126EC5" w14:paraId="7C23CDD1" w14:textId="77777777" w:rsidTr="008F0682">
        <w:trPr>
          <w:trHeight w:val="270"/>
        </w:trPr>
        <w:tc>
          <w:tcPr>
            <w:tcW w:w="1267" w:type="pct"/>
            <w:tcBorders>
              <w:left w:val="single" w:sz="12" w:space="0" w:color="auto"/>
              <w:right w:val="single" w:sz="12" w:space="0" w:color="auto"/>
            </w:tcBorders>
            <w:shd w:val="clear" w:color="auto" w:fill="FFFFFF" w:themeFill="background1"/>
            <w:noWrap/>
            <w:vAlign w:val="center"/>
          </w:tcPr>
          <w:p w14:paraId="3320CF0A" w14:textId="77777777" w:rsidR="00EB4398" w:rsidRPr="00C61DD7" w:rsidRDefault="00EB4398" w:rsidP="00305431">
            <w:pPr>
              <w:spacing w:line="480" w:lineRule="auto"/>
              <w:ind w:left="170"/>
              <w:rPr>
                <w:rFonts w:ascii="Arial" w:hAnsi="Arial" w:cs="Arial"/>
                <w:b/>
                <w:bCs/>
                <w:sz w:val="18"/>
                <w:szCs w:val="18"/>
              </w:rPr>
            </w:pPr>
            <w:r>
              <w:rPr>
                <w:rFonts w:ascii="Arial" w:hAnsi="Arial" w:cs="Arial"/>
                <w:bCs/>
                <w:sz w:val="18"/>
                <w:szCs w:val="18"/>
              </w:rPr>
              <w:t>Male</w:t>
            </w:r>
          </w:p>
        </w:tc>
        <w:tc>
          <w:tcPr>
            <w:tcW w:w="747" w:type="pct"/>
            <w:tcBorders>
              <w:left w:val="single" w:sz="12" w:space="0" w:color="auto"/>
              <w:right w:val="single" w:sz="12" w:space="0" w:color="auto"/>
            </w:tcBorders>
            <w:shd w:val="clear" w:color="auto" w:fill="FFFFFF" w:themeFill="background1"/>
            <w:vAlign w:val="center"/>
          </w:tcPr>
          <w:p w14:paraId="0CB38B5A" w14:textId="7C74BDDB" w:rsidR="00EB4398" w:rsidRPr="00126EC5" w:rsidRDefault="00EB4398" w:rsidP="00305431">
            <w:pPr>
              <w:spacing w:line="480" w:lineRule="auto"/>
              <w:jc w:val="center"/>
              <w:rPr>
                <w:rFonts w:ascii="Arial" w:hAnsi="Arial" w:cs="Arial"/>
                <w:sz w:val="18"/>
                <w:szCs w:val="18"/>
              </w:rPr>
            </w:pPr>
            <w:r w:rsidRPr="00EB4398">
              <w:rPr>
                <w:rFonts w:ascii="Arial" w:hAnsi="Arial" w:cs="Arial"/>
                <w:sz w:val="18"/>
                <w:szCs w:val="18"/>
              </w:rPr>
              <w:t>410 (61</w:t>
            </w:r>
            <w:r>
              <w:rPr>
                <w:rFonts w:ascii="Arial" w:hAnsi="Arial" w:cs="Arial"/>
                <w:sz w:val="18"/>
                <w:szCs w:val="18"/>
              </w:rPr>
              <w:t>.3</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FFFFF" w:themeFill="background1"/>
            <w:noWrap/>
            <w:vAlign w:val="center"/>
          </w:tcPr>
          <w:p w14:paraId="5EF5B191" w14:textId="5201F841"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410 (61</w:t>
            </w:r>
            <w:r>
              <w:rPr>
                <w:rFonts w:ascii="Arial" w:hAnsi="Arial" w:cs="Arial"/>
                <w:sz w:val="18"/>
                <w:szCs w:val="18"/>
              </w:rPr>
              <w:t>.3</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FFFFF" w:themeFill="background1"/>
            <w:noWrap/>
            <w:vAlign w:val="center"/>
          </w:tcPr>
          <w:p w14:paraId="12A9F885" w14:textId="59BA9A61" w:rsidR="00EB4398" w:rsidRPr="00C61DD7" w:rsidRDefault="00283470" w:rsidP="00305431">
            <w:pPr>
              <w:spacing w:line="480" w:lineRule="auto"/>
              <w:jc w:val="center"/>
              <w:rPr>
                <w:rFonts w:ascii="Arial" w:hAnsi="Arial" w:cs="Arial"/>
                <w:sz w:val="18"/>
                <w:szCs w:val="18"/>
              </w:rPr>
            </w:pPr>
            <w:r>
              <w:rPr>
                <w:rFonts w:ascii="Arial" w:hAnsi="Arial" w:cs="Arial"/>
                <w:sz w:val="18"/>
                <w:szCs w:val="18"/>
              </w:rPr>
              <w:t>–</w:t>
            </w:r>
          </w:p>
        </w:tc>
        <w:tc>
          <w:tcPr>
            <w:tcW w:w="737" w:type="pct"/>
            <w:tcBorders>
              <w:left w:val="single" w:sz="12" w:space="0" w:color="auto"/>
            </w:tcBorders>
            <w:shd w:val="clear" w:color="auto" w:fill="FFFFFF" w:themeFill="background1"/>
            <w:noWrap/>
            <w:vAlign w:val="center"/>
          </w:tcPr>
          <w:p w14:paraId="1DAFCEED" w14:textId="1E421657"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123 (59</w:t>
            </w:r>
            <w:r>
              <w:rPr>
                <w:rFonts w:ascii="Arial" w:hAnsi="Arial" w:cs="Arial"/>
                <w:sz w:val="18"/>
                <w:szCs w:val="18"/>
              </w:rPr>
              <w:t>.4</w:t>
            </w:r>
            <w:r w:rsidRPr="00EB4398">
              <w:rPr>
                <w:rFonts w:ascii="Arial" w:hAnsi="Arial" w:cs="Arial"/>
                <w:sz w:val="18"/>
                <w:szCs w:val="18"/>
              </w:rPr>
              <w:t>)</w:t>
            </w:r>
          </w:p>
        </w:tc>
        <w:tc>
          <w:tcPr>
            <w:tcW w:w="495" w:type="pct"/>
            <w:tcBorders>
              <w:right w:val="single" w:sz="12" w:space="0" w:color="auto"/>
            </w:tcBorders>
            <w:shd w:val="clear" w:color="auto" w:fill="FFFFFF" w:themeFill="background1"/>
            <w:vAlign w:val="center"/>
          </w:tcPr>
          <w:p w14:paraId="7CA20DF2" w14:textId="0D5045ED" w:rsidR="00EB4398" w:rsidRPr="00C61DD7" w:rsidRDefault="00EB4398" w:rsidP="00305431">
            <w:pPr>
              <w:spacing w:line="480" w:lineRule="auto"/>
              <w:jc w:val="center"/>
              <w:rPr>
                <w:rFonts w:ascii="Arial" w:hAnsi="Arial" w:cs="Arial"/>
                <w:sz w:val="18"/>
                <w:szCs w:val="18"/>
              </w:rPr>
            </w:pPr>
            <w:r w:rsidRPr="00EB4398">
              <w:rPr>
                <w:rFonts w:ascii="Arial" w:hAnsi="Arial" w:cs="Arial"/>
                <w:sz w:val="18"/>
                <w:szCs w:val="18"/>
              </w:rPr>
              <w:t>123 (59</w:t>
            </w:r>
            <w:r>
              <w:rPr>
                <w:rFonts w:ascii="Arial" w:hAnsi="Arial" w:cs="Arial"/>
                <w:sz w:val="18"/>
                <w:szCs w:val="18"/>
              </w:rPr>
              <w:t>.4</w:t>
            </w:r>
            <w:r w:rsidRPr="00EB4398">
              <w:rPr>
                <w:rFonts w:ascii="Arial" w:hAnsi="Arial" w:cs="Arial"/>
                <w:sz w:val="18"/>
                <w:szCs w:val="18"/>
              </w:rPr>
              <w:t>)</w:t>
            </w:r>
          </w:p>
        </w:tc>
        <w:tc>
          <w:tcPr>
            <w:tcW w:w="515" w:type="pct"/>
            <w:tcBorders>
              <w:right w:val="single" w:sz="12" w:space="0" w:color="auto"/>
            </w:tcBorders>
            <w:shd w:val="clear" w:color="auto" w:fill="FFFFFF" w:themeFill="background1"/>
            <w:vAlign w:val="center"/>
          </w:tcPr>
          <w:p w14:paraId="6FFDF16D" w14:textId="66C16183" w:rsidR="00EB4398" w:rsidRPr="00DB6322" w:rsidRDefault="00283470" w:rsidP="00305431">
            <w:pPr>
              <w:spacing w:line="480" w:lineRule="auto"/>
              <w:jc w:val="center"/>
              <w:rPr>
                <w:rFonts w:ascii="Arial" w:hAnsi="Arial" w:cs="Arial"/>
                <w:sz w:val="18"/>
                <w:szCs w:val="18"/>
              </w:rPr>
            </w:pPr>
            <w:r>
              <w:rPr>
                <w:rFonts w:ascii="Arial" w:hAnsi="Arial" w:cs="Arial"/>
                <w:sz w:val="18"/>
                <w:szCs w:val="18"/>
              </w:rPr>
              <w:t>–</w:t>
            </w:r>
          </w:p>
        </w:tc>
      </w:tr>
      <w:tr w:rsidR="008F0682" w:rsidRPr="00126EC5" w14:paraId="52F97A24" w14:textId="77777777"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07F85183" w14:textId="19CF9981" w:rsidR="00EB4398" w:rsidRPr="00EB4398" w:rsidRDefault="00EB4398" w:rsidP="00305431">
            <w:pPr>
              <w:spacing w:line="480" w:lineRule="auto"/>
              <w:rPr>
                <w:rFonts w:ascii="Arial" w:hAnsi="Arial" w:cs="Arial"/>
                <w:b/>
                <w:sz w:val="18"/>
                <w:szCs w:val="18"/>
              </w:rPr>
            </w:pPr>
            <w:r w:rsidRPr="00EB4398">
              <w:rPr>
                <w:rFonts w:ascii="Arial" w:hAnsi="Arial" w:cs="Arial"/>
                <w:b/>
                <w:sz w:val="18"/>
                <w:szCs w:val="18"/>
              </w:rPr>
              <w:t>Comorbidities</w:t>
            </w:r>
          </w:p>
        </w:tc>
        <w:tc>
          <w:tcPr>
            <w:tcW w:w="747" w:type="pct"/>
            <w:tcBorders>
              <w:left w:val="single" w:sz="12" w:space="0" w:color="auto"/>
              <w:right w:val="single" w:sz="12" w:space="0" w:color="auto"/>
            </w:tcBorders>
            <w:shd w:val="clear" w:color="auto" w:fill="F2F2F2" w:themeFill="background1" w:themeFillShade="F2"/>
            <w:vAlign w:val="center"/>
          </w:tcPr>
          <w:p w14:paraId="5C5BB973" w14:textId="77777777" w:rsidR="00EB4398" w:rsidRPr="00DB6322" w:rsidRDefault="00EB4398" w:rsidP="00305431">
            <w:pPr>
              <w:spacing w:line="480" w:lineRule="auto"/>
              <w:jc w:val="center"/>
              <w:rPr>
                <w:rFonts w:ascii="Arial" w:hAnsi="Arial" w:cs="Arial"/>
                <w:sz w:val="18"/>
                <w:szCs w:val="18"/>
              </w:rPr>
            </w:pPr>
          </w:p>
        </w:tc>
        <w:tc>
          <w:tcPr>
            <w:tcW w:w="720" w:type="pct"/>
            <w:tcBorders>
              <w:left w:val="single" w:sz="12" w:space="0" w:color="auto"/>
              <w:right w:val="single" w:sz="12" w:space="0" w:color="auto"/>
            </w:tcBorders>
            <w:shd w:val="clear" w:color="auto" w:fill="F2F2F2" w:themeFill="background1" w:themeFillShade="F2"/>
            <w:noWrap/>
            <w:vAlign w:val="center"/>
          </w:tcPr>
          <w:p w14:paraId="45E646B8" w14:textId="77777777" w:rsidR="00EB4398" w:rsidRPr="00DB6322" w:rsidRDefault="00EB4398" w:rsidP="00305431">
            <w:pPr>
              <w:spacing w:line="480" w:lineRule="auto"/>
              <w:jc w:val="center"/>
              <w:rPr>
                <w:rFonts w:ascii="Arial" w:hAnsi="Arial" w:cs="Arial"/>
                <w:sz w:val="18"/>
                <w:szCs w:val="18"/>
              </w:rPr>
            </w:pPr>
          </w:p>
        </w:tc>
        <w:tc>
          <w:tcPr>
            <w:tcW w:w="519" w:type="pct"/>
            <w:tcBorders>
              <w:left w:val="single" w:sz="12" w:space="0" w:color="auto"/>
              <w:right w:val="single" w:sz="12" w:space="0" w:color="auto"/>
            </w:tcBorders>
            <w:shd w:val="clear" w:color="auto" w:fill="F2F2F2" w:themeFill="background1" w:themeFillShade="F2"/>
            <w:noWrap/>
            <w:vAlign w:val="center"/>
          </w:tcPr>
          <w:p w14:paraId="2E33E7CC" w14:textId="77777777" w:rsidR="00EB4398" w:rsidRPr="00C61DD7" w:rsidRDefault="00EB4398" w:rsidP="00305431">
            <w:pPr>
              <w:spacing w:line="480" w:lineRule="auto"/>
              <w:jc w:val="center"/>
              <w:rPr>
                <w:rFonts w:ascii="Arial" w:hAnsi="Arial" w:cs="Arial"/>
                <w:sz w:val="18"/>
                <w:szCs w:val="18"/>
              </w:rPr>
            </w:pPr>
          </w:p>
        </w:tc>
        <w:tc>
          <w:tcPr>
            <w:tcW w:w="737" w:type="pct"/>
            <w:tcBorders>
              <w:left w:val="single" w:sz="12" w:space="0" w:color="auto"/>
            </w:tcBorders>
            <w:shd w:val="clear" w:color="auto" w:fill="F2F2F2" w:themeFill="background1" w:themeFillShade="F2"/>
            <w:noWrap/>
            <w:vAlign w:val="center"/>
          </w:tcPr>
          <w:p w14:paraId="1850469E" w14:textId="77777777" w:rsidR="00EB4398" w:rsidRPr="00DB6322" w:rsidRDefault="00EB4398" w:rsidP="00305431">
            <w:pPr>
              <w:spacing w:line="480" w:lineRule="auto"/>
              <w:jc w:val="center"/>
              <w:rPr>
                <w:rFonts w:ascii="Arial" w:hAnsi="Arial" w:cs="Arial"/>
                <w:sz w:val="18"/>
                <w:szCs w:val="18"/>
              </w:rPr>
            </w:pPr>
          </w:p>
        </w:tc>
        <w:tc>
          <w:tcPr>
            <w:tcW w:w="495" w:type="pct"/>
            <w:tcBorders>
              <w:right w:val="single" w:sz="12" w:space="0" w:color="auto"/>
            </w:tcBorders>
            <w:shd w:val="clear" w:color="auto" w:fill="F2F2F2" w:themeFill="background1" w:themeFillShade="F2"/>
            <w:vAlign w:val="center"/>
          </w:tcPr>
          <w:p w14:paraId="5AB1D624" w14:textId="77777777" w:rsidR="00EB4398" w:rsidRPr="00823917" w:rsidRDefault="00EB4398" w:rsidP="00305431">
            <w:pPr>
              <w:spacing w:line="480" w:lineRule="auto"/>
              <w:jc w:val="center"/>
              <w:rPr>
                <w:rFonts w:ascii="Arial" w:hAnsi="Arial" w:cs="Arial"/>
                <w:sz w:val="18"/>
                <w:szCs w:val="18"/>
              </w:rPr>
            </w:pPr>
          </w:p>
        </w:tc>
        <w:tc>
          <w:tcPr>
            <w:tcW w:w="515" w:type="pct"/>
            <w:tcBorders>
              <w:right w:val="single" w:sz="12" w:space="0" w:color="auto"/>
            </w:tcBorders>
            <w:shd w:val="clear" w:color="auto" w:fill="F2F2F2" w:themeFill="background1" w:themeFillShade="F2"/>
            <w:vAlign w:val="center"/>
          </w:tcPr>
          <w:p w14:paraId="73710C80" w14:textId="77777777" w:rsidR="00EB4398" w:rsidRPr="00823917" w:rsidRDefault="00EB4398" w:rsidP="00305431">
            <w:pPr>
              <w:spacing w:line="480" w:lineRule="auto"/>
              <w:jc w:val="center"/>
              <w:rPr>
                <w:rFonts w:ascii="Arial" w:hAnsi="Arial" w:cs="Arial"/>
                <w:sz w:val="18"/>
                <w:szCs w:val="18"/>
              </w:rPr>
            </w:pPr>
          </w:p>
        </w:tc>
      </w:tr>
      <w:tr w:rsidR="008F0682" w:rsidRPr="00126EC5" w14:paraId="2AF09970" w14:textId="31CF60D8"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7539B21C" w14:textId="7AB6AC1B" w:rsidR="008F0682" w:rsidRPr="00EB4398" w:rsidRDefault="008F0682" w:rsidP="00305431">
            <w:pPr>
              <w:spacing w:line="480" w:lineRule="auto"/>
              <w:ind w:left="170"/>
              <w:rPr>
                <w:rFonts w:ascii="Arial" w:hAnsi="Arial" w:cs="Arial"/>
                <w:bCs/>
                <w:sz w:val="18"/>
                <w:szCs w:val="18"/>
              </w:rPr>
            </w:pPr>
            <w:r w:rsidRPr="00EB4398">
              <w:rPr>
                <w:rFonts w:ascii="Arial" w:hAnsi="Arial" w:cs="Arial"/>
                <w:bCs/>
                <w:sz w:val="18"/>
                <w:szCs w:val="18"/>
              </w:rPr>
              <w:t>Cardiac disease</w:t>
            </w:r>
          </w:p>
        </w:tc>
        <w:tc>
          <w:tcPr>
            <w:tcW w:w="747" w:type="pct"/>
            <w:tcBorders>
              <w:left w:val="single" w:sz="12" w:space="0" w:color="auto"/>
              <w:right w:val="single" w:sz="12" w:space="0" w:color="auto"/>
            </w:tcBorders>
            <w:shd w:val="clear" w:color="auto" w:fill="F2F2F2" w:themeFill="background1" w:themeFillShade="F2"/>
            <w:vAlign w:val="center"/>
          </w:tcPr>
          <w:p w14:paraId="4172DF5F" w14:textId="1910FCAF"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148 (22</w:t>
            </w:r>
            <w:r>
              <w:rPr>
                <w:rFonts w:ascii="Arial" w:hAnsi="Arial" w:cs="Arial"/>
                <w:sz w:val="18"/>
                <w:szCs w:val="18"/>
              </w:rPr>
              <w:t>.1</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6EF01B72" w14:textId="23FC1A70"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420 (6</w:t>
            </w:r>
            <w:r>
              <w:rPr>
                <w:rFonts w:ascii="Arial" w:hAnsi="Arial" w:cs="Arial"/>
                <w:sz w:val="18"/>
                <w:szCs w:val="18"/>
              </w:rPr>
              <w:t>2.8</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0C59DFC0" w14:textId="620DD6BB" w:rsidR="008F0682" w:rsidRPr="00C61DD7" w:rsidRDefault="008F0682" w:rsidP="00305431">
            <w:pPr>
              <w:spacing w:line="480" w:lineRule="auto"/>
              <w:jc w:val="center"/>
              <w:rPr>
                <w:rFonts w:ascii="Arial" w:hAnsi="Arial" w:cs="Arial"/>
                <w:sz w:val="18"/>
                <w:szCs w:val="18"/>
              </w:rPr>
            </w:pPr>
            <w:r w:rsidRPr="002C0ECA">
              <w:rPr>
                <w:rFonts w:ascii="Arial" w:eastAsia="Times New Roman" w:hAnsi="Arial" w:cs="Arial"/>
                <w:sz w:val="18"/>
                <w:szCs w:val="18"/>
                <w:lang w:val="fr-FR" w:eastAsia="fr-FR"/>
              </w:rPr>
              <w:t>0.17 (0.13- 0.21)</w:t>
            </w:r>
          </w:p>
        </w:tc>
        <w:tc>
          <w:tcPr>
            <w:tcW w:w="737" w:type="pct"/>
            <w:tcBorders>
              <w:left w:val="single" w:sz="12" w:space="0" w:color="auto"/>
            </w:tcBorders>
            <w:shd w:val="clear" w:color="auto" w:fill="F2F2F2" w:themeFill="background1" w:themeFillShade="F2"/>
            <w:noWrap/>
            <w:vAlign w:val="center"/>
          </w:tcPr>
          <w:p w14:paraId="6EE97BA0" w14:textId="6A206DC5"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46 (22</w:t>
            </w:r>
            <w:r>
              <w:rPr>
                <w:rFonts w:ascii="Arial" w:hAnsi="Arial" w:cs="Arial"/>
                <w:sz w:val="18"/>
                <w:szCs w:val="18"/>
              </w:rPr>
              <w:t>.2</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0E388FC8" w14:textId="5CA02766"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138 (6</w:t>
            </w:r>
            <w:r>
              <w:rPr>
                <w:rFonts w:ascii="Arial" w:hAnsi="Arial" w:cs="Arial"/>
                <w:sz w:val="18"/>
                <w:szCs w:val="18"/>
              </w:rPr>
              <w:t>6.</w:t>
            </w:r>
            <w:r w:rsidRPr="00EB4398">
              <w:rPr>
                <w:rFonts w:ascii="Arial" w:hAnsi="Arial" w:cs="Arial"/>
                <w:sz w:val="18"/>
                <w:szCs w:val="18"/>
              </w:rPr>
              <w:t>7)</w:t>
            </w:r>
          </w:p>
        </w:tc>
        <w:tc>
          <w:tcPr>
            <w:tcW w:w="515" w:type="pct"/>
            <w:tcBorders>
              <w:right w:val="single" w:sz="12" w:space="0" w:color="auto"/>
            </w:tcBorders>
            <w:shd w:val="clear" w:color="auto" w:fill="F2F2F2" w:themeFill="background1" w:themeFillShade="F2"/>
            <w:vAlign w:val="center"/>
          </w:tcPr>
          <w:p w14:paraId="7BC31E00" w14:textId="31089B59" w:rsidR="008F0682" w:rsidRPr="00823917" w:rsidRDefault="008F0682" w:rsidP="00305431">
            <w:pPr>
              <w:spacing w:line="480" w:lineRule="auto"/>
              <w:jc w:val="center"/>
              <w:rPr>
                <w:rFonts w:ascii="Arial" w:hAnsi="Arial" w:cs="Arial"/>
                <w:sz w:val="18"/>
                <w:szCs w:val="18"/>
              </w:rPr>
            </w:pPr>
            <w:r>
              <w:rPr>
                <w:rFonts w:ascii="Arial" w:hAnsi="Arial" w:cs="Arial"/>
                <w:sz w:val="18"/>
                <w:szCs w:val="18"/>
              </w:rPr>
              <w:t>0.14 (0.09-0.22)</w:t>
            </w:r>
          </w:p>
        </w:tc>
      </w:tr>
      <w:tr w:rsidR="008F0682" w:rsidRPr="00126EC5" w14:paraId="61C23A68" w14:textId="0762D68C"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6B3B36DA" w14:textId="030AE5DB" w:rsidR="008F0682" w:rsidRPr="00EB4398" w:rsidRDefault="008F0682" w:rsidP="00305431">
            <w:pPr>
              <w:spacing w:line="480" w:lineRule="auto"/>
              <w:ind w:left="170"/>
              <w:rPr>
                <w:rFonts w:ascii="Arial" w:hAnsi="Arial" w:cs="Arial"/>
                <w:bCs/>
                <w:sz w:val="18"/>
                <w:szCs w:val="18"/>
              </w:rPr>
            </w:pPr>
            <w:r w:rsidRPr="00EB4398">
              <w:rPr>
                <w:rFonts w:ascii="Arial" w:hAnsi="Arial" w:cs="Arial"/>
                <w:bCs/>
                <w:sz w:val="18"/>
                <w:szCs w:val="18"/>
              </w:rPr>
              <w:t>Respiratory disease</w:t>
            </w:r>
          </w:p>
        </w:tc>
        <w:tc>
          <w:tcPr>
            <w:tcW w:w="747" w:type="pct"/>
            <w:tcBorders>
              <w:left w:val="single" w:sz="12" w:space="0" w:color="auto"/>
              <w:right w:val="single" w:sz="12" w:space="0" w:color="auto"/>
            </w:tcBorders>
            <w:shd w:val="clear" w:color="auto" w:fill="F2F2F2" w:themeFill="background1" w:themeFillShade="F2"/>
            <w:vAlign w:val="center"/>
          </w:tcPr>
          <w:p w14:paraId="59B428E1" w14:textId="7D130A43"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102 (15</w:t>
            </w:r>
            <w:r>
              <w:rPr>
                <w:rFonts w:ascii="Arial" w:hAnsi="Arial" w:cs="Arial"/>
                <w:sz w:val="18"/>
                <w:szCs w:val="18"/>
              </w:rPr>
              <w:t>.2</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6F9117ED" w14:textId="203BBA6B"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143 (21</w:t>
            </w:r>
            <w:r>
              <w:rPr>
                <w:rFonts w:ascii="Arial" w:hAnsi="Arial" w:cs="Arial"/>
                <w:sz w:val="18"/>
                <w:szCs w:val="18"/>
              </w:rPr>
              <w:t>.4</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2C4FD749" w14:textId="6C03F900"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0.66 (0.50-0.88)</w:t>
            </w:r>
          </w:p>
        </w:tc>
        <w:tc>
          <w:tcPr>
            <w:tcW w:w="737" w:type="pct"/>
            <w:tcBorders>
              <w:left w:val="single" w:sz="12" w:space="0" w:color="auto"/>
            </w:tcBorders>
            <w:shd w:val="clear" w:color="auto" w:fill="F2F2F2" w:themeFill="background1" w:themeFillShade="F2"/>
            <w:noWrap/>
            <w:vAlign w:val="center"/>
          </w:tcPr>
          <w:p w14:paraId="0E02CC7C" w14:textId="0C9B49A3"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34 (16</w:t>
            </w:r>
            <w:r>
              <w:rPr>
                <w:rFonts w:ascii="Arial" w:hAnsi="Arial" w:cs="Arial"/>
                <w:sz w:val="18"/>
                <w:szCs w:val="18"/>
              </w:rPr>
              <w:t>.4</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1C6B7708" w14:textId="7E62EFE1"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49 (2</w:t>
            </w:r>
            <w:r>
              <w:rPr>
                <w:rFonts w:ascii="Arial" w:hAnsi="Arial" w:cs="Arial"/>
                <w:sz w:val="18"/>
                <w:szCs w:val="18"/>
              </w:rPr>
              <w:t>3.7</w:t>
            </w:r>
            <w:r w:rsidRPr="00EB4398">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75CD65BD" w14:textId="024E8779" w:rsidR="008F0682" w:rsidRPr="00823917" w:rsidRDefault="008F0682" w:rsidP="00305431">
            <w:pPr>
              <w:spacing w:line="480" w:lineRule="auto"/>
              <w:jc w:val="center"/>
              <w:rPr>
                <w:rFonts w:ascii="Arial" w:hAnsi="Arial" w:cs="Arial"/>
                <w:sz w:val="18"/>
                <w:szCs w:val="18"/>
              </w:rPr>
            </w:pPr>
            <w:r>
              <w:rPr>
                <w:rFonts w:ascii="Arial" w:hAnsi="Arial" w:cs="Arial"/>
                <w:sz w:val="18"/>
                <w:szCs w:val="18"/>
              </w:rPr>
              <w:t>0.63 (0.39-1.03)</w:t>
            </w:r>
          </w:p>
        </w:tc>
      </w:tr>
      <w:tr w:rsidR="008F0682" w:rsidRPr="00126EC5" w14:paraId="1F3E9C22" w14:textId="63C4FC4B"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73479313" w14:textId="08139081" w:rsidR="008F0682" w:rsidRPr="00C61DD7" w:rsidRDefault="008F0682" w:rsidP="00305431">
            <w:pPr>
              <w:spacing w:line="480" w:lineRule="auto"/>
              <w:ind w:left="170"/>
              <w:rPr>
                <w:rFonts w:ascii="Arial" w:hAnsi="Arial" w:cs="Arial"/>
                <w:bCs/>
                <w:sz w:val="18"/>
                <w:szCs w:val="18"/>
              </w:rPr>
            </w:pPr>
            <w:r w:rsidRPr="00EB4398">
              <w:rPr>
                <w:rFonts w:ascii="Arial" w:hAnsi="Arial" w:cs="Arial"/>
                <w:bCs/>
                <w:sz w:val="18"/>
                <w:szCs w:val="18"/>
              </w:rPr>
              <w:lastRenderedPageBreak/>
              <w:t>Renal disease</w:t>
            </w:r>
          </w:p>
        </w:tc>
        <w:tc>
          <w:tcPr>
            <w:tcW w:w="747" w:type="pct"/>
            <w:tcBorders>
              <w:left w:val="single" w:sz="12" w:space="0" w:color="auto"/>
              <w:right w:val="single" w:sz="12" w:space="0" w:color="auto"/>
            </w:tcBorders>
            <w:shd w:val="clear" w:color="auto" w:fill="F2F2F2" w:themeFill="background1" w:themeFillShade="F2"/>
            <w:vAlign w:val="center"/>
          </w:tcPr>
          <w:p w14:paraId="1BE2444E" w14:textId="12FB68BB"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81 (12</w:t>
            </w:r>
            <w:r>
              <w:rPr>
                <w:rFonts w:ascii="Arial" w:hAnsi="Arial" w:cs="Arial"/>
                <w:sz w:val="18"/>
                <w:szCs w:val="18"/>
              </w:rPr>
              <w:t>.1</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52631650" w14:textId="65EB9B07"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41 (6</w:t>
            </w:r>
            <w:r>
              <w:rPr>
                <w:rFonts w:ascii="Arial" w:hAnsi="Arial" w:cs="Arial"/>
                <w:sz w:val="18"/>
                <w:szCs w:val="18"/>
              </w:rPr>
              <w:t>.1</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3E5BDAD2" w14:textId="0B4A739D"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2.11 (1.43-3.12)</w:t>
            </w:r>
          </w:p>
        </w:tc>
        <w:tc>
          <w:tcPr>
            <w:tcW w:w="737" w:type="pct"/>
            <w:tcBorders>
              <w:left w:val="single" w:sz="12" w:space="0" w:color="auto"/>
            </w:tcBorders>
            <w:shd w:val="clear" w:color="auto" w:fill="F2F2F2" w:themeFill="background1" w:themeFillShade="F2"/>
            <w:noWrap/>
            <w:vAlign w:val="center"/>
          </w:tcPr>
          <w:p w14:paraId="64E6895F" w14:textId="7AC7BEAC"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28 (1</w:t>
            </w:r>
            <w:r>
              <w:rPr>
                <w:rFonts w:ascii="Arial" w:hAnsi="Arial" w:cs="Arial"/>
                <w:sz w:val="18"/>
                <w:szCs w:val="18"/>
              </w:rPr>
              <w:t>3.5</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7B30EE9B" w14:textId="562936CF"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7 (3</w:t>
            </w:r>
            <w:r>
              <w:rPr>
                <w:rFonts w:ascii="Arial" w:hAnsi="Arial" w:cs="Arial"/>
                <w:sz w:val="18"/>
                <w:szCs w:val="18"/>
              </w:rPr>
              <w:t>.4</w:t>
            </w:r>
            <w:r w:rsidRPr="00EB4398">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170FB42C" w14:textId="5C378472" w:rsidR="008F0682" w:rsidRPr="00823917" w:rsidRDefault="008F0682" w:rsidP="00305431">
            <w:pPr>
              <w:spacing w:line="480" w:lineRule="auto"/>
              <w:jc w:val="center"/>
              <w:rPr>
                <w:rFonts w:ascii="Arial" w:hAnsi="Arial" w:cs="Arial"/>
                <w:sz w:val="18"/>
                <w:szCs w:val="18"/>
              </w:rPr>
            </w:pPr>
            <w:r>
              <w:rPr>
                <w:rFonts w:ascii="Arial" w:hAnsi="Arial" w:cs="Arial"/>
                <w:sz w:val="18"/>
                <w:szCs w:val="18"/>
              </w:rPr>
              <w:t>4.47 (1.91-10.5)</w:t>
            </w:r>
          </w:p>
        </w:tc>
      </w:tr>
      <w:tr w:rsidR="008F0682" w:rsidRPr="00126EC5" w14:paraId="397CFA18" w14:textId="507FB72D"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3FF88683" w14:textId="713C8065" w:rsidR="008F0682" w:rsidRPr="00C61DD7" w:rsidRDefault="008F0682" w:rsidP="00305431">
            <w:pPr>
              <w:spacing w:line="480" w:lineRule="auto"/>
              <w:ind w:left="170"/>
              <w:rPr>
                <w:rFonts w:ascii="Arial" w:hAnsi="Arial" w:cs="Arial"/>
                <w:bCs/>
                <w:sz w:val="18"/>
                <w:szCs w:val="18"/>
              </w:rPr>
            </w:pPr>
            <w:r w:rsidRPr="00EB4398">
              <w:rPr>
                <w:rFonts w:ascii="Arial" w:hAnsi="Arial" w:cs="Arial"/>
                <w:bCs/>
                <w:sz w:val="18"/>
                <w:szCs w:val="18"/>
              </w:rPr>
              <w:t>Diabetes</w:t>
            </w:r>
          </w:p>
        </w:tc>
        <w:tc>
          <w:tcPr>
            <w:tcW w:w="747" w:type="pct"/>
            <w:tcBorders>
              <w:left w:val="single" w:sz="12" w:space="0" w:color="auto"/>
              <w:right w:val="single" w:sz="12" w:space="0" w:color="auto"/>
            </w:tcBorders>
            <w:shd w:val="clear" w:color="auto" w:fill="F2F2F2" w:themeFill="background1" w:themeFillShade="F2"/>
            <w:vAlign w:val="center"/>
          </w:tcPr>
          <w:p w14:paraId="3C4D3857" w14:textId="4282D537"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126 (1</w:t>
            </w:r>
            <w:r>
              <w:rPr>
                <w:rFonts w:ascii="Arial" w:hAnsi="Arial" w:cs="Arial"/>
                <w:sz w:val="18"/>
                <w:szCs w:val="18"/>
              </w:rPr>
              <w:t>8.8</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797738E5" w14:textId="1310427E"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w:t>
            </w:r>
            <w:r w:rsidRPr="00EB4398">
              <w:rPr>
                <w:rFonts w:ascii="Arial" w:hAnsi="Arial" w:cs="Arial"/>
                <w:sz w:val="18"/>
                <w:szCs w:val="18"/>
              </w:rPr>
              <w:t>45 (2</w:t>
            </w:r>
            <w:r>
              <w:rPr>
                <w:rFonts w:ascii="Arial" w:hAnsi="Arial" w:cs="Arial"/>
                <w:sz w:val="18"/>
                <w:szCs w:val="18"/>
              </w:rPr>
              <w:t>1.7</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6DCE9A7B" w14:textId="1180B0EB"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0.80 (0.62-1.05)</w:t>
            </w:r>
          </w:p>
        </w:tc>
        <w:tc>
          <w:tcPr>
            <w:tcW w:w="737" w:type="pct"/>
            <w:tcBorders>
              <w:left w:val="single" w:sz="12" w:space="0" w:color="auto"/>
            </w:tcBorders>
            <w:shd w:val="clear" w:color="auto" w:fill="F2F2F2" w:themeFill="background1" w:themeFillShade="F2"/>
            <w:noWrap/>
            <w:vAlign w:val="center"/>
          </w:tcPr>
          <w:p w14:paraId="2A09531A" w14:textId="1EF93A74"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4</w:t>
            </w:r>
            <w:r w:rsidRPr="00EB4398">
              <w:rPr>
                <w:rFonts w:ascii="Arial" w:hAnsi="Arial" w:cs="Arial"/>
                <w:sz w:val="18"/>
                <w:szCs w:val="18"/>
              </w:rPr>
              <w:t>5 (2</w:t>
            </w:r>
            <w:r>
              <w:rPr>
                <w:rFonts w:ascii="Arial" w:hAnsi="Arial" w:cs="Arial"/>
                <w:sz w:val="18"/>
                <w:szCs w:val="18"/>
              </w:rPr>
              <w:t>1.7</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42C5CE02" w14:textId="47294EE7"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57 (2</w:t>
            </w:r>
            <w:r>
              <w:rPr>
                <w:rFonts w:ascii="Arial" w:hAnsi="Arial" w:cs="Arial"/>
                <w:sz w:val="18"/>
                <w:szCs w:val="18"/>
              </w:rPr>
              <w:t>7.5</w:t>
            </w:r>
            <w:r w:rsidRPr="00EB4398">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4EA32638" w14:textId="1804F26B" w:rsidR="008F0682" w:rsidRPr="00823917" w:rsidRDefault="008F0682" w:rsidP="00305431">
            <w:pPr>
              <w:spacing w:line="480" w:lineRule="auto"/>
              <w:jc w:val="center"/>
              <w:rPr>
                <w:rFonts w:ascii="Arial" w:hAnsi="Arial" w:cs="Arial"/>
                <w:sz w:val="18"/>
                <w:szCs w:val="18"/>
              </w:rPr>
            </w:pPr>
            <w:r>
              <w:rPr>
                <w:rFonts w:ascii="Arial" w:hAnsi="Arial" w:cs="Arial"/>
                <w:sz w:val="18"/>
                <w:szCs w:val="18"/>
              </w:rPr>
              <w:t>0.73 (0.47-1.15)</w:t>
            </w:r>
          </w:p>
        </w:tc>
      </w:tr>
      <w:tr w:rsidR="008F0682" w:rsidRPr="00126EC5" w14:paraId="779F39B5" w14:textId="63FE0942"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0A933C9E" w14:textId="3074AAFB" w:rsidR="008F0682" w:rsidRPr="00C61DD7" w:rsidRDefault="008F0682" w:rsidP="00305431">
            <w:pPr>
              <w:spacing w:line="480" w:lineRule="auto"/>
              <w:ind w:left="170"/>
              <w:rPr>
                <w:rFonts w:ascii="Arial" w:hAnsi="Arial" w:cs="Arial"/>
                <w:bCs/>
                <w:sz w:val="18"/>
                <w:szCs w:val="18"/>
              </w:rPr>
            </w:pPr>
            <w:r w:rsidRPr="00EB4398">
              <w:rPr>
                <w:rFonts w:ascii="Arial" w:hAnsi="Arial" w:cs="Arial"/>
                <w:bCs/>
                <w:sz w:val="18"/>
                <w:szCs w:val="18"/>
              </w:rPr>
              <w:t>Hypertension</w:t>
            </w:r>
          </w:p>
        </w:tc>
        <w:tc>
          <w:tcPr>
            <w:tcW w:w="747" w:type="pct"/>
            <w:tcBorders>
              <w:left w:val="single" w:sz="12" w:space="0" w:color="auto"/>
              <w:right w:val="single" w:sz="12" w:space="0" w:color="auto"/>
            </w:tcBorders>
            <w:shd w:val="clear" w:color="auto" w:fill="F2F2F2" w:themeFill="background1" w:themeFillShade="F2"/>
            <w:vAlign w:val="center"/>
          </w:tcPr>
          <w:p w14:paraId="4D894154" w14:textId="4BE0AEF2"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291 (4</w:t>
            </w:r>
            <w:r>
              <w:rPr>
                <w:rFonts w:ascii="Arial" w:hAnsi="Arial" w:cs="Arial"/>
                <w:sz w:val="18"/>
                <w:szCs w:val="18"/>
              </w:rPr>
              <w:t>3.5</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259C1BBE" w14:textId="5DEBC7BF"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391 (58</w:t>
            </w:r>
            <w:r>
              <w:rPr>
                <w:rFonts w:ascii="Arial" w:hAnsi="Arial" w:cs="Arial"/>
                <w:sz w:val="18"/>
                <w:szCs w:val="18"/>
              </w:rPr>
              <w:t>.4</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70E114E6" w14:textId="4968D138"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0.55 (0.44-0.68)</w:t>
            </w:r>
          </w:p>
        </w:tc>
        <w:tc>
          <w:tcPr>
            <w:tcW w:w="737" w:type="pct"/>
            <w:tcBorders>
              <w:left w:val="single" w:sz="12" w:space="0" w:color="auto"/>
            </w:tcBorders>
            <w:shd w:val="clear" w:color="auto" w:fill="F2F2F2" w:themeFill="background1" w:themeFillShade="F2"/>
            <w:noWrap/>
            <w:vAlign w:val="center"/>
          </w:tcPr>
          <w:p w14:paraId="05EBA356" w14:textId="0DAC9AD8"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84 (4</w:t>
            </w:r>
            <w:r>
              <w:rPr>
                <w:rFonts w:ascii="Arial" w:hAnsi="Arial" w:cs="Arial"/>
                <w:sz w:val="18"/>
                <w:szCs w:val="18"/>
              </w:rPr>
              <w:t>0.6</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3BE5BD62" w14:textId="3CA8FCF0"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129 (62</w:t>
            </w:r>
            <w:r>
              <w:rPr>
                <w:rFonts w:ascii="Arial" w:hAnsi="Arial" w:cs="Arial"/>
                <w:sz w:val="18"/>
                <w:szCs w:val="18"/>
              </w:rPr>
              <w:t>.3</w:t>
            </w:r>
            <w:r w:rsidRPr="00EB4398">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23B61DCB" w14:textId="217B47DD"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0.41 (0.28-0.61)</w:t>
            </w:r>
          </w:p>
        </w:tc>
      </w:tr>
      <w:tr w:rsidR="008F0682" w:rsidRPr="00126EC5" w14:paraId="5566F832" w14:textId="1CA1AF0B" w:rsidTr="008F0682">
        <w:trPr>
          <w:trHeight w:val="270"/>
        </w:trPr>
        <w:tc>
          <w:tcPr>
            <w:tcW w:w="1267" w:type="pct"/>
            <w:tcBorders>
              <w:left w:val="single" w:sz="12" w:space="0" w:color="auto"/>
              <w:right w:val="single" w:sz="12" w:space="0" w:color="auto"/>
            </w:tcBorders>
            <w:shd w:val="clear" w:color="auto" w:fill="auto"/>
            <w:noWrap/>
            <w:vAlign w:val="center"/>
          </w:tcPr>
          <w:p w14:paraId="3275BE2E" w14:textId="45FE44A0" w:rsidR="00EB4398" w:rsidRPr="00C61DD7" w:rsidRDefault="00EB4398" w:rsidP="00305431">
            <w:pPr>
              <w:spacing w:line="480" w:lineRule="auto"/>
              <w:rPr>
                <w:rFonts w:ascii="Arial" w:hAnsi="Arial" w:cs="Arial"/>
                <w:bCs/>
                <w:sz w:val="18"/>
                <w:szCs w:val="18"/>
              </w:rPr>
            </w:pPr>
            <w:r w:rsidRPr="00F83B5D">
              <w:rPr>
                <w:rFonts w:ascii="Arial" w:hAnsi="Arial" w:cs="Arial"/>
                <w:b/>
                <w:sz w:val="18"/>
                <w:szCs w:val="18"/>
              </w:rPr>
              <w:t>Pharmacologic therapies for COVID-19</w:t>
            </w:r>
          </w:p>
        </w:tc>
        <w:tc>
          <w:tcPr>
            <w:tcW w:w="747" w:type="pct"/>
            <w:tcBorders>
              <w:left w:val="single" w:sz="12" w:space="0" w:color="auto"/>
              <w:right w:val="single" w:sz="12" w:space="0" w:color="auto"/>
            </w:tcBorders>
            <w:shd w:val="clear" w:color="auto" w:fill="auto"/>
            <w:vAlign w:val="center"/>
          </w:tcPr>
          <w:p w14:paraId="6A0DB410" w14:textId="557EBE80" w:rsidR="00EB4398" w:rsidRPr="00126EC5" w:rsidRDefault="00EB4398" w:rsidP="00305431">
            <w:pPr>
              <w:spacing w:line="480" w:lineRule="auto"/>
              <w:jc w:val="center"/>
              <w:rPr>
                <w:rFonts w:ascii="Arial" w:hAnsi="Arial" w:cs="Arial"/>
                <w:sz w:val="18"/>
                <w:szCs w:val="18"/>
              </w:rPr>
            </w:pPr>
          </w:p>
        </w:tc>
        <w:tc>
          <w:tcPr>
            <w:tcW w:w="720" w:type="pct"/>
            <w:tcBorders>
              <w:left w:val="single" w:sz="12" w:space="0" w:color="auto"/>
              <w:right w:val="single" w:sz="12" w:space="0" w:color="auto"/>
            </w:tcBorders>
            <w:shd w:val="clear" w:color="auto" w:fill="auto"/>
            <w:noWrap/>
            <w:vAlign w:val="center"/>
          </w:tcPr>
          <w:p w14:paraId="2AC1C359" w14:textId="56494F94" w:rsidR="00EB4398" w:rsidRPr="00C61DD7" w:rsidRDefault="00EB4398" w:rsidP="00305431">
            <w:pPr>
              <w:spacing w:line="480" w:lineRule="auto"/>
              <w:jc w:val="center"/>
              <w:rPr>
                <w:rFonts w:ascii="Arial" w:hAnsi="Arial" w:cs="Arial"/>
                <w:sz w:val="18"/>
                <w:szCs w:val="18"/>
              </w:rPr>
            </w:pPr>
          </w:p>
        </w:tc>
        <w:tc>
          <w:tcPr>
            <w:tcW w:w="519" w:type="pct"/>
            <w:tcBorders>
              <w:left w:val="single" w:sz="12" w:space="0" w:color="auto"/>
              <w:right w:val="single" w:sz="12" w:space="0" w:color="auto"/>
            </w:tcBorders>
            <w:shd w:val="clear" w:color="auto" w:fill="auto"/>
            <w:noWrap/>
            <w:vAlign w:val="center"/>
          </w:tcPr>
          <w:p w14:paraId="666FF8A2" w14:textId="4439CB51" w:rsidR="00EB4398" w:rsidRPr="00C61DD7" w:rsidRDefault="00EB4398" w:rsidP="00305431">
            <w:pPr>
              <w:spacing w:line="480" w:lineRule="auto"/>
              <w:jc w:val="center"/>
              <w:rPr>
                <w:rFonts w:ascii="Arial" w:hAnsi="Arial" w:cs="Arial"/>
                <w:sz w:val="18"/>
                <w:szCs w:val="18"/>
              </w:rPr>
            </w:pPr>
          </w:p>
        </w:tc>
        <w:tc>
          <w:tcPr>
            <w:tcW w:w="737" w:type="pct"/>
            <w:tcBorders>
              <w:left w:val="single" w:sz="12" w:space="0" w:color="auto"/>
            </w:tcBorders>
            <w:shd w:val="clear" w:color="auto" w:fill="auto"/>
            <w:noWrap/>
            <w:vAlign w:val="center"/>
          </w:tcPr>
          <w:p w14:paraId="70A24DBE" w14:textId="41FE5D2D" w:rsidR="00EB4398" w:rsidRPr="00C61DD7" w:rsidRDefault="00EB4398" w:rsidP="00305431">
            <w:pPr>
              <w:spacing w:line="480" w:lineRule="auto"/>
              <w:jc w:val="center"/>
              <w:rPr>
                <w:rFonts w:ascii="Arial" w:hAnsi="Arial" w:cs="Arial"/>
                <w:sz w:val="18"/>
                <w:szCs w:val="18"/>
              </w:rPr>
            </w:pPr>
          </w:p>
        </w:tc>
        <w:tc>
          <w:tcPr>
            <w:tcW w:w="495" w:type="pct"/>
            <w:tcBorders>
              <w:right w:val="single" w:sz="12" w:space="0" w:color="auto"/>
            </w:tcBorders>
            <w:shd w:val="clear" w:color="auto" w:fill="auto"/>
            <w:vAlign w:val="center"/>
          </w:tcPr>
          <w:p w14:paraId="1D8D6BA2" w14:textId="457559AF" w:rsidR="00EB4398" w:rsidRPr="00C61DD7" w:rsidRDefault="00EB4398" w:rsidP="00305431">
            <w:pPr>
              <w:spacing w:line="480" w:lineRule="auto"/>
              <w:jc w:val="center"/>
              <w:rPr>
                <w:rFonts w:ascii="Arial" w:hAnsi="Arial" w:cs="Arial"/>
                <w:sz w:val="18"/>
                <w:szCs w:val="18"/>
              </w:rPr>
            </w:pPr>
          </w:p>
        </w:tc>
        <w:tc>
          <w:tcPr>
            <w:tcW w:w="515" w:type="pct"/>
            <w:tcBorders>
              <w:right w:val="single" w:sz="12" w:space="0" w:color="auto"/>
            </w:tcBorders>
            <w:shd w:val="clear" w:color="auto" w:fill="auto"/>
            <w:vAlign w:val="center"/>
          </w:tcPr>
          <w:p w14:paraId="01C4F89D" w14:textId="77777777" w:rsidR="00EB4398" w:rsidRPr="00DB6322" w:rsidRDefault="00EB4398" w:rsidP="00305431">
            <w:pPr>
              <w:spacing w:line="480" w:lineRule="auto"/>
              <w:jc w:val="center"/>
              <w:rPr>
                <w:rFonts w:ascii="Arial" w:hAnsi="Arial" w:cs="Arial"/>
                <w:sz w:val="18"/>
                <w:szCs w:val="18"/>
              </w:rPr>
            </w:pPr>
          </w:p>
        </w:tc>
      </w:tr>
      <w:tr w:rsidR="008F0682" w:rsidRPr="00126EC5" w14:paraId="03AB399E" w14:textId="7C825AAD" w:rsidTr="008F0682">
        <w:trPr>
          <w:trHeight w:val="270"/>
        </w:trPr>
        <w:tc>
          <w:tcPr>
            <w:tcW w:w="1267" w:type="pct"/>
            <w:tcBorders>
              <w:left w:val="single" w:sz="12" w:space="0" w:color="auto"/>
              <w:right w:val="single" w:sz="12" w:space="0" w:color="auto"/>
            </w:tcBorders>
            <w:shd w:val="clear" w:color="auto" w:fill="auto"/>
            <w:noWrap/>
            <w:vAlign w:val="center"/>
          </w:tcPr>
          <w:p w14:paraId="6A4C87E7" w14:textId="469B7DEC"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 xml:space="preserve">(Hydroxy)chloroquine </w:t>
            </w:r>
          </w:p>
        </w:tc>
        <w:tc>
          <w:tcPr>
            <w:tcW w:w="747" w:type="pct"/>
            <w:tcBorders>
              <w:left w:val="single" w:sz="12" w:space="0" w:color="auto"/>
              <w:right w:val="single" w:sz="12" w:space="0" w:color="auto"/>
            </w:tcBorders>
            <w:shd w:val="clear" w:color="auto" w:fill="auto"/>
            <w:vAlign w:val="center"/>
          </w:tcPr>
          <w:p w14:paraId="15069EC8" w14:textId="5B5A77CE"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590 (88</w:t>
            </w:r>
            <w:r>
              <w:rPr>
                <w:rFonts w:ascii="Arial" w:hAnsi="Arial" w:cs="Arial"/>
                <w:sz w:val="18"/>
                <w:szCs w:val="18"/>
              </w:rPr>
              <w:t>.2</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3A062DC8" w14:textId="5DD3F923"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567 (8</w:t>
            </w:r>
            <w:r>
              <w:rPr>
                <w:rFonts w:ascii="Arial" w:hAnsi="Arial" w:cs="Arial"/>
                <w:sz w:val="18"/>
                <w:szCs w:val="18"/>
              </w:rPr>
              <w:t>4.8</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1A17244E" w14:textId="3F9E3B1E"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1.34 (0.98-1.84)</w:t>
            </w:r>
          </w:p>
        </w:tc>
        <w:tc>
          <w:tcPr>
            <w:tcW w:w="737" w:type="pct"/>
            <w:tcBorders>
              <w:left w:val="single" w:sz="12" w:space="0" w:color="auto"/>
            </w:tcBorders>
            <w:shd w:val="clear" w:color="auto" w:fill="auto"/>
            <w:noWrap/>
            <w:vAlign w:val="center"/>
          </w:tcPr>
          <w:p w14:paraId="04D8853A" w14:textId="4B3DA742"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0</w:t>
            </w:r>
          </w:p>
        </w:tc>
        <w:tc>
          <w:tcPr>
            <w:tcW w:w="495" w:type="pct"/>
            <w:tcBorders>
              <w:right w:val="single" w:sz="12" w:space="0" w:color="auto"/>
            </w:tcBorders>
            <w:shd w:val="clear" w:color="auto" w:fill="auto"/>
            <w:vAlign w:val="center"/>
          </w:tcPr>
          <w:p w14:paraId="017BC117" w14:textId="0263D4C9"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0</w:t>
            </w:r>
          </w:p>
        </w:tc>
        <w:tc>
          <w:tcPr>
            <w:tcW w:w="515" w:type="pct"/>
            <w:tcBorders>
              <w:right w:val="single" w:sz="12" w:space="0" w:color="auto"/>
            </w:tcBorders>
            <w:shd w:val="clear" w:color="auto" w:fill="auto"/>
            <w:vAlign w:val="center"/>
          </w:tcPr>
          <w:p w14:paraId="2FDD8F2B" w14:textId="1289514B"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n/a</w:t>
            </w:r>
          </w:p>
        </w:tc>
      </w:tr>
      <w:tr w:rsidR="008F0682" w:rsidRPr="00126EC5" w14:paraId="7E714B98" w14:textId="61CA39D0" w:rsidTr="008F0682">
        <w:trPr>
          <w:trHeight w:val="96"/>
        </w:trPr>
        <w:tc>
          <w:tcPr>
            <w:tcW w:w="1267" w:type="pct"/>
            <w:tcBorders>
              <w:left w:val="single" w:sz="12" w:space="0" w:color="auto"/>
              <w:right w:val="single" w:sz="12" w:space="0" w:color="auto"/>
            </w:tcBorders>
            <w:shd w:val="clear" w:color="auto" w:fill="auto"/>
            <w:noWrap/>
            <w:vAlign w:val="center"/>
          </w:tcPr>
          <w:p w14:paraId="5ACE26F5" w14:textId="563AB1BB"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Azithromycin</w:t>
            </w:r>
          </w:p>
        </w:tc>
        <w:tc>
          <w:tcPr>
            <w:tcW w:w="747" w:type="pct"/>
            <w:tcBorders>
              <w:left w:val="single" w:sz="12" w:space="0" w:color="auto"/>
              <w:right w:val="single" w:sz="12" w:space="0" w:color="auto"/>
            </w:tcBorders>
            <w:shd w:val="clear" w:color="auto" w:fill="auto"/>
            <w:vAlign w:val="center"/>
          </w:tcPr>
          <w:p w14:paraId="31B9720F" w14:textId="774DD917"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318 (4</w:t>
            </w:r>
            <w:r>
              <w:rPr>
                <w:rFonts w:ascii="Arial" w:hAnsi="Arial" w:cs="Arial"/>
                <w:sz w:val="18"/>
                <w:szCs w:val="18"/>
              </w:rPr>
              <w:t>7.5</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32597700" w14:textId="161FFD5E"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343 (51</w:t>
            </w:r>
            <w:r>
              <w:rPr>
                <w:rFonts w:ascii="Arial" w:hAnsi="Arial" w:cs="Arial"/>
                <w:sz w:val="18"/>
                <w:szCs w:val="18"/>
              </w:rPr>
              <w:t>.3</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2D3714C4" w14:textId="5CA8646E"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0.86 (0.69-1.07)</w:t>
            </w:r>
          </w:p>
        </w:tc>
        <w:tc>
          <w:tcPr>
            <w:tcW w:w="737" w:type="pct"/>
            <w:tcBorders>
              <w:left w:val="single" w:sz="12" w:space="0" w:color="auto"/>
            </w:tcBorders>
            <w:shd w:val="clear" w:color="auto" w:fill="auto"/>
            <w:noWrap/>
            <w:vAlign w:val="center"/>
          </w:tcPr>
          <w:p w14:paraId="35246DE8" w14:textId="01BA7E43"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27 (13</w:t>
            </w:r>
            <w:r>
              <w:rPr>
                <w:rFonts w:ascii="Arial" w:hAnsi="Arial" w:cs="Arial"/>
                <w:sz w:val="18"/>
                <w:szCs w:val="18"/>
              </w:rPr>
              <w:t>.0</w:t>
            </w:r>
            <w:r w:rsidRPr="00EB4398">
              <w:rPr>
                <w:rFonts w:ascii="Arial" w:hAnsi="Arial" w:cs="Arial"/>
                <w:sz w:val="18"/>
                <w:szCs w:val="18"/>
              </w:rPr>
              <w:t>)</w:t>
            </w:r>
          </w:p>
        </w:tc>
        <w:tc>
          <w:tcPr>
            <w:tcW w:w="495" w:type="pct"/>
            <w:tcBorders>
              <w:right w:val="single" w:sz="12" w:space="0" w:color="auto"/>
            </w:tcBorders>
            <w:shd w:val="clear" w:color="auto" w:fill="auto"/>
            <w:vAlign w:val="center"/>
          </w:tcPr>
          <w:p w14:paraId="51993ACA" w14:textId="61232140"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43 (2</w:t>
            </w:r>
            <w:r>
              <w:rPr>
                <w:rFonts w:ascii="Arial" w:hAnsi="Arial" w:cs="Arial"/>
                <w:sz w:val="18"/>
                <w:szCs w:val="18"/>
              </w:rPr>
              <w:t>0.8</w:t>
            </w:r>
            <w:r w:rsidRPr="00EB4398">
              <w:rPr>
                <w:rFonts w:ascii="Arial" w:hAnsi="Arial" w:cs="Arial"/>
                <w:sz w:val="18"/>
                <w:szCs w:val="18"/>
              </w:rPr>
              <w:t>)</w:t>
            </w:r>
          </w:p>
        </w:tc>
        <w:tc>
          <w:tcPr>
            <w:tcW w:w="515" w:type="pct"/>
            <w:tcBorders>
              <w:right w:val="single" w:sz="12" w:space="0" w:color="auto"/>
            </w:tcBorders>
            <w:shd w:val="clear" w:color="auto" w:fill="auto"/>
            <w:vAlign w:val="center"/>
          </w:tcPr>
          <w:p w14:paraId="2618CE8F" w14:textId="1CFFF6B9"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0.57 (0.34-0.97)</w:t>
            </w:r>
          </w:p>
        </w:tc>
      </w:tr>
      <w:tr w:rsidR="008F0682" w:rsidRPr="00126EC5" w14:paraId="2B4418D4" w14:textId="20B9104E" w:rsidTr="008F0682">
        <w:trPr>
          <w:trHeight w:val="270"/>
        </w:trPr>
        <w:tc>
          <w:tcPr>
            <w:tcW w:w="1267" w:type="pct"/>
            <w:tcBorders>
              <w:left w:val="single" w:sz="12" w:space="0" w:color="auto"/>
              <w:right w:val="single" w:sz="12" w:space="0" w:color="auto"/>
            </w:tcBorders>
            <w:shd w:val="clear" w:color="auto" w:fill="auto"/>
            <w:noWrap/>
            <w:vAlign w:val="center"/>
          </w:tcPr>
          <w:p w14:paraId="5B6DFBDB" w14:textId="24C13B76"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Lopinavir/</w:t>
            </w:r>
            <w:r>
              <w:rPr>
                <w:rFonts w:ascii="Arial" w:hAnsi="Arial" w:cs="Arial"/>
                <w:bCs/>
                <w:sz w:val="18"/>
                <w:szCs w:val="18"/>
              </w:rPr>
              <w:t>d</w:t>
            </w:r>
            <w:r w:rsidRPr="00C7729B">
              <w:rPr>
                <w:rFonts w:ascii="Arial" w:hAnsi="Arial" w:cs="Arial"/>
                <w:bCs/>
                <w:sz w:val="18"/>
                <w:szCs w:val="18"/>
              </w:rPr>
              <w:t>arunavir</w:t>
            </w:r>
          </w:p>
        </w:tc>
        <w:tc>
          <w:tcPr>
            <w:tcW w:w="747" w:type="pct"/>
            <w:tcBorders>
              <w:left w:val="single" w:sz="12" w:space="0" w:color="auto"/>
              <w:right w:val="single" w:sz="12" w:space="0" w:color="auto"/>
            </w:tcBorders>
            <w:shd w:val="clear" w:color="auto" w:fill="auto"/>
            <w:vAlign w:val="center"/>
          </w:tcPr>
          <w:p w14:paraId="2563E14B" w14:textId="6EC91A58"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383 (57</w:t>
            </w:r>
            <w:r>
              <w:rPr>
                <w:rFonts w:ascii="Arial" w:hAnsi="Arial" w:cs="Arial"/>
                <w:sz w:val="18"/>
                <w:szCs w:val="18"/>
              </w:rPr>
              <w:t>.2</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03C6C0D5" w14:textId="2DEA124E"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424 (63</w:t>
            </w:r>
            <w:r>
              <w:rPr>
                <w:rFonts w:ascii="Arial" w:hAnsi="Arial" w:cs="Arial"/>
                <w:sz w:val="18"/>
                <w:szCs w:val="18"/>
              </w:rPr>
              <w:t>.4</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7AE062E6" w14:textId="4442E168"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0.77 (0.62-0.96)</w:t>
            </w:r>
          </w:p>
        </w:tc>
        <w:tc>
          <w:tcPr>
            <w:tcW w:w="737" w:type="pct"/>
            <w:tcBorders>
              <w:left w:val="single" w:sz="12" w:space="0" w:color="auto"/>
            </w:tcBorders>
            <w:shd w:val="clear" w:color="auto" w:fill="auto"/>
            <w:noWrap/>
            <w:vAlign w:val="center"/>
          </w:tcPr>
          <w:p w14:paraId="0D3F0240" w14:textId="021D1DC3"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0</w:t>
            </w:r>
          </w:p>
        </w:tc>
        <w:tc>
          <w:tcPr>
            <w:tcW w:w="495" w:type="pct"/>
            <w:tcBorders>
              <w:right w:val="single" w:sz="12" w:space="0" w:color="auto"/>
            </w:tcBorders>
            <w:shd w:val="clear" w:color="auto" w:fill="auto"/>
            <w:vAlign w:val="center"/>
          </w:tcPr>
          <w:p w14:paraId="45460BEB" w14:textId="79D4B64D"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0</w:t>
            </w:r>
          </w:p>
        </w:tc>
        <w:tc>
          <w:tcPr>
            <w:tcW w:w="515" w:type="pct"/>
            <w:tcBorders>
              <w:right w:val="single" w:sz="12" w:space="0" w:color="auto"/>
            </w:tcBorders>
            <w:shd w:val="clear" w:color="auto" w:fill="auto"/>
            <w:vAlign w:val="center"/>
          </w:tcPr>
          <w:p w14:paraId="76B33755" w14:textId="10094412"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n/a</w:t>
            </w:r>
          </w:p>
        </w:tc>
      </w:tr>
      <w:tr w:rsidR="008F0682" w:rsidRPr="00126EC5" w14:paraId="3C67F2F1" w14:textId="77777777" w:rsidTr="008F0682">
        <w:trPr>
          <w:trHeight w:val="270"/>
        </w:trPr>
        <w:tc>
          <w:tcPr>
            <w:tcW w:w="1267" w:type="pct"/>
            <w:tcBorders>
              <w:left w:val="single" w:sz="12" w:space="0" w:color="auto"/>
              <w:right w:val="single" w:sz="12" w:space="0" w:color="auto"/>
            </w:tcBorders>
            <w:shd w:val="clear" w:color="auto" w:fill="auto"/>
            <w:noWrap/>
            <w:vAlign w:val="center"/>
          </w:tcPr>
          <w:p w14:paraId="5380AC1F" w14:textId="2412E041"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Remdesivir</w:t>
            </w:r>
          </w:p>
        </w:tc>
        <w:tc>
          <w:tcPr>
            <w:tcW w:w="747" w:type="pct"/>
            <w:tcBorders>
              <w:left w:val="single" w:sz="12" w:space="0" w:color="auto"/>
              <w:right w:val="single" w:sz="12" w:space="0" w:color="auto"/>
            </w:tcBorders>
            <w:shd w:val="clear" w:color="auto" w:fill="auto"/>
            <w:vAlign w:val="center"/>
          </w:tcPr>
          <w:p w14:paraId="0A57F5B6" w14:textId="2F220277"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22 (3</w:t>
            </w:r>
            <w:r>
              <w:rPr>
                <w:rFonts w:ascii="Arial" w:hAnsi="Arial" w:cs="Arial"/>
                <w:sz w:val="18"/>
                <w:szCs w:val="18"/>
              </w:rPr>
              <w:t>.3</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6B79EF6D" w14:textId="0672E19B"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3 (</w:t>
            </w:r>
            <w:r>
              <w:rPr>
                <w:rFonts w:ascii="Arial" w:hAnsi="Arial" w:cs="Arial"/>
                <w:sz w:val="18"/>
                <w:szCs w:val="18"/>
              </w:rPr>
              <w:t>0.4</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3FE31E29" w14:textId="6183714C"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7.55 (2.25-25.3)</w:t>
            </w:r>
          </w:p>
        </w:tc>
        <w:tc>
          <w:tcPr>
            <w:tcW w:w="737" w:type="pct"/>
            <w:tcBorders>
              <w:left w:val="single" w:sz="12" w:space="0" w:color="auto"/>
            </w:tcBorders>
            <w:shd w:val="clear" w:color="auto" w:fill="auto"/>
            <w:noWrap/>
            <w:vAlign w:val="center"/>
          </w:tcPr>
          <w:p w14:paraId="0708E496" w14:textId="79E4FE0B"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53 (2</w:t>
            </w:r>
            <w:r>
              <w:rPr>
                <w:rFonts w:ascii="Arial" w:hAnsi="Arial" w:cs="Arial"/>
                <w:sz w:val="18"/>
                <w:szCs w:val="18"/>
              </w:rPr>
              <w:t>5.</w:t>
            </w:r>
            <w:r w:rsidRPr="00EB4398">
              <w:rPr>
                <w:rFonts w:ascii="Arial" w:hAnsi="Arial" w:cs="Arial"/>
                <w:sz w:val="18"/>
                <w:szCs w:val="18"/>
              </w:rPr>
              <w:t>6)</w:t>
            </w:r>
          </w:p>
        </w:tc>
        <w:tc>
          <w:tcPr>
            <w:tcW w:w="495" w:type="pct"/>
            <w:tcBorders>
              <w:right w:val="single" w:sz="12" w:space="0" w:color="auto"/>
            </w:tcBorders>
            <w:shd w:val="clear" w:color="auto" w:fill="auto"/>
            <w:vAlign w:val="center"/>
          </w:tcPr>
          <w:p w14:paraId="7B361239" w14:textId="62173560"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54 (26</w:t>
            </w:r>
            <w:r>
              <w:rPr>
                <w:rFonts w:ascii="Arial" w:hAnsi="Arial" w:cs="Arial"/>
                <w:sz w:val="18"/>
                <w:szCs w:val="18"/>
              </w:rPr>
              <w:t>.1</w:t>
            </w:r>
            <w:r w:rsidRPr="00EB4398">
              <w:rPr>
                <w:rFonts w:ascii="Arial" w:hAnsi="Arial" w:cs="Arial"/>
                <w:sz w:val="18"/>
                <w:szCs w:val="18"/>
              </w:rPr>
              <w:t>)</w:t>
            </w:r>
          </w:p>
        </w:tc>
        <w:tc>
          <w:tcPr>
            <w:tcW w:w="515" w:type="pct"/>
            <w:tcBorders>
              <w:right w:val="single" w:sz="12" w:space="0" w:color="auto"/>
            </w:tcBorders>
            <w:shd w:val="clear" w:color="auto" w:fill="auto"/>
            <w:vAlign w:val="center"/>
          </w:tcPr>
          <w:p w14:paraId="64661CB3" w14:textId="349B959F"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0.98 (0.63-1.51)</w:t>
            </w:r>
          </w:p>
        </w:tc>
      </w:tr>
      <w:tr w:rsidR="008F0682" w:rsidRPr="00126EC5" w14:paraId="0602B260" w14:textId="77777777" w:rsidTr="008F0682">
        <w:trPr>
          <w:trHeight w:val="270"/>
        </w:trPr>
        <w:tc>
          <w:tcPr>
            <w:tcW w:w="1267" w:type="pct"/>
            <w:tcBorders>
              <w:left w:val="single" w:sz="12" w:space="0" w:color="auto"/>
              <w:right w:val="single" w:sz="12" w:space="0" w:color="auto"/>
            </w:tcBorders>
            <w:shd w:val="clear" w:color="auto" w:fill="auto"/>
            <w:noWrap/>
            <w:vAlign w:val="center"/>
          </w:tcPr>
          <w:p w14:paraId="3ED2F3F6" w14:textId="0331F4E9"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Tocilizumab</w:t>
            </w:r>
          </w:p>
        </w:tc>
        <w:tc>
          <w:tcPr>
            <w:tcW w:w="747" w:type="pct"/>
            <w:tcBorders>
              <w:left w:val="single" w:sz="12" w:space="0" w:color="auto"/>
              <w:right w:val="single" w:sz="12" w:space="0" w:color="auto"/>
            </w:tcBorders>
            <w:shd w:val="clear" w:color="auto" w:fill="auto"/>
            <w:vAlign w:val="center"/>
          </w:tcPr>
          <w:p w14:paraId="3DE60194" w14:textId="08B90143"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131 (</w:t>
            </w:r>
            <w:r>
              <w:rPr>
                <w:rFonts w:ascii="Arial" w:hAnsi="Arial" w:cs="Arial"/>
                <w:sz w:val="18"/>
                <w:szCs w:val="18"/>
              </w:rPr>
              <w:t>19.6</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3BD7631B" w14:textId="443E2C01"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44 (</w:t>
            </w:r>
            <w:r>
              <w:rPr>
                <w:rFonts w:ascii="Arial" w:hAnsi="Arial" w:cs="Arial"/>
                <w:sz w:val="18"/>
                <w:szCs w:val="18"/>
              </w:rPr>
              <w:t>6.6</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5101E291" w14:textId="3E6AA5D6"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3.46 (2.41-4.96)</w:t>
            </w:r>
          </w:p>
        </w:tc>
        <w:tc>
          <w:tcPr>
            <w:tcW w:w="737" w:type="pct"/>
            <w:tcBorders>
              <w:left w:val="single" w:sz="12" w:space="0" w:color="auto"/>
            </w:tcBorders>
            <w:shd w:val="clear" w:color="auto" w:fill="auto"/>
            <w:noWrap/>
            <w:vAlign w:val="center"/>
          </w:tcPr>
          <w:p w14:paraId="505DB3C2" w14:textId="7ADDD496"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41 (</w:t>
            </w:r>
            <w:r>
              <w:rPr>
                <w:rFonts w:ascii="Arial" w:hAnsi="Arial" w:cs="Arial"/>
                <w:sz w:val="18"/>
                <w:szCs w:val="18"/>
              </w:rPr>
              <w:t>19.8</w:t>
            </w:r>
            <w:r w:rsidRPr="00EB4398">
              <w:rPr>
                <w:rFonts w:ascii="Arial" w:hAnsi="Arial" w:cs="Arial"/>
                <w:sz w:val="18"/>
                <w:szCs w:val="18"/>
              </w:rPr>
              <w:t>)</w:t>
            </w:r>
          </w:p>
        </w:tc>
        <w:tc>
          <w:tcPr>
            <w:tcW w:w="495" w:type="pct"/>
            <w:tcBorders>
              <w:right w:val="single" w:sz="12" w:space="0" w:color="auto"/>
            </w:tcBorders>
            <w:shd w:val="clear" w:color="auto" w:fill="auto"/>
            <w:vAlign w:val="center"/>
          </w:tcPr>
          <w:p w14:paraId="35C60693" w14:textId="242CABF8"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35 (1</w:t>
            </w:r>
            <w:r>
              <w:rPr>
                <w:rFonts w:ascii="Arial" w:hAnsi="Arial" w:cs="Arial"/>
                <w:sz w:val="18"/>
                <w:szCs w:val="18"/>
              </w:rPr>
              <w:t>6.9</w:t>
            </w:r>
            <w:r w:rsidRPr="00EB4398">
              <w:rPr>
                <w:rFonts w:ascii="Arial" w:hAnsi="Arial" w:cs="Arial"/>
                <w:sz w:val="18"/>
                <w:szCs w:val="18"/>
              </w:rPr>
              <w:t>)</w:t>
            </w:r>
          </w:p>
        </w:tc>
        <w:tc>
          <w:tcPr>
            <w:tcW w:w="515" w:type="pct"/>
            <w:tcBorders>
              <w:right w:val="single" w:sz="12" w:space="0" w:color="auto"/>
            </w:tcBorders>
            <w:shd w:val="clear" w:color="auto" w:fill="auto"/>
            <w:vAlign w:val="center"/>
          </w:tcPr>
          <w:p w14:paraId="08F6FADD" w14:textId="5B3F491D"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1.21 (0.74-2.00)</w:t>
            </w:r>
          </w:p>
        </w:tc>
      </w:tr>
      <w:tr w:rsidR="008F0682" w:rsidRPr="00126EC5" w14:paraId="3CA11FB1" w14:textId="77777777" w:rsidTr="008F0682">
        <w:trPr>
          <w:trHeight w:val="270"/>
        </w:trPr>
        <w:tc>
          <w:tcPr>
            <w:tcW w:w="1267" w:type="pct"/>
            <w:tcBorders>
              <w:left w:val="single" w:sz="12" w:space="0" w:color="auto"/>
              <w:right w:val="single" w:sz="12" w:space="0" w:color="auto"/>
            </w:tcBorders>
            <w:shd w:val="clear" w:color="auto" w:fill="auto"/>
            <w:noWrap/>
            <w:vAlign w:val="center"/>
          </w:tcPr>
          <w:p w14:paraId="110F2C03" w14:textId="2E8D3336"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Corticosteroids</w:t>
            </w:r>
          </w:p>
        </w:tc>
        <w:tc>
          <w:tcPr>
            <w:tcW w:w="747" w:type="pct"/>
            <w:tcBorders>
              <w:left w:val="single" w:sz="12" w:space="0" w:color="auto"/>
              <w:right w:val="single" w:sz="12" w:space="0" w:color="auto"/>
            </w:tcBorders>
            <w:shd w:val="clear" w:color="auto" w:fill="auto"/>
            <w:vAlign w:val="center"/>
          </w:tcPr>
          <w:p w14:paraId="0E181695" w14:textId="0283DE32"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283 (42</w:t>
            </w:r>
            <w:r>
              <w:rPr>
                <w:rFonts w:ascii="Arial" w:hAnsi="Arial" w:cs="Arial"/>
                <w:sz w:val="18"/>
                <w:szCs w:val="18"/>
              </w:rPr>
              <w:t>.3</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auto"/>
            <w:noWrap/>
            <w:vAlign w:val="center"/>
          </w:tcPr>
          <w:p w14:paraId="4D26FB0A" w14:textId="2222BB9D"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172 (2</w:t>
            </w:r>
            <w:r>
              <w:rPr>
                <w:rFonts w:ascii="Arial" w:hAnsi="Arial" w:cs="Arial"/>
                <w:sz w:val="18"/>
                <w:szCs w:val="18"/>
              </w:rPr>
              <w:t>5.7</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auto"/>
            <w:noWrap/>
            <w:vAlign w:val="center"/>
          </w:tcPr>
          <w:p w14:paraId="6B798F37" w14:textId="52A38C50"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2.12 (1.68-2.67)</w:t>
            </w:r>
          </w:p>
        </w:tc>
        <w:tc>
          <w:tcPr>
            <w:tcW w:w="737" w:type="pct"/>
            <w:tcBorders>
              <w:left w:val="single" w:sz="12" w:space="0" w:color="auto"/>
            </w:tcBorders>
            <w:shd w:val="clear" w:color="auto" w:fill="auto"/>
            <w:noWrap/>
            <w:vAlign w:val="center"/>
          </w:tcPr>
          <w:p w14:paraId="31780FFE" w14:textId="397BA58C"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191 (92</w:t>
            </w:r>
            <w:r>
              <w:rPr>
                <w:rFonts w:ascii="Arial" w:hAnsi="Arial" w:cs="Arial"/>
                <w:sz w:val="18"/>
                <w:szCs w:val="18"/>
              </w:rPr>
              <w:t>.3</w:t>
            </w:r>
            <w:r w:rsidRPr="00EB4398">
              <w:rPr>
                <w:rFonts w:ascii="Arial" w:hAnsi="Arial" w:cs="Arial"/>
                <w:sz w:val="18"/>
                <w:szCs w:val="18"/>
              </w:rPr>
              <w:t>)</w:t>
            </w:r>
          </w:p>
        </w:tc>
        <w:tc>
          <w:tcPr>
            <w:tcW w:w="495" w:type="pct"/>
            <w:tcBorders>
              <w:right w:val="single" w:sz="12" w:space="0" w:color="auto"/>
            </w:tcBorders>
            <w:shd w:val="clear" w:color="auto" w:fill="auto"/>
            <w:vAlign w:val="center"/>
          </w:tcPr>
          <w:p w14:paraId="660A4309" w14:textId="7E00C18A"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182 (8</w:t>
            </w:r>
            <w:r>
              <w:rPr>
                <w:rFonts w:ascii="Arial" w:hAnsi="Arial" w:cs="Arial"/>
                <w:sz w:val="18"/>
                <w:szCs w:val="18"/>
              </w:rPr>
              <w:t>7.9</w:t>
            </w:r>
            <w:r w:rsidRPr="00EB4398">
              <w:rPr>
                <w:rFonts w:ascii="Arial" w:hAnsi="Arial" w:cs="Arial"/>
                <w:sz w:val="18"/>
                <w:szCs w:val="18"/>
              </w:rPr>
              <w:t>)</w:t>
            </w:r>
          </w:p>
        </w:tc>
        <w:tc>
          <w:tcPr>
            <w:tcW w:w="515" w:type="pct"/>
            <w:tcBorders>
              <w:right w:val="single" w:sz="12" w:space="0" w:color="auto"/>
            </w:tcBorders>
            <w:shd w:val="clear" w:color="auto" w:fill="auto"/>
            <w:vAlign w:val="center"/>
          </w:tcPr>
          <w:p w14:paraId="32BAA037" w14:textId="6ED1BB81"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1.64 (0.85-3.17)</w:t>
            </w:r>
          </w:p>
        </w:tc>
      </w:tr>
      <w:tr w:rsidR="008F0682" w:rsidRPr="00126EC5" w14:paraId="6561A39E" w14:textId="77777777"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3C3532D8" w14:textId="49B7C5BD" w:rsidR="00EB4398" w:rsidRPr="00C61DD7" w:rsidRDefault="005303FA" w:rsidP="00305431">
            <w:pPr>
              <w:spacing w:line="480" w:lineRule="auto"/>
              <w:rPr>
                <w:rFonts w:ascii="Arial" w:hAnsi="Arial" w:cs="Arial"/>
                <w:bCs/>
                <w:sz w:val="18"/>
                <w:szCs w:val="18"/>
              </w:rPr>
            </w:pPr>
            <w:r>
              <w:rPr>
                <w:rFonts w:ascii="Arial" w:hAnsi="Arial" w:cs="Arial"/>
                <w:b/>
                <w:sz w:val="18"/>
                <w:szCs w:val="18"/>
              </w:rPr>
              <w:t>O</w:t>
            </w:r>
            <w:r w:rsidR="00EB4398" w:rsidRPr="00C7729B">
              <w:rPr>
                <w:rFonts w:ascii="Arial" w:hAnsi="Arial" w:cs="Arial"/>
                <w:b/>
                <w:sz w:val="18"/>
                <w:szCs w:val="18"/>
              </w:rPr>
              <w:t>xygen support during COVID-19 treatment</w:t>
            </w:r>
          </w:p>
        </w:tc>
        <w:tc>
          <w:tcPr>
            <w:tcW w:w="747" w:type="pct"/>
            <w:tcBorders>
              <w:left w:val="single" w:sz="12" w:space="0" w:color="auto"/>
              <w:right w:val="single" w:sz="12" w:space="0" w:color="auto"/>
            </w:tcBorders>
            <w:shd w:val="clear" w:color="auto" w:fill="F2F2F2" w:themeFill="background1" w:themeFillShade="F2"/>
            <w:vAlign w:val="center"/>
          </w:tcPr>
          <w:p w14:paraId="5FEC5B6A" w14:textId="3EA14AC7" w:rsidR="00EB4398" w:rsidRPr="008175B5" w:rsidRDefault="00EB4398" w:rsidP="00305431">
            <w:pPr>
              <w:spacing w:line="480" w:lineRule="auto"/>
              <w:jc w:val="center"/>
              <w:rPr>
                <w:rFonts w:ascii="Arial" w:hAnsi="Arial" w:cs="Arial"/>
                <w:b/>
                <w:bCs/>
                <w:sz w:val="18"/>
                <w:szCs w:val="18"/>
              </w:rPr>
            </w:pPr>
          </w:p>
        </w:tc>
        <w:tc>
          <w:tcPr>
            <w:tcW w:w="720" w:type="pct"/>
            <w:tcBorders>
              <w:left w:val="single" w:sz="12" w:space="0" w:color="auto"/>
              <w:right w:val="single" w:sz="12" w:space="0" w:color="auto"/>
            </w:tcBorders>
            <w:shd w:val="clear" w:color="auto" w:fill="F2F2F2" w:themeFill="background1" w:themeFillShade="F2"/>
            <w:noWrap/>
            <w:vAlign w:val="center"/>
          </w:tcPr>
          <w:p w14:paraId="097BCE46" w14:textId="4156EBCF" w:rsidR="00EB4398" w:rsidRPr="008175B5" w:rsidRDefault="00EB4398" w:rsidP="00305431">
            <w:pPr>
              <w:spacing w:line="480" w:lineRule="auto"/>
              <w:jc w:val="center"/>
              <w:rPr>
                <w:rFonts w:ascii="Arial" w:hAnsi="Arial" w:cs="Arial"/>
                <w:b/>
                <w:bCs/>
                <w:sz w:val="18"/>
                <w:szCs w:val="18"/>
              </w:rPr>
            </w:pPr>
          </w:p>
        </w:tc>
        <w:tc>
          <w:tcPr>
            <w:tcW w:w="519" w:type="pct"/>
            <w:tcBorders>
              <w:left w:val="single" w:sz="12" w:space="0" w:color="auto"/>
              <w:right w:val="single" w:sz="12" w:space="0" w:color="auto"/>
            </w:tcBorders>
            <w:shd w:val="clear" w:color="auto" w:fill="F2F2F2" w:themeFill="background1" w:themeFillShade="F2"/>
            <w:noWrap/>
            <w:vAlign w:val="center"/>
          </w:tcPr>
          <w:p w14:paraId="6DA501F5" w14:textId="78E9EDDB" w:rsidR="00EB4398" w:rsidRPr="008175B5" w:rsidRDefault="00EB4398" w:rsidP="00305431">
            <w:pPr>
              <w:spacing w:line="480" w:lineRule="auto"/>
              <w:jc w:val="center"/>
              <w:rPr>
                <w:rFonts w:ascii="Arial" w:hAnsi="Arial" w:cs="Arial"/>
                <w:b/>
                <w:bCs/>
                <w:sz w:val="18"/>
                <w:szCs w:val="18"/>
              </w:rPr>
            </w:pPr>
          </w:p>
        </w:tc>
        <w:tc>
          <w:tcPr>
            <w:tcW w:w="737" w:type="pct"/>
            <w:tcBorders>
              <w:left w:val="single" w:sz="12" w:space="0" w:color="auto"/>
            </w:tcBorders>
            <w:shd w:val="clear" w:color="auto" w:fill="F2F2F2" w:themeFill="background1" w:themeFillShade="F2"/>
            <w:noWrap/>
            <w:vAlign w:val="center"/>
          </w:tcPr>
          <w:p w14:paraId="6E490C7C" w14:textId="4B683C9B" w:rsidR="00EB4398" w:rsidRPr="008175B5" w:rsidRDefault="00EB4398" w:rsidP="00305431">
            <w:pPr>
              <w:spacing w:line="480" w:lineRule="auto"/>
              <w:jc w:val="center"/>
              <w:rPr>
                <w:rFonts w:ascii="Arial" w:hAnsi="Arial" w:cs="Arial"/>
                <w:b/>
                <w:bCs/>
                <w:sz w:val="18"/>
                <w:szCs w:val="18"/>
              </w:rPr>
            </w:pPr>
          </w:p>
        </w:tc>
        <w:tc>
          <w:tcPr>
            <w:tcW w:w="495" w:type="pct"/>
            <w:tcBorders>
              <w:right w:val="single" w:sz="12" w:space="0" w:color="auto"/>
            </w:tcBorders>
            <w:shd w:val="clear" w:color="auto" w:fill="F2F2F2" w:themeFill="background1" w:themeFillShade="F2"/>
            <w:vAlign w:val="center"/>
          </w:tcPr>
          <w:p w14:paraId="0370F440" w14:textId="21D38A2A" w:rsidR="00EB4398" w:rsidRPr="008175B5" w:rsidRDefault="00EB4398" w:rsidP="00305431">
            <w:pPr>
              <w:spacing w:line="480" w:lineRule="auto"/>
              <w:jc w:val="center"/>
              <w:rPr>
                <w:rFonts w:ascii="Arial" w:hAnsi="Arial" w:cs="Arial"/>
                <w:b/>
                <w:bCs/>
                <w:sz w:val="18"/>
                <w:szCs w:val="18"/>
              </w:rPr>
            </w:pPr>
          </w:p>
        </w:tc>
        <w:tc>
          <w:tcPr>
            <w:tcW w:w="515" w:type="pct"/>
            <w:tcBorders>
              <w:right w:val="single" w:sz="12" w:space="0" w:color="auto"/>
            </w:tcBorders>
            <w:shd w:val="clear" w:color="auto" w:fill="F2F2F2" w:themeFill="background1" w:themeFillShade="F2"/>
            <w:vAlign w:val="center"/>
          </w:tcPr>
          <w:p w14:paraId="1F56F0D3" w14:textId="7F13488F" w:rsidR="00EB4398" w:rsidRPr="008175B5" w:rsidRDefault="00EB4398" w:rsidP="00305431">
            <w:pPr>
              <w:spacing w:line="480" w:lineRule="auto"/>
              <w:jc w:val="center"/>
              <w:rPr>
                <w:rFonts w:ascii="Arial" w:hAnsi="Arial" w:cs="Arial"/>
                <w:b/>
                <w:bCs/>
                <w:sz w:val="18"/>
                <w:szCs w:val="18"/>
              </w:rPr>
            </w:pPr>
          </w:p>
        </w:tc>
      </w:tr>
      <w:tr w:rsidR="008F0682" w:rsidRPr="00126EC5" w14:paraId="0F7F0F2B" w14:textId="77777777"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62736C51" w14:textId="4172F224" w:rsidR="008F0682" w:rsidRPr="00C61DD7" w:rsidRDefault="008F0682" w:rsidP="00305431">
            <w:pPr>
              <w:spacing w:line="480" w:lineRule="auto"/>
              <w:ind w:left="170"/>
              <w:rPr>
                <w:rFonts w:ascii="Arial" w:hAnsi="Arial" w:cs="Arial"/>
                <w:bCs/>
                <w:sz w:val="18"/>
                <w:szCs w:val="18"/>
              </w:rPr>
            </w:pPr>
            <w:r>
              <w:rPr>
                <w:rFonts w:ascii="Arial" w:hAnsi="Arial" w:cs="Arial"/>
                <w:bCs/>
                <w:sz w:val="18"/>
                <w:szCs w:val="18"/>
              </w:rPr>
              <w:t xml:space="preserve">No or </w:t>
            </w:r>
            <w:r w:rsidRPr="00C7729B">
              <w:rPr>
                <w:rFonts w:ascii="Arial" w:hAnsi="Arial" w:cs="Arial"/>
                <w:bCs/>
                <w:sz w:val="18"/>
                <w:szCs w:val="18"/>
              </w:rPr>
              <w:t>Low</w:t>
            </w:r>
            <w:r>
              <w:rPr>
                <w:rFonts w:ascii="Arial" w:hAnsi="Arial" w:cs="Arial"/>
                <w:bCs/>
                <w:sz w:val="18"/>
                <w:szCs w:val="18"/>
              </w:rPr>
              <w:t>-f</w:t>
            </w:r>
            <w:r w:rsidRPr="00C7729B">
              <w:rPr>
                <w:rFonts w:ascii="Arial" w:hAnsi="Arial" w:cs="Arial"/>
                <w:bCs/>
                <w:sz w:val="18"/>
                <w:szCs w:val="18"/>
              </w:rPr>
              <w:t>low oxygen support</w:t>
            </w:r>
          </w:p>
        </w:tc>
        <w:tc>
          <w:tcPr>
            <w:tcW w:w="747" w:type="pct"/>
            <w:tcBorders>
              <w:left w:val="single" w:sz="12" w:space="0" w:color="auto"/>
              <w:right w:val="single" w:sz="12" w:space="0" w:color="auto"/>
            </w:tcBorders>
            <w:shd w:val="clear" w:color="auto" w:fill="F2F2F2" w:themeFill="background1" w:themeFillShade="F2"/>
            <w:vAlign w:val="center"/>
          </w:tcPr>
          <w:p w14:paraId="010F5870" w14:textId="74560C62" w:rsidR="008F0682" w:rsidRPr="00126EC5" w:rsidRDefault="008F0682" w:rsidP="00305431">
            <w:pPr>
              <w:spacing w:line="480" w:lineRule="auto"/>
              <w:jc w:val="center"/>
              <w:rPr>
                <w:rFonts w:ascii="Arial" w:hAnsi="Arial" w:cs="Arial"/>
                <w:sz w:val="18"/>
                <w:szCs w:val="18"/>
              </w:rPr>
            </w:pPr>
            <w:r>
              <w:rPr>
                <w:rFonts w:ascii="Arial" w:hAnsi="Arial" w:cs="Arial"/>
                <w:sz w:val="18"/>
                <w:szCs w:val="18"/>
              </w:rPr>
              <w:t>511 (76.4)</w:t>
            </w:r>
          </w:p>
        </w:tc>
        <w:tc>
          <w:tcPr>
            <w:tcW w:w="720" w:type="pct"/>
            <w:tcBorders>
              <w:left w:val="single" w:sz="12" w:space="0" w:color="auto"/>
              <w:right w:val="single" w:sz="12" w:space="0" w:color="auto"/>
            </w:tcBorders>
            <w:shd w:val="clear" w:color="auto" w:fill="F2F2F2" w:themeFill="background1" w:themeFillShade="F2"/>
            <w:noWrap/>
            <w:vAlign w:val="center"/>
          </w:tcPr>
          <w:p w14:paraId="44C08193" w14:textId="6357A74E"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575 (86.0)</w:t>
            </w:r>
          </w:p>
        </w:tc>
        <w:tc>
          <w:tcPr>
            <w:tcW w:w="519" w:type="pct"/>
            <w:tcBorders>
              <w:left w:val="single" w:sz="12" w:space="0" w:color="auto"/>
              <w:right w:val="single" w:sz="12" w:space="0" w:color="auto"/>
            </w:tcBorders>
            <w:shd w:val="clear" w:color="auto" w:fill="F2F2F2" w:themeFill="background1" w:themeFillShade="F2"/>
            <w:noWrap/>
            <w:vAlign w:val="center"/>
          </w:tcPr>
          <w:p w14:paraId="2837C9C9" w14:textId="34BA407D"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reference</w:t>
            </w:r>
          </w:p>
        </w:tc>
        <w:tc>
          <w:tcPr>
            <w:tcW w:w="737" w:type="pct"/>
            <w:tcBorders>
              <w:left w:val="single" w:sz="12" w:space="0" w:color="auto"/>
            </w:tcBorders>
            <w:shd w:val="clear" w:color="auto" w:fill="F2F2F2" w:themeFill="background1" w:themeFillShade="F2"/>
            <w:noWrap/>
            <w:vAlign w:val="center"/>
          </w:tcPr>
          <w:p w14:paraId="7F44D9BD" w14:textId="4E65FBB2"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107 (51.7)</w:t>
            </w:r>
          </w:p>
        </w:tc>
        <w:tc>
          <w:tcPr>
            <w:tcW w:w="495" w:type="pct"/>
            <w:tcBorders>
              <w:right w:val="single" w:sz="12" w:space="0" w:color="auto"/>
            </w:tcBorders>
            <w:shd w:val="clear" w:color="auto" w:fill="F2F2F2" w:themeFill="background1" w:themeFillShade="F2"/>
            <w:vAlign w:val="center"/>
          </w:tcPr>
          <w:p w14:paraId="0F6230EF" w14:textId="74BDDC27"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126 (60.9)</w:t>
            </w:r>
          </w:p>
        </w:tc>
        <w:tc>
          <w:tcPr>
            <w:tcW w:w="515" w:type="pct"/>
            <w:tcBorders>
              <w:right w:val="single" w:sz="12" w:space="0" w:color="auto"/>
            </w:tcBorders>
            <w:shd w:val="clear" w:color="auto" w:fill="F2F2F2" w:themeFill="background1" w:themeFillShade="F2"/>
            <w:vAlign w:val="center"/>
          </w:tcPr>
          <w:p w14:paraId="44FBEB4F" w14:textId="32B3B28A"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reference</w:t>
            </w:r>
          </w:p>
        </w:tc>
      </w:tr>
      <w:tr w:rsidR="008F0682" w:rsidRPr="00126EC5" w14:paraId="03B5FE3C" w14:textId="77777777"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68672886" w14:textId="64B96D19" w:rsidR="008F0682" w:rsidRPr="00C61DD7" w:rsidRDefault="008F0682" w:rsidP="00305431">
            <w:pPr>
              <w:spacing w:line="480" w:lineRule="auto"/>
              <w:ind w:left="170"/>
              <w:rPr>
                <w:rFonts w:ascii="Arial" w:hAnsi="Arial" w:cs="Arial"/>
                <w:bCs/>
                <w:sz w:val="18"/>
                <w:szCs w:val="18"/>
              </w:rPr>
            </w:pPr>
            <w:r w:rsidRPr="00C7729B">
              <w:rPr>
                <w:rFonts w:ascii="Arial" w:hAnsi="Arial" w:cs="Arial"/>
                <w:bCs/>
                <w:sz w:val="18"/>
                <w:szCs w:val="18"/>
              </w:rPr>
              <w:t>High-</w:t>
            </w:r>
            <w:r>
              <w:rPr>
                <w:rFonts w:ascii="Arial" w:hAnsi="Arial" w:cs="Arial"/>
                <w:bCs/>
                <w:sz w:val="18"/>
                <w:szCs w:val="18"/>
              </w:rPr>
              <w:t>f</w:t>
            </w:r>
            <w:r w:rsidRPr="00C7729B">
              <w:rPr>
                <w:rFonts w:ascii="Arial" w:hAnsi="Arial" w:cs="Arial"/>
                <w:bCs/>
                <w:sz w:val="18"/>
                <w:szCs w:val="18"/>
              </w:rPr>
              <w:t xml:space="preserve">low </w:t>
            </w:r>
            <w:r w:rsidR="00273E28" w:rsidRPr="00C7729B">
              <w:rPr>
                <w:rFonts w:ascii="Arial" w:hAnsi="Arial" w:cs="Arial"/>
                <w:bCs/>
                <w:sz w:val="18"/>
                <w:szCs w:val="18"/>
              </w:rPr>
              <w:t xml:space="preserve">oxygen support </w:t>
            </w:r>
            <w:r w:rsidRPr="00C7729B">
              <w:rPr>
                <w:rFonts w:ascii="Arial" w:hAnsi="Arial" w:cs="Arial"/>
                <w:bCs/>
                <w:sz w:val="18"/>
                <w:szCs w:val="18"/>
              </w:rPr>
              <w:t xml:space="preserve">or </w:t>
            </w:r>
            <w:r>
              <w:rPr>
                <w:rFonts w:ascii="Arial" w:hAnsi="Arial" w:cs="Arial"/>
                <w:bCs/>
                <w:sz w:val="18"/>
                <w:szCs w:val="18"/>
              </w:rPr>
              <w:t>m</w:t>
            </w:r>
            <w:r w:rsidRPr="00C7729B">
              <w:rPr>
                <w:rFonts w:ascii="Arial" w:hAnsi="Arial" w:cs="Arial"/>
                <w:bCs/>
                <w:sz w:val="18"/>
                <w:szCs w:val="18"/>
              </w:rPr>
              <w:t xml:space="preserve">echanical </w:t>
            </w:r>
            <w:r>
              <w:rPr>
                <w:rFonts w:ascii="Arial" w:hAnsi="Arial" w:cs="Arial"/>
                <w:bCs/>
                <w:sz w:val="18"/>
                <w:szCs w:val="18"/>
              </w:rPr>
              <w:t>ventilation</w:t>
            </w:r>
          </w:p>
        </w:tc>
        <w:tc>
          <w:tcPr>
            <w:tcW w:w="747" w:type="pct"/>
            <w:tcBorders>
              <w:left w:val="single" w:sz="12" w:space="0" w:color="auto"/>
              <w:right w:val="single" w:sz="12" w:space="0" w:color="auto"/>
            </w:tcBorders>
            <w:shd w:val="clear" w:color="auto" w:fill="F2F2F2" w:themeFill="background1" w:themeFillShade="F2"/>
            <w:vAlign w:val="center"/>
          </w:tcPr>
          <w:p w14:paraId="588A7FBC" w14:textId="563DEFA3" w:rsidR="008F0682" w:rsidRPr="00126EC5" w:rsidRDefault="008F0682" w:rsidP="00305431">
            <w:pPr>
              <w:spacing w:line="480" w:lineRule="auto"/>
              <w:jc w:val="center"/>
              <w:rPr>
                <w:rFonts w:ascii="Arial" w:hAnsi="Arial" w:cs="Arial"/>
                <w:sz w:val="18"/>
                <w:szCs w:val="18"/>
              </w:rPr>
            </w:pPr>
            <w:r w:rsidRPr="00EB4398">
              <w:rPr>
                <w:rFonts w:ascii="Arial" w:hAnsi="Arial" w:cs="Arial"/>
                <w:sz w:val="18"/>
                <w:szCs w:val="18"/>
              </w:rPr>
              <w:t>158 (2</w:t>
            </w:r>
            <w:r>
              <w:rPr>
                <w:rFonts w:ascii="Arial" w:hAnsi="Arial" w:cs="Arial"/>
                <w:sz w:val="18"/>
                <w:szCs w:val="18"/>
              </w:rPr>
              <w:t>3.6</w:t>
            </w:r>
            <w:r w:rsidRPr="00EB4398">
              <w:rPr>
                <w:rFonts w:ascii="Arial" w:hAnsi="Arial" w:cs="Arial"/>
                <w:sz w:val="18"/>
                <w:szCs w:val="18"/>
              </w:rPr>
              <w:t>)</w:t>
            </w:r>
          </w:p>
        </w:tc>
        <w:tc>
          <w:tcPr>
            <w:tcW w:w="720" w:type="pct"/>
            <w:tcBorders>
              <w:left w:val="single" w:sz="12" w:space="0" w:color="auto"/>
              <w:right w:val="single" w:sz="12" w:space="0" w:color="auto"/>
            </w:tcBorders>
            <w:shd w:val="clear" w:color="auto" w:fill="F2F2F2" w:themeFill="background1" w:themeFillShade="F2"/>
            <w:noWrap/>
            <w:vAlign w:val="center"/>
          </w:tcPr>
          <w:p w14:paraId="54532E15" w14:textId="436AC369"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94 (1</w:t>
            </w:r>
            <w:r>
              <w:rPr>
                <w:rFonts w:ascii="Arial" w:hAnsi="Arial" w:cs="Arial"/>
                <w:sz w:val="18"/>
                <w:szCs w:val="18"/>
              </w:rPr>
              <w:t>4.0</w:t>
            </w:r>
            <w:r w:rsidRPr="00EB4398">
              <w:rPr>
                <w:rFonts w:ascii="Arial" w:hAnsi="Arial" w:cs="Arial"/>
                <w:sz w:val="18"/>
                <w:szCs w:val="18"/>
              </w:rPr>
              <w:t>)</w:t>
            </w:r>
          </w:p>
        </w:tc>
        <w:tc>
          <w:tcPr>
            <w:tcW w:w="519" w:type="pct"/>
            <w:tcBorders>
              <w:left w:val="single" w:sz="12" w:space="0" w:color="auto"/>
              <w:right w:val="single" w:sz="12" w:space="0" w:color="auto"/>
            </w:tcBorders>
            <w:shd w:val="clear" w:color="auto" w:fill="F2F2F2" w:themeFill="background1" w:themeFillShade="F2"/>
            <w:noWrap/>
            <w:vAlign w:val="center"/>
          </w:tcPr>
          <w:p w14:paraId="161BACDB" w14:textId="71D76A6F" w:rsidR="008F0682" w:rsidRPr="00C61DD7" w:rsidRDefault="008F0682" w:rsidP="00305431">
            <w:pPr>
              <w:spacing w:line="480" w:lineRule="auto"/>
              <w:jc w:val="center"/>
              <w:rPr>
                <w:rFonts w:ascii="Arial" w:hAnsi="Arial" w:cs="Arial"/>
                <w:sz w:val="18"/>
                <w:szCs w:val="18"/>
              </w:rPr>
            </w:pPr>
            <w:r>
              <w:rPr>
                <w:rFonts w:ascii="Arial" w:hAnsi="Arial" w:cs="Arial"/>
                <w:sz w:val="18"/>
                <w:szCs w:val="18"/>
              </w:rPr>
              <w:t>1.89 (1.43-2.51)</w:t>
            </w:r>
          </w:p>
        </w:tc>
        <w:tc>
          <w:tcPr>
            <w:tcW w:w="737" w:type="pct"/>
            <w:tcBorders>
              <w:left w:val="single" w:sz="12" w:space="0" w:color="auto"/>
            </w:tcBorders>
            <w:shd w:val="clear" w:color="auto" w:fill="F2F2F2" w:themeFill="background1" w:themeFillShade="F2"/>
            <w:noWrap/>
            <w:vAlign w:val="center"/>
          </w:tcPr>
          <w:p w14:paraId="3EC2FD23" w14:textId="5A191A73"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100 (4</w:t>
            </w:r>
            <w:r>
              <w:rPr>
                <w:rFonts w:ascii="Arial" w:hAnsi="Arial" w:cs="Arial"/>
                <w:sz w:val="18"/>
                <w:szCs w:val="18"/>
              </w:rPr>
              <w:t>8.3</w:t>
            </w:r>
            <w:r w:rsidRPr="00EB4398">
              <w:rPr>
                <w:rFonts w:ascii="Arial" w:hAnsi="Arial" w:cs="Arial"/>
                <w:sz w:val="18"/>
                <w:szCs w:val="18"/>
              </w:rPr>
              <w:t>)</w:t>
            </w:r>
          </w:p>
        </w:tc>
        <w:tc>
          <w:tcPr>
            <w:tcW w:w="495" w:type="pct"/>
            <w:tcBorders>
              <w:right w:val="single" w:sz="12" w:space="0" w:color="auto"/>
            </w:tcBorders>
            <w:shd w:val="clear" w:color="auto" w:fill="F2F2F2" w:themeFill="background1" w:themeFillShade="F2"/>
            <w:vAlign w:val="center"/>
          </w:tcPr>
          <w:p w14:paraId="59760EAA" w14:textId="1A33F1C2" w:rsidR="008F0682" w:rsidRPr="00C61DD7" w:rsidRDefault="008F0682" w:rsidP="00305431">
            <w:pPr>
              <w:spacing w:line="480" w:lineRule="auto"/>
              <w:jc w:val="center"/>
              <w:rPr>
                <w:rFonts w:ascii="Arial" w:hAnsi="Arial" w:cs="Arial"/>
                <w:sz w:val="18"/>
                <w:szCs w:val="18"/>
              </w:rPr>
            </w:pPr>
            <w:r w:rsidRPr="00EB4398">
              <w:rPr>
                <w:rFonts w:ascii="Arial" w:hAnsi="Arial" w:cs="Arial"/>
                <w:sz w:val="18"/>
                <w:szCs w:val="18"/>
              </w:rPr>
              <w:t>81 (39</w:t>
            </w:r>
            <w:r>
              <w:rPr>
                <w:rFonts w:ascii="Arial" w:hAnsi="Arial" w:cs="Arial"/>
                <w:sz w:val="18"/>
                <w:szCs w:val="18"/>
              </w:rPr>
              <w:t>.1</w:t>
            </w:r>
            <w:r w:rsidRPr="00EB4398">
              <w:rPr>
                <w:rFonts w:ascii="Arial" w:hAnsi="Arial" w:cs="Arial"/>
                <w:sz w:val="18"/>
                <w:szCs w:val="18"/>
              </w:rPr>
              <w:t>)</w:t>
            </w:r>
          </w:p>
        </w:tc>
        <w:tc>
          <w:tcPr>
            <w:tcW w:w="515" w:type="pct"/>
            <w:tcBorders>
              <w:right w:val="single" w:sz="12" w:space="0" w:color="auto"/>
            </w:tcBorders>
            <w:shd w:val="clear" w:color="auto" w:fill="F2F2F2" w:themeFill="background1" w:themeFillShade="F2"/>
            <w:vAlign w:val="center"/>
          </w:tcPr>
          <w:p w14:paraId="211D7FA1" w14:textId="55CE715F" w:rsidR="008F0682" w:rsidRPr="00DB6322" w:rsidRDefault="008F0682" w:rsidP="00305431">
            <w:pPr>
              <w:spacing w:line="480" w:lineRule="auto"/>
              <w:jc w:val="center"/>
              <w:rPr>
                <w:rFonts w:ascii="Arial" w:hAnsi="Arial" w:cs="Arial"/>
                <w:sz w:val="18"/>
                <w:szCs w:val="18"/>
              </w:rPr>
            </w:pPr>
            <w:r>
              <w:rPr>
                <w:rFonts w:ascii="Arial" w:hAnsi="Arial" w:cs="Arial"/>
                <w:sz w:val="18"/>
                <w:szCs w:val="18"/>
              </w:rPr>
              <w:t>1.45 (0.98-2.15)</w:t>
            </w:r>
          </w:p>
        </w:tc>
      </w:tr>
      <w:tr w:rsidR="008F0682" w:rsidRPr="00126EC5" w14:paraId="76C46DE5" w14:textId="77777777" w:rsidTr="0085611B">
        <w:trPr>
          <w:trHeight w:val="270"/>
        </w:trPr>
        <w:tc>
          <w:tcPr>
            <w:tcW w:w="1267" w:type="pct"/>
            <w:tcBorders>
              <w:left w:val="single" w:sz="12" w:space="0" w:color="auto"/>
              <w:right w:val="single" w:sz="12" w:space="0" w:color="auto"/>
            </w:tcBorders>
            <w:shd w:val="clear" w:color="auto" w:fill="F2F2F2" w:themeFill="background1" w:themeFillShade="F2"/>
            <w:noWrap/>
            <w:vAlign w:val="center"/>
          </w:tcPr>
          <w:p w14:paraId="66A73D89" w14:textId="2808F8BE" w:rsidR="008F0682" w:rsidRPr="00EB4398" w:rsidRDefault="008F0682" w:rsidP="00305431">
            <w:pPr>
              <w:spacing w:line="480" w:lineRule="auto"/>
              <w:rPr>
                <w:rFonts w:ascii="Arial" w:hAnsi="Arial" w:cs="Arial"/>
                <w:b/>
                <w:sz w:val="18"/>
                <w:szCs w:val="18"/>
              </w:rPr>
            </w:pPr>
            <w:r w:rsidRPr="00EB4398">
              <w:rPr>
                <w:rFonts w:ascii="Arial" w:hAnsi="Arial" w:cs="Arial"/>
                <w:b/>
                <w:sz w:val="18"/>
                <w:szCs w:val="18"/>
              </w:rPr>
              <w:t xml:space="preserve">Inpatient </w:t>
            </w:r>
            <w:r>
              <w:rPr>
                <w:rFonts w:ascii="Arial" w:hAnsi="Arial" w:cs="Arial"/>
                <w:b/>
                <w:sz w:val="18"/>
                <w:szCs w:val="18"/>
              </w:rPr>
              <w:t xml:space="preserve">30-d </w:t>
            </w:r>
            <w:r w:rsidRPr="00EB4398">
              <w:rPr>
                <w:rFonts w:ascii="Arial" w:hAnsi="Arial" w:cs="Arial"/>
                <w:b/>
                <w:sz w:val="18"/>
                <w:szCs w:val="18"/>
              </w:rPr>
              <w:t>mortality</w:t>
            </w:r>
            <w:r w:rsidR="00D01F8C">
              <w:rPr>
                <w:rFonts w:ascii="Arial" w:hAnsi="Arial" w:cs="Arial"/>
                <w:b/>
                <w:sz w:val="18"/>
                <w:szCs w:val="18"/>
              </w:rPr>
              <w:t>*</w:t>
            </w:r>
          </w:p>
        </w:tc>
        <w:tc>
          <w:tcPr>
            <w:tcW w:w="747" w:type="pct"/>
            <w:tcBorders>
              <w:left w:val="single" w:sz="12" w:space="0" w:color="auto"/>
              <w:right w:val="single" w:sz="12" w:space="0" w:color="auto"/>
            </w:tcBorders>
            <w:shd w:val="clear" w:color="auto" w:fill="F2F2F2" w:themeFill="background1" w:themeFillShade="F2"/>
            <w:vAlign w:val="center"/>
          </w:tcPr>
          <w:p w14:paraId="38F0A7FB" w14:textId="6F58710F" w:rsidR="008F0682" w:rsidRPr="008175B5" w:rsidRDefault="008F0682" w:rsidP="00305431">
            <w:pPr>
              <w:spacing w:line="480" w:lineRule="auto"/>
              <w:jc w:val="center"/>
              <w:rPr>
                <w:rFonts w:ascii="Arial" w:hAnsi="Arial" w:cs="Arial"/>
                <w:b/>
                <w:bCs/>
                <w:sz w:val="18"/>
                <w:szCs w:val="18"/>
              </w:rPr>
            </w:pPr>
            <w:r w:rsidRPr="008175B5">
              <w:rPr>
                <w:rFonts w:ascii="Arial" w:hAnsi="Arial" w:cs="Arial"/>
                <w:b/>
                <w:bCs/>
                <w:sz w:val="18"/>
                <w:szCs w:val="18"/>
              </w:rPr>
              <w:t>216 / 66</w:t>
            </w:r>
            <w:r>
              <w:rPr>
                <w:rFonts w:ascii="Arial" w:hAnsi="Arial" w:cs="Arial"/>
                <w:b/>
                <w:bCs/>
                <w:sz w:val="18"/>
                <w:szCs w:val="18"/>
              </w:rPr>
              <w:t>9</w:t>
            </w:r>
            <w:r w:rsidRPr="008175B5">
              <w:rPr>
                <w:rFonts w:ascii="Arial" w:hAnsi="Arial" w:cs="Arial"/>
                <w:b/>
                <w:bCs/>
                <w:sz w:val="18"/>
                <w:szCs w:val="18"/>
              </w:rPr>
              <w:t xml:space="preserve"> (32.3)</w:t>
            </w:r>
          </w:p>
        </w:tc>
        <w:tc>
          <w:tcPr>
            <w:tcW w:w="720" w:type="pct"/>
            <w:tcBorders>
              <w:left w:val="single" w:sz="12" w:space="0" w:color="auto"/>
              <w:right w:val="single" w:sz="12" w:space="0" w:color="auto"/>
            </w:tcBorders>
            <w:shd w:val="clear" w:color="auto" w:fill="F2F2F2" w:themeFill="background1" w:themeFillShade="F2"/>
            <w:noWrap/>
            <w:vAlign w:val="center"/>
          </w:tcPr>
          <w:p w14:paraId="036921A7" w14:textId="379FEE98" w:rsidR="008F0682" w:rsidRPr="008175B5" w:rsidRDefault="008F0682" w:rsidP="00305431">
            <w:pPr>
              <w:spacing w:line="480" w:lineRule="auto"/>
              <w:jc w:val="center"/>
              <w:rPr>
                <w:rFonts w:ascii="Arial" w:hAnsi="Arial" w:cs="Arial"/>
                <w:b/>
                <w:bCs/>
                <w:sz w:val="18"/>
                <w:szCs w:val="18"/>
              </w:rPr>
            </w:pPr>
            <w:r w:rsidRPr="008175B5">
              <w:rPr>
                <w:rFonts w:ascii="Arial" w:hAnsi="Arial" w:cs="Arial"/>
                <w:b/>
                <w:bCs/>
                <w:sz w:val="18"/>
                <w:szCs w:val="18"/>
              </w:rPr>
              <w:t>198 / 669 (29.6)</w:t>
            </w:r>
          </w:p>
        </w:tc>
        <w:tc>
          <w:tcPr>
            <w:tcW w:w="519" w:type="pct"/>
            <w:tcBorders>
              <w:left w:val="single" w:sz="12" w:space="0" w:color="auto"/>
              <w:right w:val="single" w:sz="12" w:space="0" w:color="auto"/>
            </w:tcBorders>
            <w:shd w:val="clear" w:color="auto" w:fill="F2F2F2" w:themeFill="background1" w:themeFillShade="F2"/>
            <w:noWrap/>
            <w:vAlign w:val="center"/>
          </w:tcPr>
          <w:p w14:paraId="733CB27F" w14:textId="110099B4" w:rsidR="008F0682" w:rsidRPr="008175B5" w:rsidRDefault="008F0682" w:rsidP="00305431">
            <w:pPr>
              <w:spacing w:line="480" w:lineRule="auto"/>
              <w:jc w:val="center"/>
              <w:rPr>
                <w:rFonts w:ascii="Arial" w:hAnsi="Arial" w:cs="Arial"/>
                <w:b/>
                <w:bCs/>
                <w:sz w:val="18"/>
                <w:szCs w:val="18"/>
              </w:rPr>
            </w:pPr>
            <w:r>
              <w:rPr>
                <w:rFonts w:ascii="Arial" w:hAnsi="Arial" w:cs="Arial"/>
                <w:b/>
                <w:bCs/>
                <w:sz w:val="18"/>
                <w:szCs w:val="18"/>
              </w:rPr>
              <w:t>1.13 (0.90-1.43)</w:t>
            </w:r>
          </w:p>
        </w:tc>
        <w:tc>
          <w:tcPr>
            <w:tcW w:w="737" w:type="pct"/>
            <w:tcBorders>
              <w:left w:val="single" w:sz="12" w:space="0" w:color="auto"/>
            </w:tcBorders>
            <w:shd w:val="clear" w:color="auto" w:fill="F2F2F2" w:themeFill="background1" w:themeFillShade="F2"/>
            <w:noWrap/>
            <w:vAlign w:val="center"/>
          </w:tcPr>
          <w:p w14:paraId="7A98A021" w14:textId="4F16819A" w:rsidR="008F0682" w:rsidRPr="008175B5" w:rsidRDefault="008F0682" w:rsidP="00305431">
            <w:pPr>
              <w:spacing w:line="480" w:lineRule="auto"/>
              <w:jc w:val="center"/>
              <w:rPr>
                <w:rFonts w:ascii="Arial" w:hAnsi="Arial" w:cs="Arial"/>
                <w:b/>
                <w:bCs/>
                <w:sz w:val="18"/>
                <w:szCs w:val="18"/>
              </w:rPr>
            </w:pPr>
            <w:r w:rsidRPr="008175B5">
              <w:rPr>
                <w:rFonts w:ascii="Arial" w:hAnsi="Arial" w:cs="Arial"/>
                <w:b/>
                <w:bCs/>
                <w:sz w:val="18"/>
                <w:szCs w:val="18"/>
              </w:rPr>
              <w:t>72</w:t>
            </w:r>
            <w:r>
              <w:rPr>
                <w:rFonts w:ascii="Arial" w:hAnsi="Arial" w:cs="Arial"/>
                <w:b/>
                <w:bCs/>
                <w:sz w:val="18"/>
                <w:szCs w:val="18"/>
              </w:rPr>
              <w:t xml:space="preserve"> / 207</w:t>
            </w:r>
            <w:r w:rsidRPr="008175B5">
              <w:rPr>
                <w:rFonts w:ascii="Arial" w:hAnsi="Arial" w:cs="Arial"/>
                <w:b/>
                <w:bCs/>
                <w:sz w:val="18"/>
                <w:szCs w:val="18"/>
              </w:rPr>
              <w:t xml:space="preserve"> (3</w:t>
            </w:r>
            <w:r>
              <w:rPr>
                <w:rFonts w:ascii="Arial" w:hAnsi="Arial" w:cs="Arial"/>
                <w:b/>
                <w:bCs/>
                <w:sz w:val="18"/>
                <w:szCs w:val="18"/>
              </w:rPr>
              <w:t>4.8</w:t>
            </w:r>
            <w:r w:rsidRPr="008175B5">
              <w:rPr>
                <w:rFonts w:ascii="Arial" w:hAnsi="Arial" w:cs="Arial"/>
                <w:b/>
                <w:bCs/>
                <w:sz w:val="18"/>
                <w:szCs w:val="18"/>
              </w:rPr>
              <w:t>)</w:t>
            </w:r>
          </w:p>
        </w:tc>
        <w:tc>
          <w:tcPr>
            <w:tcW w:w="495" w:type="pct"/>
            <w:tcBorders>
              <w:right w:val="single" w:sz="12" w:space="0" w:color="auto"/>
            </w:tcBorders>
            <w:shd w:val="clear" w:color="auto" w:fill="F2F2F2" w:themeFill="background1" w:themeFillShade="F2"/>
            <w:vAlign w:val="center"/>
          </w:tcPr>
          <w:p w14:paraId="4C4404B4" w14:textId="6206C5B5" w:rsidR="008F0682" w:rsidRPr="008175B5" w:rsidRDefault="008F0682" w:rsidP="00305431">
            <w:pPr>
              <w:spacing w:line="480" w:lineRule="auto"/>
              <w:jc w:val="center"/>
              <w:rPr>
                <w:rFonts w:ascii="Arial" w:hAnsi="Arial" w:cs="Arial"/>
                <w:b/>
                <w:bCs/>
                <w:sz w:val="18"/>
                <w:szCs w:val="18"/>
              </w:rPr>
            </w:pPr>
            <w:r w:rsidRPr="008175B5">
              <w:rPr>
                <w:rFonts w:ascii="Arial" w:hAnsi="Arial" w:cs="Arial"/>
                <w:b/>
                <w:bCs/>
                <w:sz w:val="18"/>
                <w:szCs w:val="18"/>
              </w:rPr>
              <w:t>26</w:t>
            </w:r>
            <w:r>
              <w:rPr>
                <w:rFonts w:ascii="Arial" w:hAnsi="Arial" w:cs="Arial"/>
                <w:b/>
                <w:bCs/>
                <w:sz w:val="18"/>
                <w:szCs w:val="18"/>
              </w:rPr>
              <w:t xml:space="preserve"> / 207</w:t>
            </w:r>
            <w:r w:rsidRPr="008175B5">
              <w:rPr>
                <w:rFonts w:ascii="Arial" w:hAnsi="Arial" w:cs="Arial"/>
                <w:b/>
                <w:bCs/>
                <w:sz w:val="18"/>
                <w:szCs w:val="18"/>
              </w:rPr>
              <w:t xml:space="preserve"> (1</w:t>
            </w:r>
            <w:r>
              <w:rPr>
                <w:rFonts w:ascii="Arial" w:hAnsi="Arial" w:cs="Arial"/>
                <w:b/>
                <w:bCs/>
                <w:sz w:val="18"/>
                <w:szCs w:val="18"/>
              </w:rPr>
              <w:t>2.6</w:t>
            </w:r>
            <w:r w:rsidRPr="008175B5">
              <w:rPr>
                <w:rFonts w:ascii="Arial" w:hAnsi="Arial" w:cs="Arial"/>
                <w:b/>
                <w:bCs/>
                <w:sz w:val="18"/>
                <w:szCs w:val="18"/>
              </w:rPr>
              <w:t>)</w:t>
            </w:r>
          </w:p>
        </w:tc>
        <w:tc>
          <w:tcPr>
            <w:tcW w:w="515" w:type="pct"/>
            <w:tcBorders>
              <w:right w:val="single" w:sz="12" w:space="0" w:color="auto"/>
            </w:tcBorders>
            <w:shd w:val="clear" w:color="auto" w:fill="F2F2F2" w:themeFill="background1" w:themeFillShade="F2"/>
            <w:vAlign w:val="center"/>
          </w:tcPr>
          <w:p w14:paraId="68754AD3" w14:textId="5E65A115" w:rsidR="008F0682" w:rsidRPr="008175B5" w:rsidRDefault="008F0682" w:rsidP="00305431">
            <w:pPr>
              <w:spacing w:line="480" w:lineRule="auto"/>
              <w:jc w:val="center"/>
              <w:rPr>
                <w:rFonts w:ascii="Arial" w:hAnsi="Arial" w:cs="Arial"/>
                <w:b/>
                <w:bCs/>
                <w:sz w:val="18"/>
                <w:szCs w:val="18"/>
              </w:rPr>
            </w:pPr>
            <w:r>
              <w:rPr>
                <w:rFonts w:ascii="Arial" w:hAnsi="Arial" w:cs="Arial"/>
                <w:b/>
                <w:bCs/>
                <w:sz w:val="18"/>
                <w:szCs w:val="18"/>
              </w:rPr>
              <w:t>3.71 (2.25-6.13)</w:t>
            </w:r>
          </w:p>
        </w:tc>
      </w:tr>
    </w:tbl>
    <w:p w14:paraId="2F4EEB2D" w14:textId="382D3A3F" w:rsidR="00D01F8C" w:rsidRDefault="00D01F8C" w:rsidP="00305431">
      <w:pPr>
        <w:spacing w:after="0" w:line="480" w:lineRule="auto"/>
        <w:rPr>
          <w:rFonts w:ascii="Arial" w:hAnsi="Arial" w:cs="Arial"/>
          <w:sz w:val="16"/>
          <w:szCs w:val="16"/>
        </w:rPr>
      </w:pPr>
      <w:r>
        <w:rPr>
          <w:rFonts w:ascii="Arial" w:hAnsi="Arial" w:cs="Arial"/>
          <w:sz w:val="16"/>
          <w:szCs w:val="16"/>
        </w:rPr>
        <w:lastRenderedPageBreak/>
        <w:t>*Mortality proportion at 30 days.</w:t>
      </w:r>
    </w:p>
    <w:p w14:paraId="790C8F81" w14:textId="7B3B5C40" w:rsidR="00AE45B9" w:rsidRDefault="00AE45B9" w:rsidP="00305431">
      <w:pPr>
        <w:spacing w:after="0" w:line="480" w:lineRule="auto"/>
        <w:rPr>
          <w:rFonts w:ascii="Arial" w:hAnsi="Arial" w:cs="Arial"/>
          <w:sz w:val="16"/>
          <w:szCs w:val="16"/>
        </w:rPr>
      </w:pPr>
      <w:r w:rsidRPr="0003700A">
        <w:rPr>
          <w:rFonts w:ascii="Arial" w:hAnsi="Arial" w:cs="Arial"/>
          <w:sz w:val="16"/>
          <w:szCs w:val="16"/>
        </w:rPr>
        <w:t>COVID-19, coronavirus disease 2019; IQR, interquartile range;</w:t>
      </w:r>
      <w:r>
        <w:rPr>
          <w:rFonts w:ascii="Arial" w:hAnsi="Arial" w:cs="Arial"/>
          <w:sz w:val="16"/>
          <w:szCs w:val="16"/>
        </w:rPr>
        <w:t xml:space="preserve"> n/a, not applicable.</w:t>
      </w:r>
    </w:p>
    <w:p w14:paraId="47383547" w14:textId="77777777" w:rsidR="007942BE" w:rsidRDefault="007942BE" w:rsidP="00305431">
      <w:pPr>
        <w:spacing w:after="0" w:line="480" w:lineRule="auto"/>
        <w:rPr>
          <w:rFonts w:ascii="Arial" w:hAnsi="Arial" w:cs="Arial"/>
        </w:rPr>
      </w:pPr>
      <w:r>
        <w:rPr>
          <w:rFonts w:ascii="Arial" w:hAnsi="Arial" w:cs="Arial"/>
        </w:rPr>
        <w:br w:type="page"/>
      </w:r>
    </w:p>
    <w:p w14:paraId="374E6B17" w14:textId="6D1529E0" w:rsidR="007942BE" w:rsidRPr="003E2AEE" w:rsidRDefault="007942BE" w:rsidP="00305431">
      <w:pPr>
        <w:spacing w:after="0" w:line="480" w:lineRule="auto"/>
        <w:rPr>
          <w:rFonts w:ascii="Arial" w:hAnsi="Arial" w:cs="Arial"/>
          <w:b/>
          <w:bCs/>
          <w:color w:val="000000" w:themeColor="text1"/>
        </w:rPr>
      </w:pPr>
      <w:r w:rsidRPr="003E2AEE">
        <w:rPr>
          <w:rFonts w:ascii="Arial" w:hAnsi="Arial" w:cs="Arial"/>
          <w:b/>
          <w:bCs/>
          <w:color w:val="000000" w:themeColor="text1"/>
        </w:rPr>
        <w:lastRenderedPageBreak/>
        <w:t>Table 5. Post</w:t>
      </w:r>
      <w:r w:rsidR="00283470" w:rsidRPr="003E2AEE">
        <w:rPr>
          <w:rFonts w:ascii="Arial" w:hAnsi="Arial" w:cs="Arial"/>
          <w:b/>
          <w:bCs/>
          <w:color w:val="000000" w:themeColor="text1"/>
        </w:rPr>
        <w:t xml:space="preserve"> </w:t>
      </w:r>
      <w:r w:rsidRPr="003E2AEE">
        <w:rPr>
          <w:rFonts w:ascii="Arial" w:hAnsi="Arial" w:cs="Arial"/>
          <w:b/>
          <w:bCs/>
          <w:color w:val="000000" w:themeColor="text1"/>
        </w:rPr>
        <w:t xml:space="preserve">COVID-19 </w:t>
      </w:r>
      <w:r w:rsidR="00283470" w:rsidRPr="003E2AEE">
        <w:rPr>
          <w:rFonts w:ascii="Arial" w:hAnsi="Arial" w:cs="Arial"/>
          <w:b/>
          <w:bCs/>
          <w:color w:val="000000" w:themeColor="text1"/>
        </w:rPr>
        <w:t xml:space="preserve">condition </w:t>
      </w:r>
      <w:r w:rsidRPr="003E2AEE">
        <w:rPr>
          <w:rFonts w:ascii="Arial" w:hAnsi="Arial" w:cs="Arial"/>
          <w:b/>
          <w:bCs/>
          <w:color w:val="000000" w:themeColor="text1"/>
        </w:rPr>
        <w:t xml:space="preserve">in patients with hematologic malignancies, by patient characteristics, hematologic malignancy and COVID-19 </w:t>
      </w:r>
      <w:r w:rsidR="003E2AEE">
        <w:rPr>
          <w:rFonts w:ascii="Arial" w:hAnsi="Arial" w:cs="Arial"/>
          <w:b/>
          <w:bCs/>
          <w:color w:val="000000" w:themeColor="text1"/>
        </w:rPr>
        <w:t>features</w:t>
      </w:r>
    </w:p>
    <w:tbl>
      <w:tblPr>
        <w:tblStyle w:val="Tablaconcuadrcula"/>
        <w:tblW w:w="4676" w:type="pct"/>
        <w:tblLayout w:type="fixed"/>
        <w:tblCellMar>
          <w:left w:w="57" w:type="dxa"/>
          <w:right w:w="57" w:type="dxa"/>
        </w:tblCellMar>
        <w:tblLook w:val="04A0" w:firstRow="1" w:lastRow="0" w:firstColumn="1" w:lastColumn="0" w:noHBand="0" w:noVBand="1"/>
      </w:tblPr>
      <w:tblGrid>
        <w:gridCol w:w="5372"/>
        <w:gridCol w:w="1417"/>
        <w:gridCol w:w="1417"/>
        <w:gridCol w:w="1704"/>
        <w:gridCol w:w="1417"/>
        <w:gridCol w:w="1698"/>
      </w:tblGrid>
      <w:tr w:rsidR="00D1433E" w:rsidRPr="00126EC5" w14:paraId="41FBCB60" w14:textId="77777777" w:rsidTr="003E2AEE">
        <w:trPr>
          <w:trHeight w:val="50"/>
          <w:tblHeader/>
        </w:trPr>
        <w:tc>
          <w:tcPr>
            <w:tcW w:w="2062" w:type="pct"/>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566F1C48" w14:textId="77777777" w:rsidR="00D1433E" w:rsidRPr="00E6384C" w:rsidRDefault="00D1433E" w:rsidP="00305431">
            <w:pPr>
              <w:spacing w:line="480" w:lineRule="auto"/>
              <w:rPr>
                <w:rFonts w:ascii="Arial" w:hAnsi="Arial" w:cs="Arial"/>
                <w:b/>
                <w:bCs/>
                <w:sz w:val="18"/>
                <w:szCs w:val="18"/>
              </w:rPr>
            </w:pPr>
          </w:p>
        </w:tc>
        <w:tc>
          <w:tcPr>
            <w:tcW w:w="1742" w:type="pct"/>
            <w:gridSpan w:val="3"/>
            <w:tcBorders>
              <w:top w:val="single" w:sz="12" w:space="0" w:color="auto"/>
              <w:left w:val="single" w:sz="12" w:space="0" w:color="auto"/>
              <w:right w:val="single" w:sz="12" w:space="0" w:color="auto"/>
            </w:tcBorders>
            <w:shd w:val="clear" w:color="auto" w:fill="D9D9D9" w:themeFill="background1" w:themeFillShade="D9"/>
          </w:tcPr>
          <w:p w14:paraId="7F9CE891" w14:textId="192DCAD9" w:rsidR="00D1433E" w:rsidRPr="00E6384C" w:rsidRDefault="00D1433E" w:rsidP="00305431">
            <w:pPr>
              <w:spacing w:line="480" w:lineRule="auto"/>
              <w:jc w:val="center"/>
              <w:rPr>
                <w:rFonts w:ascii="Arial" w:hAnsi="Arial" w:cs="Arial"/>
                <w:b/>
                <w:bCs/>
                <w:sz w:val="18"/>
                <w:szCs w:val="18"/>
              </w:rPr>
            </w:pPr>
            <w:r w:rsidRPr="00E6384C">
              <w:rPr>
                <w:rFonts w:ascii="Arial" w:hAnsi="Arial" w:cs="Arial"/>
                <w:b/>
                <w:bCs/>
                <w:sz w:val="18"/>
                <w:szCs w:val="18"/>
              </w:rPr>
              <w:t xml:space="preserve">Patients with </w:t>
            </w:r>
            <w:r>
              <w:rPr>
                <w:rFonts w:ascii="Arial" w:hAnsi="Arial" w:cs="Arial"/>
                <w:b/>
                <w:bCs/>
                <w:sz w:val="18"/>
                <w:szCs w:val="18"/>
              </w:rPr>
              <w:t>PCC</w:t>
            </w:r>
            <w:r w:rsidRPr="00E6384C">
              <w:rPr>
                <w:rFonts w:ascii="Arial" w:hAnsi="Arial" w:cs="Arial"/>
                <w:b/>
                <w:bCs/>
                <w:sz w:val="18"/>
                <w:szCs w:val="18"/>
              </w:rPr>
              <w:t xml:space="preserve"> data, N = 278</w:t>
            </w:r>
            <w:r>
              <w:rPr>
                <w:rFonts w:ascii="Arial" w:hAnsi="Arial" w:cs="Arial"/>
                <w:b/>
                <w:bCs/>
                <w:sz w:val="18"/>
                <w:szCs w:val="18"/>
              </w:rPr>
              <w:t>*</w:t>
            </w:r>
          </w:p>
        </w:tc>
        <w:tc>
          <w:tcPr>
            <w:tcW w:w="1196" w:type="pct"/>
            <w:gridSpan w:val="2"/>
            <w:tcBorders>
              <w:top w:val="single" w:sz="12" w:space="0" w:color="auto"/>
              <w:left w:val="single" w:sz="12" w:space="0" w:color="auto"/>
              <w:right w:val="single" w:sz="12" w:space="0" w:color="auto"/>
            </w:tcBorders>
            <w:shd w:val="clear" w:color="auto" w:fill="D9D9D9" w:themeFill="background1" w:themeFillShade="D9"/>
          </w:tcPr>
          <w:p w14:paraId="419310E4" w14:textId="77777777" w:rsidR="00D1433E" w:rsidRPr="00126EC5" w:rsidRDefault="00D1433E" w:rsidP="00305431">
            <w:pPr>
              <w:spacing w:line="480" w:lineRule="auto"/>
              <w:jc w:val="center"/>
              <w:rPr>
                <w:rFonts w:ascii="Arial" w:hAnsi="Arial" w:cs="Arial"/>
                <w:b/>
                <w:bCs/>
                <w:sz w:val="18"/>
                <w:szCs w:val="18"/>
              </w:rPr>
            </w:pPr>
            <w:r>
              <w:rPr>
                <w:rFonts w:ascii="Arial" w:hAnsi="Arial" w:cs="Arial"/>
                <w:b/>
                <w:bCs/>
                <w:sz w:val="18"/>
                <w:szCs w:val="18"/>
              </w:rPr>
              <w:t>Odds ratio (95% CI)</w:t>
            </w:r>
          </w:p>
        </w:tc>
      </w:tr>
      <w:tr w:rsidR="00D1433E" w:rsidRPr="00126EC5" w14:paraId="604BF9FE" w14:textId="77777777" w:rsidTr="003E2AEE">
        <w:trPr>
          <w:trHeight w:val="60"/>
          <w:tblHeader/>
        </w:trPr>
        <w:tc>
          <w:tcPr>
            <w:tcW w:w="2062" w:type="pct"/>
            <w:vMerge/>
            <w:tcBorders>
              <w:left w:val="single" w:sz="12" w:space="0" w:color="auto"/>
              <w:bottom w:val="single" w:sz="12" w:space="0" w:color="auto"/>
              <w:right w:val="single" w:sz="12" w:space="0" w:color="auto"/>
            </w:tcBorders>
            <w:shd w:val="clear" w:color="auto" w:fill="D9D9D9" w:themeFill="background1" w:themeFillShade="D9"/>
            <w:vAlign w:val="center"/>
            <w:hideMark/>
          </w:tcPr>
          <w:p w14:paraId="73B605D4" w14:textId="77777777" w:rsidR="00D1433E" w:rsidRPr="00C61DD7" w:rsidRDefault="00D1433E" w:rsidP="00305431">
            <w:pPr>
              <w:spacing w:line="480" w:lineRule="auto"/>
              <w:rPr>
                <w:rFonts w:ascii="Arial" w:hAnsi="Arial" w:cs="Arial"/>
                <w:b/>
                <w:bCs/>
                <w:sz w:val="18"/>
                <w:szCs w:val="18"/>
              </w:rPr>
            </w:pPr>
          </w:p>
        </w:tc>
        <w:tc>
          <w:tcPr>
            <w:tcW w:w="544" w:type="pct"/>
            <w:tcBorders>
              <w:left w:val="single" w:sz="12" w:space="0" w:color="auto"/>
              <w:bottom w:val="single" w:sz="12" w:space="0" w:color="auto"/>
              <w:right w:val="single" w:sz="12" w:space="0" w:color="auto"/>
            </w:tcBorders>
            <w:shd w:val="clear" w:color="auto" w:fill="D9D9D9" w:themeFill="background1" w:themeFillShade="D9"/>
          </w:tcPr>
          <w:p w14:paraId="77E32E43" w14:textId="50C296EE" w:rsidR="00D1433E" w:rsidRDefault="00D1433E" w:rsidP="00305431">
            <w:pPr>
              <w:spacing w:line="480" w:lineRule="auto"/>
              <w:jc w:val="center"/>
              <w:rPr>
                <w:rFonts w:ascii="Arial" w:hAnsi="Arial" w:cs="Arial"/>
                <w:b/>
                <w:bCs/>
                <w:sz w:val="18"/>
                <w:szCs w:val="18"/>
              </w:rPr>
            </w:pPr>
            <w:r w:rsidRPr="003E2AEE">
              <w:rPr>
                <w:rFonts w:ascii="Arial" w:hAnsi="Arial" w:cs="Arial"/>
                <w:b/>
                <w:bCs/>
                <w:color w:val="000000" w:themeColor="text1"/>
                <w:sz w:val="18"/>
                <w:szCs w:val="18"/>
              </w:rPr>
              <w:t>Total, N</w:t>
            </w:r>
            <w:r w:rsidR="007D7690" w:rsidRPr="003E2AEE">
              <w:rPr>
                <w:rFonts w:ascii="Arial" w:hAnsi="Arial" w:cs="Arial"/>
                <w:b/>
                <w:bCs/>
                <w:color w:val="000000" w:themeColor="text1"/>
                <w:sz w:val="18"/>
                <w:szCs w:val="18"/>
              </w:rPr>
              <w:t xml:space="preserve"> </w:t>
            </w:r>
            <w:r w:rsidRPr="003E2AEE">
              <w:rPr>
                <w:rFonts w:ascii="Arial" w:hAnsi="Arial" w:cs="Arial"/>
                <w:b/>
                <w:bCs/>
                <w:color w:val="000000" w:themeColor="text1"/>
                <w:sz w:val="18"/>
                <w:szCs w:val="18"/>
              </w:rPr>
              <w:t>=</w:t>
            </w:r>
            <w:r w:rsidR="007D7690" w:rsidRPr="003E2AEE">
              <w:rPr>
                <w:rFonts w:ascii="Arial" w:hAnsi="Arial" w:cs="Arial"/>
                <w:b/>
                <w:bCs/>
                <w:color w:val="000000" w:themeColor="text1"/>
                <w:sz w:val="18"/>
                <w:szCs w:val="18"/>
              </w:rPr>
              <w:t xml:space="preserve"> </w:t>
            </w:r>
            <w:r w:rsidRPr="003E2AEE">
              <w:rPr>
                <w:rFonts w:ascii="Arial" w:hAnsi="Arial" w:cs="Arial"/>
                <w:b/>
                <w:bCs/>
                <w:color w:val="000000" w:themeColor="text1"/>
                <w:sz w:val="18"/>
                <w:szCs w:val="18"/>
              </w:rPr>
              <w:t>278</w:t>
            </w:r>
          </w:p>
        </w:tc>
        <w:tc>
          <w:tcPr>
            <w:tcW w:w="544" w:type="pct"/>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290A7BB2" w14:textId="7B86A7E0" w:rsidR="00D1433E" w:rsidRPr="00C61DD7" w:rsidRDefault="00D1433E" w:rsidP="00305431">
            <w:pPr>
              <w:spacing w:line="480" w:lineRule="auto"/>
              <w:jc w:val="center"/>
              <w:rPr>
                <w:rFonts w:ascii="Arial" w:hAnsi="Arial" w:cs="Arial"/>
                <w:b/>
                <w:bCs/>
                <w:sz w:val="18"/>
                <w:szCs w:val="18"/>
              </w:rPr>
            </w:pPr>
            <w:r>
              <w:rPr>
                <w:rFonts w:ascii="Arial" w:hAnsi="Arial" w:cs="Arial"/>
                <w:b/>
                <w:bCs/>
                <w:sz w:val="18"/>
                <w:szCs w:val="18"/>
              </w:rPr>
              <w:t xml:space="preserve">PCC, n = 76 </w:t>
            </w:r>
          </w:p>
        </w:tc>
        <w:tc>
          <w:tcPr>
            <w:tcW w:w="654" w:type="pct"/>
            <w:tcBorders>
              <w:left w:val="single" w:sz="12" w:space="0" w:color="auto"/>
              <w:bottom w:val="single" w:sz="12" w:space="0" w:color="auto"/>
              <w:right w:val="single" w:sz="12" w:space="0" w:color="auto"/>
            </w:tcBorders>
            <w:shd w:val="clear" w:color="auto" w:fill="D9D9D9" w:themeFill="background1" w:themeFillShade="D9"/>
            <w:vAlign w:val="center"/>
            <w:hideMark/>
          </w:tcPr>
          <w:p w14:paraId="123821E0" w14:textId="085D3F47" w:rsidR="00D1433E" w:rsidRPr="00C61DD7" w:rsidRDefault="00D1433E" w:rsidP="00305431">
            <w:pPr>
              <w:spacing w:line="480" w:lineRule="auto"/>
              <w:jc w:val="center"/>
              <w:rPr>
                <w:rFonts w:ascii="Arial" w:hAnsi="Arial" w:cs="Arial"/>
                <w:b/>
                <w:bCs/>
                <w:sz w:val="18"/>
                <w:szCs w:val="18"/>
              </w:rPr>
            </w:pPr>
            <w:r>
              <w:rPr>
                <w:rFonts w:ascii="Arial" w:hAnsi="Arial" w:cs="Arial"/>
                <w:b/>
                <w:bCs/>
                <w:sz w:val="18"/>
                <w:szCs w:val="18"/>
              </w:rPr>
              <w:t>No PCC, n</w:t>
            </w:r>
            <w:r w:rsidR="007D7690">
              <w:rPr>
                <w:rFonts w:ascii="Arial" w:hAnsi="Arial" w:cs="Arial"/>
                <w:b/>
                <w:bCs/>
                <w:sz w:val="18"/>
                <w:szCs w:val="18"/>
              </w:rPr>
              <w:t xml:space="preserve"> </w:t>
            </w:r>
            <w:r>
              <w:rPr>
                <w:rFonts w:ascii="Arial" w:hAnsi="Arial" w:cs="Arial"/>
                <w:b/>
                <w:bCs/>
                <w:sz w:val="18"/>
                <w:szCs w:val="18"/>
              </w:rPr>
              <w:t>= 202</w:t>
            </w:r>
          </w:p>
        </w:tc>
        <w:tc>
          <w:tcPr>
            <w:tcW w:w="544" w:type="pct"/>
            <w:tcBorders>
              <w:left w:val="single" w:sz="12" w:space="0" w:color="auto"/>
              <w:bottom w:val="single" w:sz="12" w:space="0" w:color="auto"/>
            </w:tcBorders>
            <w:shd w:val="clear" w:color="auto" w:fill="D9D9D9" w:themeFill="background1" w:themeFillShade="D9"/>
            <w:vAlign w:val="center"/>
            <w:hideMark/>
          </w:tcPr>
          <w:p w14:paraId="0E78496C" w14:textId="77777777" w:rsidR="00D1433E" w:rsidRPr="00C61DD7" w:rsidRDefault="00D1433E" w:rsidP="00305431">
            <w:pPr>
              <w:spacing w:line="480" w:lineRule="auto"/>
              <w:jc w:val="center"/>
              <w:rPr>
                <w:rFonts w:ascii="Arial" w:hAnsi="Arial" w:cs="Arial"/>
                <w:b/>
                <w:bCs/>
                <w:sz w:val="18"/>
                <w:szCs w:val="18"/>
              </w:rPr>
            </w:pPr>
            <w:r>
              <w:rPr>
                <w:rFonts w:ascii="Arial" w:hAnsi="Arial" w:cs="Arial"/>
                <w:b/>
                <w:bCs/>
                <w:sz w:val="18"/>
                <w:szCs w:val="18"/>
              </w:rPr>
              <w:t>Unadjusted</w:t>
            </w:r>
          </w:p>
        </w:tc>
        <w:tc>
          <w:tcPr>
            <w:tcW w:w="652" w:type="pct"/>
            <w:tcBorders>
              <w:bottom w:val="single" w:sz="12" w:space="0" w:color="auto"/>
              <w:right w:val="single" w:sz="12" w:space="0" w:color="auto"/>
            </w:tcBorders>
            <w:shd w:val="clear" w:color="auto" w:fill="D9D9D9" w:themeFill="background1" w:themeFillShade="D9"/>
            <w:vAlign w:val="center"/>
          </w:tcPr>
          <w:p w14:paraId="37A56CCE" w14:textId="69DBE7A1" w:rsidR="00D1433E" w:rsidRPr="00BF343A" w:rsidRDefault="00D1433E" w:rsidP="00305431">
            <w:pPr>
              <w:spacing w:line="480" w:lineRule="auto"/>
              <w:jc w:val="center"/>
              <w:rPr>
                <w:rFonts w:ascii="Arial" w:hAnsi="Arial" w:cs="Arial"/>
                <w:b/>
                <w:bCs/>
                <w:sz w:val="18"/>
                <w:szCs w:val="18"/>
              </w:rPr>
            </w:pPr>
            <w:r w:rsidRPr="00BF343A">
              <w:rPr>
                <w:rFonts w:ascii="Arial" w:hAnsi="Arial" w:cs="Arial"/>
                <w:b/>
                <w:bCs/>
                <w:sz w:val="18"/>
                <w:szCs w:val="18"/>
              </w:rPr>
              <w:t>Adjusted</w:t>
            </w:r>
            <w:r w:rsidRPr="00283470">
              <w:rPr>
                <w:rFonts w:ascii="Arial" w:hAnsi="Arial" w:cs="Arial"/>
                <w:b/>
                <w:bCs/>
                <w:sz w:val="18"/>
                <w:szCs w:val="18"/>
                <w:vertAlign w:val="superscript"/>
              </w:rPr>
              <w:t>†</w:t>
            </w:r>
          </w:p>
        </w:tc>
      </w:tr>
      <w:tr w:rsidR="00D1433E" w:rsidRPr="00811BC1" w14:paraId="66ACC81B" w14:textId="77777777" w:rsidTr="003E2AEE">
        <w:trPr>
          <w:trHeight w:val="328"/>
        </w:trPr>
        <w:tc>
          <w:tcPr>
            <w:tcW w:w="2062" w:type="pct"/>
            <w:tcBorders>
              <w:left w:val="single" w:sz="12" w:space="0" w:color="auto"/>
              <w:right w:val="single" w:sz="12" w:space="0" w:color="auto"/>
            </w:tcBorders>
            <w:shd w:val="clear" w:color="auto" w:fill="F2F2F2" w:themeFill="background1" w:themeFillShade="F2"/>
            <w:vAlign w:val="center"/>
          </w:tcPr>
          <w:p w14:paraId="5DC27956" w14:textId="77777777" w:rsidR="00D1433E" w:rsidRPr="002052DC" w:rsidRDefault="00D1433E" w:rsidP="00305431">
            <w:pPr>
              <w:spacing w:line="480" w:lineRule="auto"/>
              <w:rPr>
                <w:rFonts w:ascii="Arial" w:hAnsi="Arial" w:cs="Arial"/>
                <w:b/>
                <w:bCs/>
                <w:iCs/>
                <w:sz w:val="18"/>
                <w:szCs w:val="18"/>
              </w:rPr>
            </w:pPr>
            <w:r w:rsidRPr="00C61DD7">
              <w:rPr>
                <w:rFonts w:ascii="Arial" w:hAnsi="Arial" w:cs="Arial"/>
                <w:b/>
                <w:bCs/>
                <w:sz w:val="18"/>
                <w:szCs w:val="18"/>
              </w:rPr>
              <w:t>Age, y</w:t>
            </w:r>
          </w:p>
        </w:tc>
        <w:tc>
          <w:tcPr>
            <w:tcW w:w="544" w:type="pct"/>
            <w:tcBorders>
              <w:left w:val="single" w:sz="12" w:space="0" w:color="auto"/>
              <w:right w:val="single" w:sz="12" w:space="0" w:color="auto"/>
            </w:tcBorders>
            <w:shd w:val="clear" w:color="auto" w:fill="F2F2F2" w:themeFill="background1" w:themeFillShade="F2"/>
          </w:tcPr>
          <w:p w14:paraId="0ADB600A" w14:textId="2D2BFABF" w:rsidR="00D1433E" w:rsidRPr="00811BC1" w:rsidRDefault="0030663D" w:rsidP="00305431">
            <w:pPr>
              <w:spacing w:line="480" w:lineRule="auto"/>
              <w:jc w:val="center"/>
              <w:rPr>
                <w:rFonts w:ascii="Arial" w:hAnsi="Arial" w:cs="Arial"/>
                <w:b/>
                <w:bCs/>
                <w:sz w:val="18"/>
                <w:szCs w:val="18"/>
              </w:rPr>
            </w:pPr>
            <w:r>
              <w:rPr>
                <w:rFonts w:ascii="Arial" w:hAnsi="Arial" w:cs="Arial"/>
                <w:b/>
                <w:bCs/>
                <w:sz w:val="18"/>
                <w:szCs w:val="18"/>
              </w:rPr>
              <w:t>N</w:t>
            </w:r>
            <w:r w:rsidR="007D7690">
              <w:rPr>
                <w:rFonts w:ascii="Arial" w:hAnsi="Arial" w:cs="Arial"/>
                <w:b/>
                <w:bCs/>
                <w:sz w:val="18"/>
                <w:szCs w:val="18"/>
              </w:rPr>
              <w:t xml:space="preserve"> </w:t>
            </w:r>
            <w:r>
              <w:rPr>
                <w:rFonts w:ascii="Arial" w:hAnsi="Arial" w:cs="Arial"/>
                <w:b/>
                <w:bCs/>
                <w:sz w:val="18"/>
                <w:szCs w:val="18"/>
              </w:rPr>
              <w:t>=</w:t>
            </w:r>
            <w:r w:rsidR="007D7690">
              <w:rPr>
                <w:rFonts w:ascii="Arial" w:hAnsi="Arial" w:cs="Arial"/>
                <w:b/>
                <w:bCs/>
                <w:sz w:val="18"/>
                <w:szCs w:val="18"/>
              </w:rPr>
              <w:t xml:space="preserve"> </w:t>
            </w:r>
            <w:r>
              <w:rPr>
                <w:rFonts w:ascii="Arial" w:hAnsi="Arial" w:cs="Arial"/>
                <w:b/>
                <w:bCs/>
                <w:sz w:val="18"/>
                <w:szCs w:val="18"/>
              </w:rPr>
              <w:t>276</w:t>
            </w:r>
          </w:p>
        </w:tc>
        <w:tc>
          <w:tcPr>
            <w:tcW w:w="544" w:type="pct"/>
            <w:tcBorders>
              <w:left w:val="single" w:sz="12" w:space="0" w:color="auto"/>
              <w:right w:val="single" w:sz="12" w:space="0" w:color="auto"/>
            </w:tcBorders>
            <w:shd w:val="clear" w:color="auto" w:fill="F2F2F2" w:themeFill="background1" w:themeFillShade="F2"/>
            <w:noWrap/>
            <w:vAlign w:val="center"/>
          </w:tcPr>
          <w:p w14:paraId="08B5BFF2" w14:textId="6172C423" w:rsidR="00D1433E" w:rsidRPr="00811BC1" w:rsidRDefault="00D1433E" w:rsidP="00305431">
            <w:pPr>
              <w:spacing w:line="480" w:lineRule="auto"/>
              <w:jc w:val="center"/>
              <w:rPr>
                <w:rFonts w:ascii="Arial" w:hAnsi="Arial" w:cs="Arial"/>
                <w:b/>
                <w:bCs/>
                <w:sz w:val="18"/>
                <w:szCs w:val="18"/>
              </w:rPr>
            </w:pPr>
          </w:p>
        </w:tc>
        <w:tc>
          <w:tcPr>
            <w:tcW w:w="654" w:type="pct"/>
            <w:tcBorders>
              <w:left w:val="single" w:sz="12" w:space="0" w:color="auto"/>
              <w:right w:val="single" w:sz="12" w:space="0" w:color="auto"/>
            </w:tcBorders>
            <w:shd w:val="clear" w:color="auto" w:fill="F2F2F2" w:themeFill="background1" w:themeFillShade="F2"/>
            <w:vAlign w:val="center"/>
          </w:tcPr>
          <w:p w14:paraId="3F916960" w14:textId="77777777" w:rsidR="00D1433E" w:rsidRPr="00811BC1" w:rsidRDefault="00D1433E" w:rsidP="00305431">
            <w:pPr>
              <w:spacing w:line="480" w:lineRule="auto"/>
              <w:jc w:val="center"/>
              <w:rPr>
                <w:rFonts w:ascii="Arial" w:hAnsi="Arial" w:cs="Arial"/>
                <w:b/>
                <w:bCs/>
                <w:sz w:val="18"/>
                <w:szCs w:val="18"/>
              </w:rPr>
            </w:pPr>
            <w:r>
              <w:rPr>
                <w:rFonts w:ascii="Arial" w:hAnsi="Arial" w:cs="Arial"/>
                <w:b/>
                <w:bCs/>
                <w:sz w:val="18"/>
                <w:szCs w:val="18"/>
              </w:rPr>
              <w:t>n = 200</w:t>
            </w:r>
          </w:p>
        </w:tc>
        <w:tc>
          <w:tcPr>
            <w:tcW w:w="544" w:type="pct"/>
            <w:tcBorders>
              <w:left w:val="single" w:sz="12" w:space="0" w:color="auto"/>
            </w:tcBorders>
            <w:shd w:val="clear" w:color="auto" w:fill="F2F2F2" w:themeFill="background1" w:themeFillShade="F2"/>
            <w:vAlign w:val="center"/>
          </w:tcPr>
          <w:p w14:paraId="48846622" w14:textId="77777777" w:rsidR="00D1433E" w:rsidRPr="00811BC1" w:rsidRDefault="00D1433E" w:rsidP="00305431">
            <w:pPr>
              <w:spacing w:line="480" w:lineRule="auto"/>
              <w:jc w:val="center"/>
              <w:rPr>
                <w:rFonts w:ascii="Arial" w:hAnsi="Arial" w:cs="Arial"/>
                <w:b/>
                <w:bCs/>
                <w:sz w:val="18"/>
                <w:szCs w:val="18"/>
              </w:rPr>
            </w:pPr>
          </w:p>
        </w:tc>
        <w:tc>
          <w:tcPr>
            <w:tcW w:w="652" w:type="pct"/>
            <w:tcBorders>
              <w:right w:val="single" w:sz="12" w:space="0" w:color="auto"/>
            </w:tcBorders>
            <w:shd w:val="clear" w:color="auto" w:fill="F2F2F2" w:themeFill="background1" w:themeFillShade="F2"/>
            <w:vAlign w:val="center"/>
          </w:tcPr>
          <w:p w14:paraId="1A4F1386" w14:textId="77777777" w:rsidR="00D1433E" w:rsidRPr="00811BC1" w:rsidRDefault="00D1433E" w:rsidP="00305431">
            <w:pPr>
              <w:spacing w:line="480" w:lineRule="auto"/>
              <w:jc w:val="center"/>
              <w:rPr>
                <w:rFonts w:ascii="Arial" w:hAnsi="Arial" w:cs="Arial"/>
                <w:b/>
                <w:bCs/>
                <w:sz w:val="18"/>
                <w:szCs w:val="18"/>
              </w:rPr>
            </w:pPr>
          </w:p>
        </w:tc>
      </w:tr>
      <w:tr w:rsidR="00D1433E" w:rsidRPr="00126EC5" w14:paraId="7AC69695"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0D859824" w14:textId="77777777" w:rsidR="00D1433E" w:rsidRPr="00126EC5" w:rsidRDefault="00D1433E" w:rsidP="00305431">
            <w:pPr>
              <w:spacing w:line="480" w:lineRule="auto"/>
              <w:rPr>
                <w:rFonts w:ascii="Arial" w:hAnsi="Arial" w:cs="Arial"/>
                <w:sz w:val="18"/>
                <w:szCs w:val="18"/>
              </w:rPr>
            </w:pPr>
            <w:r w:rsidRPr="00126EC5">
              <w:rPr>
                <w:rFonts w:ascii="Arial" w:hAnsi="Arial" w:cs="Arial"/>
                <w:sz w:val="18"/>
                <w:szCs w:val="18"/>
              </w:rPr>
              <w:t>M</w:t>
            </w:r>
            <w:r w:rsidRPr="00C61DD7">
              <w:rPr>
                <w:rFonts w:ascii="Arial" w:hAnsi="Arial" w:cs="Arial"/>
                <w:sz w:val="18"/>
                <w:szCs w:val="18"/>
              </w:rPr>
              <w:t>edian (IQR)</w:t>
            </w:r>
          </w:p>
        </w:tc>
        <w:tc>
          <w:tcPr>
            <w:tcW w:w="544" w:type="pct"/>
            <w:tcBorders>
              <w:left w:val="single" w:sz="12" w:space="0" w:color="auto"/>
              <w:right w:val="single" w:sz="12" w:space="0" w:color="auto"/>
            </w:tcBorders>
            <w:shd w:val="clear" w:color="auto" w:fill="F2F2F2" w:themeFill="background1" w:themeFillShade="F2"/>
          </w:tcPr>
          <w:p w14:paraId="26FE09F1" w14:textId="5FC6697E" w:rsidR="00D1433E" w:rsidRDefault="0030663D" w:rsidP="00305431">
            <w:pPr>
              <w:spacing w:line="480" w:lineRule="auto"/>
              <w:jc w:val="center"/>
              <w:rPr>
                <w:rFonts w:ascii="Arial" w:hAnsi="Arial" w:cs="Arial"/>
                <w:sz w:val="18"/>
                <w:szCs w:val="18"/>
              </w:rPr>
            </w:pPr>
            <w:r>
              <w:rPr>
                <w:rFonts w:ascii="Arial" w:hAnsi="Arial" w:cs="Arial"/>
                <w:sz w:val="18"/>
                <w:szCs w:val="18"/>
              </w:rPr>
              <w:t>67 (54.5-76)</w:t>
            </w:r>
          </w:p>
        </w:tc>
        <w:tc>
          <w:tcPr>
            <w:tcW w:w="544" w:type="pct"/>
            <w:tcBorders>
              <w:left w:val="single" w:sz="12" w:space="0" w:color="auto"/>
              <w:right w:val="single" w:sz="12" w:space="0" w:color="auto"/>
            </w:tcBorders>
            <w:shd w:val="clear" w:color="auto" w:fill="F2F2F2" w:themeFill="background1" w:themeFillShade="F2"/>
            <w:noWrap/>
            <w:vAlign w:val="center"/>
          </w:tcPr>
          <w:p w14:paraId="592A58DF" w14:textId="1D0013A3" w:rsidR="00D1433E" w:rsidRDefault="00D1433E" w:rsidP="00305431">
            <w:pPr>
              <w:spacing w:line="480" w:lineRule="auto"/>
              <w:jc w:val="center"/>
              <w:rPr>
                <w:rFonts w:ascii="Arial" w:hAnsi="Arial" w:cs="Arial"/>
                <w:sz w:val="18"/>
                <w:szCs w:val="18"/>
              </w:rPr>
            </w:pPr>
            <w:r>
              <w:rPr>
                <w:rFonts w:ascii="Arial" w:hAnsi="Arial" w:cs="Arial"/>
                <w:sz w:val="18"/>
                <w:szCs w:val="18"/>
              </w:rPr>
              <w:t>69 (54-76)</w:t>
            </w:r>
          </w:p>
        </w:tc>
        <w:tc>
          <w:tcPr>
            <w:tcW w:w="654" w:type="pct"/>
            <w:tcBorders>
              <w:left w:val="single" w:sz="12" w:space="0" w:color="auto"/>
              <w:right w:val="single" w:sz="12" w:space="0" w:color="auto"/>
            </w:tcBorders>
            <w:shd w:val="clear" w:color="auto" w:fill="F2F2F2" w:themeFill="background1" w:themeFillShade="F2"/>
            <w:noWrap/>
            <w:vAlign w:val="center"/>
          </w:tcPr>
          <w:p w14:paraId="48A03AE7" w14:textId="59C9E329" w:rsidR="00D1433E" w:rsidRDefault="00D1433E" w:rsidP="00305431">
            <w:pPr>
              <w:spacing w:line="480" w:lineRule="auto"/>
              <w:jc w:val="center"/>
              <w:rPr>
                <w:rFonts w:ascii="Arial" w:hAnsi="Arial" w:cs="Arial"/>
                <w:sz w:val="18"/>
                <w:szCs w:val="18"/>
              </w:rPr>
            </w:pPr>
            <w:r>
              <w:rPr>
                <w:rFonts w:ascii="Arial" w:hAnsi="Arial" w:cs="Arial"/>
                <w:sz w:val="18"/>
                <w:szCs w:val="18"/>
              </w:rPr>
              <w:t>67 (5</w:t>
            </w:r>
            <w:r w:rsidR="0030663D">
              <w:rPr>
                <w:rFonts w:ascii="Arial" w:hAnsi="Arial" w:cs="Arial"/>
                <w:sz w:val="18"/>
                <w:szCs w:val="18"/>
              </w:rPr>
              <w:t>4.</w:t>
            </w:r>
            <w:r>
              <w:rPr>
                <w:rFonts w:ascii="Arial" w:hAnsi="Arial" w:cs="Arial"/>
                <w:sz w:val="18"/>
                <w:szCs w:val="18"/>
              </w:rPr>
              <w:t>5-75)</w:t>
            </w:r>
          </w:p>
        </w:tc>
        <w:tc>
          <w:tcPr>
            <w:tcW w:w="544" w:type="pct"/>
            <w:tcBorders>
              <w:left w:val="single" w:sz="12" w:space="0" w:color="auto"/>
            </w:tcBorders>
            <w:shd w:val="clear" w:color="auto" w:fill="F2F2F2" w:themeFill="background1" w:themeFillShade="F2"/>
            <w:noWrap/>
            <w:vAlign w:val="center"/>
          </w:tcPr>
          <w:p w14:paraId="46008C3B" w14:textId="77777777" w:rsidR="00D1433E" w:rsidRDefault="00D1433E" w:rsidP="00305431">
            <w:pPr>
              <w:spacing w:line="480" w:lineRule="auto"/>
              <w:jc w:val="center"/>
              <w:rPr>
                <w:rFonts w:ascii="Arial" w:hAnsi="Arial" w:cs="Arial"/>
                <w:sz w:val="18"/>
                <w:szCs w:val="18"/>
              </w:rPr>
            </w:pPr>
            <w:r>
              <w:rPr>
                <w:rFonts w:ascii="Arial" w:hAnsi="Arial" w:cs="Arial"/>
                <w:sz w:val="18"/>
                <w:szCs w:val="18"/>
              </w:rPr>
              <w:t>n/a</w:t>
            </w:r>
          </w:p>
        </w:tc>
        <w:tc>
          <w:tcPr>
            <w:tcW w:w="652" w:type="pct"/>
            <w:tcBorders>
              <w:right w:val="single" w:sz="12" w:space="0" w:color="auto"/>
            </w:tcBorders>
            <w:shd w:val="clear" w:color="auto" w:fill="F2F2F2" w:themeFill="background1" w:themeFillShade="F2"/>
            <w:vAlign w:val="center"/>
          </w:tcPr>
          <w:p w14:paraId="1E1084E2" w14:textId="77777777" w:rsidR="00D1433E" w:rsidRDefault="00D1433E" w:rsidP="00305431">
            <w:pPr>
              <w:spacing w:line="480" w:lineRule="auto"/>
              <w:jc w:val="center"/>
              <w:rPr>
                <w:rFonts w:ascii="Arial" w:hAnsi="Arial" w:cs="Arial"/>
                <w:sz w:val="18"/>
                <w:szCs w:val="18"/>
              </w:rPr>
            </w:pPr>
            <w:r>
              <w:rPr>
                <w:rFonts w:ascii="Arial" w:hAnsi="Arial" w:cs="Arial"/>
                <w:sz w:val="18"/>
                <w:szCs w:val="18"/>
              </w:rPr>
              <w:t>n/a</w:t>
            </w:r>
          </w:p>
        </w:tc>
      </w:tr>
      <w:tr w:rsidR="00D1433E" w:rsidRPr="00126EC5" w14:paraId="75A98E20"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2F8BD315" w14:textId="77777777" w:rsidR="00D1433E" w:rsidRPr="00C61DD7" w:rsidRDefault="00D1433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18-49 </w:t>
            </w:r>
            <w:r w:rsidRPr="00126EC5">
              <w:rPr>
                <w:rFonts w:ascii="Arial" w:hAnsi="Arial" w:cs="Arial"/>
                <w:bCs/>
                <w:sz w:val="18"/>
                <w:szCs w:val="18"/>
              </w:rPr>
              <w:t>y, n (%)</w:t>
            </w:r>
          </w:p>
        </w:tc>
        <w:tc>
          <w:tcPr>
            <w:tcW w:w="544" w:type="pct"/>
            <w:tcBorders>
              <w:left w:val="single" w:sz="12" w:space="0" w:color="auto"/>
              <w:right w:val="single" w:sz="12" w:space="0" w:color="auto"/>
            </w:tcBorders>
            <w:shd w:val="clear" w:color="auto" w:fill="F2F2F2" w:themeFill="background1" w:themeFillShade="F2"/>
          </w:tcPr>
          <w:p w14:paraId="1D45AC92" w14:textId="60530CDE" w:rsidR="00D1433E" w:rsidRDefault="008F7D99" w:rsidP="00305431">
            <w:pPr>
              <w:spacing w:line="480" w:lineRule="auto"/>
              <w:jc w:val="center"/>
              <w:rPr>
                <w:rFonts w:ascii="Arial" w:hAnsi="Arial" w:cs="Arial"/>
                <w:sz w:val="18"/>
                <w:szCs w:val="18"/>
              </w:rPr>
            </w:pPr>
            <w:r>
              <w:rPr>
                <w:rFonts w:ascii="Arial" w:hAnsi="Arial" w:cs="Arial"/>
                <w:sz w:val="18"/>
                <w:szCs w:val="18"/>
              </w:rPr>
              <w:t>47 (17.0)</w:t>
            </w:r>
          </w:p>
        </w:tc>
        <w:tc>
          <w:tcPr>
            <w:tcW w:w="544" w:type="pct"/>
            <w:tcBorders>
              <w:left w:val="single" w:sz="12" w:space="0" w:color="auto"/>
              <w:right w:val="single" w:sz="12" w:space="0" w:color="auto"/>
            </w:tcBorders>
            <w:shd w:val="clear" w:color="auto" w:fill="F2F2F2" w:themeFill="background1" w:themeFillShade="F2"/>
          </w:tcPr>
          <w:p w14:paraId="222D9756" w14:textId="7AD01F1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 (14.5)</w:t>
            </w:r>
          </w:p>
        </w:tc>
        <w:tc>
          <w:tcPr>
            <w:tcW w:w="654" w:type="pct"/>
            <w:tcBorders>
              <w:left w:val="single" w:sz="12" w:space="0" w:color="auto"/>
              <w:right w:val="single" w:sz="12" w:space="0" w:color="auto"/>
            </w:tcBorders>
            <w:shd w:val="clear" w:color="auto" w:fill="F2F2F2" w:themeFill="background1" w:themeFillShade="F2"/>
          </w:tcPr>
          <w:p w14:paraId="4A137564"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36 (18)</w:t>
            </w:r>
          </w:p>
        </w:tc>
        <w:tc>
          <w:tcPr>
            <w:tcW w:w="544" w:type="pct"/>
            <w:tcBorders>
              <w:left w:val="single" w:sz="12" w:space="0" w:color="auto"/>
            </w:tcBorders>
            <w:shd w:val="clear" w:color="auto" w:fill="F2F2F2" w:themeFill="background1" w:themeFillShade="F2"/>
          </w:tcPr>
          <w:p w14:paraId="678B4B2D" w14:textId="77777777" w:rsidR="00D1433E" w:rsidRPr="00C61DD7" w:rsidRDefault="00D1433E" w:rsidP="00305431">
            <w:pPr>
              <w:spacing w:line="480" w:lineRule="auto"/>
              <w:jc w:val="center"/>
              <w:rPr>
                <w:rFonts w:ascii="Arial" w:hAnsi="Arial" w:cs="Arial"/>
                <w:sz w:val="18"/>
                <w:szCs w:val="18"/>
              </w:rPr>
            </w:pPr>
            <w:r w:rsidRPr="00BF343A">
              <w:rPr>
                <w:rFonts w:ascii="Arial" w:hAnsi="Arial" w:cs="Arial"/>
                <w:sz w:val="18"/>
                <w:szCs w:val="18"/>
              </w:rPr>
              <w:t>reference</w:t>
            </w:r>
          </w:p>
        </w:tc>
        <w:tc>
          <w:tcPr>
            <w:tcW w:w="652" w:type="pct"/>
            <w:tcBorders>
              <w:right w:val="single" w:sz="12" w:space="0" w:color="auto"/>
            </w:tcBorders>
            <w:shd w:val="clear" w:color="auto" w:fill="F2F2F2" w:themeFill="background1" w:themeFillShade="F2"/>
          </w:tcPr>
          <w:p w14:paraId="65CFF2FC" w14:textId="77777777" w:rsidR="00D1433E" w:rsidRPr="00C61DD7" w:rsidRDefault="00D1433E" w:rsidP="00305431">
            <w:pPr>
              <w:spacing w:line="480" w:lineRule="auto"/>
              <w:jc w:val="center"/>
              <w:rPr>
                <w:rFonts w:ascii="Arial" w:hAnsi="Arial" w:cs="Arial"/>
                <w:sz w:val="18"/>
                <w:szCs w:val="18"/>
              </w:rPr>
            </w:pPr>
            <w:r w:rsidRPr="00BF343A">
              <w:rPr>
                <w:rFonts w:ascii="Arial" w:hAnsi="Arial" w:cs="Arial"/>
                <w:sz w:val="18"/>
                <w:szCs w:val="18"/>
              </w:rPr>
              <w:t>reference</w:t>
            </w:r>
          </w:p>
        </w:tc>
      </w:tr>
      <w:tr w:rsidR="00D1433E" w:rsidRPr="00126EC5" w14:paraId="671F1EAF"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04BE6700" w14:textId="77777777" w:rsidR="00D1433E" w:rsidRPr="00C61DD7" w:rsidRDefault="00D1433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50-59</w:t>
            </w:r>
            <w:r w:rsidRPr="00126EC5">
              <w:rPr>
                <w:rFonts w:ascii="Arial" w:hAnsi="Arial" w:cs="Arial"/>
                <w:bCs/>
                <w:sz w:val="18"/>
                <w:szCs w:val="18"/>
              </w:rPr>
              <w:t xml:space="preserve"> y, n (%)</w:t>
            </w:r>
          </w:p>
        </w:tc>
        <w:tc>
          <w:tcPr>
            <w:tcW w:w="544" w:type="pct"/>
            <w:tcBorders>
              <w:left w:val="single" w:sz="12" w:space="0" w:color="auto"/>
              <w:right w:val="single" w:sz="12" w:space="0" w:color="auto"/>
            </w:tcBorders>
            <w:shd w:val="clear" w:color="auto" w:fill="F2F2F2" w:themeFill="background1" w:themeFillShade="F2"/>
          </w:tcPr>
          <w:p w14:paraId="584CEA24" w14:textId="6D2181FA" w:rsidR="00D1433E" w:rsidRDefault="008F7D99" w:rsidP="00305431">
            <w:pPr>
              <w:spacing w:line="480" w:lineRule="auto"/>
              <w:jc w:val="center"/>
              <w:rPr>
                <w:rFonts w:ascii="Arial" w:hAnsi="Arial" w:cs="Arial"/>
                <w:sz w:val="18"/>
                <w:szCs w:val="18"/>
              </w:rPr>
            </w:pPr>
            <w:r>
              <w:rPr>
                <w:rFonts w:ascii="Arial" w:hAnsi="Arial" w:cs="Arial"/>
                <w:sz w:val="18"/>
                <w:szCs w:val="18"/>
              </w:rPr>
              <w:t>43 (15.6)</w:t>
            </w:r>
          </w:p>
        </w:tc>
        <w:tc>
          <w:tcPr>
            <w:tcW w:w="544" w:type="pct"/>
            <w:tcBorders>
              <w:left w:val="single" w:sz="12" w:space="0" w:color="auto"/>
              <w:right w:val="single" w:sz="12" w:space="0" w:color="auto"/>
            </w:tcBorders>
            <w:shd w:val="clear" w:color="auto" w:fill="F2F2F2" w:themeFill="background1" w:themeFillShade="F2"/>
          </w:tcPr>
          <w:p w14:paraId="17822AC4" w14:textId="14FA1038"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 (13.2)</w:t>
            </w:r>
          </w:p>
        </w:tc>
        <w:tc>
          <w:tcPr>
            <w:tcW w:w="654" w:type="pct"/>
            <w:tcBorders>
              <w:left w:val="single" w:sz="12" w:space="0" w:color="auto"/>
              <w:right w:val="single" w:sz="12" w:space="0" w:color="auto"/>
            </w:tcBorders>
            <w:shd w:val="clear" w:color="auto" w:fill="F2F2F2" w:themeFill="background1" w:themeFillShade="F2"/>
          </w:tcPr>
          <w:p w14:paraId="77AF6AC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33 (16.5)</w:t>
            </w:r>
          </w:p>
        </w:tc>
        <w:tc>
          <w:tcPr>
            <w:tcW w:w="544" w:type="pct"/>
            <w:tcBorders>
              <w:left w:val="single" w:sz="12" w:space="0" w:color="auto"/>
            </w:tcBorders>
            <w:shd w:val="clear" w:color="auto" w:fill="F2F2F2" w:themeFill="background1" w:themeFillShade="F2"/>
          </w:tcPr>
          <w:p w14:paraId="1FA062B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0.99 (0.37-2.64)</w:t>
            </w:r>
          </w:p>
        </w:tc>
        <w:tc>
          <w:tcPr>
            <w:tcW w:w="652" w:type="pct"/>
            <w:tcBorders>
              <w:right w:val="single" w:sz="12" w:space="0" w:color="auto"/>
            </w:tcBorders>
            <w:shd w:val="clear" w:color="auto" w:fill="F2F2F2" w:themeFill="background1" w:themeFillShade="F2"/>
          </w:tcPr>
          <w:p w14:paraId="66F8854F"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1.00 (0.37-2.75)</w:t>
            </w:r>
          </w:p>
        </w:tc>
      </w:tr>
      <w:tr w:rsidR="00D1433E" w:rsidRPr="00126EC5" w14:paraId="3A544ACE"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2FE90A80" w14:textId="77777777" w:rsidR="00D1433E" w:rsidRPr="00C61DD7" w:rsidRDefault="00D1433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60-69</w:t>
            </w:r>
            <w:r w:rsidRPr="00126EC5">
              <w:rPr>
                <w:rFonts w:ascii="Arial" w:hAnsi="Arial" w:cs="Arial"/>
                <w:bCs/>
                <w:sz w:val="18"/>
                <w:szCs w:val="18"/>
              </w:rPr>
              <w:t xml:space="preserve"> y, n (%)</w:t>
            </w:r>
          </w:p>
        </w:tc>
        <w:tc>
          <w:tcPr>
            <w:tcW w:w="544" w:type="pct"/>
            <w:tcBorders>
              <w:left w:val="single" w:sz="12" w:space="0" w:color="auto"/>
              <w:right w:val="single" w:sz="12" w:space="0" w:color="auto"/>
            </w:tcBorders>
            <w:shd w:val="clear" w:color="auto" w:fill="F2F2F2" w:themeFill="background1" w:themeFillShade="F2"/>
          </w:tcPr>
          <w:p w14:paraId="5B916D5E" w14:textId="39845226" w:rsidR="00D1433E" w:rsidRDefault="008F7D99" w:rsidP="00305431">
            <w:pPr>
              <w:spacing w:line="480" w:lineRule="auto"/>
              <w:jc w:val="center"/>
              <w:rPr>
                <w:rFonts w:ascii="Arial" w:hAnsi="Arial" w:cs="Arial"/>
                <w:sz w:val="18"/>
                <w:szCs w:val="18"/>
              </w:rPr>
            </w:pPr>
            <w:r>
              <w:rPr>
                <w:rFonts w:ascii="Arial" w:hAnsi="Arial" w:cs="Arial"/>
                <w:sz w:val="18"/>
                <w:szCs w:val="18"/>
              </w:rPr>
              <w:t>62 (22.5)</w:t>
            </w:r>
          </w:p>
        </w:tc>
        <w:tc>
          <w:tcPr>
            <w:tcW w:w="544" w:type="pct"/>
            <w:tcBorders>
              <w:left w:val="single" w:sz="12" w:space="0" w:color="auto"/>
              <w:right w:val="single" w:sz="12" w:space="0" w:color="auto"/>
            </w:tcBorders>
            <w:shd w:val="clear" w:color="auto" w:fill="F2F2F2" w:themeFill="background1" w:themeFillShade="F2"/>
          </w:tcPr>
          <w:p w14:paraId="1A448BB2" w14:textId="19BF50F4"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18 (23.7)</w:t>
            </w:r>
          </w:p>
        </w:tc>
        <w:tc>
          <w:tcPr>
            <w:tcW w:w="654" w:type="pct"/>
            <w:tcBorders>
              <w:left w:val="single" w:sz="12" w:space="0" w:color="auto"/>
              <w:right w:val="single" w:sz="12" w:space="0" w:color="auto"/>
            </w:tcBorders>
            <w:shd w:val="clear" w:color="auto" w:fill="F2F2F2" w:themeFill="background1" w:themeFillShade="F2"/>
          </w:tcPr>
          <w:p w14:paraId="52AFF22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44 (22)</w:t>
            </w:r>
          </w:p>
        </w:tc>
        <w:tc>
          <w:tcPr>
            <w:tcW w:w="544" w:type="pct"/>
            <w:tcBorders>
              <w:left w:val="single" w:sz="12" w:space="0" w:color="auto"/>
            </w:tcBorders>
            <w:shd w:val="clear" w:color="auto" w:fill="F2F2F2" w:themeFill="background1" w:themeFillShade="F2"/>
          </w:tcPr>
          <w:p w14:paraId="42EA58E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1.34 (0.56-3.20)</w:t>
            </w:r>
          </w:p>
        </w:tc>
        <w:tc>
          <w:tcPr>
            <w:tcW w:w="652" w:type="pct"/>
            <w:tcBorders>
              <w:right w:val="single" w:sz="12" w:space="0" w:color="auto"/>
            </w:tcBorders>
            <w:shd w:val="clear" w:color="auto" w:fill="F2F2F2" w:themeFill="background1" w:themeFillShade="F2"/>
          </w:tcPr>
          <w:p w14:paraId="3361645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1.15 (0.46-2.90)</w:t>
            </w:r>
          </w:p>
        </w:tc>
      </w:tr>
      <w:tr w:rsidR="00D1433E" w:rsidRPr="00126EC5" w14:paraId="041C8A03"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4EC6A6D0" w14:textId="77777777" w:rsidR="00D1433E" w:rsidRPr="00C61DD7" w:rsidRDefault="00D1433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70-79</w:t>
            </w:r>
            <w:r w:rsidRPr="00126EC5">
              <w:rPr>
                <w:rFonts w:ascii="Arial" w:hAnsi="Arial" w:cs="Arial"/>
                <w:bCs/>
                <w:sz w:val="18"/>
                <w:szCs w:val="18"/>
              </w:rPr>
              <w:t xml:space="preserve"> y, n (%)</w:t>
            </w:r>
          </w:p>
        </w:tc>
        <w:tc>
          <w:tcPr>
            <w:tcW w:w="544" w:type="pct"/>
            <w:tcBorders>
              <w:left w:val="single" w:sz="12" w:space="0" w:color="auto"/>
              <w:right w:val="single" w:sz="12" w:space="0" w:color="auto"/>
            </w:tcBorders>
            <w:shd w:val="clear" w:color="auto" w:fill="F2F2F2" w:themeFill="background1" w:themeFillShade="F2"/>
          </w:tcPr>
          <w:p w14:paraId="091D2396" w14:textId="24505F3D" w:rsidR="00D1433E" w:rsidRDefault="008F7D99" w:rsidP="00305431">
            <w:pPr>
              <w:spacing w:line="480" w:lineRule="auto"/>
              <w:jc w:val="center"/>
              <w:rPr>
                <w:rFonts w:ascii="Arial" w:hAnsi="Arial" w:cs="Arial"/>
                <w:sz w:val="18"/>
                <w:szCs w:val="18"/>
              </w:rPr>
            </w:pPr>
            <w:r>
              <w:rPr>
                <w:rFonts w:ascii="Arial" w:hAnsi="Arial" w:cs="Arial"/>
                <w:sz w:val="18"/>
                <w:szCs w:val="18"/>
              </w:rPr>
              <w:t>91 (33.0)</w:t>
            </w:r>
          </w:p>
        </w:tc>
        <w:tc>
          <w:tcPr>
            <w:tcW w:w="544" w:type="pct"/>
            <w:tcBorders>
              <w:left w:val="single" w:sz="12" w:space="0" w:color="auto"/>
              <w:right w:val="single" w:sz="12" w:space="0" w:color="auto"/>
            </w:tcBorders>
            <w:shd w:val="clear" w:color="auto" w:fill="F2F2F2" w:themeFill="background1" w:themeFillShade="F2"/>
          </w:tcPr>
          <w:p w14:paraId="35FA5B92" w14:textId="18D58DC3" w:rsidR="00D1433E" w:rsidRPr="00C61DD7" w:rsidRDefault="00973C11" w:rsidP="00305431">
            <w:pPr>
              <w:spacing w:line="480" w:lineRule="auto"/>
              <w:jc w:val="center"/>
              <w:rPr>
                <w:rFonts w:ascii="Arial" w:hAnsi="Arial" w:cs="Arial"/>
                <w:sz w:val="18"/>
                <w:szCs w:val="18"/>
              </w:rPr>
            </w:pPr>
            <w:r>
              <w:rPr>
                <w:rFonts w:ascii="Arial" w:hAnsi="Arial" w:cs="Arial"/>
                <w:sz w:val="18"/>
                <w:szCs w:val="18"/>
              </w:rPr>
              <w:t>2</w:t>
            </w:r>
            <w:r w:rsidR="00D1433E">
              <w:rPr>
                <w:rFonts w:ascii="Arial" w:hAnsi="Arial" w:cs="Arial"/>
                <w:sz w:val="18"/>
                <w:szCs w:val="18"/>
              </w:rPr>
              <w:t>6 (34.2)</w:t>
            </w:r>
          </w:p>
        </w:tc>
        <w:tc>
          <w:tcPr>
            <w:tcW w:w="654" w:type="pct"/>
            <w:tcBorders>
              <w:left w:val="single" w:sz="12" w:space="0" w:color="auto"/>
              <w:right w:val="single" w:sz="12" w:space="0" w:color="auto"/>
            </w:tcBorders>
            <w:shd w:val="clear" w:color="auto" w:fill="F2F2F2" w:themeFill="background1" w:themeFillShade="F2"/>
          </w:tcPr>
          <w:p w14:paraId="6097B9F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65 (32.5)</w:t>
            </w:r>
          </w:p>
        </w:tc>
        <w:tc>
          <w:tcPr>
            <w:tcW w:w="544" w:type="pct"/>
            <w:tcBorders>
              <w:left w:val="single" w:sz="12" w:space="0" w:color="auto"/>
            </w:tcBorders>
            <w:shd w:val="clear" w:color="auto" w:fill="F2F2F2" w:themeFill="background1" w:themeFillShade="F2"/>
          </w:tcPr>
          <w:p w14:paraId="37C729D4"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1.31 (0.58-2.96)</w:t>
            </w:r>
          </w:p>
        </w:tc>
        <w:tc>
          <w:tcPr>
            <w:tcW w:w="652" w:type="pct"/>
            <w:tcBorders>
              <w:right w:val="single" w:sz="12" w:space="0" w:color="auto"/>
            </w:tcBorders>
            <w:shd w:val="clear" w:color="auto" w:fill="F2F2F2" w:themeFill="background1" w:themeFillShade="F2"/>
          </w:tcPr>
          <w:p w14:paraId="6E9C7AB6"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1.09 (0.45-2.65)</w:t>
            </w:r>
          </w:p>
        </w:tc>
      </w:tr>
      <w:tr w:rsidR="00D1433E" w:rsidRPr="00126EC5" w14:paraId="747F2AD3"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55E74C29" w14:textId="77777777" w:rsidR="00D1433E" w:rsidRPr="00C61DD7" w:rsidRDefault="00D1433E" w:rsidP="00305431">
            <w:pPr>
              <w:spacing w:line="480" w:lineRule="auto"/>
              <w:ind w:left="170"/>
              <w:rPr>
                <w:rFonts w:ascii="Arial" w:hAnsi="Arial" w:cs="Arial"/>
                <w:bCs/>
                <w:sz w:val="18"/>
                <w:szCs w:val="18"/>
              </w:rPr>
            </w:pPr>
            <w:r w:rsidRPr="00126EC5">
              <w:rPr>
                <w:rFonts w:ascii="Arial" w:hAnsi="Arial" w:cs="Arial"/>
                <w:bCs/>
                <w:sz w:val="18"/>
                <w:szCs w:val="18"/>
              </w:rPr>
              <w:t xml:space="preserve">Age </w:t>
            </w:r>
            <w:r w:rsidRPr="00C61DD7">
              <w:rPr>
                <w:rFonts w:ascii="Arial" w:hAnsi="Arial" w:cs="Arial"/>
                <w:bCs/>
                <w:sz w:val="18"/>
                <w:szCs w:val="18"/>
              </w:rPr>
              <w:t xml:space="preserve">≥80 </w:t>
            </w:r>
            <w:r w:rsidRPr="00126EC5">
              <w:rPr>
                <w:rFonts w:ascii="Arial" w:hAnsi="Arial" w:cs="Arial"/>
                <w:bCs/>
                <w:sz w:val="18"/>
                <w:szCs w:val="18"/>
              </w:rPr>
              <w:t>y, n (%)</w:t>
            </w:r>
          </w:p>
        </w:tc>
        <w:tc>
          <w:tcPr>
            <w:tcW w:w="544" w:type="pct"/>
            <w:tcBorders>
              <w:left w:val="single" w:sz="12" w:space="0" w:color="auto"/>
              <w:right w:val="single" w:sz="12" w:space="0" w:color="auto"/>
            </w:tcBorders>
            <w:shd w:val="clear" w:color="auto" w:fill="F2F2F2" w:themeFill="background1" w:themeFillShade="F2"/>
          </w:tcPr>
          <w:p w14:paraId="77535048" w14:textId="5E845307" w:rsidR="00D1433E" w:rsidRDefault="008F7D99" w:rsidP="00305431">
            <w:pPr>
              <w:spacing w:line="480" w:lineRule="auto"/>
              <w:jc w:val="center"/>
              <w:rPr>
                <w:rFonts w:ascii="Arial" w:hAnsi="Arial" w:cs="Arial"/>
                <w:sz w:val="18"/>
                <w:szCs w:val="18"/>
              </w:rPr>
            </w:pPr>
            <w:r>
              <w:rPr>
                <w:rFonts w:ascii="Arial" w:hAnsi="Arial" w:cs="Arial"/>
                <w:sz w:val="18"/>
                <w:szCs w:val="18"/>
              </w:rPr>
              <w:t xml:space="preserve">33 </w:t>
            </w:r>
            <w:r w:rsidR="007D7690">
              <w:rPr>
                <w:rFonts w:ascii="Arial" w:hAnsi="Arial" w:cs="Arial"/>
                <w:sz w:val="18"/>
                <w:szCs w:val="18"/>
              </w:rPr>
              <w:t>(</w:t>
            </w:r>
            <w:r>
              <w:rPr>
                <w:rFonts w:ascii="Arial" w:hAnsi="Arial" w:cs="Arial"/>
                <w:sz w:val="18"/>
                <w:szCs w:val="18"/>
              </w:rPr>
              <w:t>12.0)</w:t>
            </w:r>
          </w:p>
        </w:tc>
        <w:tc>
          <w:tcPr>
            <w:tcW w:w="544" w:type="pct"/>
            <w:tcBorders>
              <w:left w:val="single" w:sz="12" w:space="0" w:color="auto"/>
              <w:right w:val="single" w:sz="12" w:space="0" w:color="auto"/>
            </w:tcBorders>
            <w:shd w:val="clear" w:color="auto" w:fill="F2F2F2" w:themeFill="background1" w:themeFillShade="F2"/>
          </w:tcPr>
          <w:p w14:paraId="2561AE24" w14:textId="3DEAE4AB"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 (14.5)</w:t>
            </w:r>
          </w:p>
        </w:tc>
        <w:tc>
          <w:tcPr>
            <w:tcW w:w="654" w:type="pct"/>
            <w:tcBorders>
              <w:left w:val="single" w:sz="12" w:space="0" w:color="auto"/>
              <w:right w:val="single" w:sz="12" w:space="0" w:color="auto"/>
            </w:tcBorders>
            <w:shd w:val="clear" w:color="auto" w:fill="F2F2F2" w:themeFill="background1" w:themeFillShade="F2"/>
          </w:tcPr>
          <w:p w14:paraId="2F626E7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22 (11)</w:t>
            </w:r>
          </w:p>
        </w:tc>
        <w:tc>
          <w:tcPr>
            <w:tcW w:w="544" w:type="pct"/>
            <w:tcBorders>
              <w:left w:val="single" w:sz="12" w:space="0" w:color="auto"/>
            </w:tcBorders>
            <w:shd w:val="clear" w:color="auto" w:fill="F2F2F2" w:themeFill="background1" w:themeFillShade="F2"/>
          </w:tcPr>
          <w:p w14:paraId="6E34F82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1.64 (0.61-4.40)</w:t>
            </w:r>
          </w:p>
        </w:tc>
        <w:tc>
          <w:tcPr>
            <w:tcW w:w="652" w:type="pct"/>
            <w:tcBorders>
              <w:right w:val="single" w:sz="12" w:space="0" w:color="auto"/>
            </w:tcBorders>
            <w:shd w:val="clear" w:color="auto" w:fill="F2F2F2" w:themeFill="background1" w:themeFillShade="F2"/>
          </w:tcPr>
          <w:p w14:paraId="012145CB"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1.24 (0.42-3.69)</w:t>
            </w:r>
          </w:p>
        </w:tc>
      </w:tr>
      <w:tr w:rsidR="00D1433E" w:rsidRPr="00811BC1" w14:paraId="3BF87163" w14:textId="77777777" w:rsidTr="007D7690">
        <w:trPr>
          <w:trHeight w:val="270"/>
        </w:trPr>
        <w:tc>
          <w:tcPr>
            <w:tcW w:w="2062" w:type="pct"/>
            <w:tcBorders>
              <w:left w:val="single" w:sz="12" w:space="0" w:color="auto"/>
              <w:right w:val="single" w:sz="12" w:space="0" w:color="auto"/>
            </w:tcBorders>
            <w:shd w:val="clear" w:color="auto" w:fill="auto"/>
            <w:noWrap/>
            <w:vAlign w:val="center"/>
          </w:tcPr>
          <w:p w14:paraId="4D9AD5B1" w14:textId="77777777" w:rsidR="00D1433E" w:rsidRPr="00C61DD7" w:rsidRDefault="00D1433E" w:rsidP="00305431">
            <w:pPr>
              <w:spacing w:line="480" w:lineRule="auto"/>
              <w:rPr>
                <w:rFonts w:ascii="Arial" w:hAnsi="Arial" w:cs="Arial"/>
                <w:b/>
                <w:bCs/>
                <w:sz w:val="18"/>
                <w:szCs w:val="18"/>
              </w:rPr>
            </w:pPr>
            <w:r>
              <w:rPr>
                <w:rFonts w:ascii="Arial" w:hAnsi="Arial" w:cs="Arial"/>
                <w:b/>
                <w:bCs/>
                <w:sz w:val="18"/>
                <w:szCs w:val="18"/>
              </w:rPr>
              <w:t>Sex</w:t>
            </w:r>
            <w:r w:rsidRPr="00811BC1">
              <w:rPr>
                <w:rFonts w:ascii="Arial" w:hAnsi="Arial" w:cs="Arial"/>
                <w:b/>
                <w:bCs/>
                <w:sz w:val="18"/>
                <w:szCs w:val="18"/>
              </w:rPr>
              <w:t>, n (%)</w:t>
            </w:r>
          </w:p>
        </w:tc>
        <w:tc>
          <w:tcPr>
            <w:tcW w:w="544" w:type="pct"/>
            <w:tcBorders>
              <w:left w:val="single" w:sz="12" w:space="0" w:color="auto"/>
              <w:right w:val="single" w:sz="12" w:space="0" w:color="auto"/>
            </w:tcBorders>
          </w:tcPr>
          <w:p w14:paraId="59DC33B5" w14:textId="142A9948" w:rsidR="00D1433E" w:rsidRDefault="008F7D99" w:rsidP="00305431">
            <w:pPr>
              <w:spacing w:line="480" w:lineRule="auto"/>
              <w:jc w:val="center"/>
              <w:rPr>
                <w:rFonts w:ascii="Arial" w:hAnsi="Arial" w:cs="Arial"/>
                <w:b/>
                <w:bCs/>
                <w:sz w:val="18"/>
                <w:szCs w:val="18"/>
              </w:rPr>
            </w:pPr>
            <w:r>
              <w:rPr>
                <w:rFonts w:ascii="Arial" w:hAnsi="Arial" w:cs="Arial"/>
                <w:b/>
                <w:bCs/>
                <w:sz w:val="18"/>
                <w:szCs w:val="18"/>
              </w:rPr>
              <w:t>N</w:t>
            </w:r>
            <w:r w:rsidR="007D7690">
              <w:rPr>
                <w:rFonts w:ascii="Arial" w:hAnsi="Arial" w:cs="Arial"/>
                <w:b/>
                <w:bCs/>
                <w:sz w:val="18"/>
                <w:szCs w:val="18"/>
              </w:rPr>
              <w:t xml:space="preserve"> </w:t>
            </w:r>
            <w:r>
              <w:rPr>
                <w:rFonts w:ascii="Arial" w:hAnsi="Arial" w:cs="Arial"/>
                <w:b/>
                <w:bCs/>
                <w:sz w:val="18"/>
                <w:szCs w:val="18"/>
              </w:rPr>
              <w:t>=</w:t>
            </w:r>
            <w:r w:rsidR="007D7690">
              <w:rPr>
                <w:rFonts w:ascii="Arial" w:hAnsi="Arial" w:cs="Arial"/>
                <w:b/>
                <w:bCs/>
                <w:sz w:val="18"/>
                <w:szCs w:val="18"/>
              </w:rPr>
              <w:t xml:space="preserve"> </w:t>
            </w:r>
            <w:r>
              <w:rPr>
                <w:rFonts w:ascii="Arial" w:hAnsi="Arial" w:cs="Arial"/>
                <w:b/>
                <w:bCs/>
                <w:sz w:val="18"/>
                <w:szCs w:val="18"/>
              </w:rPr>
              <w:t>271</w:t>
            </w:r>
          </w:p>
        </w:tc>
        <w:tc>
          <w:tcPr>
            <w:tcW w:w="544" w:type="pct"/>
            <w:tcBorders>
              <w:left w:val="single" w:sz="12" w:space="0" w:color="auto"/>
              <w:right w:val="single" w:sz="12" w:space="0" w:color="auto"/>
            </w:tcBorders>
            <w:shd w:val="clear" w:color="auto" w:fill="auto"/>
            <w:vAlign w:val="center"/>
          </w:tcPr>
          <w:p w14:paraId="4804C20A" w14:textId="523BC407" w:rsidR="00D1433E" w:rsidRPr="00C61DD7" w:rsidRDefault="00D1433E" w:rsidP="00305431">
            <w:pPr>
              <w:spacing w:line="480" w:lineRule="auto"/>
              <w:jc w:val="center"/>
              <w:rPr>
                <w:rFonts w:ascii="Arial" w:hAnsi="Arial" w:cs="Arial"/>
                <w:b/>
                <w:bCs/>
                <w:sz w:val="18"/>
                <w:szCs w:val="18"/>
              </w:rPr>
            </w:pPr>
            <w:r>
              <w:rPr>
                <w:rFonts w:ascii="Arial" w:hAnsi="Arial" w:cs="Arial"/>
                <w:b/>
                <w:bCs/>
                <w:sz w:val="18"/>
                <w:szCs w:val="18"/>
              </w:rPr>
              <w:t>n = 72</w:t>
            </w:r>
          </w:p>
        </w:tc>
        <w:tc>
          <w:tcPr>
            <w:tcW w:w="654" w:type="pct"/>
            <w:tcBorders>
              <w:left w:val="single" w:sz="12" w:space="0" w:color="auto"/>
              <w:right w:val="single" w:sz="12" w:space="0" w:color="auto"/>
            </w:tcBorders>
            <w:shd w:val="clear" w:color="auto" w:fill="auto"/>
            <w:vAlign w:val="center"/>
          </w:tcPr>
          <w:p w14:paraId="7994D232" w14:textId="0F485072" w:rsidR="00D1433E" w:rsidRPr="00C61DD7" w:rsidRDefault="00D1433E" w:rsidP="00305431">
            <w:pPr>
              <w:spacing w:line="480" w:lineRule="auto"/>
              <w:jc w:val="center"/>
              <w:rPr>
                <w:rFonts w:ascii="Arial" w:hAnsi="Arial" w:cs="Arial"/>
                <w:b/>
                <w:bCs/>
                <w:sz w:val="18"/>
                <w:szCs w:val="18"/>
              </w:rPr>
            </w:pPr>
            <w:r>
              <w:rPr>
                <w:rFonts w:ascii="Arial" w:hAnsi="Arial" w:cs="Arial"/>
                <w:b/>
                <w:bCs/>
                <w:sz w:val="18"/>
                <w:szCs w:val="18"/>
              </w:rPr>
              <w:t>n = 199</w:t>
            </w:r>
          </w:p>
        </w:tc>
        <w:tc>
          <w:tcPr>
            <w:tcW w:w="544" w:type="pct"/>
            <w:tcBorders>
              <w:left w:val="single" w:sz="12" w:space="0" w:color="auto"/>
            </w:tcBorders>
            <w:shd w:val="clear" w:color="auto" w:fill="auto"/>
            <w:vAlign w:val="center"/>
          </w:tcPr>
          <w:p w14:paraId="5D50BCD3" w14:textId="77777777" w:rsidR="00D1433E" w:rsidRPr="00C61DD7" w:rsidRDefault="00D1433E" w:rsidP="00305431">
            <w:pPr>
              <w:spacing w:line="480" w:lineRule="auto"/>
              <w:jc w:val="center"/>
              <w:rPr>
                <w:rFonts w:ascii="Arial" w:hAnsi="Arial" w:cs="Arial"/>
                <w:b/>
                <w:bCs/>
                <w:sz w:val="18"/>
                <w:szCs w:val="18"/>
              </w:rPr>
            </w:pPr>
          </w:p>
        </w:tc>
        <w:tc>
          <w:tcPr>
            <w:tcW w:w="652" w:type="pct"/>
            <w:tcBorders>
              <w:right w:val="single" w:sz="12" w:space="0" w:color="auto"/>
            </w:tcBorders>
            <w:shd w:val="clear" w:color="auto" w:fill="auto"/>
            <w:vAlign w:val="center"/>
          </w:tcPr>
          <w:p w14:paraId="7D68E3CF" w14:textId="77777777" w:rsidR="00D1433E" w:rsidRPr="00C61DD7" w:rsidRDefault="00D1433E" w:rsidP="00305431">
            <w:pPr>
              <w:spacing w:line="480" w:lineRule="auto"/>
              <w:jc w:val="center"/>
              <w:rPr>
                <w:rFonts w:ascii="Arial" w:hAnsi="Arial" w:cs="Arial"/>
                <w:b/>
                <w:bCs/>
                <w:sz w:val="18"/>
                <w:szCs w:val="18"/>
              </w:rPr>
            </w:pPr>
          </w:p>
        </w:tc>
      </w:tr>
      <w:tr w:rsidR="00D1433E" w:rsidRPr="00126EC5" w14:paraId="74C38799" w14:textId="77777777" w:rsidTr="007D7690">
        <w:trPr>
          <w:trHeight w:val="270"/>
        </w:trPr>
        <w:tc>
          <w:tcPr>
            <w:tcW w:w="2062" w:type="pct"/>
            <w:tcBorders>
              <w:left w:val="single" w:sz="12" w:space="0" w:color="auto"/>
              <w:right w:val="single" w:sz="12" w:space="0" w:color="auto"/>
            </w:tcBorders>
            <w:shd w:val="clear" w:color="auto" w:fill="auto"/>
            <w:noWrap/>
            <w:vAlign w:val="center"/>
          </w:tcPr>
          <w:p w14:paraId="4522C01A" w14:textId="77777777" w:rsidR="00D1433E" w:rsidRPr="00C61DD7" w:rsidRDefault="00D1433E" w:rsidP="00305431">
            <w:pPr>
              <w:spacing w:line="480" w:lineRule="auto"/>
              <w:ind w:left="170"/>
              <w:rPr>
                <w:rFonts w:ascii="Arial" w:hAnsi="Arial" w:cs="Arial"/>
                <w:bCs/>
                <w:sz w:val="18"/>
                <w:szCs w:val="18"/>
              </w:rPr>
            </w:pPr>
            <w:r>
              <w:rPr>
                <w:rFonts w:ascii="Arial" w:hAnsi="Arial" w:cs="Arial"/>
                <w:bCs/>
                <w:sz w:val="18"/>
                <w:szCs w:val="18"/>
              </w:rPr>
              <w:t>Female</w:t>
            </w:r>
            <w:r w:rsidRPr="00C61DD7">
              <w:rPr>
                <w:rFonts w:ascii="Arial" w:hAnsi="Arial" w:cs="Arial"/>
                <w:bCs/>
                <w:sz w:val="18"/>
                <w:szCs w:val="18"/>
              </w:rPr>
              <w:t xml:space="preserve"> </w:t>
            </w:r>
          </w:p>
        </w:tc>
        <w:tc>
          <w:tcPr>
            <w:tcW w:w="544" w:type="pct"/>
            <w:tcBorders>
              <w:left w:val="single" w:sz="12" w:space="0" w:color="auto"/>
              <w:right w:val="single" w:sz="12" w:space="0" w:color="auto"/>
            </w:tcBorders>
          </w:tcPr>
          <w:p w14:paraId="15356CDE" w14:textId="52A9A227" w:rsidR="00D1433E" w:rsidRDefault="008F7D99" w:rsidP="00305431">
            <w:pPr>
              <w:spacing w:line="480" w:lineRule="auto"/>
              <w:jc w:val="center"/>
              <w:rPr>
                <w:rFonts w:ascii="Arial" w:hAnsi="Arial" w:cs="Arial"/>
                <w:sz w:val="18"/>
                <w:szCs w:val="18"/>
              </w:rPr>
            </w:pPr>
            <w:r>
              <w:rPr>
                <w:rFonts w:ascii="Arial" w:hAnsi="Arial" w:cs="Arial"/>
                <w:sz w:val="18"/>
                <w:szCs w:val="18"/>
              </w:rPr>
              <w:t>149 (55.0)</w:t>
            </w:r>
          </w:p>
        </w:tc>
        <w:tc>
          <w:tcPr>
            <w:tcW w:w="544" w:type="pct"/>
            <w:tcBorders>
              <w:left w:val="single" w:sz="12" w:space="0" w:color="auto"/>
              <w:right w:val="single" w:sz="12" w:space="0" w:color="auto"/>
            </w:tcBorders>
            <w:shd w:val="clear" w:color="auto" w:fill="auto"/>
            <w:noWrap/>
          </w:tcPr>
          <w:p w14:paraId="613076D1" w14:textId="6FB8878F"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42 (58.3)</w:t>
            </w:r>
          </w:p>
        </w:tc>
        <w:tc>
          <w:tcPr>
            <w:tcW w:w="654" w:type="pct"/>
            <w:tcBorders>
              <w:left w:val="single" w:sz="12" w:space="0" w:color="auto"/>
              <w:right w:val="single" w:sz="12" w:space="0" w:color="auto"/>
            </w:tcBorders>
            <w:shd w:val="clear" w:color="auto" w:fill="auto"/>
            <w:noWrap/>
          </w:tcPr>
          <w:p w14:paraId="1B4B13CF"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107 (53.8)</w:t>
            </w:r>
          </w:p>
        </w:tc>
        <w:tc>
          <w:tcPr>
            <w:tcW w:w="544" w:type="pct"/>
            <w:tcBorders>
              <w:left w:val="single" w:sz="12" w:space="0" w:color="auto"/>
            </w:tcBorders>
            <w:shd w:val="clear" w:color="auto" w:fill="auto"/>
            <w:noWrap/>
          </w:tcPr>
          <w:p w14:paraId="2A43A48C" w14:textId="77777777" w:rsidR="00D1433E" w:rsidRPr="00C61DD7" w:rsidRDefault="00D1433E"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652" w:type="pct"/>
            <w:tcBorders>
              <w:right w:val="single" w:sz="12" w:space="0" w:color="auto"/>
            </w:tcBorders>
            <w:shd w:val="clear" w:color="auto" w:fill="auto"/>
          </w:tcPr>
          <w:p w14:paraId="000C591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r</w:t>
            </w:r>
            <w:r w:rsidRPr="00FF2422">
              <w:rPr>
                <w:rFonts w:ascii="Arial" w:hAnsi="Arial" w:cs="Arial"/>
                <w:sz w:val="18"/>
                <w:szCs w:val="18"/>
              </w:rPr>
              <w:t>eference</w:t>
            </w:r>
          </w:p>
        </w:tc>
      </w:tr>
      <w:tr w:rsidR="00D1433E" w:rsidRPr="00126EC5" w14:paraId="7404557A" w14:textId="77777777" w:rsidTr="007D7690">
        <w:trPr>
          <w:trHeight w:val="270"/>
        </w:trPr>
        <w:tc>
          <w:tcPr>
            <w:tcW w:w="2062" w:type="pct"/>
            <w:tcBorders>
              <w:left w:val="single" w:sz="12" w:space="0" w:color="auto"/>
              <w:right w:val="single" w:sz="12" w:space="0" w:color="auto"/>
            </w:tcBorders>
            <w:shd w:val="clear" w:color="auto" w:fill="auto"/>
            <w:noWrap/>
            <w:vAlign w:val="center"/>
          </w:tcPr>
          <w:p w14:paraId="0C35DF2A" w14:textId="77777777" w:rsidR="00D1433E" w:rsidRPr="00C61DD7" w:rsidRDefault="00D1433E" w:rsidP="00305431">
            <w:pPr>
              <w:spacing w:line="480" w:lineRule="auto"/>
              <w:ind w:left="170"/>
              <w:rPr>
                <w:rFonts w:ascii="Arial" w:hAnsi="Arial" w:cs="Arial"/>
                <w:b/>
                <w:bCs/>
                <w:sz w:val="18"/>
                <w:szCs w:val="18"/>
              </w:rPr>
            </w:pPr>
            <w:r>
              <w:rPr>
                <w:rFonts w:ascii="Arial" w:hAnsi="Arial" w:cs="Arial"/>
                <w:bCs/>
                <w:sz w:val="18"/>
                <w:szCs w:val="18"/>
              </w:rPr>
              <w:t>Male</w:t>
            </w:r>
          </w:p>
        </w:tc>
        <w:tc>
          <w:tcPr>
            <w:tcW w:w="544" w:type="pct"/>
            <w:tcBorders>
              <w:left w:val="single" w:sz="12" w:space="0" w:color="auto"/>
              <w:right w:val="single" w:sz="12" w:space="0" w:color="auto"/>
            </w:tcBorders>
          </w:tcPr>
          <w:p w14:paraId="7942814B" w14:textId="50BE8FD4" w:rsidR="00D1433E" w:rsidRDefault="008F7D99" w:rsidP="00305431">
            <w:pPr>
              <w:spacing w:line="480" w:lineRule="auto"/>
              <w:jc w:val="center"/>
              <w:rPr>
                <w:rFonts w:ascii="Arial" w:hAnsi="Arial" w:cs="Arial"/>
                <w:sz w:val="18"/>
                <w:szCs w:val="18"/>
              </w:rPr>
            </w:pPr>
            <w:r>
              <w:rPr>
                <w:rFonts w:ascii="Arial" w:hAnsi="Arial" w:cs="Arial"/>
                <w:sz w:val="18"/>
                <w:szCs w:val="18"/>
              </w:rPr>
              <w:t>122 (45.0)</w:t>
            </w:r>
          </w:p>
        </w:tc>
        <w:tc>
          <w:tcPr>
            <w:tcW w:w="544" w:type="pct"/>
            <w:tcBorders>
              <w:left w:val="single" w:sz="12" w:space="0" w:color="auto"/>
              <w:right w:val="single" w:sz="12" w:space="0" w:color="auto"/>
            </w:tcBorders>
            <w:shd w:val="clear" w:color="auto" w:fill="auto"/>
            <w:noWrap/>
          </w:tcPr>
          <w:p w14:paraId="09BF02A3" w14:textId="3D9E3420"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30 (41.7)</w:t>
            </w:r>
          </w:p>
        </w:tc>
        <w:tc>
          <w:tcPr>
            <w:tcW w:w="654" w:type="pct"/>
            <w:tcBorders>
              <w:left w:val="single" w:sz="12" w:space="0" w:color="auto"/>
              <w:right w:val="single" w:sz="12" w:space="0" w:color="auto"/>
            </w:tcBorders>
            <w:shd w:val="clear" w:color="auto" w:fill="auto"/>
            <w:noWrap/>
          </w:tcPr>
          <w:p w14:paraId="7FD4D96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92 (46.2)</w:t>
            </w:r>
          </w:p>
        </w:tc>
        <w:tc>
          <w:tcPr>
            <w:tcW w:w="544" w:type="pct"/>
            <w:tcBorders>
              <w:left w:val="single" w:sz="12" w:space="0" w:color="auto"/>
            </w:tcBorders>
            <w:shd w:val="clear" w:color="auto" w:fill="auto"/>
            <w:noWrap/>
          </w:tcPr>
          <w:p w14:paraId="23A5AC2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1.20 (0.70-2.08)</w:t>
            </w:r>
          </w:p>
        </w:tc>
        <w:tc>
          <w:tcPr>
            <w:tcW w:w="652" w:type="pct"/>
            <w:tcBorders>
              <w:right w:val="single" w:sz="12" w:space="0" w:color="auto"/>
            </w:tcBorders>
            <w:shd w:val="clear" w:color="auto" w:fill="auto"/>
          </w:tcPr>
          <w:p w14:paraId="25CAE6C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1.20 (0.69-2.08)</w:t>
            </w:r>
          </w:p>
        </w:tc>
      </w:tr>
      <w:tr w:rsidR="00D1433E" w:rsidRPr="00811BC1" w14:paraId="3E592550"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65502CD1" w14:textId="77777777" w:rsidR="00D1433E" w:rsidRPr="00C61DD7" w:rsidRDefault="00D1433E" w:rsidP="00305431">
            <w:pPr>
              <w:spacing w:line="480" w:lineRule="auto"/>
              <w:rPr>
                <w:rFonts w:ascii="Arial" w:hAnsi="Arial" w:cs="Arial"/>
                <w:b/>
                <w:bCs/>
                <w:sz w:val="18"/>
                <w:szCs w:val="18"/>
              </w:rPr>
            </w:pPr>
            <w:r w:rsidRPr="00C61DD7">
              <w:rPr>
                <w:rFonts w:ascii="Arial" w:hAnsi="Arial" w:cs="Arial"/>
                <w:b/>
                <w:bCs/>
                <w:sz w:val="18"/>
                <w:szCs w:val="18"/>
              </w:rPr>
              <w:t>Comorbidities</w:t>
            </w:r>
          </w:p>
        </w:tc>
        <w:tc>
          <w:tcPr>
            <w:tcW w:w="544" w:type="pct"/>
            <w:tcBorders>
              <w:left w:val="single" w:sz="12" w:space="0" w:color="auto"/>
              <w:right w:val="single" w:sz="12" w:space="0" w:color="auto"/>
            </w:tcBorders>
            <w:shd w:val="clear" w:color="auto" w:fill="F2F2F2" w:themeFill="background1" w:themeFillShade="F2"/>
          </w:tcPr>
          <w:p w14:paraId="195D404E" w14:textId="77777777" w:rsidR="00D1433E" w:rsidRPr="00C61DD7" w:rsidRDefault="00D1433E" w:rsidP="00305431">
            <w:pPr>
              <w:spacing w:line="480" w:lineRule="auto"/>
              <w:jc w:val="center"/>
              <w:rPr>
                <w:rFonts w:ascii="Arial" w:hAnsi="Arial" w:cs="Arial"/>
                <w:b/>
                <w:bCs/>
                <w:sz w:val="18"/>
                <w:szCs w:val="18"/>
              </w:rPr>
            </w:pPr>
          </w:p>
        </w:tc>
        <w:tc>
          <w:tcPr>
            <w:tcW w:w="544" w:type="pct"/>
            <w:tcBorders>
              <w:left w:val="single" w:sz="12" w:space="0" w:color="auto"/>
              <w:right w:val="single" w:sz="12" w:space="0" w:color="auto"/>
            </w:tcBorders>
            <w:shd w:val="clear" w:color="auto" w:fill="F2F2F2" w:themeFill="background1" w:themeFillShade="F2"/>
            <w:noWrap/>
            <w:vAlign w:val="center"/>
          </w:tcPr>
          <w:p w14:paraId="4FD445BC" w14:textId="07671A01" w:rsidR="00D1433E" w:rsidRPr="00C61DD7" w:rsidRDefault="00D1433E" w:rsidP="00305431">
            <w:pPr>
              <w:spacing w:line="480" w:lineRule="auto"/>
              <w:jc w:val="center"/>
              <w:rPr>
                <w:rFonts w:ascii="Arial" w:hAnsi="Arial" w:cs="Arial"/>
                <w:b/>
                <w:bCs/>
                <w:sz w:val="18"/>
                <w:szCs w:val="18"/>
              </w:rPr>
            </w:pPr>
          </w:p>
        </w:tc>
        <w:tc>
          <w:tcPr>
            <w:tcW w:w="654" w:type="pct"/>
            <w:tcBorders>
              <w:left w:val="single" w:sz="12" w:space="0" w:color="auto"/>
              <w:right w:val="single" w:sz="12" w:space="0" w:color="auto"/>
            </w:tcBorders>
            <w:shd w:val="clear" w:color="auto" w:fill="F2F2F2" w:themeFill="background1" w:themeFillShade="F2"/>
            <w:noWrap/>
            <w:vAlign w:val="center"/>
          </w:tcPr>
          <w:p w14:paraId="1D842826" w14:textId="77777777" w:rsidR="00D1433E" w:rsidRPr="00C61DD7" w:rsidRDefault="00D1433E" w:rsidP="00305431">
            <w:pPr>
              <w:spacing w:line="480" w:lineRule="auto"/>
              <w:jc w:val="center"/>
              <w:rPr>
                <w:rFonts w:ascii="Arial" w:hAnsi="Arial" w:cs="Arial"/>
                <w:b/>
                <w:bCs/>
                <w:sz w:val="18"/>
                <w:szCs w:val="18"/>
              </w:rPr>
            </w:pPr>
          </w:p>
        </w:tc>
        <w:tc>
          <w:tcPr>
            <w:tcW w:w="544" w:type="pct"/>
            <w:tcBorders>
              <w:left w:val="single" w:sz="12" w:space="0" w:color="auto"/>
            </w:tcBorders>
            <w:shd w:val="clear" w:color="auto" w:fill="F2F2F2" w:themeFill="background1" w:themeFillShade="F2"/>
            <w:noWrap/>
            <w:vAlign w:val="center"/>
          </w:tcPr>
          <w:p w14:paraId="7204EE07" w14:textId="77777777" w:rsidR="00D1433E" w:rsidRPr="00C61DD7" w:rsidRDefault="00D1433E" w:rsidP="00305431">
            <w:pPr>
              <w:spacing w:line="480" w:lineRule="auto"/>
              <w:jc w:val="center"/>
              <w:rPr>
                <w:rFonts w:ascii="Arial" w:hAnsi="Arial" w:cs="Arial"/>
                <w:b/>
                <w:bCs/>
                <w:sz w:val="18"/>
                <w:szCs w:val="18"/>
              </w:rPr>
            </w:pPr>
          </w:p>
        </w:tc>
        <w:tc>
          <w:tcPr>
            <w:tcW w:w="652" w:type="pct"/>
            <w:tcBorders>
              <w:right w:val="single" w:sz="12" w:space="0" w:color="auto"/>
            </w:tcBorders>
            <w:shd w:val="clear" w:color="auto" w:fill="F2F2F2" w:themeFill="background1" w:themeFillShade="F2"/>
            <w:vAlign w:val="center"/>
          </w:tcPr>
          <w:p w14:paraId="422C7389" w14:textId="77777777" w:rsidR="00D1433E" w:rsidRPr="00C61DD7" w:rsidRDefault="00D1433E" w:rsidP="00305431">
            <w:pPr>
              <w:spacing w:line="480" w:lineRule="auto"/>
              <w:jc w:val="center"/>
              <w:rPr>
                <w:rFonts w:ascii="Arial" w:hAnsi="Arial" w:cs="Arial"/>
                <w:b/>
                <w:bCs/>
                <w:sz w:val="18"/>
                <w:szCs w:val="18"/>
              </w:rPr>
            </w:pPr>
          </w:p>
        </w:tc>
      </w:tr>
      <w:tr w:rsidR="00D1433E" w:rsidRPr="00126EC5" w14:paraId="7A08B4F8"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7CF94008" w14:textId="77777777" w:rsidR="00D1433E" w:rsidRPr="00C61DD7" w:rsidRDefault="00D1433E" w:rsidP="00305431">
            <w:pPr>
              <w:spacing w:line="480" w:lineRule="auto"/>
              <w:ind w:left="170"/>
              <w:rPr>
                <w:rFonts w:ascii="Arial" w:hAnsi="Arial" w:cs="Arial"/>
                <w:bCs/>
                <w:sz w:val="18"/>
                <w:szCs w:val="18"/>
              </w:rPr>
            </w:pPr>
            <w:r>
              <w:rPr>
                <w:rFonts w:ascii="Arial" w:hAnsi="Arial" w:cs="Arial"/>
                <w:bCs/>
                <w:sz w:val="18"/>
                <w:szCs w:val="18"/>
              </w:rPr>
              <w:t>Number of 6 specified c</w:t>
            </w:r>
            <w:r w:rsidRPr="00C61DD7">
              <w:rPr>
                <w:rFonts w:ascii="Arial" w:hAnsi="Arial" w:cs="Arial"/>
                <w:bCs/>
                <w:sz w:val="18"/>
                <w:szCs w:val="18"/>
              </w:rPr>
              <w:t>omorbidities</w:t>
            </w:r>
          </w:p>
        </w:tc>
        <w:tc>
          <w:tcPr>
            <w:tcW w:w="544" w:type="pct"/>
            <w:tcBorders>
              <w:left w:val="single" w:sz="12" w:space="0" w:color="auto"/>
              <w:right w:val="single" w:sz="12" w:space="0" w:color="auto"/>
            </w:tcBorders>
            <w:shd w:val="clear" w:color="auto" w:fill="F2F2F2" w:themeFill="background1" w:themeFillShade="F2"/>
          </w:tcPr>
          <w:p w14:paraId="13202086" w14:textId="77777777" w:rsidR="00D1433E" w:rsidRPr="00C61DD7" w:rsidRDefault="00D1433E" w:rsidP="00305431">
            <w:pPr>
              <w:spacing w:line="480" w:lineRule="auto"/>
              <w:jc w:val="center"/>
              <w:rPr>
                <w:rFonts w:ascii="Arial" w:hAnsi="Arial" w:cs="Arial"/>
                <w:sz w:val="18"/>
                <w:szCs w:val="18"/>
              </w:rPr>
            </w:pPr>
          </w:p>
        </w:tc>
        <w:tc>
          <w:tcPr>
            <w:tcW w:w="544" w:type="pct"/>
            <w:tcBorders>
              <w:left w:val="single" w:sz="12" w:space="0" w:color="auto"/>
              <w:right w:val="single" w:sz="12" w:space="0" w:color="auto"/>
            </w:tcBorders>
            <w:shd w:val="clear" w:color="auto" w:fill="F2F2F2" w:themeFill="background1" w:themeFillShade="F2"/>
            <w:noWrap/>
            <w:vAlign w:val="center"/>
          </w:tcPr>
          <w:p w14:paraId="011A682C" w14:textId="29789CB2" w:rsidR="00D1433E" w:rsidRPr="00C61DD7" w:rsidRDefault="00D1433E" w:rsidP="00305431">
            <w:pPr>
              <w:spacing w:line="480" w:lineRule="auto"/>
              <w:jc w:val="center"/>
              <w:rPr>
                <w:rFonts w:ascii="Arial" w:hAnsi="Arial" w:cs="Arial"/>
                <w:sz w:val="18"/>
                <w:szCs w:val="18"/>
              </w:rPr>
            </w:pPr>
          </w:p>
        </w:tc>
        <w:tc>
          <w:tcPr>
            <w:tcW w:w="654" w:type="pct"/>
            <w:tcBorders>
              <w:left w:val="single" w:sz="12" w:space="0" w:color="auto"/>
              <w:right w:val="single" w:sz="12" w:space="0" w:color="auto"/>
            </w:tcBorders>
            <w:shd w:val="clear" w:color="auto" w:fill="F2F2F2" w:themeFill="background1" w:themeFillShade="F2"/>
            <w:noWrap/>
            <w:vAlign w:val="center"/>
          </w:tcPr>
          <w:p w14:paraId="6D1B1DCC" w14:textId="77777777" w:rsidR="00D1433E" w:rsidRPr="00C61DD7" w:rsidRDefault="00D1433E" w:rsidP="00305431">
            <w:pPr>
              <w:spacing w:line="480" w:lineRule="auto"/>
              <w:jc w:val="center"/>
              <w:rPr>
                <w:rFonts w:ascii="Arial" w:hAnsi="Arial" w:cs="Arial"/>
                <w:sz w:val="18"/>
                <w:szCs w:val="18"/>
              </w:rPr>
            </w:pPr>
          </w:p>
        </w:tc>
        <w:tc>
          <w:tcPr>
            <w:tcW w:w="544" w:type="pct"/>
            <w:tcBorders>
              <w:left w:val="single" w:sz="12" w:space="0" w:color="auto"/>
            </w:tcBorders>
            <w:shd w:val="clear" w:color="auto" w:fill="F2F2F2" w:themeFill="background1" w:themeFillShade="F2"/>
            <w:noWrap/>
            <w:vAlign w:val="center"/>
          </w:tcPr>
          <w:p w14:paraId="445315B1" w14:textId="77777777" w:rsidR="00D1433E" w:rsidRPr="00C61DD7"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F2F2F2" w:themeFill="background1" w:themeFillShade="F2"/>
            <w:vAlign w:val="center"/>
          </w:tcPr>
          <w:p w14:paraId="427412F9" w14:textId="77777777" w:rsidR="00D1433E" w:rsidRPr="00C61DD7" w:rsidRDefault="00D1433E" w:rsidP="00305431">
            <w:pPr>
              <w:spacing w:line="480" w:lineRule="auto"/>
              <w:jc w:val="center"/>
              <w:rPr>
                <w:rFonts w:ascii="Arial" w:hAnsi="Arial" w:cs="Arial"/>
                <w:sz w:val="18"/>
                <w:szCs w:val="18"/>
              </w:rPr>
            </w:pPr>
          </w:p>
        </w:tc>
      </w:tr>
      <w:tr w:rsidR="00D1433E" w:rsidRPr="00126EC5" w14:paraId="1B8ED036"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3B13781E" w14:textId="77777777" w:rsidR="00D1433E" w:rsidRPr="00C61DD7" w:rsidRDefault="00D1433E" w:rsidP="00305431">
            <w:pPr>
              <w:spacing w:line="480" w:lineRule="auto"/>
              <w:ind w:left="340"/>
              <w:rPr>
                <w:rFonts w:ascii="Arial" w:hAnsi="Arial" w:cs="Arial"/>
                <w:bCs/>
                <w:sz w:val="18"/>
                <w:szCs w:val="18"/>
              </w:rPr>
            </w:pPr>
            <w:r w:rsidRPr="00C61DD7">
              <w:rPr>
                <w:rFonts w:ascii="Arial" w:hAnsi="Arial" w:cs="Arial"/>
                <w:bCs/>
                <w:sz w:val="18"/>
                <w:szCs w:val="18"/>
              </w:rPr>
              <w:t>0</w:t>
            </w:r>
          </w:p>
        </w:tc>
        <w:tc>
          <w:tcPr>
            <w:tcW w:w="544" w:type="pct"/>
            <w:tcBorders>
              <w:left w:val="single" w:sz="12" w:space="0" w:color="auto"/>
              <w:right w:val="single" w:sz="12" w:space="0" w:color="auto"/>
            </w:tcBorders>
            <w:shd w:val="clear" w:color="auto" w:fill="F2F2F2" w:themeFill="background1" w:themeFillShade="F2"/>
          </w:tcPr>
          <w:p w14:paraId="70A12B66" w14:textId="6AA657B3" w:rsidR="00D1433E" w:rsidRDefault="008F7D99" w:rsidP="00305431">
            <w:pPr>
              <w:spacing w:line="480" w:lineRule="auto"/>
              <w:jc w:val="center"/>
              <w:rPr>
                <w:rFonts w:ascii="Arial" w:hAnsi="Arial" w:cs="Arial"/>
                <w:sz w:val="18"/>
                <w:szCs w:val="18"/>
              </w:rPr>
            </w:pPr>
            <w:r>
              <w:rPr>
                <w:rFonts w:ascii="Arial" w:hAnsi="Arial" w:cs="Arial"/>
                <w:sz w:val="18"/>
                <w:szCs w:val="18"/>
              </w:rPr>
              <w:t>78 (28.1)</w:t>
            </w:r>
          </w:p>
        </w:tc>
        <w:tc>
          <w:tcPr>
            <w:tcW w:w="544" w:type="pct"/>
            <w:tcBorders>
              <w:left w:val="single" w:sz="12" w:space="0" w:color="auto"/>
              <w:right w:val="single" w:sz="12" w:space="0" w:color="auto"/>
            </w:tcBorders>
            <w:shd w:val="clear" w:color="auto" w:fill="F2F2F2" w:themeFill="background1" w:themeFillShade="F2"/>
            <w:noWrap/>
          </w:tcPr>
          <w:p w14:paraId="74F3F1A2" w14:textId="528C6F93"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 (21.1)</w:t>
            </w:r>
          </w:p>
        </w:tc>
        <w:tc>
          <w:tcPr>
            <w:tcW w:w="654" w:type="pct"/>
            <w:tcBorders>
              <w:left w:val="single" w:sz="12" w:space="0" w:color="auto"/>
              <w:right w:val="single" w:sz="12" w:space="0" w:color="auto"/>
            </w:tcBorders>
            <w:shd w:val="clear" w:color="auto" w:fill="F2F2F2" w:themeFill="background1" w:themeFillShade="F2"/>
            <w:noWrap/>
          </w:tcPr>
          <w:p w14:paraId="4D89D2C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62 (30.7)</w:t>
            </w:r>
          </w:p>
        </w:tc>
        <w:tc>
          <w:tcPr>
            <w:tcW w:w="544" w:type="pct"/>
            <w:tcBorders>
              <w:left w:val="single" w:sz="12" w:space="0" w:color="auto"/>
            </w:tcBorders>
            <w:shd w:val="clear" w:color="auto" w:fill="F2F2F2" w:themeFill="background1" w:themeFillShade="F2"/>
            <w:noWrap/>
          </w:tcPr>
          <w:p w14:paraId="3B68111B" w14:textId="77777777" w:rsidR="00D1433E" w:rsidRPr="00C61DD7" w:rsidRDefault="00D1433E" w:rsidP="00305431">
            <w:pPr>
              <w:spacing w:line="480" w:lineRule="auto"/>
              <w:jc w:val="center"/>
              <w:rPr>
                <w:rFonts w:ascii="Arial" w:hAnsi="Arial" w:cs="Arial"/>
                <w:sz w:val="18"/>
                <w:szCs w:val="18"/>
              </w:rPr>
            </w:pPr>
            <w:r w:rsidRPr="00FF2422">
              <w:rPr>
                <w:rFonts w:ascii="Arial" w:hAnsi="Arial" w:cs="Arial"/>
                <w:sz w:val="18"/>
                <w:szCs w:val="18"/>
              </w:rPr>
              <w:t>reference</w:t>
            </w:r>
          </w:p>
        </w:tc>
        <w:tc>
          <w:tcPr>
            <w:tcW w:w="652" w:type="pct"/>
            <w:tcBorders>
              <w:right w:val="single" w:sz="12" w:space="0" w:color="auto"/>
            </w:tcBorders>
            <w:shd w:val="clear" w:color="auto" w:fill="F2F2F2" w:themeFill="background1" w:themeFillShade="F2"/>
          </w:tcPr>
          <w:p w14:paraId="2265197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r</w:t>
            </w:r>
            <w:r w:rsidRPr="00FF2422">
              <w:rPr>
                <w:rFonts w:ascii="Arial" w:hAnsi="Arial" w:cs="Arial"/>
                <w:sz w:val="18"/>
                <w:szCs w:val="18"/>
              </w:rPr>
              <w:t>eference</w:t>
            </w:r>
          </w:p>
        </w:tc>
      </w:tr>
      <w:tr w:rsidR="00D1433E" w:rsidRPr="00126EC5" w14:paraId="749146F8"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50D66342" w14:textId="1CF46A72" w:rsidR="00D1433E" w:rsidRPr="00C61DD7" w:rsidRDefault="007D7690" w:rsidP="00305431">
            <w:pPr>
              <w:spacing w:line="480" w:lineRule="auto"/>
              <w:ind w:left="340"/>
              <w:rPr>
                <w:rFonts w:ascii="Arial" w:hAnsi="Arial" w:cs="Arial"/>
                <w:bCs/>
                <w:sz w:val="18"/>
                <w:szCs w:val="18"/>
              </w:rPr>
            </w:pPr>
            <w:r>
              <w:rPr>
                <w:rFonts w:ascii="Arial" w:hAnsi="Arial" w:cs="Arial"/>
                <w:bCs/>
                <w:sz w:val="18"/>
                <w:szCs w:val="18"/>
              </w:rPr>
              <w:t>≥</w:t>
            </w:r>
            <w:r w:rsidR="00D1433E" w:rsidRPr="00C61DD7">
              <w:rPr>
                <w:rFonts w:ascii="Arial" w:hAnsi="Arial" w:cs="Arial"/>
                <w:bCs/>
                <w:sz w:val="18"/>
                <w:szCs w:val="18"/>
              </w:rPr>
              <w:t>1</w:t>
            </w:r>
          </w:p>
        </w:tc>
        <w:tc>
          <w:tcPr>
            <w:tcW w:w="544" w:type="pct"/>
            <w:tcBorders>
              <w:left w:val="single" w:sz="12" w:space="0" w:color="auto"/>
              <w:right w:val="single" w:sz="12" w:space="0" w:color="auto"/>
            </w:tcBorders>
            <w:shd w:val="clear" w:color="auto" w:fill="F2F2F2" w:themeFill="background1" w:themeFillShade="F2"/>
          </w:tcPr>
          <w:p w14:paraId="23C58875" w14:textId="353FC647" w:rsidR="00D1433E" w:rsidRDefault="008F7D99" w:rsidP="00305431">
            <w:pPr>
              <w:spacing w:line="480" w:lineRule="auto"/>
              <w:jc w:val="center"/>
              <w:rPr>
                <w:rFonts w:ascii="Arial" w:hAnsi="Arial" w:cs="Arial"/>
                <w:sz w:val="18"/>
                <w:szCs w:val="18"/>
              </w:rPr>
            </w:pPr>
            <w:r>
              <w:rPr>
                <w:rFonts w:ascii="Arial" w:hAnsi="Arial" w:cs="Arial"/>
                <w:sz w:val="18"/>
                <w:szCs w:val="18"/>
              </w:rPr>
              <w:t>200 (71.9)</w:t>
            </w:r>
          </w:p>
        </w:tc>
        <w:tc>
          <w:tcPr>
            <w:tcW w:w="544" w:type="pct"/>
            <w:tcBorders>
              <w:left w:val="single" w:sz="12" w:space="0" w:color="auto"/>
              <w:right w:val="single" w:sz="12" w:space="0" w:color="auto"/>
            </w:tcBorders>
            <w:shd w:val="clear" w:color="auto" w:fill="F2F2F2" w:themeFill="background1" w:themeFillShade="F2"/>
            <w:noWrap/>
          </w:tcPr>
          <w:p w14:paraId="4BAACB4B" w14:textId="720ACF74"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60 (79.0)</w:t>
            </w:r>
          </w:p>
        </w:tc>
        <w:tc>
          <w:tcPr>
            <w:tcW w:w="654" w:type="pct"/>
            <w:tcBorders>
              <w:left w:val="single" w:sz="12" w:space="0" w:color="auto"/>
              <w:right w:val="single" w:sz="12" w:space="0" w:color="auto"/>
            </w:tcBorders>
            <w:shd w:val="clear" w:color="auto" w:fill="F2F2F2" w:themeFill="background1" w:themeFillShade="F2"/>
            <w:noWrap/>
          </w:tcPr>
          <w:p w14:paraId="7245E0C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140 (69.3)</w:t>
            </w:r>
          </w:p>
        </w:tc>
        <w:tc>
          <w:tcPr>
            <w:tcW w:w="544" w:type="pct"/>
            <w:tcBorders>
              <w:left w:val="single" w:sz="12" w:space="0" w:color="auto"/>
            </w:tcBorders>
            <w:shd w:val="clear" w:color="auto" w:fill="F2F2F2" w:themeFill="background1" w:themeFillShade="F2"/>
            <w:noWrap/>
          </w:tcPr>
          <w:p w14:paraId="7DCDE92B"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1.66 (0.89-3.11)</w:t>
            </w:r>
          </w:p>
        </w:tc>
        <w:tc>
          <w:tcPr>
            <w:tcW w:w="652" w:type="pct"/>
            <w:tcBorders>
              <w:right w:val="single" w:sz="12" w:space="0" w:color="auto"/>
            </w:tcBorders>
            <w:shd w:val="clear" w:color="auto" w:fill="F2F2F2" w:themeFill="background1" w:themeFillShade="F2"/>
          </w:tcPr>
          <w:p w14:paraId="5F770896"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1.57 (0.78-3.16)</w:t>
            </w:r>
          </w:p>
        </w:tc>
      </w:tr>
      <w:tr w:rsidR="00D1433E" w:rsidRPr="00126EC5" w14:paraId="453F6643"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045C8831" w14:textId="77777777" w:rsidR="00D1433E" w:rsidRPr="00C61DD7" w:rsidRDefault="00D1433E" w:rsidP="00305431">
            <w:pPr>
              <w:spacing w:line="480" w:lineRule="auto"/>
              <w:ind w:left="170"/>
              <w:rPr>
                <w:rFonts w:ascii="Arial" w:hAnsi="Arial" w:cs="Arial"/>
                <w:sz w:val="18"/>
                <w:szCs w:val="18"/>
              </w:rPr>
            </w:pPr>
            <w:r w:rsidRPr="00C61DD7">
              <w:rPr>
                <w:rFonts w:ascii="Arial" w:hAnsi="Arial" w:cs="Arial"/>
                <w:bCs/>
                <w:sz w:val="18"/>
                <w:szCs w:val="18"/>
              </w:rPr>
              <w:t>Cardiac disease</w:t>
            </w:r>
          </w:p>
        </w:tc>
        <w:tc>
          <w:tcPr>
            <w:tcW w:w="544" w:type="pct"/>
            <w:tcBorders>
              <w:left w:val="single" w:sz="12" w:space="0" w:color="auto"/>
              <w:right w:val="single" w:sz="12" w:space="0" w:color="auto"/>
            </w:tcBorders>
            <w:shd w:val="clear" w:color="auto" w:fill="F2F2F2" w:themeFill="background1" w:themeFillShade="F2"/>
          </w:tcPr>
          <w:p w14:paraId="589481A5" w14:textId="169034A1" w:rsidR="00D1433E" w:rsidRDefault="008F7D99" w:rsidP="00305431">
            <w:pPr>
              <w:spacing w:line="480" w:lineRule="auto"/>
              <w:jc w:val="center"/>
              <w:rPr>
                <w:rFonts w:ascii="Arial" w:hAnsi="Arial" w:cs="Arial"/>
                <w:sz w:val="18"/>
                <w:szCs w:val="18"/>
              </w:rPr>
            </w:pPr>
            <w:r>
              <w:rPr>
                <w:rFonts w:ascii="Arial" w:hAnsi="Arial" w:cs="Arial"/>
                <w:sz w:val="18"/>
                <w:szCs w:val="18"/>
              </w:rPr>
              <w:t>42 (15.1)</w:t>
            </w:r>
          </w:p>
        </w:tc>
        <w:tc>
          <w:tcPr>
            <w:tcW w:w="544" w:type="pct"/>
            <w:tcBorders>
              <w:left w:val="single" w:sz="12" w:space="0" w:color="auto"/>
              <w:right w:val="single" w:sz="12" w:space="0" w:color="auto"/>
            </w:tcBorders>
            <w:shd w:val="clear" w:color="auto" w:fill="F2F2F2" w:themeFill="background1" w:themeFillShade="F2"/>
            <w:noWrap/>
          </w:tcPr>
          <w:p w14:paraId="6CE16915" w14:textId="6C10B8F5"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 (14.5)</w:t>
            </w:r>
          </w:p>
        </w:tc>
        <w:tc>
          <w:tcPr>
            <w:tcW w:w="654" w:type="pct"/>
            <w:tcBorders>
              <w:left w:val="single" w:sz="12" w:space="0" w:color="auto"/>
              <w:right w:val="single" w:sz="12" w:space="0" w:color="auto"/>
            </w:tcBorders>
            <w:shd w:val="clear" w:color="auto" w:fill="F2F2F2" w:themeFill="background1" w:themeFillShade="F2"/>
            <w:noWrap/>
          </w:tcPr>
          <w:p w14:paraId="1E894E0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31 (15.4)</w:t>
            </w:r>
          </w:p>
        </w:tc>
        <w:tc>
          <w:tcPr>
            <w:tcW w:w="544" w:type="pct"/>
            <w:tcBorders>
              <w:left w:val="single" w:sz="12" w:space="0" w:color="auto"/>
            </w:tcBorders>
            <w:shd w:val="clear" w:color="auto" w:fill="F2F2F2" w:themeFill="background1" w:themeFillShade="F2"/>
            <w:noWrap/>
          </w:tcPr>
          <w:p w14:paraId="148439A4"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0.93 (0.44-1.97)</w:t>
            </w:r>
          </w:p>
        </w:tc>
        <w:tc>
          <w:tcPr>
            <w:tcW w:w="652" w:type="pct"/>
            <w:tcBorders>
              <w:right w:val="single" w:sz="12" w:space="0" w:color="auto"/>
            </w:tcBorders>
            <w:shd w:val="clear" w:color="auto" w:fill="F2F2F2" w:themeFill="background1" w:themeFillShade="F2"/>
          </w:tcPr>
          <w:p w14:paraId="2FA4182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0.82 (0.37-1.81)</w:t>
            </w:r>
          </w:p>
        </w:tc>
      </w:tr>
      <w:tr w:rsidR="00D1433E" w:rsidRPr="00126EC5" w14:paraId="16227AB9"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2C42E6DE" w14:textId="77777777" w:rsidR="00D1433E" w:rsidRPr="00C61DD7" w:rsidRDefault="00D1433E" w:rsidP="00305431">
            <w:pPr>
              <w:spacing w:line="480" w:lineRule="auto"/>
              <w:ind w:left="170"/>
              <w:rPr>
                <w:rFonts w:ascii="Arial" w:hAnsi="Arial" w:cs="Arial"/>
                <w:sz w:val="18"/>
                <w:szCs w:val="18"/>
              </w:rPr>
            </w:pPr>
            <w:r w:rsidRPr="00C61DD7">
              <w:rPr>
                <w:rFonts w:ascii="Arial" w:hAnsi="Arial" w:cs="Arial"/>
                <w:bCs/>
                <w:sz w:val="18"/>
                <w:szCs w:val="18"/>
              </w:rPr>
              <w:t>Respiratory disease</w:t>
            </w:r>
          </w:p>
        </w:tc>
        <w:tc>
          <w:tcPr>
            <w:tcW w:w="544" w:type="pct"/>
            <w:tcBorders>
              <w:left w:val="single" w:sz="12" w:space="0" w:color="auto"/>
              <w:right w:val="single" w:sz="12" w:space="0" w:color="auto"/>
            </w:tcBorders>
            <w:shd w:val="clear" w:color="auto" w:fill="F2F2F2" w:themeFill="background1" w:themeFillShade="F2"/>
          </w:tcPr>
          <w:p w14:paraId="79FB0004" w14:textId="188CF309" w:rsidR="00D1433E" w:rsidRDefault="008F7D99" w:rsidP="00305431">
            <w:pPr>
              <w:spacing w:line="480" w:lineRule="auto"/>
              <w:jc w:val="center"/>
              <w:rPr>
                <w:rFonts w:ascii="Arial" w:hAnsi="Arial" w:cs="Arial"/>
                <w:sz w:val="18"/>
                <w:szCs w:val="18"/>
              </w:rPr>
            </w:pPr>
            <w:r>
              <w:rPr>
                <w:rFonts w:ascii="Arial" w:hAnsi="Arial" w:cs="Arial"/>
                <w:sz w:val="18"/>
                <w:szCs w:val="18"/>
              </w:rPr>
              <w:t>36 (1</w:t>
            </w:r>
            <w:r w:rsidR="0054532E">
              <w:rPr>
                <w:rFonts w:ascii="Arial" w:hAnsi="Arial" w:cs="Arial"/>
                <w:sz w:val="18"/>
                <w:szCs w:val="18"/>
              </w:rPr>
              <w:t>2.9</w:t>
            </w:r>
            <w:r>
              <w:rPr>
                <w:rFonts w:ascii="Arial" w:hAnsi="Arial" w:cs="Arial"/>
                <w:sz w:val="18"/>
                <w:szCs w:val="18"/>
              </w:rPr>
              <w:t>)</w:t>
            </w:r>
          </w:p>
        </w:tc>
        <w:tc>
          <w:tcPr>
            <w:tcW w:w="544" w:type="pct"/>
            <w:tcBorders>
              <w:left w:val="single" w:sz="12" w:space="0" w:color="auto"/>
              <w:right w:val="single" w:sz="12" w:space="0" w:color="auto"/>
            </w:tcBorders>
            <w:shd w:val="clear" w:color="auto" w:fill="F2F2F2" w:themeFill="background1" w:themeFillShade="F2"/>
            <w:noWrap/>
          </w:tcPr>
          <w:p w14:paraId="1D9F93EA" w14:textId="543E6D7C"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 (21.1)</w:t>
            </w:r>
          </w:p>
        </w:tc>
        <w:tc>
          <w:tcPr>
            <w:tcW w:w="654" w:type="pct"/>
            <w:tcBorders>
              <w:left w:val="single" w:sz="12" w:space="0" w:color="auto"/>
              <w:right w:val="single" w:sz="12" w:space="0" w:color="auto"/>
            </w:tcBorders>
            <w:shd w:val="clear" w:color="auto" w:fill="F2F2F2" w:themeFill="background1" w:themeFillShade="F2"/>
            <w:noWrap/>
          </w:tcPr>
          <w:p w14:paraId="0DFA338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20 (9.9)</w:t>
            </w:r>
          </w:p>
        </w:tc>
        <w:tc>
          <w:tcPr>
            <w:tcW w:w="544" w:type="pct"/>
            <w:tcBorders>
              <w:left w:val="single" w:sz="12" w:space="0" w:color="auto"/>
            </w:tcBorders>
            <w:shd w:val="clear" w:color="auto" w:fill="F2F2F2" w:themeFill="background1" w:themeFillShade="F2"/>
            <w:noWrap/>
          </w:tcPr>
          <w:p w14:paraId="529697E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2.43 (1.18-4.98)</w:t>
            </w:r>
          </w:p>
        </w:tc>
        <w:tc>
          <w:tcPr>
            <w:tcW w:w="652" w:type="pct"/>
            <w:tcBorders>
              <w:right w:val="single" w:sz="12" w:space="0" w:color="auto"/>
            </w:tcBorders>
            <w:shd w:val="clear" w:color="auto" w:fill="F2F2F2" w:themeFill="background1" w:themeFillShade="F2"/>
          </w:tcPr>
          <w:p w14:paraId="764D7F8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2.24 (1.06-4.73)</w:t>
            </w:r>
          </w:p>
        </w:tc>
      </w:tr>
      <w:tr w:rsidR="00D1433E" w:rsidRPr="00126EC5" w14:paraId="67AFE9FF"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43CAB77D" w14:textId="77777777" w:rsidR="00D1433E" w:rsidRPr="00C61DD7" w:rsidRDefault="00D1433E" w:rsidP="00305431">
            <w:pPr>
              <w:spacing w:line="480" w:lineRule="auto"/>
              <w:ind w:left="170"/>
              <w:rPr>
                <w:rFonts w:ascii="Arial" w:hAnsi="Arial" w:cs="Arial"/>
                <w:sz w:val="18"/>
                <w:szCs w:val="18"/>
              </w:rPr>
            </w:pPr>
            <w:r w:rsidRPr="00C61DD7">
              <w:rPr>
                <w:rFonts w:ascii="Arial" w:hAnsi="Arial" w:cs="Arial"/>
                <w:bCs/>
                <w:sz w:val="18"/>
                <w:szCs w:val="18"/>
              </w:rPr>
              <w:lastRenderedPageBreak/>
              <w:t>Renal disease</w:t>
            </w:r>
          </w:p>
        </w:tc>
        <w:tc>
          <w:tcPr>
            <w:tcW w:w="544" w:type="pct"/>
            <w:tcBorders>
              <w:left w:val="single" w:sz="12" w:space="0" w:color="auto"/>
              <w:right w:val="single" w:sz="12" w:space="0" w:color="auto"/>
            </w:tcBorders>
            <w:shd w:val="clear" w:color="auto" w:fill="F2F2F2" w:themeFill="background1" w:themeFillShade="F2"/>
          </w:tcPr>
          <w:p w14:paraId="073BE6AA" w14:textId="57647B8D" w:rsidR="00D1433E" w:rsidRDefault="008F7D99" w:rsidP="00305431">
            <w:pPr>
              <w:spacing w:line="480" w:lineRule="auto"/>
              <w:jc w:val="center"/>
              <w:rPr>
                <w:rFonts w:ascii="Arial" w:hAnsi="Arial" w:cs="Arial"/>
                <w:sz w:val="18"/>
                <w:szCs w:val="18"/>
              </w:rPr>
            </w:pPr>
            <w:r>
              <w:rPr>
                <w:rFonts w:ascii="Arial" w:hAnsi="Arial" w:cs="Arial"/>
                <w:sz w:val="18"/>
                <w:szCs w:val="18"/>
              </w:rPr>
              <w:t>26 (9.4)</w:t>
            </w:r>
          </w:p>
        </w:tc>
        <w:tc>
          <w:tcPr>
            <w:tcW w:w="544" w:type="pct"/>
            <w:tcBorders>
              <w:left w:val="single" w:sz="12" w:space="0" w:color="auto"/>
              <w:right w:val="single" w:sz="12" w:space="0" w:color="auto"/>
            </w:tcBorders>
            <w:shd w:val="clear" w:color="auto" w:fill="F2F2F2" w:themeFill="background1" w:themeFillShade="F2"/>
            <w:noWrap/>
          </w:tcPr>
          <w:p w14:paraId="52EE1DA9" w14:textId="2D3C8EB8"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 (5.3)</w:t>
            </w:r>
          </w:p>
        </w:tc>
        <w:tc>
          <w:tcPr>
            <w:tcW w:w="654" w:type="pct"/>
            <w:tcBorders>
              <w:left w:val="single" w:sz="12" w:space="0" w:color="auto"/>
              <w:right w:val="single" w:sz="12" w:space="0" w:color="auto"/>
            </w:tcBorders>
            <w:shd w:val="clear" w:color="auto" w:fill="F2F2F2" w:themeFill="background1" w:themeFillShade="F2"/>
            <w:noWrap/>
          </w:tcPr>
          <w:p w14:paraId="13F4C1C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22 (10.9)</w:t>
            </w:r>
          </w:p>
        </w:tc>
        <w:tc>
          <w:tcPr>
            <w:tcW w:w="544" w:type="pct"/>
            <w:tcBorders>
              <w:left w:val="single" w:sz="12" w:space="0" w:color="auto"/>
            </w:tcBorders>
            <w:shd w:val="clear" w:color="auto" w:fill="F2F2F2" w:themeFill="background1" w:themeFillShade="F2"/>
            <w:noWrap/>
          </w:tcPr>
          <w:p w14:paraId="2FBA998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0.45 (0.15-1.36)</w:t>
            </w:r>
          </w:p>
        </w:tc>
        <w:tc>
          <w:tcPr>
            <w:tcW w:w="652" w:type="pct"/>
            <w:tcBorders>
              <w:right w:val="single" w:sz="12" w:space="0" w:color="auto"/>
            </w:tcBorders>
            <w:shd w:val="clear" w:color="auto" w:fill="F2F2F2" w:themeFill="background1" w:themeFillShade="F2"/>
          </w:tcPr>
          <w:p w14:paraId="24A1A126"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0.41 (0.13-1.26)</w:t>
            </w:r>
          </w:p>
        </w:tc>
      </w:tr>
      <w:tr w:rsidR="00D1433E" w:rsidRPr="00126EC5" w14:paraId="28A1B0EE"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62B0C881" w14:textId="77777777" w:rsidR="00D1433E" w:rsidRPr="00C61DD7" w:rsidRDefault="00D1433E" w:rsidP="00305431">
            <w:pPr>
              <w:spacing w:line="480" w:lineRule="auto"/>
              <w:ind w:left="170"/>
              <w:rPr>
                <w:rFonts w:ascii="Arial" w:hAnsi="Arial" w:cs="Arial"/>
                <w:sz w:val="18"/>
                <w:szCs w:val="18"/>
              </w:rPr>
            </w:pPr>
            <w:r w:rsidRPr="00C61DD7">
              <w:rPr>
                <w:rFonts w:ascii="Arial" w:hAnsi="Arial" w:cs="Arial"/>
                <w:bCs/>
                <w:sz w:val="18"/>
                <w:szCs w:val="18"/>
              </w:rPr>
              <w:t>Diabetes</w:t>
            </w:r>
          </w:p>
        </w:tc>
        <w:tc>
          <w:tcPr>
            <w:tcW w:w="544" w:type="pct"/>
            <w:tcBorders>
              <w:left w:val="single" w:sz="12" w:space="0" w:color="auto"/>
              <w:right w:val="single" w:sz="12" w:space="0" w:color="auto"/>
            </w:tcBorders>
            <w:shd w:val="clear" w:color="auto" w:fill="F2F2F2" w:themeFill="background1" w:themeFillShade="F2"/>
          </w:tcPr>
          <w:p w14:paraId="22A0282C" w14:textId="27FAB0FC" w:rsidR="00D1433E" w:rsidRDefault="008F7D99" w:rsidP="00305431">
            <w:pPr>
              <w:spacing w:line="480" w:lineRule="auto"/>
              <w:jc w:val="center"/>
              <w:rPr>
                <w:rFonts w:ascii="Arial" w:hAnsi="Arial" w:cs="Arial"/>
                <w:sz w:val="18"/>
                <w:szCs w:val="18"/>
              </w:rPr>
            </w:pPr>
            <w:r>
              <w:rPr>
                <w:rFonts w:ascii="Arial" w:hAnsi="Arial" w:cs="Arial"/>
                <w:sz w:val="18"/>
                <w:szCs w:val="18"/>
              </w:rPr>
              <w:t>39 (14.0)</w:t>
            </w:r>
          </w:p>
        </w:tc>
        <w:tc>
          <w:tcPr>
            <w:tcW w:w="544" w:type="pct"/>
            <w:tcBorders>
              <w:left w:val="single" w:sz="12" w:space="0" w:color="auto"/>
              <w:right w:val="single" w:sz="12" w:space="0" w:color="auto"/>
            </w:tcBorders>
            <w:shd w:val="clear" w:color="auto" w:fill="F2F2F2" w:themeFill="background1" w:themeFillShade="F2"/>
            <w:noWrap/>
          </w:tcPr>
          <w:p w14:paraId="3308FA25" w14:textId="200CB59E"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 (15.8)</w:t>
            </w:r>
          </w:p>
        </w:tc>
        <w:tc>
          <w:tcPr>
            <w:tcW w:w="654" w:type="pct"/>
            <w:tcBorders>
              <w:left w:val="single" w:sz="12" w:space="0" w:color="auto"/>
              <w:right w:val="single" w:sz="12" w:space="0" w:color="auto"/>
            </w:tcBorders>
            <w:shd w:val="clear" w:color="auto" w:fill="F2F2F2" w:themeFill="background1" w:themeFillShade="F2"/>
            <w:noWrap/>
          </w:tcPr>
          <w:p w14:paraId="7A712BE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27 (13.4)</w:t>
            </w:r>
          </w:p>
        </w:tc>
        <w:tc>
          <w:tcPr>
            <w:tcW w:w="544" w:type="pct"/>
            <w:tcBorders>
              <w:left w:val="single" w:sz="12" w:space="0" w:color="auto"/>
            </w:tcBorders>
            <w:shd w:val="clear" w:color="auto" w:fill="F2F2F2" w:themeFill="background1" w:themeFillShade="F2"/>
            <w:noWrap/>
          </w:tcPr>
          <w:p w14:paraId="62ADAA7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1.25 (0.58-2.54)</w:t>
            </w:r>
          </w:p>
        </w:tc>
        <w:tc>
          <w:tcPr>
            <w:tcW w:w="652" w:type="pct"/>
            <w:tcBorders>
              <w:right w:val="single" w:sz="12" w:space="0" w:color="auto"/>
            </w:tcBorders>
            <w:shd w:val="clear" w:color="auto" w:fill="F2F2F2" w:themeFill="background1" w:themeFillShade="F2"/>
          </w:tcPr>
          <w:p w14:paraId="3B723D2D"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1.18 (0.56-2.52)</w:t>
            </w:r>
          </w:p>
        </w:tc>
      </w:tr>
      <w:tr w:rsidR="00D1433E" w:rsidRPr="00126EC5" w14:paraId="59EF046A"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5E0D5C2C" w14:textId="77777777" w:rsidR="00D1433E" w:rsidRPr="00C61DD7" w:rsidRDefault="00D1433E" w:rsidP="00305431">
            <w:pPr>
              <w:spacing w:line="480" w:lineRule="auto"/>
              <w:ind w:left="170"/>
              <w:rPr>
                <w:rFonts w:ascii="Arial" w:hAnsi="Arial" w:cs="Arial"/>
                <w:bCs/>
                <w:sz w:val="18"/>
                <w:szCs w:val="18"/>
              </w:rPr>
            </w:pPr>
            <w:r w:rsidRPr="00C61DD7">
              <w:rPr>
                <w:rFonts w:ascii="Arial" w:hAnsi="Arial" w:cs="Arial"/>
                <w:bCs/>
                <w:sz w:val="18"/>
                <w:szCs w:val="18"/>
              </w:rPr>
              <w:t>Hypertension</w:t>
            </w:r>
          </w:p>
        </w:tc>
        <w:tc>
          <w:tcPr>
            <w:tcW w:w="544" w:type="pct"/>
            <w:tcBorders>
              <w:left w:val="single" w:sz="12" w:space="0" w:color="auto"/>
              <w:right w:val="single" w:sz="12" w:space="0" w:color="auto"/>
            </w:tcBorders>
            <w:shd w:val="clear" w:color="auto" w:fill="F2F2F2" w:themeFill="background1" w:themeFillShade="F2"/>
          </w:tcPr>
          <w:p w14:paraId="13CC4491" w14:textId="07A2FED6" w:rsidR="00D1433E" w:rsidRDefault="008F7D99" w:rsidP="00305431">
            <w:pPr>
              <w:spacing w:line="480" w:lineRule="auto"/>
              <w:jc w:val="center"/>
              <w:rPr>
                <w:rFonts w:ascii="Arial" w:hAnsi="Arial" w:cs="Arial"/>
                <w:sz w:val="18"/>
                <w:szCs w:val="18"/>
              </w:rPr>
            </w:pPr>
            <w:r>
              <w:rPr>
                <w:rFonts w:ascii="Arial" w:hAnsi="Arial" w:cs="Arial"/>
                <w:sz w:val="18"/>
                <w:szCs w:val="18"/>
              </w:rPr>
              <w:t>96 (34.5)</w:t>
            </w:r>
          </w:p>
        </w:tc>
        <w:tc>
          <w:tcPr>
            <w:tcW w:w="544" w:type="pct"/>
            <w:tcBorders>
              <w:left w:val="single" w:sz="12" w:space="0" w:color="auto"/>
              <w:right w:val="single" w:sz="12" w:space="0" w:color="auto"/>
            </w:tcBorders>
            <w:shd w:val="clear" w:color="auto" w:fill="F2F2F2" w:themeFill="background1" w:themeFillShade="F2"/>
            <w:noWrap/>
          </w:tcPr>
          <w:p w14:paraId="4195E94A" w14:textId="7531D52E"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28 (36.9)</w:t>
            </w:r>
          </w:p>
        </w:tc>
        <w:tc>
          <w:tcPr>
            <w:tcW w:w="654" w:type="pct"/>
            <w:tcBorders>
              <w:left w:val="single" w:sz="12" w:space="0" w:color="auto"/>
              <w:right w:val="single" w:sz="12" w:space="0" w:color="auto"/>
            </w:tcBorders>
            <w:shd w:val="clear" w:color="auto" w:fill="F2F2F2" w:themeFill="background1" w:themeFillShade="F2"/>
            <w:noWrap/>
          </w:tcPr>
          <w:p w14:paraId="2F23858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68 (33.7)</w:t>
            </w:r>
          </w:p>
        </w:tc>
        <w:tc>
          <w:tcPr>
            <w:tcW w:w="544" w:type="pct"/>
            <w:tcBorders>
              <w:left w:val="single" w:sz="12" w:space="0" w:color="auto"/>
            </w:tcBorders>
            <w:shd w:val="clear" w:color="auto" w:fill="F2F2F2" w:themeFill="background1" w:themeFillShade="F2"/>
            <w:noWrap/>
          </w:tcPr>
          <w:p w14:paraId="00C6C7D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1.15 (0.66-1.99)</w:t>
            </w:r>
          </w:p>
        </w:tc>
        <w:tc>
          <w:tcPr>
            <w:tcW w:w="652" w:type="pct"/>
            <w:tcBorders>
              <w:right w:val="single" w:sz="12" w:space="0" w:color="auto"/>
            </w:tcBorders>
            <w:shd w:val="clear" w:color="auto" w:fill="F2F2F2" w:themeFill="background1" w:themeFillShade="F2"/>
          </w:tcPr>
          <w:p w14:paraId="64EC57B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1.00 (0.55-1.82)</w:t>
            </w:r>
          </w:p>
        </w:tc>
      </w:tr>
      <w:tr w:rsidR="00D1433E" w:rsidRPr="00126EC5" w14:paraId="41C39DE0"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41894D7F" w14:textId="77777777" w:rsidR="00D1433E" w:rsidRPr="00C61DD7" w:rsidRDefault="00D1433E" w:rsidP="00305431">
            <w:pPr>
              <w:spacing w:line="480" w:lineRule="auto"/>
              <w:ind w:left="170"/>
              <w:rPr>
                <w:rFonts w:ascii="Arial" w:hAnsi="Arial" w:cs="Arial"/>
                <w:bCs/>
                <w:sz w:val="18"/>
                <w:szCs w:val="18"/>
              </w:rPr>
            </w:pPr>
            <w:r w:rsidRPr="00C61DD7">
              <w:rPr>
                <w:rFonts w:ascii="Arial" w:hAnsi="Arial" w:cs="Arial"/>
                <w:bCs/>
                <w:sz w:val="18"/>
                <w:szCs w:val="18"/>
              </w:rPr>
              <w:t>BMI</w:t>
            </w:r>
            <w:r>
              <w:rPr>
                <w:rFonts w:ascii="Arial" w:hAnsi="Arial" w:cs="Arial"/>
                <w:bCs/>
                <w:sz w:val="18"/>
                <w:szCs w:val="18"/>
              </w:rPr>
              <w:t xml:space="preserve"> </w:t>
            </w:r>
            <w:r w:rsidRPr="00C61DD7">
              <w:rPr>
                <w:rFonts w:ascii="Arial" w:hAnsi="Arial" w:cs="Arial"/>
                <w:bCs/>
                <w:sz w:val="18"/>
                <w:szCs w:val="18"/>
              </w:rPr>
              <w:t>&gt;</w:t>
            </w:r>
            <w:r>
              <w:rPr>
                <w:rFonts w:ascii="Arial" w:hAnsi="Arial" w:cs="Arial"/>
                <w:bCs/>
                <w:sz w:val="18"/>
                <w:szCs w:val="18"/>
              </w:rPr>
              <w:t xml:space="preserve"> </w:t>
            </w:r>
            <w:r w:rsidRPr="00C61DD7">
              <w:rPr>
                <w:rFonts w:ascii="Arial" w:hAnsi="Arial" w:cs="Arial"/>
                <w:bCs/>
                <w:sz w:val="18"/>
                <w:szCs w:val="18"/>
              </w:rPr>
              <w:t>35</w:t>
            </w:r>
          </w:p>
        </w:tc>
        <w:tc>
          <w:tcPr>
            <w:tcW w:w="544" w:type="pct"/>
            <w:tcBorders>
              <w:left w:val="single" w:sz="12" w:space="0" w:color="auto"/>
              <w:right w:val="single" w:sz="12" w:space="0" w:color="auto"/>
            </w:tcBorders>
            <w:shd w:val="clear" w:color="auto" w:fill="F2F2F2" w:themeFill="background1" w:themeFillShade="F2"/>
          </w:tcPr>
          <w:p w14:paraId="2B7AA171" w14:textId="1241F6BA" w:rsidR="00D1433E" w:rsidRDefault="008F7D99" w:rsidP="00305431">
            <w:pPr>
              <w:spacing w:line="480" w:lineRule="auto"/>
              <w:jc w:val="center"/>
              <w:rPr>
                <w:rFonts w:ascii="Arial" w:hAnsi="Arial" w:cs="Arial"/>
                <w:sz w:val="18"/>
                <w:szCs w:val="18"/>
              </w:rPr>
            </w:pPr>
            <w:r>
              <w:rPr>
                <w:rFonts w:ascii="Arial" w:hAnsi="Arial" w:cs="Arial"/>
                <w:sz w:val="18"/>
                <w:szCs w:val="18"/>
              </w:rPr>
              <w:t>9 (3.2)</w:t>
            </w:r>
          </w:p>
        </w:tc>
        <w:tc>
          <w:tcPr>
            <w:tcW w:w="544" w:type="pct"/>
            <w:tcBorders>
              <w:left w:val="single" w:sz="12" w:space="0" w:color="auto"/>
              <w:right w:val="single" w:sz="12" w:space="0" w:color="auto"/>
            </w:tcBorders>
            <w:shd w:val="clear" w:color="auto" w:fill="F2F2F2" w:themeFill="background1" w:themeFillShade="F2"/>
            <w:noWrap/>
          </w:tcPr>
          <w:p w14:paraId="4B6EC5B2" w14:textId="1E6F3616"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 (1.3)</w:t>
            </w:r>
          </w:p>
        </w:tc>
        <w:tc>
          <w:tcPr>
            <w:tcW w:w="654" w:type="pct"/>
            <w:tcBorders>
              <w:left w:val="single" w:sz="12" w:space="0" w:color="auto"/>
              <w:right w:val="single" w:sz="12" w:space="0" w:color="auto"/>
            </w:tcBorders>
            <w:shd w:val="clear" w:color="auto" w:fill="F2F2F2" w:themeFill="background1" w:themeFillShade="F2"/>
            <w:noWrap/>
          </w:tcPr>
          <w:p w14:paraId="73A31F3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8 (4.0)</w:t>
            </w:r>
          </w:p>
        </w:tc>
        <w:tc>
          <w:tcPr>
            <w:tcW w:w="544" w:type="pct"/>
            <w:tcBorders>
              <w:left w:val="single" w:sz="12" w:space="0" w:color="auto"/>
            </w:tcBorders>
            <w:shd w:val="clear" w:color="auto" w:fill="F2F2F2" w:themeFill="background1" w:themeFillShade="F2"/>
            <w:noWrap/>
          </w:tcPr>
          <w:p w14:paraId="53F1943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0.32 (0.04-2.63)</w:t>
            </w:r>
          </w:p>
        </w:tc>
        <w:tc>
          <w:tcPr>
            <w:tcW w:w="652" w:type="pct"/>
            <w:tcBorders>
              <w:right w:val="single" w:sz="12" w:space="0" w:color="auto"/>
            </w:tcBorders>
            <w:shd w:val="clear" w:color="auto" w:fill="F2F2F2" w:themeFill="background1" w:themeFillShade="F2"/>
          </w:tcPr>
          <w:p w14:paraId="75CFD8F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0.33 (0.04-2.72)</w:t>
            </w:r>
          </w:p>
        </w:tc>
      </w:tr>
      <w:tr w:rsidR="00D1433E" w:rsidRPr="00126EC5" w14:paraId="0F7F588F"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vAlign w:val="center"/>
          </w:tcPr>
          <w:p w14:paraId="088C76EA" w14:textId="77777777" w:rsidR="00D1433E" w:rsidRPr="00C61DD7" w:rsidRDefault="00D1433E" w:rsidP="00305431">
            <w:pPr>
              <w:spacing w:line="480" w:lineRule="auto"/>
              <w:ind w:left="170"/>
              <w:rPr>
                <w:rFonts w:ascii="Arial" w:hAnsi="Arial" w:cs="Arial"/>
                <w:sz w:val="18"/>
                <w:szCs w:val="18"/>
              </w:rPr>
            </w:pPr>
            <w:r w:rsidRPr="00C61DD7">
              <w:rPr>
                <w:rFonts w:ascii="Arial" w:hAnsi="Arial" w:cs="Arial"/>
                <w:sz w:val="18"/>
                <w:szCs w:val="18"/>
              </w:rPr>
              <w:t xml:space="preserve">Other </w:t>
            </w:r>
            <w:r>
              <w:rPr>
                <w:rFonts w:ascii="Arial" w:hAnsi="Arial" w:cs="Arial"/>
                <w:sz w:val="18"/>
                <w:szCs w:val="18"/>
              </w:rPr>
              <w:t>c</w:t>
            </w:r>
            <w:r w:rsidRPr="00C61DD7">
              <w:rPr>
                <w:rFonts w:ascii="Arial" w:hAnsi="Arial" w:cs="Arial"/>
                <w:sz w:val="18"/>
                <w:szCs w:val="18"/>
              </w:rPr>
              <w:t>omorbidities</w:t>
            </w:r>
          </w:p>
        </w:tc>
        <w:tc>
          <w:tcPr>
            <w:tcW w:w="544" w:type="pct"/>
            <w:tcBorders>
              <w:left w:val="single" w:sz="12" w:space="0" w:color="auto"/>
              <w:right w:val="single" w:sz="12" w:space="0" w:color="auto"/>
            </w:tcBorders>
            <w:shd w:val="clear" w:color="auto" w:fill="F2F2F2" w:themeFill="background1" w:themeFillShade="F2"/>
          </w:tcPr>
          <w:p w14:paraId="2877B44D" w14:textId="57667FCE" w:rsidR="00D1433E" w:rsidRDefault="008F7D99" w:rsidP="00305431">
            <w:pPr>
              <w:spacing w:line="480" w:lineRule="auto"/>
              <w:jc w:val="center"/>
              <w:rPr>
                <w:rFonts w:ascii="Arial" w:hAnsi="Arial" w:cs="Arial"/>
                <w:sz w:val="18"/>
                <w:szCs w:val="18"/>
              </w:rPr>
            </w:pPr>
            <w:r>
              <w:rPr>
                <w:rFonts w:ascii="Arial" w:hAnsi="Arial" w:cs="Arial"/>
                <w:sz w:val="18"/>
                <w:szCs w:val="18"/>
              </w:rPr>
              <w:t>144 (51.8)</w:t>
            </w:r>
          </w:p>
        </w:tc>
        <w:tc>
          <w:tcPr>
            <w:tcW w:w="544" w:type="pct"/>
            <w:tcBorders>
              <w:left w:val="single" w:sz="12" w:space="0" w:color="auto"/>
              <w:right w:val="single" w:sz="12" w:space="0" w:color="auto"/>
            </w:tcBorders>
            <w:shd w:val="clear" w:color="auto" w:fill="F2F2F2" w:themeFill="background1" w:themeFillShade="F2"/>
            <w:noWrap/>
          </w:tcPr>
          <w:p w14:paraId="0FBAAF00" w14:textId="1A902F6A"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44 (57.9)</w:t>
            </w:r>
          </w:p>
        </w:tc>
        <w:tc>
          <w:tcPr>
            <w:tcW w:w="654" w:type="pct"/>
            <w:tcBorders>
              <w:left w:val="single" w:sz="12" w:space="0" w:color="auto"/>
              <w:right w:val="single" w:sz="12" w:space="0" w:color="auto"/>
            </w:tcBorders>
            <w:shd w:val="clear" w:color="auto" w:fill="F2F2F2" w:themeFill="background1" w:themeFillShade="F2"/>
            <w:noWrap/>
          </w:tcPr>
          <w:p w14:paraId="07D84B20"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100 (49.5)</w:t>
            </w:r>
          </w:p>
        </w:tc>
        <w:tc>
          <w:tcPr>
            <w:tcW w:w="544" w:type="pct"/>
            <w:tcBorders>
              <w:left w:val="single" w:sz="12" w:space="0" w:color="auto"/>
            </w:tcBorders>
            <w:shd w:val="clear" w:color="auto" w:fill="F2F2F2" w:themeFill="background1" w:themeFillShade="F2"/>
            <w:noWrap/>
          </w:tcPr>
          <w:p w14:paraId="0FC6BFF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1.40 (0.82-2.39)</w:t>
            </w:r>
          </w:p>
        </w:tc>
        <w:tc>
          <w:tcPr>
            <w:tcW w:w="652" w:type="pct"/>
            <w:tcBorders>
              <w:right w:val="single" w:sz="12" w:space="0" w:color="auto"/>
            </w:tcBorders>
            <w:shd w:val="clear" w:color="auto" w:fill="F2F2F2" w:themeFill="background1" w:themeFillShade="F2"/>
          </w:tcPr>
          <w:p w14:paraId="56BF99E2"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1.36 (0.77-2.42)</w:t>
            </w:r>
          </w:p>
        </w:tc>
      </w:tr>
      <w:tr w:rsidR="00D1433E" w:rsidRPr="00811BC1" w14:paraId="288AB3B9" w14:textId="77777777" w:rsidTr="007D7690">
        <w:trPr>
          <w:trHeight w:val="270"/>
        </w:trPr>
        <w:tc>
          <w:tcPr>
            <w:tcW w:w="2062" w:type="pct"/>
            <w:tcBorders>
              <w:left w:val="single" w:sz="12" w:space="0" w:color="auto"/>
              <w:right w:val="single" w:sz="12" w:space="0" w:color="auto"/>
            </w:tcBorders>
            <w:shd w:val="clear" w:color="auto" w:fill="auto"/>
          </w:tcPr>
          <w:p w14:paraId="2375172E" w14:textId="77777777" w:rsidR="00D1433E" w:rsidRPr="00811BC1" w:rsidRDefault="00D1433E" w:rsidP="00305431">
            <w:pPr>
              <w:spacing w:line="480" w:lineRule="auto"/>
              <w:rPr>
                <w:rFonts w:ascii="Arial" w:hAnsi="Arial" w:cs="Arial"/>
                <w:b/>
                <w:bCs/>
                <w:sz w:val="18"/>
                <w:szCs w:val="18"/>
              </w:rPr>
            </w:pPr>
            <w:r>
              <w:rPr>
                <w:rFonts w:ascii="Arial" w:hAnsi="Arial" w:cs="Arial"/>
                <w:b/>
                <w:bCs/>
                <w:sz w:val="18"/>
                <w:szCs w:val="18"/>
              </w:rPr>
              <w:t>Hematologic malignancy</w:t>
            </w:r>
          </w:p>
        </w:tc>
        <w:tc>
          <w:tcPr>
            <w:tcW w:w="544" w:type="pct"/>
            <w:tcBorders>
              <w:left w:val="single" w:sz="12" w:space="0" w:color="auto"/>
              <w:right w:val="single" w:sz="12" w:space="0" w:color="auto"/>
            </w:tcBorders>
          </w:tcPr>
          <w:p w14:paraId="7F16BC38" w14:textId="77777777" w:rsidR="00D1433E" w:rsidRPr="00C61DD7" w:rsidRDefault="00D1433E" w:rsidP="00305431">
            <w:pPr>
              <w:spacing w:line="480" w:lineRule="auto"/>
              <w:jc w:val="center"/>
              <w:rPr>
                <w:rFonts w:ascii="Arial" w:hAnsi="Arial" w:cs="Arial"/>
                <w:b/>
                <w:bCs/>
                <w:sz w:val="18"/>
                <w:szCs w:val="18"/>
              </w:rPr>
            </w:pPr>
          </w:p>
        </w:tc>
        <w:tc>
          <w:tcPr>
            <w:tcW w:w="544" w:type="pct"/>
            <w:tcBorders>
              <w:left w:val="single" w:sz="12" w:space="0" w:color="auto"/>
              <w:right w:val="single" w:sz="12" w:space="0" w:color="auto"/>
            </w:tcBorders>
            <w:shd w:val="clear" w:color="auto" w:fill="auto"/>
            <w:vAlign w:val="center"/>
          </w:tcPr>
          <w:p w14:paraId="5E070026" w14:textId="134CA9B2" w:rsidR="00D1433E" w:rsidRPr="00C61DD7" w:rsidRDefault="00D1433E" w:rsidP="00305431">
            <w:pPr>
              <w:spacing w:line="480" w:lineRule="auto"/>
              <w:jc w:val="center"/>
              <w:rPr>
                <w:rFonts w:ascii="Arial" w:hAnsi="Arial" w:cs="Arial"/>
                <w:b/>
                <w:bCs/>
                <w:sz w:val="18"/>
                <w:szCs w:val="18"/>
              </w:rPr>
            </w:pPr>
          </w:p>
        </w:tc>
        <w:tc>
          <w:tcPr>
            <w:tcW w:w="654" w:type="pct"/>
            <w:tcBorders>
              <w:left w:val="single" w:sz="12" w:space="0" w:color="auto"/>
              <w:right w:val="single" w:sz="12" w:space="0" w:color="auto"/>
            </w:tcBorders>
            <w:shd w:val="clear" w:color="auto" w:fill="auto"/>
            <w:vAlign w:val="center"/>
          </w:tcPr>
          <w:p w14:paraId="4D9D93BC" w14:textId="77777777" w:rsidR="00D1433E" w:rsidRPr="00C61DD7" w:rsidRDefault="00D1433E" w:rsidP="00305431">
            <w:pPr>
              <w:spacing w:line="480" w:lineRule="auto"/>
              <w:jc w:val="center"/>
              <w:rPr>
                <w:rFonts w:ascii="Arial" w:hAnsi="Arial" w:cs="Arial"/>
                <w:b/>
                <w:bCs/>
                <w:sz w:val="18"/>
                <w:szCs w:val="18"/>
              </w:rPr>
            </w:pPr>
          </w:p>
        </w:tc>
        <w:tc>
          <w:tcPr>
            <w:tcW w:w="544" w:type="pct"/>
            <w:tcBorders>
              <w:left w:val="single" w:sz="12" w:space="0" w:color="auto"/>
            </w:tcBorders>
            <w:shd w:val="clear" w:color="auto" w:fill="auto"/>
            <w:vAlign w:val="center"/>
          </w:tcPr>
          <w:p w14:paraId="31397CA6" w14:textId="77777777" w:rsidR="00D1433E" w:rsidRPr="00C61DD7" w:rsidRDefault="00D1433E" w:rsidP="00305431">
            <w:pPr>
              <w:spacing w:line="480" w:lineRule="auto"/>
              <w:jc w:val="center"/>
              <w:rPr>
                <w:rFonts w:ascii="Arial" w:hAnsi="Arial" w:cs="Arial"/>
                <w:b/>
                <w:bCs/>
                <w:sz w:val="18"/>
                <w:szCs w:val="18"/>
              </w:rPr>
            </w:pPr>
          </w:p>
        </w:tc>
        <w:tc>
          <w:tcPr>
            <w:tcW w:w="652" w:type="pct"/>
            <w:tcBorders>
              <w:right w:val="single" w:sz="12" w:space="0" w:color="auto"/>
            </w:tcBorders>
            <w:shd w:val="clear" w:color="auto" w:fill="auto"/>
            <w:vAlign w:val="center"/>
          </w:tcPr>
          <w:p w14:paraId="056FAE9F" w14:textId="77777777" w:rsidR="00D1433E" w:rsidRPr="00C61DD7" w:rsidRDefault="00D1433E" w:rsidP="00305431">
            <w:pPr>
              <w:spacing w:line="480" w:lineRule="auto"/>
              <w:jc w:val="center"/>
              <w:rPr>
                <w:rFonts w:ascii="Arial" w:hAnsi="Arial" w:cs="Arial"/>
                <w:b/>
                <w:bCs/>
                <w:sz w:val="18"/>
                <w:szCs w:val="18"/>
              </w:rPr>
            </w:pPr>
          </w:p>
        </w:tc>
      </w:tr>
      <w:tr w:rsidR="00D1433E" w:rsidRPr="00126EC5" w14:paraId="3F1F5FFE" w14:textId="77777777" w:rsidTr="007D7690">
        <w:trPr>
          <w:trHeight w:val="270"/>
        </w:trPr>
        <w:tc>
          <w:tcPr>
            <w:tcW w:w="2062" w:type="pct"/>
            <w:tcBorders>
              <w:left w:val="single" w:sz="12" w:space="0" w:color="auto"/>
              <w:right w:val="single" w:sz="12" w:space="0" w:color="auto"/>
            </w:tcBorders>
            <w:shd w:val="clear" w:color="auto" w:fill="auto"/>
            <w:noWrap/>
          </w:tcPr>
          <w:p w14:paraId="6C1D8F41"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NHL</w:t>
            </w:r>
          </w:p>
        </w:tc>
        <w:tc>
          <w:tcPr>
            <w:tcW w:w="544" w:type="pct"/>
            <w:tcBorders>
              <w:left w:val="single" w:sz="12" w:space="0" w:color="auto"/>
              <w:right w:val="single" w:sz="12" w:space="0" w:color="auto"/>
            </w:tcBorders>
          </w:tcPr>
          <w:p w14:paraId="7561B139" w14:textId="2547DA78" w:rsidR="00D1433E" w:rsidRDefault="009C327B" w:rsidP="00305431">
            <w:pPr>
              <w:spacing w:line="480" w:lineRule="auto"/>
              <w:jc w:val="center"/>
              <w:rPr>
                <w:rFonts w:ascii="Arial" w:hAnsi="Arial" w:cs="Arial"/>
                <w:sz w:val="18"/>
                <w:szCs w:val="18"/>
              </w:rPr>
            </w:pPr>
            <w:r>
              <w:rPr>
                <w:rFonts w:ascii="Arial" w:hAnsi="Arial" w:cs="Arial"/>
                <w:sz w:val="18"/>
                <w:szCs w:val="18"/>
              </w:rPr>
              <w:t>83 (29.9)</w:t>
            </w:r>
          </w:p>
        </w:tc>
        <w:tc>
          <w:tcPr>
            <w:tcW w:w="544" w:type="pct"/>
            <w:tcBorders>
              <w:left w:val="single" w:sz="12" w:space="0" w:color="auto"/>
              <w:right w:val="single" w:sz="12" w:space="0" w:color="auto"/>
            </w:tcBorders>
            <w:shd w:val="clear" w:color="auto" w:fill="auto"/>
            <w:noWrap/>
          </w:tcPr>
          <w:p w14:paraId="450DA2A7" w14:textId="263FB724"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 (21.1)</w:t>
            </w:r>
          </w:p>
        </w:tc>
        <w:tc>
          <w:tcPr>
            <w:tcW w:w="654" w:type="pct"/>
            <w:tcBorders>
              <w:left w:val="single" w:sz="12" w:space="0" w:color="auto"/>
              <w:right w:val="single" w:sz="12" w:space="0" w:color="auto"/>
            </w:tcBorders>
            <w:shd w:val="clear" w:color="auto" w:fill="auto"/>
            <w:noWrap/>
          </w:tcPr>
          <w:p w14:paraId="3725CC3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67 (33.2)</w:t>
            </w:r>
          </w:p>
        </w:tc>
        <w:tc>
          <w:tcPr>
            <w:tcW w:w="544" w:type="pct"/>
            <w:tcBorders>
              <w:left w:val="single" w:sz="12" w:space="0" w:color="auto"/>
            </w:tcBorders>
            <w:shd w:val="clear" w:color="auto" w:fill="auto"/>
            <w:noWrap/>
            <w:hideMark/>
          </w:tcPr>
          <w:p w14:paraId="40174061"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reference</w:t>
            </w:r>
          </w:p>
        </w:tc>
        <w:tc>
          <w:tcPr>
            <w:tcW w:w="652" w:type="pct"/>
            <w:tcBorders>
              <w:right w:val="single" w:sz="12" w:space="0" w:color="auto"/>
            </w:tcBorders>
            <w:shd w:val="clear" w:color="auto" w:fill="auto"/>
          </w:tcPr>
          <w:p w14:paraId="570D9524"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reference</w:t>
            </w:r>
          </w:p>
        </w:tc>
      </w:tr>
      <w:tr w:rsidR="00D1433E" w:rsidRPr="00126EC5" w14:paraId="67FE1659" w14:textId="77777777" w:rsidTr="007D7690">
        <w:trPr>
          <w:trHeight w:val="270"/>
        </w:trPr>
        <w:tc>
          <w:tcPr>
            <w:tcW w:w="2062" w:type="pct"/>
            <w:tcBorders>
              <w:left w:val="single" w:sz="12" w:space="0" w:color="auto"/>
              <w:right w:val="single" w:sz="12" w:space="0" w:color="auto"/>
            </w:tcBorders>
            <w:shd w:val="clear" w:color="auto" w:fill="auto"/>
            <w:noWrap/>
            <w:hideMark/>
          </w:tcPr>
          <w:p w14:paraId="31B26BEA"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MM</w:t>
            </w:r>
          </w:p>
        </w:tc>
        <w:tc>
          <w:tcPr>
            <w:tcW w:w="544" w:type="pct"/>
            <w:tcBorders>
              <w:left w:val="single" w:sz="12" w:space="0" w:color="auto"/>
              <w:right w:val="single" w:sz="12" w:space="0" w:color="auto"/>
            </w:tcBorders>
          </w:tcPr>
          <w:p w14:paraId="7B3F0A37" w14:textId="50950436" w:rsidR="00D1433E" w:rsidRDefault="009C327B" w:rsidP="00305431">
            <w:pPr>
              <w:spacing w:line="480" w:lineRule="auto"/>
              <w:jc w:val="center"/>
              <w:rPr>
                <w:rFonts w:ascii="Arial" w:hAnsi="Arial" w:cs="Arial"/>
                <w:sz w:val="18"/>
                <w:szCs w:val="18"/>
              </w:rPr>
            </w:pPr>
            <w:r>
              <w:rPr>
                <w:rFonts w:ascii="Arial" w:hAnsi="Arial" w:cs="Arial"/>
                <w:sz w:val="18"/>
                <w:szCs w:val="18"/>
              </w:rPr>
              <w:t>66 (23.7)</w:t>
            </w:r>
          </w:p>
        </w:tc>
        <w:tc>
          <w:tcPr>
            <w:tcW w:w="544" w:type="pct"/>
            <w:tcBorders>
              <w:left w:val="single" w:sz="12" w:space="0" w:color="auto"/>
              <w:right w:val="single" w:sz="12" w:space="0" w:color="auto"/>
            </w:tcBorders>
            <w:shd w:val="clear" w:color="auto" w:fill="auto"/>
            <w:noWrap/>
          </w:tcPr>
          <w:p w14:paraId="24E2C547" w14:textId="3FD8CD0C"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21 (27.6)</w:t>
            </w:r>
          </w:p>
        </w:tc>
        <w:tc>
          <w:tcPr>
            <w:tcW w:w="654" w:type="pct"/>
            <w:tcBorders>
              <w:left w:val="single" w:sz="12" w:space="0" w:color="auto"/>
              <w:right w:val="single" w:sz="12" w:space="0" w:color="auto"/>
            </w:tcBorders>
            <w:shd w:val="clear" w:color="auto" w:fill="auto"/>
            <w:noWrap/>
          </w:tcPr>
          <w:p w14:paraId="2AB70365"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45 (22.3)</w:t>
            </w:r>
          </w:p>
        </w:tc>
        <w:tc>
          <w:tcPr>
            <w:tcW w:w="544" w:type="pct"/>
            <w:tcBorders>
              <w:left w:val="single" w:sz="12" w:space="0" w:color="auto"/>
            </w:tcBorders>
            <w:shd w:val="clear" w:color="auto" w:fill="auto"/>
            <w:noWrap/>
          </w:tcPr>
          <w:p w14:paraId="4A0A01EC"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1.95 (0.92-4.15)</w:t>
            </w:r>
          </w:p>
        </w:tc>
        <w:tc>
          <w:tcPr>
            <w:tcW w:w="652" w:type="pct"/>
            <w:tcBorders>
              <w:right w:val="single" w:sz="12" w:space="0" w:color="auto"/>
            </w:tcBorders>
            <w:shd w:val="clear" w:color="auto" w:fill="auto"/>
          </w:tcPr>
          <w:p w14:paraId="7CF89877"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1.86 (0.85-4.05)</w:t>
            </w:r>
          </w:p>
        </w:tc>
      </w:tr>
      <w:tr w:rsidR="00D1433E" w:rsidRPr="00126EC5" w14:paraId="62EFCA2B" w14:textId="77777777" w:rsidTr="007D7690">
        <w:trPr>
          <w:trHeight w:val="270"/>
        </w:trPr>
        <w:tc>
          <w:tcPr>
            <w:tcW w:w="2062" w:type="pct"/>
            <w:tcBorders>
              <w:left w:val="single" w:sz="12" w:space="0" w:color="auto"/>
              <w:right w:val="single" w:sz="12" w:space="0" w:color="auto"/>
            </w:tcBorders>
            <w:shd w:val="clear" w:color="auto" w:fill="auto"/>
            <w:noWrap/>
          </w:tcPr>
          <w:p w14:paraId="19AC3DC2"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CLL</w:t>
            </w:r>
          </w:p>
        </w:tc>
        <w:tc>
          <w:tcPr>
            <w:tcW w:w="544" w:type="pct"/>
            <w:tcBorders>
              <w:left w:val="single" w:sz="12" w:space="0" w:color="auto"/>
              <w:right w:val="single" w:sz="12" w:space="0" w:color="auto"/>
            </w:tcBorders>
          </w:tcPr>
          <w:p w14:paraId="5D75E1AE" w14:textId="7FCF648E" w:rsidR="00D1433E" w:rsidRDefault="009C327B" w:rsidP="00305431">
            <w:pPr>
              <w:spacing w:line="480" w:lineRule="auto"/>
              <w:jc w:val="center"/>
              <w:rPr>
                <w:rFonts w:ascii="Arial" w:hAnsi="Arial" w:cs="Arial"/>
                <w:sz w:val="18"/>
                <w:szCs w:val="18"/>
              </w:rPr>
            </w:pPr>
            <w:r>
              <w:rPr>
                <w:rFonts w:ascii="Arial" w:hAnsi="Arial" w:cs="Arial"/>
                <w:sz w:val="18"/>
                <w:szCs w:val="18"/>
              </w:rPr>
              <w:t>29 (10.4)</w:t>
            </w:r>
          </w:p>
        </w:tc>
        <w:tc>
          <w:tcPr>
            <w:tcW w:w="544" w:type="pct"/>
            <w:tcBorders>
              <w:left w:val="single" w:sz="12" w:space="0" w:color="auto"/>
              <w:right w:val="single" w:sz="12" w:space="0" w:color="auto"/>
            </w:tcBorders>
            <w:shd w:val="clear" w:color="auto" w:fill="auto"/>
            <w:noWrap/>
          </w:tcPr>
          <w:p w14:paraId="7FCA04C1" w14:textId="3C77DD69"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 (13.2)</w:t>
            </w:r>
          </w:p>
        </w:tc>
        <w:tc>
          <w:tcPr>
            <w:tcW w:w="654" w:type="pct"/>
            <w:tcBorders>
              <w:left w:val="single" w:sz="12" w:space="0" w:color="auto"/>
              <w:right w:val="single" w:sz="12" w:space="0" w:color="auto"/>
            </w:tcBorders>
            <w:shd w:val="clear" w:color="auto" w:fill="auto"/>
            <w:noWrap/>
          </w:tcPr>
          <w:p w14:paraId="042552AF"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19 (9.4)</w:t>
            </w:r>
          </w:p>
        </w:tc>
        <w:tc>
          <w:tcPr>
            <w:tcW w:w="544" w:type="pct"/>
            <w:tcBorders>
              <w:left w:val="single" w:sz="12" w:space="0" w:color="auto"/>
            </w:tcBorders>
            <w:shd w:val="clear" w:color="auto" w:fill="auto"/>
            <w:noWrap/>
          </w:tcPr>
          <w:p w14:paraId="26E1ACB6"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2.20 (0.86-5.64)</w:t>
            </w:r>
          </w:p>
        </w:tc>
        <w:tc>
          <w:tcPr>
            <w:tcW w:w="652" w:type="pct"/>
            <w:tcBorders>
              <w:right w:val="single" w:sz="12" w:space="0" w:color="auto"/>
            </w:tcBorders>
            <w:shd w:val="clear" w:color="auto" w:fill="auto"/>
          </w:tcPr>
          <w:p w14:paraId="3AAB913E"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2.10 (0.81-5.44)</w:t>
            </w:r>
          </w:p>
        </w:tc>
      </w:tr>
      <w:tr w:rsidR="00D1433E" w:rsidRPr="00126EC5" w14:paraId="68E2FBA6" w14:textId="77777777" w:rsidTr="007D7690">
        <w:trPr>
          <w:trHeight w:val="270"/>
        </w:trPr>
        <w:tc>
          <w:tcPr>
            <w:tcW w:w="2062" w:type="pct"/>
            <w:tcBorders>
              <w:left w:val="single" w:sz="12" w:space="0" w:color="auto"/>
              <w:right w:val="single" w:sz="12" w:space="0" w:color="auto"/>
            </w:tcBorders>
            <w:shd w:val="clear" w:color="auto" w:fill="auto"/>
            <w:noWrap/>
          </w:tcPr>
          <w:p w14:paraId="242BBAE0"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HL</w:t>
            </w:r>
          </w:p>
        </w:tc>
        <w:tc>
          <w:tcPr>
            <w:tcW w:w="544" w:type="pct"/>
            <w:tcBorders>
              <w:left w:val="single" w:sz="12" w:space="0" w:color="auto"/>
              <w:right w:val="single" w:sz="12" w:space="0" w:color="auto"/>
            </w:tcBorders>
          </w:tcPr>
          <w:p w14:paraId="08EB90CD" w14:textId="52518CBA" w:rsidR="00D1433E" w:rsidRDefault="009C327B" w:rsidP="00305431">
            <w:pPr>
              <w:spacing w:line="480" w:lineRule="auto"/>
              <w:jc w:val="center"/>
              <w:rPr>
                <w:rFonts w:ascii="Arial" w:hAnsi="Arial" w:cs="Arial"/>
                <w:sz w:val="18"/>
                <w:szCs w:val="18"/>
              </w:rPr>
            </w:pPr>
            <w:r>
              <w:rPr>
                <w:rFonts w:ascii="Arial" w:hAnsi="Arial" w:cs="Arial"/>
                <w:sz w:val="18"/>
                <w:szCs w:val="18"/>
              </w:rPr>
              <w:t>16 (5.8)</w:t>
            </w:r>
          </w:p>
        </w:tc>
        <w:tc>
          <w:tcPr>
            <w:tcW w:w="544" w:type="pct"/>
            <w:tcBorders>
              <w:left w:val="single" w:sz="12" w:space="0" w:color="auto"/>
              <w:right w:val="single" w:sz="12" w:space="0" w:color="auto"/>
            </w:tcBorders>
            <w:shd w:val="clear" w:color="auto" w:fill="auto"/>
            <w:noWrap/>
          </w:tcPr>
          <w:p w14:paraId="3CACE264" w14:textId="0E5FB691"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 (5.3)</w:t>
            </w:r>
          </w:p>
        </w:tc>
        <w:tc>
          <w:tcPr>
            <w:tcW w:w="654" w:type="pct"/>
            <w:tcBorders>
              <w:left w:val="single" w:sz="12" w:space="0" w:color="auto"/>
              <w:right w:val="single" w:sz="12" w:space="0" w:color="auto"/>
            </w:tcBorders>
            <w:shd w:val="clear" w:color="auto" w:fill="auto"/>
            <w:noWrap/>
          </w:tcPr>
          <w:p w14:paraId="4F75E6F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 (5.9)</w:t>
            </w:r>
          </w:p>
        </w:tc>
        <w:tc>
          <w:tcPr>
            <w:tcW w:w="544" w:type="pct"/>
            <w:tcBorders>
              <w:left w:val="single" w:sz="12" w:space="0" w:color="auto"/>
            </w:tcBorders>
            <w:shd w:val="clear" w:color="auto" w:fill="auto"/>
            <w:noWrap/>
          </w:tcPr>
          <w:p w14:paraId="7929E332"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1.40 (0.38-4.90)</w:t>
            </w:r>
          </w:p>
        </w:tc>
        <w:tc>
          <w:tcPr>
            <w:tcW w:w="652" w:type="pct"/>
            <w:tcBorders>
              <w:right w:val="single" w:sz="12" w:space="0" w:color="auto"/>
            </w:tcBorders>
            <w:shd w:val="clear" w:color="auto" w:fill="auto"/>
          </w:tcPr>
          <w:p w14:paraId="56FDFD15"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1.06 (0.25-4.41)</w:t>
            </w:r>
          </w:p>
        </w:tc>
      </w:tr>
      <w:tr w:rsidR="00D1433E" w:rsidRPr="00126EC5" w14:paraId="41F56381" w14:textId="77777777" w:rsidTr="007D7690">
        <w:trPr>
          <w:trHeight w:val="270"/>
        </w:trPr>
        <w:tc>
          <w:tcPr>
            <w:tcW w:w="2062" w:type="pct"/>
            <w:tcBorders>
              <w:left w:val="single" w:sz="12" w:space="0" w:color="auto"/>
              <w:right w:val="single" w:sz="12" w:space="0" w:color="auto"/>
            </w:tcBorders>
            <w:shd w:val="clear" w:color="auto" w:fill="auto"/>
            <w:noWrap/>
          </w:tcPr>
          <w:p w14:paraId="66DCF428"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ALL</w:t>
            </w:r>
          </w:p>
        </w:tc>
        <w:tc>
          <w:tcPr>
            <w:tcW w:w="544" w:type="pct"/>
            <w:tcBorders>
              <w:left w:val="single" w:sz="12" w:space="0" w:color="auto"/>
              <w:right w:val="single" w:sz="12" w:space="0" w:color="auto"/>
            </w:tcBorders>
          </w:tcPr>
          <w:p w14:paraId="466507B7" w14:textId="10BC6EFE" w:rsidR="00D1433E" w:rsidRDefault="008F7D99" w:rsidP="00305431">
            <w:pPr>
              <w:spacing w:line="480" w:lineRule="auto"/>
              <w:jc w:val="center"/>
              <w:rPr>
                <w:rFonts w:ascii="Arial" w:hAnsi="Arial" w:cs="Arial"/>
                <w:sz w:val="18"/>
                <w:szCs w:val="18"/>
              </w:rPr>
            </w:pPr>
            <w:r>
              <w:rPr>
                <w:rFonts w:ascii="Arial" w:hAnsi="Arial" w:cs="Arial"/>
                <w:sz w:val="18"/>
                <w:szCs w:val="18"/>
              </w:rPr>
              <w:t>3</w:t>
            </w:r>
            <w:r w:rsidR="009C327B">
              <w:rPr>
                <w:rFonts w:ascii="Arial" w:hAnsi="Arial" w:cs="Arial"/>
                <w:sz w:val="18"/>
                <w:szCs w:val="18"/>
              </w:rPr>
              <w:t xml:space="preserve"> (</w:t>
            </w:r>
            <w:r>
              <w:rPr>
                <w:rFonts w:ascii="Arial" w:hAnsi="Arial" w:cs="Arial"/>
                <w:sz w:val="18"/>
                <w:szCs w:val="18"/>
              </w:rPr>
              <w:t>1.1</w:t>
            </w:r>
            <w:r w:rsidR="009C327B">
              <w:rPr>
                <w:rFonts w:ascii="Arial" w:hAnsi="Arial" w:cs="Arial"/>
                <w:sz w:val="18"/>
                <w:szCs w:val="18"/>
              </w:rPr>
              <w:t>)</w:t>
            </w:r>
          </w:p>
        </w:tc>
        <w:tc>
          <w:tcPr>
            <w:tcW w:w="544" w:type="pct"/>
            <w:tcBorders>
              <w:left w:val="single" w:sz="12" w:space="0" w:color="auto"/>
              <w:right w:val="single" w:sz="12" w:space="0" w:color="auto"/>
            </w:tcBorders>
            <w:shd w:val="clear" w:color="auto" w:fill="auto"/>
            <w:noWrap/>
          </w:tcPr>
          <w:p w14:paraId="458F8F1A" w14:textId="501EBDD2"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 (1.3)</w:t>
            </w:r>
          </w:p>
        </w:tc>
        <w:tc>
          <w:tcPr>
            <w:tcW w:w="654" w:type="pct"/>
            <w:tcBorders>
              <w:left w:val="single" w:sz="12" w:space="0" w:color="auto"/>
              <w:right w:val="single" w:sz="12" w:space="0" w:color="auto"/>
            </w:tcBorders>
            <w:shd w:val="clear" w:color="auto" w:fill="auto"/>
            <w:noWrap/>
          </w:tcPr>
          <w:p w14:paraId="2F71B9DA"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 (1)</w:t>
            </w:r>
          </w:p>
        </w:tc>
        <w:tc>
          <w:tcPr>
            <w:tcW w:w="544" w:type="pct"/>
            <w:tcBorders>
              <w:left w:val="single" w:sz="12" w:space="0" w:color="auto"/>
            </w:tcBorders>
            <w:shd w:val="clear" w:color="auto" w:fill="auto"/>
            <w:noWrap/>
          </w:tcPr>
          <w:p w14:paraId="38F3BF21"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2.09 (0.18-24.5)</w:t>
            </w:r>
          </w:p>
        </w:tc>
        <w:tc>
          <w:tcPr>
            <w:tcW w:w="652" w:type="pct"/>
            <w:tcBorders>
              <w:right w:val="single" w:sz="12" w:space="0" w:color="auto"/>
            </w:tcBorders>
            <w:shd w:val="clear" w:color="auto" w:fill="auto"/>
          </w:tcPr>
          <w:p w14:paraId="79F83425"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2.16 (0.17-27.1)</w:t>
            </w:r>
          </w:p>
        </w:tc>
      </w:tr>
      <w:tr w:rsidR="00D1433E" w:rsidRPr="00126EC5" w14:paraId="698468FB" w14:textId="77777777" w:rsidTr="007D7690">
        <w:trPr>
          <w:trHeight w:val="270"/>
        </w:trPr>
        <w:tc>
          <w:tcPr>
            <w:tcW w:w="2062" w:type="pct"/>
            <w:tcBorders>
              <w:left w:val="single" w:sz="12" w:space="0" w:color="auto"/>
              <w:right w:val="single" w:sz="12" w:space="0" w:color="auto"/>
            </w:tcBorders>
            <w:shd w:val="clear" w:color="auto" w:fill="auto"/>
            <w:noWrap/>
          </w:tcPr>
          <w:p w14:paraId="7DF733A3"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MDS</w:t>
            </w:r>
          </w:p>
        </w:tc>
        <w:tc>
          <w:tcPr>
            <w:tcW w:w="544" w:type="pct"/>
            <w:tcBorders>
              <w:left w:val="single" w:sz="12" w:space="0" w:color="auto"/>
              <w:right w:val="single" w:sz="12" w:space="0" w:color="auto"/>
            </w:tcBorders>
          </w:tcPr>
          <w:p w14:paraId="0959946B" w14:textId="505E9C31" w:rsidR="00D1433E" w:rsidRDefault="009C327B" w:rsidP="00305431">
            <w:pPr>
              <w:spacing w:line="480" w:lineRule="auto"/>
              <w:jc w:val="center"/>
              <w:rPr>
                <w:rFonts w:ascii="Arial" w:hAnsi="Arial" w:cs="Arial"/>
                <w:sz w:val="18"/>
                <w:szCs w:val="18"/>
              </w:rPr>
            </w:pPr>
            <w:r>
              <w:rPr>
                <w:rFonts w:ascii="Arial" w:hAnsi="Arial" w:cs="Arial"/>
                <w:sz w:val="18"/>
                <w:szCs w:val="18"/>
              </w:rPr>
              <w:t>23 (8.3)</w:t>
            </w:r>
          </w:p>
        </w:tc>
        <w:tc>
          <w:tcPr>
            <w:tcW w:w="544" w:type="pct"/>
            <w:tcBorders>
              <w:left w:val="single" w:sz="12" w:space="0" w:color="auto"/>
              <w:right w:val="single" w:sz="12" w:space="0" w:color="auto"/>
            </w:tcBorders>
            <w:shd w:val="clear" w:color="auto" w:fill="auto"/>
            <w:noWrap/>
          </w:tcPr>
          <w:p w14:paraId="0F84E403" w14:textId="2CE5DCEF"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 (7.9)</w:t>
            </w:r>
          </w:p>
        </w:tc>
        <w:tc>
          <w:tcPr>
            <w:tcW w:w="654" w:type="pct"/>
            <w:tcBorders>
              <w:left w:val="single" w:sz="12" w:space="0" w:color="auto"/>
              <w:right w:val="single" w:sz="12" w:space="0" w:color="auto"/>
            </w:tcBorders>
            <w:shd w:val="clear" w:color="auto" w:fill="auto"/>
            <w:noWrap/>
          </w:tcPr>
          <w:p w14:paraId="782BFADD"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17 (8.4)</w:t>
            </w:r>
          </w:p>
        </w:tc>
        <w:tc>
          <w:tcPr>
            <w:tcW w:w="544" w:type="pct"/>
            <w:tcBorders>
              <w:left w:val="single" w:sz="12" w:space="0" w:color="auto"/>
            </w:tcBorders>
            <w:shd w:val="clear" w:color="auto" w:fill="auto"/>
            <w:noWrap/>
          </w:tcPr>
          <w:p w14:paraId="4A43DDD4"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1.48 (0.50-4.35)</w:t>
            </w:r>
          </w:p>
        </w:tc>
        <w:tc>
          <w:tcPr>
            <w:tcW w:w="652" w:type="pct"/>
            <w:tcBorders>
              <w:right w:val="single" w:sz="12" w:space="0" w:color="auto"/>
            </w:tcBorders>
            <w:shd w:val="clear" w:color="auto" w:fill="auto"/>
          </w:tcPr>
          <w:p w14:paraId="28A1FD70"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1.47 (0.48-4.47)</w:t>
            </w:r>
          </w:p>
        </w:tc>
      </w:tr>
      <w:tr w:rsidR="00D1433E" w:rsidRPr="00126EC5" w14:paraId="17E7513A" w14:textId="77777777" w:rsidTr="007D7690">
        <w:trPr>
          <w:trHeight w:val="270"/>
        </w:trPr>
        <w:tc>
          <w:tcPr>
            <w:tcW w:w="2062" w:type="pct"/>
            <w:tcBorders>
              <w:left w:val="single" w:sz="12" w:space="0" w:color="auto"/>
              <w:right w:val="single" w:sz="12" w:space="0" w:color="auto"/>
            </w:tcBorders>
            <w:shd w:val="clear" w:color="auto" w:fill="auto"/>
            <w:noWrap/>
          </w:tcPr>
          <w:p w14:paraId="17BC6756"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AML</w:t>
            </w:r>
          </w:p>
        </w:tc>
        <w:tc>
          <w:tcPr>
            <w:tcW w:w="544" w:type="pct"/>
            <w:tcBorders>
              <w:left w:val="single" w:sz="12" w:space="0" w:color="auto"/>
              <w:right w:val="single" w:sz="12" w:space="0" w:color="auto"/>
            </w:tcBorders>
          </w:tcPr>
          <w:p w14:paraId="1FFCF1A2" w14:textId="4B324BD9" w:rsidR="00D1433E" w:rsidRDefault="009C327B" w:rsidP="00305431">
            <w:pPr>
              <w:spacing w:line="480" w:lineRule="auto"/>
              <w:jc w:val="center"/>
              <w:rPr>
                <w:rFonts w:ascii="Arial" w:hAnsi="Arial" w:cs="Arial"/>
                <w:sz w:val="18"/>
                <w:szCs w:val="18"/>
              </w:rPr>
            </w:pPr>
            <w:r>
              <w:rPr>
                <w:rFonts w:ascii="Arial" w:hAnsi="Arial" w:cs="Arial"/>
                <w:sz w:val="18"/>
                <w:szCs w:val="18"/>
              </w:rPr>
              <w:t>28 (10.1)</w:t>
            </w:r>
          </w:p>
        </w:tc>
        <w:tc>
          <w:tcPr>
            <w:tcW w:w="544" w:type="pct"/>
            <w:tcBorders>
              <w:left w:val="single" w:sz="12" w:space="0" w:color="auto"/>
              <w:right w:val="single" w:sz="12" w:space="0" w:color="auto"/>
            </w:tcBorders>
            <w:shd w:val="clear" w:color="auto" w:fill="auto"/>
            <w:noWrap/>
          </w:tcPr>
          <w:p w14:paraId="31D51547" w14:textId="4C9F8D4F"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8 (10.5)</w:t>
            </w:r>
          </w:p>
        </w:tc>
        <w:tc>
          <w:tcPr>
            <w:tcW w:w="654" w:type="pct"/>
            <w:tcBorders>
              <w:left w:val="single" w:sz="12" w:space="0" w:color="auto"/>
              <w:right w:val="single" w:sz="12" w:space="0" w:color="auto"/>
            </w:tcBorders>
            <w:shd w:val="clear" w:color="auto" w:fill="auto"/>
            <w:noWrap/>
          </w:tcPr>
          <w:p w14:paraId="569DFFC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20 (9.9)</w:t>
            </w:r>
          </w:p>
        </w:tc>
        <w:tc>
          <w:tcPr>
            <w:tcW w:w="544" w:type="pct"/>
            <w:tcBorders>
              <w:left w:val="single" w:sz="12" w:space="0" w:color="auto"/>
            </w:tcBorders>
            <w:shd w:val="clear" w:color="auto" w:fill="auto"/>
            <w:noWrap/>
          </w:tcPr>
          <w:p w14:paraId="0669B3CF"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1.68 (0.63-4.84)</w:t>
            </w:r>
          </w:p>
        </w:tc>
        <w:tc>
          <w:tcPr>
            <w:tcW w:w="652" w:type="pct"/>
            <w:tcBorders>
              <w:right w:val="single" w:sz="12" w:space="0" w:color="auto"/>
            </w:tcBorders>
            <w:shd w:val="clear" w:color="auto" w:fill="auto"/>
          </w:tcPr>
          <w:p w14:paraId="2023C91E"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1.58 (0.58-4.30)</w:t>
            </w:r>
          </w:p>
        </w:tc>
      </w:tr>
      <w:tr w:rsidR="00D1433E" w:rsidRPr="00126EC5" w14:paraId="023C65EA" w14:textId="77777777" w:rsidTr="007D7690">
        <w:trPr>
          <w:trHeight w:val="270"/>
        </w:trPr>
        <w:tc>
          <w:tcPr>
            <w:tcW w:w="2062" w:type="pct"/>
            <w:tcBorders>
              <w:left w:val="single" w:sz="12" w:space="0" w:color="auto"/>
              <w:right w:val="single" w:sz="12" w:space="0" w:color="auto"/>
            </w:tcBorders>
            <w:shd w:val="clear" w:color="auto" w:fill="auto"/>
            <w:noWrap/>
          </w:tcPr>
          <w:p w14:paraId="2023E2EF"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CML</w:t>
            </w:r>
          </w:p>
        </w:tc>
        <w:tc>
          <w:tcPr>
            <w:tcW w:w="544" w:type="pct"/>
            <w:tcBorders>
              <w:left w:val="single" w:sz="12" w:space="0" w:color="auto"/>
              <w:right w:val="single" w:sz="12" w:space="0" w:color="auto"/>
            </w:tcBorders>
          </w:tcPr>
          <w:p w14:paraId="217D786B" w14:textId="6394AD8E" w:rsidR="00D1433E" w:rsidRDefault="009C327B" w:rsidP="00305431">
            <w:pPr>
              <w:spacing w:line="480" w:lineRule="auto"/>
              <w:jc w:val="center"/>
              <w:rPr>
                <w:rFonts w:ascii="Arial" w:hAnsi="Arial" w:cs="Arial"/>
                <w:sz w:val="18"/>
                <w:szCs w:val="18"/>
              </w:rPr>
            </w:pPr>
            <w:r>
              <w:rPr>
                <w:rFonts w:ascii="Arial" w:hAnsi="Arial" w:cs="Arial"/>
                <w:sz w:val="18"/>
                <w:szCs w:val="18"/>
              </w:rPr>
              <w:t>7 (2.5)</w:t>
            </w:r>
          </w:p>
        </w:tc>
        <w:tc>
          <w:tcPr>
            <w:tcW w:w="544" w:type="pct"/>
            <w:tcBorders>
              <w:left w:val="single" w:sz="12" w:space="0" w:color="auto"/>
              <w:right w:val="single" w:sz="12" w:space="0" w:color="auto"/>
            </w:tcBorders>
            <w:shd w:val="clear" w:color="auto" w:fill="auto"/>
            <w:noWrap/>
          </w:tcPr>
          <w:p w14:paraId="1BC59B88" w14:textId="45CE96D6"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 (1.3)</w:t>
            </w:r>
          </w:p>
        </w:tc>
        <w:tc>
          <w:tcPr>
            <w:tcW w:w="654" w:type="pct"/>
            <w:tcBorders>
              <w:left w:val="single" w:sz="12" w:space="0" w:color="auto"/>
              <w:right w:val="single" w:sz="12" w:space="0" w:color="auto"/>
            </w:tcBorders>
            <w:shd w:val="clear" w:color="auto" w:fill="auto"/>
            <w:noWrap/>
          </w:tcPr>
          <w:p w14:paraId="06EC666F"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 (3.0)</w:t>
            </w:r>
          </w:p>
        </w:tc>
        <w:tc>
          <w:tcPr>
            <w:tcW w:w="544" w:type="pct"/>
            <w:tcBorders>
              <w:left w:val="single" w:sz="12" w:space="0" w:color="auto"/>
            </w:tcBorders>
            <w:shd w:val="clear" w:color="auto" w:fill="auto"/>
            <w:noWrap/>
          </w:tcPr>
          <w:p w14:paraId="36226261"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0.70 (0.08-6.21)</w:t>
            </w:r>
          </w:p>
        </w:tc>
        <w:tc>
          <w:tcPr>
            <w:tcW w:w="652" w:type="pct"/>
            <w:tcBorders>
              <w:right w:val="single" w:sz="12" w:space="0" w:color="auto"/>
            </w:tcBorders>
            <w:shd w:val="clear" w:color="auto" w:fill="auto"/>
          </w:tcPr>
          <w:p w14:paraId="6024E39A"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0.58 (0.06-5.31)</w:t>
            </w:r>
          </w:p>
        </w:tc>
      </w:tr>
      <w:tr w:rsidR="00D1433E" w:rsidRPr="00126EC5" w14:paraId="28C4A071" w14:textId="77777777" w:rsidTr="007D7690">
        <w:trPr>
          <w:trHeight w:val="270"/>
        </w:trPr>
        <w:tc>
          <w:tcPr>
            <w:tcW w:w="2062" w:type="pct"/>
            <w:tcBorders>
              <w:left w:val="single" w:sz="12" w:space="0" w:color="auto"/>
              <w:right w:val="single" w:sz="12" w:space="0" w:color="auto"/>
            </w:tcBorders>
            <w:shd w:val="clear" w:color="auto" w:fill="auto"/>
            <w:noWrap/>
          </w:tcPr>
          <w:p w14:paraId="621E62C0" w14:textId="77777777" w:rsidR="00D1433E" w:rsidRPr="00C61DD7" w:rsidRDefault="00D1433E" w:rsidP="00305431">
            <w:pPr>
              <w:spacing w:line="480" w:lineRule="auto"/>
              <w:ind w:left="170"/>
              <w:rPr>
                <w:rFonts w:ascii="Arial" w:hAnsi="Arial" w:cs="Arial"/>
                <w:sz w:val="18"/>
                <w:szCs w:val="18"/>
              </w:rPr>
            </w:pPr>
            <w:r w:rsidRPr="007E2BFA">
              <w:rPr>
                <w:rFonts w:ascii="Arial" w:hAnsi="Arial" w:cs="Arial"/>
                <w:sz w:val="18"/>
                <w:szCs w:val="18"/>
              </w:rPr>
              <w:t>Ph-MP</w:t>
            </w:r>
            <w:r>
              <w:rPr>
                <w:rFonts w:ascii="Arial" w:hAnsi="Arial" w:cs="Arial"/>
                <w:sz w:val="18"/>
                <w:szCs w:val="18"/>
              </w:rPr>
              <w:t>N</w:t>
            </w:r>
          </w:p>
        </w:tc>
        <w:tc>
          <w:tcPr>
            <w:tcW w:w="544" w:type="pct"/>
            <w:tcBorders>
              <w:left w:val="single" w:sz="12" w:space="0" w:color="auto"/>
              <w:right w:val="single" w:sz="12" w:space="0" w:color="auto"/>
            </w:tcBorders>
          </w:tcPr>
          <w:p w14:paraId="31E05A37" w14:textId="28296723" w:rsidR="00D1433E" w:rsidRDefault="008F7D99" w:rsidP="00305431">
            <w:pPr>
              <w:spacing w:line="480" w:lineRule="auto"/>
              <w:jc w:val="center"/>
              <w:rPr>
                <w:rFonts w:ascii="Arial" w:hAnsi="Arial" w:cs="Arial"/>
                <w:sz w:val="18"/>
                <w:szCs w:val="18"/>
              </w:rPr>
            </w:pPr>
            <w:r>
              <w:rPr>
                <w:rFonts w:ascii="Arial" w:hAnsi="Arial" w:cs="Arial"/>
                <w:sz w:val="18"/>
                <w:szCs w:val="18"/>
              </w:rPr>
              <w:t>23 (8.3)</w:t>
            </w:r>
          </w:p>
        </w:tc>
        <w:tc>
          <w:tcPr>
            <w:tcW w:w="544" w:type="pct"/>
            <w:tcBorders>
              <w:left w:val="single" w:sz="12" w:space="0" w:color="auto"/>
              <w:right w:val="single" w:sz="12" w:space="0" w:color="auto"/>
            </w:tcBorders>
            <w:shd w:val="clear" w:color="auto" w:fill="auto"/>
            <w:noWrap/>
          </w:tcPr>
          <w:p w14:paraId="42BF480D" w14:textId="65817131"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9 (11.8)</w:t>
            </w:r>
          </w:p>
        </w:tc>
        <w:tc>
          <w:tcPr>
            <w:tcW w:w="654" w:type="pct"/>
            <w:tcBorders>
              <w:left w:val="single" w:sz="12" w:space="0" w:color="auto"/>
              <w:right w:val="single" w:sz="12" w:space="0" w:color="auto"/>
            </w:tcBorders>
            <w:shd w:val="clear" w:color="auto" w:fill="auto"/>
            <w:noWrap/>
          </w:tcPr>
          <w:p w14:paraId="3F3C0592"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14 (6.9)</w:t>
            </w:r>
          </w:p>
        </w:tc>
        <w:tc>
          <w:tcPr>
            <w:tcW w:w="544" w:type="pct"/>
            <w:tcBorders>
              <w:left w:val="single" w:sz="12" w:space="0" w:color="auto"/>
            </w:tcBorders>
            <w:shd w:val="clear" w:color="auto" w:fill="auto"/>
            <w:noWrap/>
          </w:tcPr>
          <w:p w14:paraId="7CAE8CA0"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2.69 (0.99-7.31)</w:t>
            </w:r>
          </w:p>
        </w:tc>
        <w:tc>
          <w:tcPr>
            <w:tcW w:w="652" w:type="pct"/>
            <w:tcBorders>
              <w:right w:val="single" w:sz="12" w:space="0" w:color="auto"/>
            </w:tcBorders>
            <w:shd w:val="clear" w:color="auto" w:fill="auto"/>
          </w:tcPr>
          <w:p w14:paraId="4F55C71E" w14:textId="77777777" w:rsidR="00D1433E" w:rsidRPr="00A046E7" w:rsidRDefault="00D1433E" w:rsidP="00305431">
            <w:pPr>
              <w:spacing w:line="480" w:lineRule="auto"/>
              <w:jc w:val="center"/>
              <w:rPr>
                <w:rFonts w:ascii="Arial" w:hAnsi="Arial" w:cs="Arial"/>
                <w:sz w:val="18"/>
                <w:szCs w:val="18"/>
              </w:rPr>
            </w:pPr>
            <w:r w:rsidRPr="00A046E7">
              <w:rPr>
                <w:rFonts w:ascii="Arial" w:hAnsi="Arial" w:cs="Arial"/>
                <w:sz w:val="18"/>
                <w:szCs w:val="18"/>
              </w:rPr>
              <w:t>2.02 (0.68-6.02)</w:t>
            </w:r>
          </w:p>
        </w:tc>
      </w:tr>
      <w:tr w:rsidR="00D1433E" w:rsidRPr="00811BC1" w14:paraId="71B09A71"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tcPr>
          <w:p w14:paraId="1A4BE106" w14:textId="00FD3D76" w:rsidR="00D1433E" w:rsidRPr="00811BC1" w:rsidRDefault="00D1433E" w:rsidP="00305431">
            <w:pPr>
              <w:spacing w:line="480" w:lineRule="auto"/>
              <w:rPr>
                <w:rFonts w:ascii="Arial" w:hAnsi="Arial" w:cs="Arial"/>
                <w:b/>
                <w:sz w:val="18"/>
                <w:szCs w:val="18"/>
              </w:rPr>
            </w:pPr>
            <w:r w:rsidRPr="00811BC1">
              <w:rPr>
                <w:rFonts w:ascii="Arial" w:hAnsi="Arial" w:cs="Arial"/>
                <w:b/>
                <w:sz w:val="18"/>
                <w:szCs w:val="18"/>
              </w:rPr>
              <w:t>S</w:t>
            </w:r>
            <w:r w:rsidRPr="00C61DD7">
              <w:rPr>
                <w:rFonts w:ascii="Arial" w:hAnsi="Arial" w:cs="Arial"/>
                <w:b/>
                <w:sz w:val="18"/>
                <w:szCs w:val="18"/>
              </w:rPr>
              <w:t>tem cell transplantation</w:t>
            </w:r>
            <w:r>
              <w:rPr>
                <w:rFonts w:ascii="Arial" w:hAnsi="Arial" w:cs="Arial"/>
                <w:b/>
                <w:bCs/>
                <w:sz w:val="18"/>
                <w:szCs w:val="18"/>
                <w:vertAlign w:val="superscript"/>
              </w:rPr>
              <w:t>‡</w:t>
            </w:r>
          </w:p>
        </w:tc>
        <w:tc>
          <w:tcPr>
            <w:tcW w:w="544" w:type="pct"/>
            <w:tcBorders>
              <w:left w:val="single" w:sz="12" w:space="0" w:color="auto"/>
              <w:right w:val="single" w:sz="12" w:space="0" w:color="auto"/>
            </w:tcBorders>
            <w:shd w:val="clear" w:color="auto" w:fill="F2F2F2" w:themeFill="background1" w:themeFillShade="F2"/>
          </w:tcPr>
          <w:p w14:paraId="02B90768" w14:textId="61BBFED4" w:rsidR="00D1433E" w:rsidRDefault="009C327B" w:rsidP="00305431">
            <w:pPr>
              <w:spacing w:line="480" w:lineRule="auto"/>
              <w:jc w:val="center"/>
              <w:rPr>
                <w:rFonts w:ascii="Arial" w:hAnsi="Arial" w:cs="Arial"/>
                <w:b/>
                <w:sz w:val="18"/>
                <w:szCs w:val="18"/>
              </w:rPr>
            </w:pPr>
            <w:r>
              <w:rPr>
                <w:rFonts w:ascii="Arial" w:hAnsi="Arial" w:cs="Arial"/>
                <w:b/>
                <w:sz w:val="18"/>
                <w:szCs w:val="18"/>
              </w:rPr>
              <w:t>N</w:t>
            </w:r>
            <w:r w:rsidR="007D7690">
              <w:rPr>
                <w:rFonts w:ascii="Arial" w:hAnsi="Arial" w:cs="Arial"/>
                <w:b/>
                <w:sz w:val="18"/>
                <w:szCs w:val="18"/>
              </w:rPr>
              <w:t xml:space="preserve"> </w:t>
            </w:r>
            <w:r>
              <w:rPr>
                <w:rFonts w:ascii="Arial" w:hAnsi="Arial" w:cs="Arial"/>
                <w:b/>
                <w:sz w:val="18"/>
                <w:szCs w:val="18"/>
              </w:rPr>
              <w:t>=</w:t>
            </w:r>
            <w:r w:rsidR="007D7690">
              <w:rPr>
                <w:rFonts w:ascii="Arial" w:hAnsi="Arial" w:cs="Arial"/>
                <w:b/>
                <w:sz w:val="18"/>
                <w:szCs w:val="18"/>
              </w:rPr>
              <w:t xml:space="preserve"> </w:t>
            </w:r>
            <w:r>
              <w:rPr>
                <w:rFonts w:ascii="Arial" w:hAnsi="Arial" w:cs="Arial"/>
                <w:b/>
                <w:sz w:val="18"/>
                <w:szCs w:val="18"/>
              </w:rPr>
              <w:t>274</w:t>
            </w:r>
          </w:p>
        </w:tc>
        <w:tc>
          <w:tcPr>
            <w:tcW w:w="544" w:type="pct"/>
            <w:tcBorders>
              <w:left w:val="single" w:sz="12" w:space="0" w:color="auto"/>
              <w:right w:val="single" w:sz="12" w:space="0" w:color="auto"/>
            </w:tcBorders>
            <w:shd w:val="clear" w:color="auto" w:fill="F2F2F2" w:themeFill="background1" w:themeFillShade="F2"/>
            <w:vAlign w:val="center"/>
          </w:tcPr>
          <w:p w14:paraId="6C047214" w14:textId="484759B7" w:rsidR="00D1433E" w:rsidRPr="00811BC1" w:rsidRDefault="00D1433E" w:rsidP="00305431">
            <w:pPr>
              <w:spacing w:line="480" w:lineRule="auto"/>
              <w:jc w:val="center"/>
              <w:rPr>
                <w:rFonts w:ascii="Arial" w:hAnsi="Arial" w:cs="Arial"/>
                <w:b/>
                <w:sz w:val="18"/>
                <w:szCs w:val="18"/>
              </w:rPr>
            </w:pPr>
            <w:r>
              <w:rPr>
                <w:rFonts w:ascii="Arial" w:hAnsi="Arial" w:cs="Arial"/>
                <w:b/>
                <w:sz w:val="18"/>
                <w:szCs w:val="18"/>
              </w:rPr>
              <w:t>n</w:t>
            </w:r>
            <w:r w:rsidR="007D7690">
              <w:rPr>
                <w:rFonts w:ascii="Arial" w:hAnsi="Arial" w:cs="Arial"/>
                <w:b/>
                <w:sz w:val="18"/>
                <w:szCs w:val="18"/>
              </w:rPr>
              <w:t xml:space="preserve"> </w:t>
            </w:r>
            <w:r>
              <w:rPr>
                <w:rFonts w:ascii="Arial" w:hAnsi="Arial" w:cs="Arial"/>
                <w:b/>
                <w:sz w:val="18"/>
                <w:szCs w:val="18"/>
              </w:rPr>
              <w:t>=</w:t>
            </w:r>
            <w:r w:rsidR="007D7690">
              <w:rPr>
                <w:rFonts w:ascii="Arial" w:hAnsi="Arial" w:cs="Arial"/>
                <w:b/>
                <w:sz w:val="18"/>
                <w:szCs w:val="18"/>
              </w:rPr>
              <w:t xml:space="preserve"> </w:t>
            </w:r>
            <w:r>
              <w:rPr>
                <w:rFonts w:ascii="Arial" w:hAnsi="Arial" w:cs="Arial"/>
                <w:b/>
                <w:sz w:val="18"/>
                <w:szCs w:val="18"/>
              </w:rPr>
              <w:t>72</w:t>
            </w:r>
          </w:p>
        </w:tc>
        <w:tc>
          <w:tcPr>
            <w:tcW w:w="654" w:type="pct"/>
            <w:tcBorders>
              <w:left w:val="single" w:sz="12" w:space="0" w:color="auto"/>
              <w:right w:val="single" w:sz="12" w:space="0" w:color="auto"/>
            </w:tcBorders>
            <w:shd w:val="clear" w:color="auto" w:fill="F2F2F2" w:themeFill="background1" w:themeFillShade="F2"/>
            <w:vAlign w:val="center"/>
          </w:tcPr>
          <w:p w14:paraId="01994D60" w14:textId="77777777" w:rsidR="00D1433E" w:rsidRPr="00C61DD7" w:rsidRDefault="00D1433E" w:rsidP="00305431">
            <w:pPr>
              <w:spacing w:line="480" w:lineRule="auto"/>
              <w:jc w:val="center"/>
              <w:rPr>
                <w:rFonts w:ascii="Arial" w:hAnsi="Arial" w:cs="Arial"/>
                <w:b/>
                <w:sz w:val="18"/>
                <w:szCs w:val="18"/>
              </w:rPr>
            </w:pPr>
          </w:p>
        </w:tc>
        <w:tc>
          <w:tcPr>
            <w:tcW w:w="544" w:type="pct"/>
            <w:tcBorders>
              <w:left w:val="single" w:sz="12" w:space="0" w:color="auto"/>
            </w:tcBorders>
            <w:shd w:val="clear" w:color="auto" w:fill="F2F2F2" w:themeFill="background1" w:themeFillShade="F2"/>
            <w:noWrap/>
            <w:vAlign w:val="center"/>
          </w:tcPr>
          <w:p w14:paraId="713A02C3" w14:textId="77777777" w:rsidR="00D1433E" w:rsidRPr="00C61DD7" w:rsidRDefault="00D1433E" w:rsidP="00305431">
            <w:pPr>
              <w:spacing w:line="480" w:lineRule="auto"/>
              <w:jc w:val="center"/>
              <w:rPr>
                <w:rFonts w:ascii="Arial" w:hAnsi="Arial" w:cs="Arial"/>
                <w:b/>
                <w:sz w:val="18"/>
                <w:szCs w:val="18"/>
              </w:rPr>
            </w:pPr>
          </w:p>
        </w:tc>
        <w:tc>
          <w:tcPr>
            <w:tcW w:w="652" w:type="pct"/>
            <w:tcBorders>
              <w:right w:val="single" w:sz="12" w:space="0" w:color="auto"/>
            </w:tcBorders>
            <w:shd w:val="clear" w:color="auto" w:fill="F2F2F2" w:themeFill="background1" w:themeFillShade="F2"/>
            <w:vAlign w:val="center"/>
          </w:tcPr>
          <w:p w14:paraId="5988D718" w14:textId="77777777" w:rsidR="00D1433E" w:rsidRPr="00C61DD7" w:rsidRDefault="00D1433E" w:rsidP="00305431">
            <w:pPr>
              <w:spacing w:line="480" w:lineRule="auto"/>
              <w:jc w:val="center"/>
              <w:rPr>
                <w:rFonts w:ascii="Arial" w:hAnsi="Arial" w:cs="Arial"/>
                <w:b/>
                <w:sz w:val="18"/>
                <w:szCs w:val="18"/>
              </w:rPr>
            </w:pPr>
          </w:p>
        </w:tc>
      </w:tr>
      <w:tr w:rsidR="00D1433E" w:rsidRPr="00126EC5" w14:paraId="541FA84C"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1F21E261" w14:textId="77777777" w:rsidR="00D1433E" w:rsidRPr="00C61DD7" w:rsidRDefault="00D1433E" w:rsidP="00305431">
            <w:pPr>
              <w:spacing w:line="480" w:lineRule="auto"/>
              <w:ind w:left="170"/>
              <w:rPr>
                <w:rFonts w:ascii="Arial" w:hAnsi="Arial" w:cs="Arial"/>
                <w:bCs/>
                <w:sz w:val="18"/>
                <w:szCs w:val="18"/>
              </w:rPr>
            </w:pPr>
            <w:r w:rsidRPr="007F6001">
              <w:rPr>
                <w:rFonts w:ascii="Arial" w:hAnsi="Arial" w:cs="Arial"/>
                <w:bCs/>
                <w:sz w:val="18"/>
                <w:szCs w:val="18"/>
              </w:rPr>
              <w:t>No</w:t>
            </w:r>
          </w:p>
        </w:tc>
        <w:tc>
          <w:tcPr>
            <w:tcW w:w="544" w:type="pct"/>
            <w:tcBorders>
              <w:left w:val="single" w:sz="12" w:space="0" w:color="auto"/>
              <w:right w:val="single" w:sz="12" w:space="0" w:color="auto"/>
            </w:tcBorders>
            <w:shd w:val="clear" w:color="auto" w:fill="F2F2F2" w:themeFill="background1" w:themeFillShade="F2"/>
          </w:tcPr>
          <w:p w14:paraId="1F510662" w14:textId="2C31D002" w:rsidR="00D1433E" w:rsidRDefault="009C327B" w:rsidP="00305431">
            <w:pPr>
              <w:spacing w:line="480" w:lineRule="auto"/>
              <w:jc w:val="center"/>
              <w:rPr>
                <w:rFonts w:ascii="Arial" w:hAnsi="Arial" w:cs="Arial"/>
                <w:sz w:val="18"/>
                <w:szCs w:val="18"/>
              </w:rPr>
            </w:pPr>
            <w:r>
              <w:rPr>
                <w:rFonts w:ascii="Arial" w:hAnsi="Arial" w:cs="Arial"/>
                <w:sz w:val="18"/>
                <w:szCs w:val="18"/>
              </w:rPr>
              <w:t>219 (79.9)</w:t>
            </w:r>
          </w:p>
        </w:tc>
        <w:tc>
          <w:tcPr>
            <w:tcW w:w="544" w:type="pct"/>
            <w:tcBorders>
              <w:left w:val="single" w:sz="12" w:space="0" w:color="auto"/>
              <w:right w:val="single" w:sz="12" w:space="0" w:color="auto"/>
            </w:tcBorders>
            <w:shd w:val="clear" w:color="auto" w:fill="F2F2F2" w:themeFill="background1" w:themeFillShade="F2"/>
            <w:noWrap/>
          </w:tcPr>
          <w:p w14:paraId="71F66A7E" w14:textId="0F5DDF6D"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59 (81.9)</w:t>
            </w:r>
          </w:p>
        </w:tc>
        <w:tc>
          <w:tcPr>
            <w:tcW w:w="654" w:type="pct"/>
            <w:tcBorders>
              <w:left w:val="single" w:sz="12" w:space="0" w:color="auto"/>
              <w:right w:val="single" w:sz="12" w:space="0" w:color="auto"/>
            </w:tcBorders>
            <w:shd w:val="clear" w:color="auto" w:fill="F2F2F2" w:themeFill="background1" w:themeFillShade="F2"/>
            <w:noWrap/>
          </w:tcPr>
          <w:p w14:paraId="15605A0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160 (79.2)</w:t>
            </w:r>
          </w:p>
        </w:tc>
        <w:tc>
          <w:tcPr>
            <w:tcW w:w="544" w:type="pct"/>
            <w:tcBorders>
              <w:left w:val="single" w:sz="12" w:space="0" w:color="auto"/>
            </w:tcBorders>
            <w:shd w:val="clear" w:color="auto" w:fill="F2F2F2" w:themeFill="background1" w:themeFillShade="F2"/>
            <w:noWrap/>
          </w:tcPr>
          <w:p w14:paraId="2C69F0D8" w14:textId="77777777" w:rsidR="00D1433E" w:rsidRPr="00C61DD7"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652" w:type="pct"/>
            <w:tcBorders>
              <w:right w:val="single" w:sz="12" w:space="0" w:color="auto"/>
            </w:tcBorders>
            <w:shd w:val="clear" w:color="auto" w:fill="F2F2F2" w:themeFill="background1" w:themeFillShade="F2"/>
          </w:tcPr>
          <w:p w14:paraId="77495A71" w14:textId="77777777" w:rsidR="00D1433E" w:rsidRPr="00C61DD7"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D1433E" w:rsidRPr="00126EC5" w14:paraId="22B86905"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5D884034" w14:textId="77777777" w:rsidR="00D1433E" w:rsidRPr="00C61DD7" w:rsidRDefault="00D1433E" w:rsidP="00305431">
            <w:pPr>
              <w:spacing w:line="480" w:lineRule="auto"/>
              <w:ind w:left="170"/>
              <w:rPr>
                <w:rFonts w:ascii="Arial" w:hAnsi="Arial" w:cs="Arial"/>
                <w:bCs/>
                <w:sz w:val="18"/>
                <w:szCs w:val="18"/>
              </w:rPr>
            </w:pPr>
            <w:r w:rsidRPr="007F6001">
              <w:rPr>
                <w:rFonts w:ascii="Arial" w:hAnsi="Arial" w:cs="Arial"/>
                <w:bCs/>
                <w:sz w:val="18"/>
                <w:szCs w:val="18"/>
              </w:rPr>
              <w:t>Autologous</w:t>
            </w:r>
          </w:p>
        </w:tc>
        <w:tc>
          <w:tcPr>
            <w:tcW w:w="544" w:type="pct"/>
            <w:tcBorders>
              <w:left w:val="single" w:sz="12" w:space="0" w:color="auto"/>
              <w:right w:val="single" w:sz="12" w:space="0" w:color="auto"/>
            </w:tcBorders>
            <w:shd w:val="clear" w:color="auto" w:fill="F2F2F2" w:themeFill="background1" w:themeFillShade="F2"/>
          </w:tcPr>
          <w:p w14:paraId="6A191765" w14:textId="0E05B093" w:rsidR="00D1433E" w:rsidRDefault="009C327B" w:rsidP="00305431">
            <w:pPr>
              <w:spacing w:line="480" w:lineRule="auto"/>
              <w:jc w:val="center"/>
              <w:rPr>
                <w:rFonts w:ascii="Arial" w:hAnsi="Arial" w:cs="Arial"/>
                <w:sz w:val="18"/>
                <w:szCs w:val="18"/>
              </w:rPr>
            </w:pPr>
            <w:r>
              <w:rPr>
                <w:rFonts w:ascii="Arial" w:hAnsi="Arial" w:cs="Arial"/>
                <w:sz w:val="18"/>
                <w:szCs w:val="18"/>
              </w:rPr>
              <w:t>35 (12.8)</w:t>
            </w:r>
          </w:p>
        </w:tc>
        <w:tc>
          <w:tcPr>
            <w:tcW w:w="544" w:type="pct"/>
            <w:tcBorders>
              <w:left w:val="single" w:sz="12" w:space="0" w:color="auto"/>
              <w:right w:val="single" w:sz="12" w:space="0" w:color="auto"/>
            </w:tcBorders>
            <w:shd w:val="clear" w:color="auto" w:fill="F2F2F2" w:themeFill="background1" w:themeFillShade="F2"/>
            <w:noWrap/>
          </w:tcPr>
          <w:p w14:paraId="4F13E780" w14:textId="026EA769"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7 (9.7)</w:t>
            </w:r>
          </w:p>
        </w:tc>
        <w:tc>
          <w:tcPr>
            <w:tcW w:w="654" w:type="pct"/>
            <w:tcBorders>
              <w:left w:val="single" w:sz="12" w:space="0" w:color="auto"/>
              <w:right w:val="single" w:sz="12" w:space="0" w:color="auto"/>
            </w:tcBorders>
            <w:shd w:val="clear" w:color="auto" w:fill="F2F2F2" w:themeFill="background1" w:themeFillShade="F2"/>
            <w:noWrap/>
          </w:tcPr>
          <w:p w14:paraId="49A506D2"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28 (13.9)</w:t>
            </w:r>
          </w:p>
        </w:tc>
        <w:tc>
          <w:tcPr>
            <w:tcW w:w="544" w:type="pct"/>
            <w:tcBorders>
              <w:left w:val="single" w:sz="12" w:space="0" w:color="auto"/>
            </w:tcBorders>
            <w:shd w:val="clear" w:color="auto" w:fill="F2F2F2" w:themeFill="background1" w:themeFillShade="F2"/>
            <w:noWrap/>
          </w:tcPr>
          <w:p w14:paraId="5B0380A7" w14:textId="77777777" w:rsidR="00D1433E" w:rsidRPr="00713531" w:rsidRDefault="00D1433E" w:rsidP="00305431">
            <w:pPr>
              <w:spacing w:line="480" w:lineRule="auto"/>
              <w:jc w:val="center"/>
              <w:rPr>
                <w:rFonts w:ascii="Arial" w:hAnsi="Arial" w:cs="Arial"/>
                <w:sz w:val="18"/>
                <w:szCs w:val="18"/>
              </w:rPr>
            </w:pPr>
            <w:r w:rsidRPr="00713531">
              <w:rPr>
                <w:rFonts w:ascii="Arial" w:hAnsi="Arial" w:cs="Arial"/>
                <w:sz w:val="18"/>
                <w:szCs w:val="18"/>
              </w:rPr>
              <w:t>0.68 (0.28-1.64)</w:t>
            </w:r>
          </w:p>
        </w:tc>
        <w:tc>
          <w:tcPr>
            <w:tcW w:w="652" w:type="pct"/>
            <w:tcBorders>
              <w:right w:val="single" w:sz="12" w:space="0" w:color="auto"/>
            </w:tcBorders>
            <w:shd w:val="clear" w:color="auto" w:fill="F2F2F2" w:themeFill="background1" w:themeFillShade="F2"/>
          </w:tcPr>
          <w:p w14:paraId="306B62C2" w14:textId="77777777" w:rsidR="00D1433E" w:rsidRPr="00713531" w:rsidRDefault="00D1433E" w:rsidP="00305431">
            <w:pPr>
              <w:spacing w:line="480" w:lineRule="auto"/>
              <w:jc w:val="center"/>
              <w:rPr>
                <w:rFonts w:ascii="Arial" w:hAnsi="Arial" w:cs="Arial"/>
                <w:sz w:val="18"/>
                <w:szCs w:val="18"/>
              </w:rPr>
            </w:pPr>
            <w:r w:rsidRPr="00713531">
              <w:rPr>
                <w:rFonts w:ascii="Arial" w:hAnsi="Arial" w:cs="Arial"/>
                <w:sz w:val="18"/>
                <w:szCs w:val="18"/>
              </w:rPr>
              <w:t>0.68 (0.25-1.84)</w:t>
            </w:r>
          </w:p>
        </w:tc>
      </w:tr>
      <w:tr w:rsidR="00D1433E" w:rsidRPr="00126EC5" w14:paraId="545D79C3"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17A1B5AB" w14:textId="77777777" w:rsidR="00D1433E" w:rsidRPr="00C61DD7" w:rsidRDefault="00D1433E" w:rsidP="00305431">
            <w:pPr>
              <w:spacing w:line="480" w:lineRule="auto"/>
              <w:ind w:left="170"/>
              <w:rPr>
                <w:rFonts w:ascii="Arial" w:hAnsi="Arial" w:cs="Arial"/>
                <w:bCs/>
                <w:sz w:val="18"/>
                <w:szCs w:val="18"/>
              </w:rPr>
            </w:pPr>
            <w:r w:rsidRPr="007F6001">
              <w:rPr>
                <w:rFonts w:ascii="Arial" w:hAnsi="Arial" w:cs="Arial"/>
                <w:bCs/>
                <w:sz w:val="18"/>
                <w:szCs w:val="18"/>
              </w:rPr>
              <w:t>Allogeneic</w:t>
            </w:r>
          </w:p>
        </w:tc>
        <w:tc>
          <w:tcPr>
            <w:tcW w:w="544" w:type="pct"/>
            <w:tcBorders>
              <w:left w:val="single" w:sz="12" w:space="0" w:color="auto"/>
              <w:right w:val="single" w:sz="12" w:space="0" w:color="auto"/>
            </w:tcBorders>
            <w:shd w:val="clear" w:color="auto" w:fill="F2F2F2" w:themeFill="background1" w:themeFillShade="F2"/>
          </w:tcPr>
          <w:p w14:paraId="1DFF246C" w14:textId="0B53B4B2" w:rsidR="00D1433E" w:rsidRDefault="009C327B" w:rsidP="00305431">
            <w:pPr>
              <w:spacing w:line="480" w:lineRule="auto"/>
              <w:jc w:val="center"/>
              <w:rPr>
                <w:rFonts w:ascii="Arial" w:hAnsi="Arial" w:cs="Arial"/>
                <w:sz w:val="18"/>
                <w:szCs w:val="18"/>
              </w:rPr>
            </w:pPr>
            <w:r>
              <w:rPr>
                <w:rFonts w:ascii="Arial" w:hAnsi="Arial" w:cs="Arial"/>
                <w:sz w:val="18"/>
                <w:szCs w:val="18"/>
              </w:rPr>
              <w:t>20 (7.3)</w:t>
            </w:r>
          </w:p>
        </w:tc>
        <w:tc>
          <w:tcPr>
            <w:tcW w:w="544" w:type="pct"/>
            <w:tcBorders>
              <w:left w:val="single" w:sz="12" w:space="0" w:color="auto"/>
              <w:right w:val="single" w:sz="12" w:space="0" w:color="auto"/>
            </w:tcBorders>
            <w:shd w:val="clear" w:color="auto" w:fill="F2F2F2" w:themeFill="background1" w:themeFillShade="F2"/>
            <w:noWrap/>
          </w:tcPr>
          <w:p w14:paraId="31C31439" w14:textId="5FA37CFF"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6 (8.3)</w:t>
            </w:r>
          </w:p>
        </w:tc>
        <w:tc>
          <w:tcPr>
            <w:tcW w:w="654" w:type="pct"/>
            <w:tcBorders>
              <w:left w:val="single" w:sz="12" w:space="0" w:color="auto"/>
              <w:right w:val="single" w:sz="12" w:space="0" w:color="auto"/>
            </w:tcBorders>
            <w:shd w:val="clear" w:color="auto" w:fill="F2F2F2" w:themeFill="background1" w:themeFillShade="F2"/>
            <w:noWrap/>
          </w:tcPr>
          <w:p w14:paraId="23EBA3E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14 (6.9)</w:t>
            </w:r>
          </w:p>
        </w:tc>
        <w:tc>
          <w:tcPr>
            <w:tcW w:w="544" w:type="pct"/>
            <w:tcBorders>
              <w:left w:val="single" w:sz="12" w:space="0" w:color="auto"/>
            </w:tcBorders>
            <w:shd w:val="clear" w:color="auto" w:fill="F2F2F2" w:themeFill="background1" w:themeFillShade="F2"/>
            <w:noWrap/>
          </w:tcPr>
          <w:p w14:paraId="21FB9C8D" w14:textId="77777777" w:rsidR="00D1433E" w:rsidRPr="00713531" w:rsidRDefault="00D1433E" w:rsidP="00305431">
            <w:pPr>
              <w:spacing w:line="480" w:lineRule="auto"/>
              <w:jc w:val="center"/>
              <w:rPr>
                <w:rFonts w:ascii="Arial" w:hAnsi="Arial" w:cs="Arial"/>
                <w:sz w:val="18"/>
                <w:szCs w:val="18"/>
              </w:rPr>
            </w:pPr>
            <w:r w:rsidRPr="00713531">
              <w:rPr>
                <w:rFonts w:ascii="Arial" w:hAnsi="Arial" w:cs="Arial"/>
                <w:sz w:val="18"/>
                <w:szCs w:val="18"/>
              </w:rPr>
              <w:t>2.16 (0.43-3.17)</w:t>
            </w:r>
          </w:p>
        </w:tc>
        <w:tc>
          <w:tcPr>
            <w:tcW w:w="652" w:type="pct"/>
            <w:tcBorders>
              <w:right w:val="single" w:sz="12" w:space="0" w:color="auto"/>
            </w:tcBorders>
            <w:shd w:val="clear" w:color="auto" w:fill="F2F2F2" w:themeFill="background1" w:themeFillShade="F2"/>
          </w:tcPr>
          <w:p w14:paraId="4CB19993" w14:textId="77777777" w:rsidR="00D1433E" w:rsidRPr="00713531" w:rsidRDefault="00D1433E" w:rsidP="00305431">
            <w:pPr>
              <w:spacing w:line="480" w:lineRule="auto"/>
              <w:jc w:val="center"/>
              <w:rPr>
                <w:rFonts w:ascii="Arial" w:hAnsi="Arial" w:cs="Arial"/>
                <w:sz w:val="18"/>
                <w:szCs w:val="18"/>
              </w:rPr>
            </w:pPr>
            <w:r w:rsidRPr="00713531">
              <w:rPr>
                <w:rFonts w:ascii="Arial" w:hAnsi="Arial" w:cs="Arial"/>
                <w:sz w:val="18"/>
                <w:szCs w:val="18"/>
              </w:rPr>
              <w:t>1.36 (0.46-4.05)</w:t>
            </w:r>
          </w:p>
        </w:tc>
      </w:tr>
      <w:tr w:rsidR="00D1433E" w:rsidRPr="00811BC1" w14:paraId="4810FB4D" w14:textId="77777777" w:rsidTr="007D7690">
        <w:trPr>
          <w:trHeight w:val="270"/>
        </w:trPr>
        <w:tc>
          <w:tcPr>
            <w:tcW w:w="2062" w:type="pct"/>
            <w:tcBorders>
              <w:left w:val="single" w:sz="12" w:space="0" w:color="auto"/>
              <w:bottom w:val="single" w:sz="4" w:space="0" w:color="auto"/>
              <w:right w:val="single" w:sz="12" w:space="0" w:color="auto"/>
            </w:tcBorders>
            <w:shd w:val="clear" w:color="auto" w:fill="auto"/>
          </w:tcPr>
          <w:p w14:paraId="2115141F" w14:textId="349982A8" w:rsidR="00D1433E" w:rsidRPr="00811BC1" w:rsidRDefault="00D1433E" w:rsidP="00305431">
            <w:pPr>
              <w:spacing w:line="480" w:lineRule="auto"/>
              <w:rPr>
                <w:rFonts w:ascii="Arial" w:hAnsi="Arial" w:cs="Arial"/>
                <w:b/>
                <w:bCs/>
                <w:sz w:val="18"/>
                <w:szCs w:val="18"/>
              </w:rPr>
            </w:pPr>
            <w:r w:rsidRPr="00C61DD7">
              <w:rPr>
                <w:rFonts w:ascii="Arial" w:hAnsi="Arial" w:cs="Arial"/>
                <w:b/>
                <w:bCs/>
                <w:sz w:val="18"/>
                <w:szCs w:val="18"/>
              </w:rPr>
              <w:lastRenderedPageBreak/>
              <w:t xml:space="preserve">Cancer therapy, </w:t>
            </w:r>
            <w:r w:rsidRPr="00811BC1">
              <w:rPr>
                <w:rFonts w:ascii="Arial" w:hAnsi="Arial" w:cs="Arial"/>
                <w:b/>
                <w:bCs/>
                <w:sz w:val="18"/>
                <w:szCs w:val="18"/>
              </w:rPr>
              <w:t xml:space="preserve">within </w:t>
            </w:r>
            <w:r w:rsidRPr="00C61DD7">
              <w:rPr>
                <w:rFonts w:ascii="Arial" w:hAnsi="Arial" w:cs="Arial"/>
                <w:b/>
                <w:bCs/>
                <w:sz w:val="18"/>
                <w:szCs w:val="18"/>
              </w:rPr>
              <w:t>30 d</w:t>
            </w:r>
            <w:r w:rsidRPr="00D36126">
              <w:rPr>
                <w:rFonts w:ascii="Arial" w:hAnsi="Arial" w:cs="Arial"/>
                <w:b/>
                <w:bCs/>
                <w:sz w:val="18"/>
                <w:szCs w:val="18"/>
                <w:vertAlign w:val="superscript"/>
              </w:rPr>
              <w:t>§</w:t>
            </w:r>
          </w:p>
        </w:tc>
        <w:tc>
          <w:tcPr>
            <w:tcW w:w="544" w:type="pct"/>
            <w:tcBorders>
              <w:left w:val="single" w:sz="12" w:space="0" w:color="auto"/>
              <w:bottom w:val="single" w:sz="4" w:space="0" w:color="auto"/>
              <w:right w:val="single" w:sz="12" w:space="0" w:color="auto"/>
            </w:tcBorders>
          </w:tcPr>
          <w:p w14:paraId="0555D314" w14:textId="46F8090A" w:rsidR="00D1433E" w:rsidRPr="00C61DD7" w:rsidRDefault="009C327B" w:rsidP="00305431">
            <w:pPr>
              <w:spacing w:line="480" w:lineRule="auto"/>
              <w:jc w:val="center"/>
              <w:rPr>
                <w:rFonts w:ascii="Arial" w:hAnsi="Arial" w:cs="Arial"/>
                <w:b/>
                <w:bCs/>
                <w:sz w:val="18"/>
                <w:szCs w:val="18"/>
              </w:rPr>
            </w:pPr>
            <w:r>
              <w:rPr>
                <w:rFonts w:ascii="Arial" w:hAnsi="Arial" w:cs="Arial"/>
                <w:b/>
                <w:bCs/>
                <w:sz w:val="18"/>
                <w:szCs w:val="18"/>
              </w:rPr>
              <w:t>N</w:t>
            </w:r>
            <w:r w:rsidR="007D7690">
              <w:rPr>
                <w:rFonts w:ascii="Arial" w:hAnsi="Arial" w:cs="Arial"/>
                <w:b/>
                <w:bCs/>
                <w:sz w:val="18"/>
                <w:szCs w:val="18"/>
              </w:rPr>
              <w:t xml:space="preserve"> </w:t>
            </w:r>
            <w:r>
              <w:rPr>
                <w:rFonts w:ascii="Arial" w:hAnsi="Arial" w:cs="Arial"/>
                <w:b/>
                <w:bCs/>
                <w:sz w:val="18"/>
                <w:szCs w:val="18"/>
              </w:rPr>
              <w:t>=</w:t>
            </w:r>
            <w:r w:rsidR="007D7690">
              <w:rPr>
                <w:rFonts w:ascii="Arial" w:hAnsi="Arial" w:cs="Arial"/>
                <w:b/>
                <w:bCs/>
                <w:sz w:val="18"/>
                <w:szCs w:val="18"/>
              </w:rPr>
              <w:t xml:space="preserve"> </w:t>
            </w:r>
            <w:r>
              <w:rPr>
                <w:rFonts w:ascii="Arial" w:hAnsi="Arial" w:cs="Arial"/>
                <w:b/>
                <w:bCs/>
                <w:sz w:val="18"/>
                <w:szCs w:val="18"/>
              </w:rPr>
              <w:t>276</w:t>
            </w:r>
          </w:p>
        </w:tc>
        <w:tc>
          <w:tcPr>
            <w:tcW w:w="544" w:type="pct"/>
            <w:tcBorders>
              <w:left w:val="single" w:sz="12" w:space="0" w:color="auto"/>
              <w:bottom w:val="single" w:sz="4" w:space="0" w:color="auto"/>
              <w:right w:val="single" w:sz="12" w:space="0" w:color="auto"/>
            </w:tcBorders>
            <w:shd w:val="clear" w:color="auto" w:fill="auto"/>
            <w:vAlign w:val="center"/>
          </w:tcPr>
          <w:p w14:paraId="40B19A6A" w14:textId="6024F848" w:rsidR="00D1433E" w:rsidRPr="00C61DD7" w:rsidRDefault="00D1433E" w:rsidP="00305431">
            <w:pPr>
              <w:spacing w:line="480" w:lineRule="auto"/>
              <w:jc w:val="center"/>
              <w:rPr>
                <w:rFonts w:ascii="Arial" w:hAnsi="Arial" w:cs="Arial"/>
                <w:b/>
                <w:bCs/>
                <w:sz w:val="18"/>
                <w:szCs w:val="18"/>
              </w:rPr>
            </w:pPr>
          </w:p>
        </w:tc>
        <w:tc>
          <w:tcPr>
            <w:tcW w:w="654" w:type="pct"/>
            <w:tcBorders>
              <w:left w:val="single" w:sz="12" w:space="0" w:color="auto"/>
              <w:bottom w:val="single" w:sz="4" w:space="0" w:color="auto"/>
              <w:right w:val="single" w:sz="12" w:space="0" w:color="auto"/>
            </w:tcBorders>
            <w:shd w:val="clear" w:color="auto" w:fill="auto"/>
            <w:vAlign w:val="center"/>
          </w:tcPr>
          <w:p w14:paraId="787DB457" w14:textId="77777777" w:rsidR="00D1433E" w:rsidRPr="00C61DD7" w:rsidRDefault="00D1433E" w:rsidP="00305431">
            <w:pPr>
              <w:spacing w:line="480" w:lineRule="auto"/>
              <w:jc w:val="center"/>
              <w:rPr>
                <w:rFonts w:ascii="Arial" w:hAnsi="Arial" w:cs="Arial"/>
                <w:b/>
                <w:bCs/>
                <w:sz w:val="18"/>
                <w:szCs w:val="18"/>
              </w:rPr>
            </w:pPr>
          </w:p>
        </w:tc>
        <w:tc>
          <w:tcPr>
            <w:tcW w:w="544" w:type="pct"/>
            <w:tcBorders>
              <w:left w:val="single" w:sz="12" w:space="0" w:color="auto"/>
              <w:bottom w:val="single" w:sz="4" w:space="0" w:color="auto"/>
            </w:tcBorders>
            <w:shd w:val="clear" w:color="auto" w:fill="auto"/>
            <w:vAlign w:val="center"/>
          </w:tcPr>
          <w:p w14:paraId="097C53A9" w14:textId="77777777" w:rsidR="00D1433E" w:rsidRPr="00C61DD7" w:rsidRDefault="00D1433E" w:rsidP="00305431">
            <w:pPr>
              <w:spacing w:line="480" w:lineRule="auto"/>
              <w:jc w:val="center"/>
              <w:rPr>
                <w:rFonts w:ascii="Arial" w:hAnsi="Arial" w:cs="Arial"/>
                <w:b/>
                <w:bCs/>
                <w:sz w:val="18"/>
                <w:szCs w:val="18"/>
              </w:rPr>
            </w:pPr>
          </w:p>
        </w:tc>
        <w:tc>
          <w:tcPr>
            <w:tcW w:w="652" w:type="pct"/>
            <w:tcBorders>
              <w:bottom w:val="single" w:sz="4" w:space="0" w:color="auto"/>
              <w:right w:val="single" w:sz="12" w:space="0" w:color="auto"/>
            </w:tcBorders>
            <w:shd w:val="clear" w:color="auto" w:fill="auto"/>
            <w:vAlign w:val="center"/>
          </w:tcPr>
          <w:p w14:paraId="01A23D29" w14:textId="77777777" w:rsidR="00D1433E" w:rsidRPr="00C61DD7" w:rsidRDefault="00D1433E" w:rsidP="00305431">
            <w:pPr>
              <w:spacing w:line="480" w:lineRule="auto"/>
              <w:jc w:val="center"/>
              <w:rPr>
                <w:rFonts w:ascii="Arial" w:hAnsi="Arial" w:cs="Arial"/>
                <w:b/>
                <w:bCs/>
                <w:sz w:val="18"/>
                <w:szCs w:val="18"/>
              </w:rPr>
            </w:pPr>
          </w:p>
        </w:tc>
      </w:tr>
      <w:tr w:rsidR="00D1433E" w:rsidRPr="00126EC5" w14:paraId="75844577" w14:textId="77777777" w:rsidTr="007D7690">
        <w:trPr>
          <w:trHeight w:val="270"/>
        </w:trPr>
        <w:tc>
          <w:tcPr>
            <w:tcW w:w="2062" w:type="pct"/>
            <w:tcBorders>
              <w:left w:val="single" w:sz="12" w:space="0" w:color="auto"/>
              <w:bottom w:val="single" w:sz="4" w:space="0" w:color="auto"/>
              <w:right w:val="single" w:sz="12" w:space="0" w:color="auto"/>
            </w:tcBorders>
            <w:shd w:val="clear" w:color="auto" w:fill="auto"/>
            <w:noWrap/>
          </w:tcPr>
          <w:p w14:paraId="4E8595A9" w14:textId="77777777" w:rsidR="00D1433E" w:rsidRPr="006B610F" w:rsidRDefault="00D1433E" w:rsidP="00305431">
            <w:pPr>
              <w:spacing w:line="480" w:lineRule="auto"/>
              <w:ind w:left="170"/>
              <w:rPr>
                <w:rFonts w:ascii="Arial" w:hAnsi="Arial" w:cs="Arial"/>
                <w:bCs/>
                <w:sz w:val="18"/>
                <w:szCs w:val="18"/>
              </w:rPr>
            </w:pPr>
            <w:r w:rsidRPr="006B610F">
              <w:rPr>
                <w:rFonts w:ascii="Arial" w:hAnsi="Arial" w:cs="Arial"/>
                <w:bCs/>
                <w:sz w:val="18"/>
                <w:szCs w:val="18"/>
              </w:rPr>
              <w:t xml:space="preserve">No </w:t>
            </w:r>
            <w:r>
              <w:rPr>
                <w:rFonts w:ascii="Arial" w:hAnsi="Arial" w:cs="Arial"/>
                <w:bCs/>
                <w:sz w:val="18"/>
                <w:szCs w:val="18"/>
              </w:rPr>
              <w:t>a</w:t>
            </w:r>
            <w:r w:rsidRPr="006B610F">
              <w:rPr>
                <w:rFonts w:ascii="Arial" w:hAnsi="Arial" w:cs="Arial"/>
                <w:bCs/>
                <w:sz w:val="18"/>
                <w:szCs w:val="18"/>
              </w:rPr>
              <w:t xml:space="preserve">ctive </w:t>
            </w:r>
            <w:r>
              <w:rPr>
                <w:rFonts w:ascii="Arial" w:hAnsi="Arial" w:cs="Arial"/>
                <w:bCs/>
                <w:sz w:val="18"/>
                <w:szCs w:val="18"/>
              </w:rPr>
              <w:t>t</w:t>
            </w:r>
            <w:r w:rsidRPr="006B610F">
              <w:rPr>
                <w:rFonts w:ascii="Arial" w:hAnsi="Arial" w:cs="Arial"/>
                <w:bCs/>
                <w:sz w:val="18"/>
                <w:szCs w:val="18"/>
              </w:rPr>
              <w:t>herapy</w:t>
            </w:r>
          </w:p>
        </w:tc>
        <w:tc>
          <w:tcPr>
            <w:tcW w:w="544" w:type="pct"/>
            <w:tcBorders>
              <w:left w:val="single" w:sz="12" w:space="0" w:color="auto"/>
              <w:bottom w:val="single" w:sz="4" w:space="0" w:color="auto"/>
              <w:right w:val="single" w:sz="12" w:space="0" w:color="auto"/>
            </w:tcBorders>
          </w:tcPr>
          <w:p w14:paraId="3CE8D16A" w14:textId="18E1662A" w:rsidR="00D1433E" w:rsidRDefault="009C327B" w:rsidP="00305431">
            <w:pPr>
              <w:spacing w:line="480" w:lineRule="auto"/>
              <w:jc w:val="center"/>
              <w:rPr>
                <w:rFonts w:ascii="Arial" w:hAnsi="Arial" w:cs="Arial"/>
                <w:sz w:val="18"/>
                <w:szCs w:val="18"/>
              </w:rPr>
            </w:pPr>
            <w:r>
              <w:rPr>
                <w:rFonts w:ascii="Arial" w:hAnsi="Arial" w:cs="Arial"/>
                <w:sz w:val="18"/>
                <w:szCs w:val="18"/>
              </w:rPr>
              <w:t>105 (38</w:t>
            </w:r>
            <w:r w:rsidR="00EB6CE7">
              <w:rPr>
                <w:rFonts w:ascii="Arial" w:hAnsi="Arial" w:cs="Arial"/>
                <w:sz w:val="18"/>
                <w:szCs w:val="18"/>
              </w:rPr>
              <w:t>.0</w:t>
            </w:r>
            <w:r>
              <w:rPr>
                <w:rFonts w:ascii="Arial" w:hAnsi="Arial" w:cs="Arial"/>
                <w:sz w:val="18"/>
                <w:szCs w:val="18"/>
              </w:rPr>
              <w:t>)</w:t>
            </w:r>
          </w:p>
        </w:tc>
        <w:tc>
          <w:tcPr>
            <w:tcW w:w="544" w:type="pct"/>
            <w:tcBorders>
              <w:left w:val="single" w:sz="12" w:space="0" w:color="auto"/>
              <w:bottom w:val="single" w:sz="4" w:space="0" w:color="auto"/>
              <w:right w:val="single" w:sz="12" w:space="0" w:color="auto"/>
            </w:tcBorders>
            <w:shd w:val="clear" w:color="auto" w:fill="auto"/>
            <w:noWrap/>
          </w:tcPr>
          <w:p w14:paraId="75CB4DC8" w14:textId="488F4F7A"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28 (36.8)</w:t>
            </w:r>
          </w:p>
        </w:tc>
        <w:tc>
          <w:tcPr>
            <w:tcW w:w="654" w:type="pct"/>
            <w:tcBorders>
              <w:left w:val="single" w:sz="12" w:space="0" w:color="auto"/>
              <w:bottom w:val="single" w:sz="4" w:space="0" w:color="auto"/>
              <w:right w:val="single" w:sz="12" w:space="0" w:color="auto"/>
            </w:tcBorders>
            <w:shd w:val="clear" w:color="auto" w:fill="auto"/>
            <w:noWrap/>
          </w:tcPr>
          <w:p w14:paraId="1373E63F"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77 (38.1)</w:t>
            </w:r>
          </w:p>
        </w:tc>
        <w:tc>
          <w:tcPr>
            <w:tcW w:w="544" w:type="pct"/>
            <w:tcBorders>
              <w:left w:val="single" w:sz="12" w:space="0" w:color="auto"/>
              <w:bottom w:val="single" w:sz="4" w:space="0" w:color="auto"/>
            </w:tcBorders>
            <w:shd w:val="clear" w:color="auto" w:fill="auto"/>
            <w:noWrap/>
          </w:tcPr>
          <w:p w14:paraId="6054CAA3" w14:textId="77777777" w:rsidR="00D1433E" w:rsidRPr="00C61DD7"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652" w:type="pct"/>
            <w:tcBorders>
              <w:bottom w:val="single" w:sz="4" w:space="0" w:color="auto"/>
              <w:right w:val="single" w:sz="12" w:space="0" w:color="auto"/>
            </w:tcBorders>
            <w:shd w:val="clear" w:color="auto" w:fill="auto"/>
          </w:tcPr>
          <w:p w14:paraId="2FEEC18F" w14:textId="77777777" w:rsidR="00D1433E" w:rsidRPr="00C61DD7"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D1433E" w:rsidRPr="00126EC5" w14:paraId="0647F9A8" w14:textId="77777777" w:rsidTr="007D7690">
        <w:trPr>
          <w:trHeight w:val="270"/>
        </w:trPr>
        <w:tc>
          <w:tcPr>
            <w:tcW w:w="2062" w:type="pct"/>
            <w:tcBorders>
              <w:top w:val="single" w:sz="4" w:space="0" w:color="auto"/>
              <w:left w:val="single" w:sz="12" w:space="0" w:color="auto"/>
              <w:right w:val="single" w:sz="12" w:space="0" w:color="auto"/>
            </w:tcBorders>
            <w:shd w:val="clear" w:color="auto" w:fill="auto"/>
            <w:noWrap/>
            <w:hideMark/>
          </w:tcPr>
          <w:p w14:paraId="6E69E11C" w14:textId="77777777" w:rsidR="00D1433E" w:rsidRPr="006B610F" w:rsidRDefault="00D1433E" w:rsidP="00305431">
            <w:pPr>
              <w:spacing w:line="480" w:lineRule="auto"/>
              <w:ind w:left="170"/>
              <w:rPr>
                <w:rFonts w:ascii="Arial" w:hAnsi="Arial" w:cs="Arial"/>
                <w:bCs/>
                <w:sz w:val="18"/>
                <w:szCs w:val="18"/>
              </w:rPr>
            </w:pPr>
            <w:r w:rsidRPr="006B610F">
              <w:rPr>
                <w:rFonts w:ascii="Arial" w:hAnsi="Arial" w:cs="Arial"/>
                <w:bCs/>
                <w:sz w:val="18"/>
                <w:szCs w:val="18"/>
              </w:rPr>
              <w:t xml:space="preserve">Active </w:t>
            </w:r>
            <w:r>
              <w:rPr>
                <w:rFonts w:ascii="Arial" w:hAnsi="Arial" w:cs="Arial"/>
                <w:bCs/>
                <w:sz w:val="18"/>
                <w:szCs w:val="18"/>
              </w:rPr>
              <w:t>t</w:t>
            </w:r>
            <w:r w:rsidRPr="006B610F">
              <w:rPr>
                <w:rFonts w:ascii="Arial" w:hAnsi="Arial" w:cs="Arial"/>
                <w:bCs/>
                <w:sz w:val="18"/>
                <w:szCs w:val="18"/>
              </w:rPr>
              <w:t>herapy</w:t>
            </w:r>
          </w:p>
        </w:tc>
        <w:tc>
          <w:tcPr>
            <w:tcW w:w="544" w:type="pct"/>
            <w:tcBorders>
              <w:top w:val="single" w:sz="4" w:space="0" w:color="auto"/>
              <w:left w:val="single" w:sz="12" w:space="0" w:color="auto"/>
              <w:right w:val="single" w:sz="12" w:space="0" w:color="auto"/>
            </w:tcBorders>
          </w:tcPr>
          <w:p w14:paraId="5AD98088" w14:textId="75C1F421" w:rsidR="00D1433E" w:rsidRDefault="00EF609B" w:rsidP="00305431">
            <w:pPr>
              <w:spacing w:line="480" w:lineRule="auto"/>
              <w:jc w:val="center"/>
              <w:rPr>
                <w:rFonts w:ascii="Arial" w:hAnsi="Arial" w:cs="Arial"/>
                <w:sz w:val="18"/>
                <w:szCs w:val="18"/>
              </w:rPr>
            </w:pPr>
            <w:r>
              <w:rPr>
                <w:rFonts w:ascii="Arial" w:hAnsi="Arial" w:cs="Arial"/>
                <w:sz w:val="18"/>
                <w:szCs w:val="18"/>
              </w:rPr>
              <w:t xml:space="preserve">173 </w:t>
            </w:r>
            <w:r w:rsidR="009C327B">
              <w:rPr>
                <w:rFonts w:ascii="Arial" w:hAnsi="Arial" w:cs="Arial"/>
                <w:sz w:val="18"/>
                <w:szCs w:val="18"/>
              </w:rPr>
              <w:t>(62</w:t>
            </w:r>
            <w:r w:rsidR="00EB6CE7">
              <w:rPr>
                <w:rFonts w:ascii="Arial" w:hAnsi="Arial" w:cs="Arial"/>
                <w:sz w:val="18"/>
                <w:szCs w:val="18"/>
              </w:rPr>
              <w:t>.0</w:t>
            </w:r>
            <w:r w:rsidR="009C327B">
              <w:rPr>
                <w:rFonts w:ascii="Arial" w:hAnsi="Arial" w:cs="Arial"/>
                <w:sz w:val="18"/>
                <w:szCs w:val="18"/>
              </w:rPr>
              <w:t>)</w:t>
            </w:r>
          </w:p>
        </w:tc>
        <w:tc>
          <w:tcPr>
            <w:tcW w:w="544" w:type="pct"/>
            <w:tcBorders>
              <w:top w:val="single" w:sz="4" w:space="0" w:color="auto"/>
              <w:left w:val="single" w:sz="12" w:space="0" w:color="auto"/>
              <w:right w:val="single" w:sz="12" w:space="0" w:color="auto"/>
            </w:tcBorders>
            <w:shd w:val="clear" w:color="auto" w:fill="auto"/>
            <w:noWrap/>
          </w:tcPr>
          <w:p w14:paraId="6EEDEB2D" w14:textId="4AB69E08"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48 (63.2)</w:t>
            </w:r>
          </w:p>
        </w:tc>
        <w:tc>
          <w:tcPr>
            <w:tcW w:w="654" w:type="pct"/>
            <w:tcBorders>
              <w:top w:val="single" w:sz="4" w:space="0" w:color="auto"/>
              <w:left w:val="single" w:sz="12" w:space="0" w:color="auto"/>
              <w:right w:val="single" w:sz="12" w:space="0" w:color="auto"/>
            </w:tcBorders>
            <w:shd w:val="clear" w:color="auto" w:fill="auto"/>
            <w:noWrap/>
          </w:tcPr>
          <w:p w14:paraId="38640EDD"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125 (61.9)</w:t>
            </w:r>
          </w:p>
        </w:tc>
        <w:tc>
          <w:tcPr>
            <w:tcW w:w="544" w:type="pct"/>
            <w:tcBorders>
              <w:top w:val="single" w:sz="4" w:space="0" w:color="auto"/>
              <w:left w:val="single" w:sz="12" w:space="0" w:color="auto"/>
            </w:tcBorders>
            <w:shd w:val="clear" w:color="auto" w:fill="auto"/>
            <w:noWrap/>
          </w:tcPr>
          <w:p w14:paraId="719B155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1.06 (0.61-1.82)</w:t>
            </w:r>
          </w:p>
        </w:tc>
        <w:tc>
          <w:tcPr>
            <w:tcW w:w="652" w:type="pct"/>
            <w:tcBorders>
              <w:top w:val="single" w:sz="4" w:space="0" w:color="auto"/>
              <w:right w:val="single" w:sz="12" w:space="0" w:color="auto"/>
            </w:tcBorders>
            <w:shd w:val="clear" w:color="auto" w:fill="auto"/>
          </w:tcPr>
          <w:p w14:paraId="658DA6E1"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0.95 (0.54-1.67)</w:t>
            </w:r>
          </w:p>
        </w:tc>
      </w:tr>
      <w:tr w:rsidR="00D1433E" w:rsidRPr="00126EC5" w14:paraId="16995374" w14:textId="77777777" w:rsidTr="007D7690">
        <w:trPr>
          <w:trHeight w:val="270"/>
        </w:trPr>
        <w:tc>
          <w:tcPr>
            <w:tcW w:w="2062" w:type="pct"/>
            <w:tcBorders>
              <w:left w:val="single" w:sz="12" w:space="0" w:color="auto"/>
              <w:right w:val="single" w:sz="12" w:space="0" w:color="auto"/>
            </w:tcBorders>
            <w:shd w:val="clear" w:color="auto" w:fill="auto"/>
            <w:noWrap/>
          </w:tcPr>
          <w:p w14:paraId="1241556F"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 xml:space="preserve">Conventional </w:t>
            </w:r>
            <w:r>
              <w:rPr>
                <w:rFonts w:ascii="Arial" w:hAnsi="Arial" w:cs="Arial"/>
                <w:bCs/>
                <w:sz w:val="18"/>
                <w:szCs w:val="18"/>
              </w:rPr>
              <w:t>chemot</w:t>
            </w:r>
            <w:r w:rsidRPr="006B610F">
              <w:rPr>
                <w:rFonts w:ascii="Arial" w:hAnsi="Arial" w:cs="Arial"/>
                <w:bCs/>
                <w:sz w:val="18"/>
                <w:szCs w:val="18"/>
              </w:rPr>
              <w:t>herapy</w:t>
            </w:r>
          </w:p>
        </w:tc>
        <w:tc>
          <w:tcPr>
            <w:tcW w:w="544" w:type="pct"/>
            <w:tcBorders>
              <w:left w:val="single" w:sz="12" w:space="0" w:color="auto"/>
              <w:right w:val="single" w:sz="12" w:space="0" w:color="auto"/>
            </w:tcBorders>
          </w:tcPr>
          <w:p w14:paraId="4E63C3B8" w14:textId="2FE5C054" w:rsidR="00D1433E" w:rsidRDefault="009C327B" w:rsidP="00305431">
            <w:pPr>
              <w:spacing w:line="480" w:lineRule="auto"/>
              <w:jc w:val="center"/>
              <w:rPr>
                <w:rFonts w:ascii="Arial" w:hAnsi="Arial" w:cs="Arial"/>
                <w:sz w:val="18"/>
                <w:szCs w:val="18"/>
              </w:rPr>
            </w:pPr>
            <w:r>
              <w:rPr>
                <w:rFonts w:ascii="Arial" w:hAnsi="Arial" w:cs="Arial"/>
                <w:sz w:val="18"/>
                <w:szCs w:val="18"/>
              </w:rPr>
              <w:t>62 (22.5)</w:t>
            </w:r>
          </w:p>
        </w:tc>
        <w:tc>
          <w:tcPr>
            <w:tcW w:w="544" w:type="pct"/>
            <w:tcBorders>
              <w:left w:val="single" w:sz="12" w:space="0" w:color="auto"/>
              <w:right w:val="single" w:sz="12" w:space="0" w:color="auto"/>
            </w:tcBorders>
            <w:shd w:val="clear" w:color="auto" w:fill="auto"/>
            <w:noWrap/>
          </w:tcPr>
          <w:p w14:paraId="6F774E06" w14:textId="6524C343"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17 (22.7)</w:t>
            </w:r>
          </w:p>
        </w:tc>
        <w:tc>
          <w:tcPr>
            <w:tcW w:w="654" w:type="pct"/>
            <w:tcBorders>
              <w:left w:val="single" w:sz="12" w:space="0" w:color="auto"/>
              <w:right w:val="single" w:sz="12" w:space="0" w:color="auto"/>
            </w:tcBorders>
            <w:shd w:val="clear" w:color="auto" w:fill="auto"/>
            <w:noWrap/>
          </w:tcPr>
          <w:p w14:paraId="4EF9400E"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45 (22.4)</w:t>
            </w:r>
          </w:p>
        </w:tc>
        <w:tc>
          <w:tcPr>
            <w:tcW w:w="544" w:type="pct"/>
            <w:tcBorders>
              <w:left w:val="single" w:sz="12" w:space="0" w:color="auto"/>
            </w:tcBorders>
            <w:shd w:val="clear" w:color="auto" w:fill="auto"/>
            <w:noWrap/>
          </w:tcPr>
          <w:p w14:paraId="4B1B26F0"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1.04 (0.51-2.11)</w:t>
            </w:r>
          </w:p>
        </w:tc>
        <w:tc>
          <w:tcPr>
            <w:tcW w:w="652" w:type="pct"/>
            <w:tcBorders>
              <w:right w:val="single" w:sz="12" w:space="0" w:color="auto"/>
            </w:tcBorders>
            <w:shd w:val="clear" w:color="auto" w:fill="auto"/>
          </w:tcPr>
          <w:p w14:paraId="6BB19476"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0.99 (0.47-2.08)</w:t>
            </w:r>
          </w:p>
        </w:tc>
      </w:tr>
      <w:tr w:rsidR="00D1433E" w:rsidRPr="00126EC5" w14:paraId="12D966BC" w14:textId="77777777" w:rsidTr="007D7690">
        <w:trPr>
          <w:trHeight w:val="270"/>
        </w:trPr>
        <w:tc>
          <w:tcPr>
            <w:tcW w:w="2062" w:type="pct"/>
            <w:tcBorders>
              <w:left w:val="single" w:sz="12" w:space="0" w:color="auto"/>
              <w:right w:val="single" w:sz="12" w:space="0" w:color="auto"/>
            </w:tcBorders>
            <w:shd w:val="clear" w:color="auto" w:fill="auto"/>
            <w:noWrap/>
          </w:tcPr>
          <w:p w14:paraId="132341DD"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Low</w:t>
            </w:r>
            <w:r>
              <w:rPr>
                <w:rFonts w:ascii="Arial" w:hAnsi="Arial" w:cs="Arial"/>
                <w:bCs/>
                <w:sz w:val="18"/>
                <w:szCs w:val="18"/>
              </w:rPr>
              <w:t>-i</w:t>
            </w:r>
            <w:r w:rsidRPr="006B610F">
              <w:rPr>
                <w:rFonts w:ascii="Arial" w:hAnsi="Arial" w:cs="Arial"/>
                <w:bCs/>
                <w:sz w:val="18"/>
                <w:szCs w:val="18"/>
              </w:rPr>
              <w:t xml:space="preserve">ntensity </w:t>
            </w:r>
            <w:r>
              <w:rPr>
                <w:rFonts w:ascii="Arial" w:hAnsi="Arial" w:cs="Arial"/>
                <w:bCs/>
                <w:sz w:val="18"/>
                <w:szCs w:val="18"/>
              </w:rPr>
              <w:t>c</w:t>
            </w:r>
            <w:r w:rsidRPr="006B610F">
              <w:rPr>
                <w:rFonts w:ascii="Arial" w:hAnsi="Arial" w:cs="Arial"/>
                <w:bCs/>
                <w:sz w:val="18"/>
                <w:szCs w:val="18"/>
              </w:rPr>
              <w:t>hemotherapy</w:t>
            </w:r>
          </w:p>
        </w:tc>
        <w:tc>
          <w:tcPr>
            <w:tcW w:w="544" w:type="pct"/>
            <w:tcBorders>
              <w:left w:val="single" w:sz="12" w:space="0" w:color="auto"/>
              <w:right w:val="single" w:sz="12" w:space="0" w:color="auto"/>
            </w:tcBorders>
          </w:tcPr>
          <w:p w14:paraId="2C00A187" w14:textId="1C102E7C" w:rsidR="00D1433E" w:rsidRDefault="009C327B" w:rsidP="00305431">
            <w:pPr>
              <w:spacing w:line="480" w:lineRule="auto"/>
              <w:jc w:val="center"/>
              <w:rPr>
                <w:rFonts w:ascii="Arial" w:hAnsi="Arial" w:cs="Arial"/>
                <w:sz w:val="18"/>
                <w:szCs w:val="18"/>
              </w:rPr>
            </w:pPr>
            <w:r>
              <w:rPr>
                <w:rFonts w:ascii="Arial" w:hAnsi="Arial" w:cs="Arial"/>
                <w:sz w:val="18"/>
                <w:szCs w:val="18"/>
              </w:rPr>
              <w:t>16 (5.8)</w:t>
            </w:r>
          </w:p>
        </w:tc>
        <w:tc>
          <w:tcPr>
            <w:tcW w:w="544" w:type="pct"/>
            <w:tcBorders>
              <w:left w:val="single" w:sz="12" w:space="0" w:color="auto"/>
              <w:right w:val="single" w:sz="12" w:space="0" w:color="auto"/>
            </w:tcBorders>
            <w:shd w:val="clear" w:color="auto" w:fill="auto"/>
            <w:noWrap/>
          </w:tcPr>
          <w:p w14:paraId="4AA28204" w14:textId="645856A3"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5 (6.7)</w:t>
            </w:r>
          </w:p>
        </w:tc>
        <w:tc>
          <w:tcPr>
            <w:tcW w:w="654" w:type="pct"/>
            <w:tcBorders>
              <w:left w:val="single" w:sz="12" w:space="0" w:color="auto"/>
              <w:right w:val="single" w:sz="12" w:space="0" w:color="auto"/>
            </w:tcBorders>
            <w:shd w:val="clear" w:color="auto" w:fill="auto"/>
            <w:noWrap/>
          </w:tcPr>
          <w:p w14:paraId="5762BF46"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 (5.5)</w:t>
            </w:r>
          </w:p>
        </w:tc>
        <w:tc>
          <w:tcPr>
            <w:tcW w:w="544" w:type="pct"/>
            <w:tcBorders>
              <w:left w:val="single" w:sz="12" w:space="0" w:color="auto"/>
            </w:tcBorders>
            <w:shd w:val="clear" w:color="auto" w:fill="auto"/>
            <w:noWrap/>
          </w:tcPr>
          <w:p w14:paraId="0250C8E2"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1.25 (0.40-3.92)</w:t>
            </w:r>
          </w:p>
        </w:tc>
        <w:tc>
          <w:tcPr>
            <w:tcW w:w="652" w:type="pct"/>
            <w:tcBorders>
              <w:right w:val="single" w:sz="12" w:space="0" w:color="auto"/>
            </w:tcBorders>
            <w:shd w:val="clear" w:color="auto" w:fill="auto"/>
          </w:tcPr>
          <w:p w14:paraId="70374184"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0.98 (0.28-3.50)</w:t>
            </w:r>
          </w:p>
        </w:tc>
      </w:tr>
      <w:tr w:rsidR="00D1433E" w:rsidRPr="00126EC5" w14:paraId="35091579" w14:textId="77777777" w:rsidTr="007D7690">
        <w:trPr>
          <w:trHeight w:val="270"/>
        </w:trPr>
        <w:tc>
          <w:tcPr>
            <w:tcW w:w="2062" w:type="pct"/>
            <w:tcBorders>
              <w:left w:val="single" w:sz="12" w:space="0" w:color="auto"/>
              <w:right w:val="single" w:sz="12" w:space="0" w:color="auto"/>
            </w:tcBorders>
            <w:shd w:val="clear" w:color="auto" w:fill="auto"/>
            <w:noWrap/>
            <w:hideMark/>
          </w:tcPr>
          <w:p w14:paraId="3946F591"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Molecular</w:t>
            </w:r>
            <w:r>
              <w:rPr>
                <w:rFonts w:ascii="Arial" w:hAnsi="Arial" w:cs="Arial"/>
                <w:bCs/>
                <w:sz w:val="18"/>
                <w:szCs w:val="18"/>
              </w:rPr>
              <w:t xml:space="preserve"> </w:t>
            </w:r>
            <w:r w:rsidRPr="006B610F">
              <w:rPr>
                <w:rFonts w:ascii="Arial" w:hAnsi="Arial" w:cs="Arial"/>
                <w:bCs/>
                <w:sz w:val="18"/>
                <w:szCs w:val="18"/>
              </w:rPr>
              <w:t>targeted</w:t>
            </w:r>
            <w:r>
              <w:rPr>
                <w:rFonts w:ascii="Arial" w:hAnsi="Arial" w:cs="Arial"/>
                <w:bCs/>
                <w:sz w:val="18"/>
                <w:szCs w:val="18"/>
              </w:rPr>
              <w:t xml:space="preserve"> therapy</w:t>
            </w:r>
          </w:p>
        </w:tc>
        <w:tc>
          <w:tcPr>
            <w:tcW w:w="544" w:type="pct"/>
            <w:tcBorders>
              <w:left w:val="single" w:sz="12" w:space="0" w:color="auto"/>
              <w:right w:val="single" w:sz="12" w:space="0" w:color="auto"/>
            </w:tcBorders>
          </w:tcPr>
          <w:p w14:paraId="006F8952" w14:textId="33D407F7" w:rsidR="00D1433E" w:rsidRDefault="009C327B" w:rsidP="00305431">
            <w:pPr>
              <w:spacing w:line="480" w:lineRule="auto"/>
              <w:jc w:val="center"/>
              <w:rPr>
                <w:rFonts w:ascii="Arial" w:hAnsi="Arial" w:cs="Arial"/>
                <w:sz w:val="18"/>
                <w:szCs w:val="18"/>
              </w:rPr>
            </w:pPr>
            <w:r>
              <w:rPr>
                <w:rFonts w:ascii="Arial" w:hAnsi="Arial" w:cs="Arial"/>
                <w:sz w:val="18"/>
                <w:szCs w:val="18"/>
              </w:rPr>
              <w:t>34 (12.3)</w:t>
            </w:r>
          </w:p>
        </w:tc>
        <w:tc>
          <w:tcPr>
            <w:tcW w:w="544" w:type="pct"/>
            <w:tcBorders>
              <w:left w:val="single" w:sz="12" w:space="0" w:color="auto"/>
              <w:right w:val="single" w:sz="12" w:space="0" w:color="auto"/>
            </w:tcBorders>
            <w:shd w:val="clear" w:color="auto" w:fill="auto"/>
            <w:noWrap/>
          </w:tcPr>
          <w:p w14:paraId="72478926" w14:textId="2F418A9E"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11 (14.7)</w:t>
            </w:r>
          </w:p>
        </w:tc>
        <w:tc>
          <w:tcPr>
            <w:tcW w:w="654" w:type="pct"/>
            <w:tcBorders>
              <w:left w:val="single" w:sz="12" w:space="0" w:color="auto"/>
              <w:right w:val="single" w:sz="12" w:space="0" w:color="auto"/>
            </w:tcBorders>
            <w:shd w:val="clear" w:color="auto" w:fill="auto"/>
            <w:noWrap/>
          </w:tcPr>
          <w:p w14:paraId="3D656FF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23 (11.4)</w:t>
            </w:r>
          </w:p>
        </w:tc>
        <w:tc>
          <w:tcPr>
            <w:tcW w:w="544" w:type="pct"/>
            <w:tcBorders>
              <w:left w:val="single" w:sz="12" w:space="0" w:color="auto"/>
            </w:tcBorders>
            <w:shd w:val="clear" w:color="auto" w:fill="auto"/>
            <w:noWrap/>
          </w:tcPr>
          <w:p w14:paraId="778525A0"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1.32 (0.57-3.04)</w:t>
            </w:r>
          </w:p>
        </w:tc>
        <w:tc>
          <w:tcPr>
            <w:tcW w:w="652" w:type="pct"/>
            <w:tcBorders>
              <w:right w:val="single" w:sz="12" w:space="0" w:color="auto"/>
            </w:tcBorders>
            <w:shd w:val="clear" w:color="auto" w:fill="auto"/>
          </w:tcPr>
          <w:p w14:paraId="4A017598"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1.03 (0.42-2.56)</w:t>
            </w:r>
          </w:p>
        </w:tc>
      </w:tr>
      <w:tr w:rsidR="00D1433E" w:rsidRPr="00126EC5" w14:paraId="259071EA" w14:textId="77777777" w:rsidTr="007D7690">
        <w:trPr>
          <w:trHeight w:val="270"/>
        </w:trPr>
        <w:tc>
          <w:tcPr>
            <w:tcW w:w="2062" w:type="pct"/>
            <w:tcBorders>
              <w:left w:val="single" w:sz="12" w:space="0" w:color="auto"/>
              <w:right w:val="single" w:sz="12" w:space="0" w:color="auto"/>
            </w:tcBorders>
            <w:shd w:val="clear" w:color="auto" w:fill="auto"/>
            <w:noWrap/>
          </w:tcPr>
          <w:p w14:paraId="388980D9"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Immunotherapy</w:t>
            </w:r>
            <w:r>
              <w:rPr>
                <w:rFonts w:ascii="Arial" w:hAnsi="Arial" w:cs="Arial"/>
                <w:bCs/>
                <w:sz w:val="18"/>
                <w:szCs w:val="18"/>
              </w:rPr>
              <w:t>,</w:t>
            </w:r>
            <w:r w:rsidRPr="006B610F">
              <w:rPr>
                <w:rFonts w:ascii="Arial" w:hAnsi="Arial" w:cs="Arial"/>
                <w:bCs/>
                <w:sz w:val="18"/>
                <w:szCs w:val="18"/>
              </w:rPr>
              <w:t xml:space="preserve"> </w:t>
            </w:r>
            <w:r>
              <w:rPr>
                <w:rFonts w:ascii="Arial" w:hAnsi="Arial" w:cs="Arial"/>
                <w:bCs/>
                <w:sz w:val="18"/>
                <w:szCs w:val="18"/>
              </w:rPr>
              <w:t xml:space="preserve">mAb </w:t>
            </w:r>
            <w:r w:rsidRPr="006B610F">
              <w:rPr>
                <w:rFonts w:ascii="Arial" w:hAnsi="Arial" w:cs="Arial"/>
                <w:bCs/>
                <w:sz w:val="18"/>
                <w:szCs w:val="18"/>
              </w:rPr>
              <w:t>only</w:t>
            </w:r>
          </w:p>
        </w:tc>
        <w:tc>
          <w:tcPr>
            <w:tcW w:w="544" w:type="pct"/>
            <w:tcBorders>
              <w:left w:val="single" w:sz="12" w:space="0" w:color="auto"/>
              <w:right w:val="single" w:sz="12" w:space="0" w:color="auto"/>
            </w:tcBorders>
          </w:tcPr>
          <w:p w14:paraId="11C9415A" w14:textId="68425C0E" w:rsidR="00D1433E" w:rsidRDefault="009C327B" w:rsidP="00305431">
            <w:pPr>
              <w:spacing w:line="480" w:lineRule="auto"/>
              <w:jc w:val="center"/>
              <w:rPr>
                <w:rFonts w:ascii="Arial" w:hAnsi="Arial" w:cs="Arial"/>
                <w:sz w:val="18"/>
                <w:szCs w:val="18"/>
              </w:rPr>
            </w:pPr>
            <w:r>
              <w:rPr>
                <w:rFonts w:ascii="Arial" w:hAnsi="Arial" w:cs="Arial"/>
                <w:sz w:val="18"/>
                <w:szCs w:val="18"/>
              </w:rPr>
              <w:t>16 (5.8)</w:t>
            </w:r>
          </w:p>
        </w:tc>
        <w:tc>
          <w:tcPr>
            <w:tcW w:w="544" w:type="pct"/>
            <w:tcBorders>
              <w:left w:val="single" w:sz="12" w:space="0" w:color="auto"/>
              <w:right w:val="single" w:sz="12" w:space="0" w:color="auto"/>
            </w:tcBorders>
            <w:shd w:val="clear" w:color="auto" w:fill="auto"/>
            <w:noWrap/>
          </w:tcPr>
          <w:p w14:paraId="0E20E006" w14:textId="51F3D1ED"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 (2.7)</w:t>
            </w:r>
          </w:p>
        </w:tc>
        <w:tc>
          <w:tcPr>
            <w:tcW w:w="654" w:type="pct"/>
            <w:tcBorders>
              <w:left w:val="single" w:sz="12" w:space="0" w:color="auto"/>
              <w:right w:val="single" w:sz="12" w:space="0" w:color="auto"/>
            </w:tcBorders>
            <w:shd w:val="clear" w:color="auto" w:fill="auto"/>
            <w:noWrap/>
          </w:tcPr>
          <w:p w14:paraId="1E3EFBD5"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14 (7.0)</w:t>
            </w:r>
          </w:p>
        </w:tc>
        <w:tc>
          <w:tcPr>
            <w:tcW w:w="544" w:type="pct"/>
            <w:tcBorders>
              <w:left w:val="single" w:sz="12" w:space="0" w:color="auto"/>
            </w:tcBorders>
            <w:shd w:val="clear" w:color="auto" w:fill="auto"/>
            <w:noWrap/>
          </w:tcPr>
          <w:p w14:paraId="714FCFF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0.39 (0.08-1.84)</w:t>
            </w:r>
          </w:p>
        </w:tc>
        <w:tc>
          <w:tcPr>
            <w:tcW w:w="652" w:type="pct"/>
            <w:tcBorders>
              <w:right w:val="single" w:sz="12" w:space="0" w:color="auto"/>
            </w:tcBorders>
            <w:shd w:val="clear" w:color="auto" w:fill="auto"/>
          </w:tcPr>
          <w:p w14:paraId="1DE9989D"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0.41 (0.09-1.99)</w:t>
            </w:r>
          </w:p>
        </w:tc>
      </w:tr>
      <w:tr w:rsidR="00D1433E" w:rsidRPr="00126EC5" w14:paraId="3D61A5CE" w14:textId="77777777" w:rsidTr="007D7690">
        <w:trPr>
          <w:trHeight w:val="270"/>
        </w:trPr>
        <w:tc>
          <w:tcPr>
            <w:tcW w:w="2062" w:type="pct"/>
            <w:tcBorders>
              <w:left w:val="single" w:sz="12" w:space="0" w:color="auto"/>
              <w:right w:val="single" w:sz="12" w:space="0" w:color="auto"/>
            </w:tcBorders>
            <w:shd w:val="clear" w:color="auto" w:fill="auto"/>
            <w:noWrap/>
          </w:tcPr>
          <w:p w14:paraId="316EDE4C"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Immunomodulator drugs</w:t>
            </w:r>
          </w:p>
        </w:tc>
        <w:tc>
          <w:tcPr>
            <w:tcW w:w="544" w:type="pct"/>
            <w:tcBorders>
              <w:left w:val="single" w:sz="12" w:space="0" w:color="auto"/>
              <w:right w:val="single" w:sz="12" w:space="0" w:color="auto"/>
            </w:tcBorders>
          </w:tcPr>
          <w:p w14:paraId="60C66D85" w14:textId="54D2704F" w:rsidR="00D1433E" w:rsidRDefault="009C327B" w:rsidP="00305431">
            <w:pPr>
              <w:spacing w:line="480" w:lineRule="auto"/>
              <w:jc w:val="center"/>
              <w:rPr>
                <w:rFonts w:ascii="Arial" w:hAnsi="Arial" w:cs="Arial"/>
                <w:sz w:val="18"/>
                <w:szCs w:val="18"/>
              </w:rPr>
            </w:pPr>
            <w:r>
              <w:rPr>
                <w:rFonts w:ascii="Arial" w:hAnsi="Arial" w:cs="Arial"/>
                <w:sz w:val="18"/>
                <w:szCs w:val="18"/>
              </w:rPr>
              <w:t>19 (6.9)</w:t>
            </w:r>
          </w:p>
        </w:tc>
        <w:tc>
          <w:tcPr>
            <w:tcW w:w="544" w:type="pct"/>
            <w:tcBorders>
              <w:left w:val="single" w:sz="12" w:space="0" w:color="auto"/>
              <w:right w:val="single" w:sz="12" w:space="0" w:color="auto"/>
            </w:tcBorders>
            <w:shd w:val="clear" w:color="auto" w:fill="auto"/>
            <w:noWrap/>
          </w:tcPr>
          <w:p w14:paraId="0552DD9C" w14:textId="70DCC6E0"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 (5.3)</w:t>
            </w:r>
          </w:p>
        </w:tc>
        <w:tc>
          <w:tcPr>
            <w:tcW w:w="654" w:type="pct"/>
            <w:tcBorders>
              <w:left w:val="single" w:sz="12" w:space="0" w:color="auto"/>
              <w:right w:val="single" w:sz="12" w:space="0" w:color="auto"/>
            </w:tcBorders>
            <w:shd w:val="clear" w:color="auto" w:fill="auto"/>
            <w:noWrap/>
          </w:tcPr>
          <w:p w14:paraId="570C4E89"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15 (7.5)</w:t>
            </w:r>
          </w:p>
        </w:tc>
        <w:tc>
          <w:tcPr>
            <w:tcW w:w="544" w:type="pct"/>
            <w:tcBorders>
              <w:left w:val="single" w:sz="12" w:space="0" w:color="auto"/>
            </w:tcBorders>
            <w:shd w:val="clear" w:color="auto" w:fill="auto"/>
            <w:noWrap/>
          </w:tcPr>
          <w:p w14:paraId="0E2DC5B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0.73 (0.22-2.40)</w:t>
            </w:r>
          </w:p>
        </w:tc>
        <w:tc>
          <w:tcPr>
            <w:tcW w:w="652" w:type="pct"/>
            <w:tcBorders>
              <w:right w:val="single" w:sz="12" w:space="0" w:color="auto"/>
            </w:tcBorders>
            <w:shd w:val="clear" w:color="auto" w:fill="auto"/>
          </w:tcPr>
          <w:p w14:paraId="0D061509"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0.63 (0.19-2.11)</w:t>
            </w:r>
          </w:p>
        </w:tc>
      </w:tr>
      <w:tr w:rsidR="00D1433E" w:rsidRPr="00126EC5" w14:paraId="092B9F87" w14:textId="77777777" w:rsidTr="007D7690">
        <w:trPr>
          <w:trHeight w:val="270"/>
        </w:trPr>
        <w:tc>
          <w:tcPr>
            <w:tcW w:w="2062" w:type="pct"/>
            <w:tcBorders>
              <w:left w:val="single" w:sz="12" w:space="0" w:color="auto"/>
              <w:bottom w:val="single" w:sz="4" w:space="0" w:color="auto"/>
              <w:right w:val="single" w:sz="12" w:space="0" w:color="auto"/>
            </w:tcBorders>
            <w:shd w:val="clear" w:color="auto" w:fill="auto"/>
            <w:noWrap/>
          </w:tcPr>
          <w:p w14:paraId="662297C4"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Hypomethylating agents</w:t>
            </w:r>
          </w:p>
        </w:tc>
        <w:tc>
          <w:tcPr>
            <w:tcW w:w="544" w:type="pct"/>
            <w:tcBorders>
              <w:left w:val="single" w:sz="12" w:space="0" w:color="auto"/>
              <w:bottom w:val="single" w:sz="4" w:space="0" w:color="auto"/>
              <w:right w:val="single" w:sz="12" w:space="0" w:color="auto"/>
            </w:tcBorders>
          </w:tcPr>
          <w:p w14:paraId="21070C2C" w14:textId="282B5DC5" w:rsidR="00D1433E" w:rsidRDefault="009C327B" w:rsidP="00305431">
            <w:pPr>
              <w:spacing w:line="480" w:lineRule="auto"/>
              <w:jc w:val="center"/>
              <w:rPr>
                <w:rFonts w:ascii="Arial" w:hAnsi="Arial" w:cs="Arial"/>
                <w:sz w:val="18"/>
                <w:szCs w:val="18"/>
              </w:rPr>
            </w:pPr>
            <w:r>
              <w:rPr>
                <w:rFonts w:ascii="Arial" w:hAnsi="Arial" w:cs="Arial"/>
                <w:sz w:val="18"/>
                <w:szCs w:val="18"/>
              </w:rPr>
              <w:t>16 (5.8)</w:t>
            </w:r>
          </w:p>
        </w:tc>
        <w:tc>
          <w:tcPr>
            <w:tcW w:w="544" w:type="pct"/>
            <w:tcBorders>
              <w:left w:val="single" w:sz="12" w:space="0" w:color="auto"/>
              <w:bottom w:val="single" w:sz="4" w:space="0" w:color="auto"/>
              <w:right w:val="single" w:sz="12" w:space="0" w:color="auto"/>
            </w:tcBorders>
            <w:shd w:val="clear" w:color="auto" w:fill="auto"/>
            <w:noWrap/>
          </w:tcPr>
          <w:p w14:paraId="5825226D" w14:textId="376461C1"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4 (5.3)</w:t>
            </w:r>
          </w:p>
        </w:tc>
        <w:tc>
          <w:tcPr>
            <w:tcW w:w="654" w:type="pct"/>
            <w:tcBorders>
              <w:left w:val="single" w:sz="12" w:space="0" w:color="auto"/>
              <w:bottom w:val="single" w:sz="4" w:space="0" w:color="auto"/>
              <w:right w:val="single" w:sz="12" w:space="0" w:color="auto"/>
            </w:tcBorders>
            <w:shd w:val="clear" w:color="auto" w:fill="auto"/>
            <w:noWrap/>
          </w:tcPr>
          <w:p w14:paraId="23A6A2D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12 (6.0)</w:t>
            </w:r>
          </w:p>
        </w:tc>
        <w:tc>
          <w:tcPr>
            <w:tcW w:w="544" w:type="pct"/>
            <w:tcBorders>
              <w:left w:val="single" w:sz="12" w:space="0" w:color="auto"/>
              <w:bottom w:val="single" w:sz="4" w:space="0" w:color="auto"/>
            </w:tcBorders>
            <w:shd w:val="clear" w:color="auto" w:fill="auto"/>
            <w:noWrap/>
          </w:tcPr>
          <w:p w14:paraId="4AC1D384"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0.92 (0.27-3.08)</w:t>
            </w:r>
          </w:p>
        </w:tc>
        <w:tc>
          <w:tcPr>
            <w:tcW w:w="652" w:type="pct"/>
            <w:tcBorders>
              <w:bottom w:val="single" w:sz="4" w:space="0" w:color="auto"/>
              <w:right w:val="single" w:sz="12" w:space="0" w:color="auto"/>
            </w:tcBorders>
            <w:shd w:val="clear" w:color="auto" w:fill="auto"/>
          </w:tcPr>
          <w:p w14:paraId="08DC5EC0"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0.76 (0.21-2.71)</w:t>
            </w:r>
          </w:p>
        </w:tc>
      </w:tr>
      <w:tr w:rsidR="00D1433E" w:rsidRPr="00126EC5" w14:paraId="5FE9B587" w14:textId="77777777" w:rsidTr="007D7690">
        <w:trPr>
          <w:trHeight w:val="270"/>
        </w:trPr>
        <w:tc>
          <w:tcPr>
            <w:tcW w:w="2062" w:type="pct"/>
            <w:tcBorders>
              <w:left w:val="single" w:sz="12" w:space="0" w:color="auto"/>
              <w:right w:val="single" w:sz="12" w:space="0" w:color="auto"/>
            </w:tcBorders>
            <w:shd w:val="clear" w:color="auto" w:fill="auto"/>
            <w:noWrap/>
          </w:tcPr>
          <w:p w14:paraId="6993C539" w14:textId="77777777" w:rsidR="00D1433E" w:rsidRPr="006B610F" w:rsidRDefault="00D1433E" w:rsidP="00305431">
            <w:pPr>
              <w:spacing w:line="480" w:lineRule="auto"/>
              <w:ind w:left="340"/>
              <w:rPr>
                <w:rFonts w:ascii="Arial" w:hAnsi="Arial" w:cs="Arial"/>
                <w:bCs/>
                <w:sz w:val="18"/>
                <w:szCs w:val="18"/>
              </w:rPr>
            </w:pPr>
            <w:r w:rsidRPr="006B610F">
              <w:rPr>
                <w:rFonts w:ascii="Arial" w:hAnsi="Arial" w:cs="Arial"/>
                <w:bCs/>
                <w:sz w:val="18"/>
                <w:szCs w:val="18"/>
              </w:rPr>
              <w:t>Support</w:t>
            </w:r>
            <w:r>
              <w:rPr>
                <w:rFonts w:ascii="Arial" w:hAnsi="Arial" w:cs="Arial"/>
                <w:bCs/>
                <w:sz w:val="18"/>
                <w:szCs w:val="18"/>
              </w:rPr>
              <w:t>ive</w:t>
            </w:r>
            <w:r w:rsidRPr="006B610F">
              <w:rPr>
                <w:rFonts w:ascii="Arial" w:hAnsi="Arial" w:cs="Arial"/>
                <w:bCs/>
                <w:sz w:val="18"/>
                <w:szCs w:val="18"/>
              </w:rPr>
              <w:t xml:space="preserve"> therapy</w:t>
            </w:r>
          </w:p>
        </w:tc>
        <w:tc>
          <w:tcPr>
            <w:tcW w:w="544" w:type="pct"/>
            <w:tcBorders>
              <w:left w:val="single" w:sz="12" w:space="0" w:color="auto"/>
              <w:right w:val="single" w:sz="12" w:space="0" w:color="auto"/>
            </w:tcBorders>
          </w:tcPr>
          <w:p w14:paraId="6564E300" w14:textId="22B90498" w:rsidR="00D1433E" w:rsidRDefault="009C327B" w:rsidP="00305431">
            <w:pPr>
              <w:spacing w:line="480" w:lineRule="auto"/>
              <w:jc w:val="center"/>
              <w:rPr>
                <w:rFonts w:ascii="Arial" w:hAnsi="Arial" w:cs="Arial"/>
                <w:sz w:val="18"/>
                <w:szCs w:val="18"/>
              </w:rPr>
            </w:pPr>
            <w:r>
              <w:rPr>
                <w:rFonts w:ascii="Arial" w:hAnsi="Arial" w:cs="Arial"/>
                <w:sz w:val="18"/>
                <w:szCs w:val="18"/>
              </w:rPr>
              <w:t>5 (1.8)</w:t>
            </w:r>
          </w:p>
        </w:tc>
        <w:tc>
          <w:tcPr>
            <w:tcW w:w="544" w:type="pct"/>
            <w:tcBorders>
              <w:left w:val="single" w:sz="12" w:space="0" w:color="auto"/>
              <w:right w:val="single" w:sz="12" w:space="0" w:color="auto"/>
            </w:tcBorders>
            <w:shd w:val="clear" w:color="auto" w:fill="auto"/>
            <w:noWrap/>
          </w:tcPr>
          <w:p w14:paraId="65020AF9" w14:textId="266AAC68"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2 (2.7)</w:t>
            </w:r>
          </w:p>
        </w:tc>
        <w:tc>
          <w:tcPr>
            <w:tcW w:w="654" w:type="pct"/>
            <w:tcBorders>
              <w:left w:val="single" w:sz="12" w:space="0" w:color="auto"/>
              <w:right w:val="single" w:sz="12" w:space="0" w:color="auto"/>
            </w:tcBorders>
            <w:shd w:val="clear" w:color="auto" w:fill="auto"/>
            <w:noWrap/>
          </w:tcPr>
          <w:p w14:paraId="1A6BE88C"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3 (1.5)</w:t>
            </w:r>
          </w:p>
        </w:tc>
        <w:tc>
          <w:tcPr>
            <w:tcW w:w="544" w:type="pct"/>
            <w:tcBorders>
              <w:left w:val="single" w:sz="12" w:space="0" w:color="auto"/>
            </w:tcBorders>
            <w:shd w:val="clear" w:color="auto" w:fill="auto"/>
            <w:noWrap/>
          </w:tcPr>
          <w:p w14:paraId="38C50087"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1.83 (0.29-11.6)</w:t>
            </w:r>
          </w:p>
        </w:tc>
        <w:tc>
          <w:tcPr>
            <w:tcW w:w="652" w:type="pct"/>
            <w:tcBorders>
              <w:right w:val="single" w:sz="12" w:space="0" w:color="auto"/>
            </w:tcBorders>
            <w:shd w:val="clear" w:color="auto" w:fill="auto"/>
          </w:tcPr>
          <w:p w14:paraId="78B20153" w14:textId="77777777" w:rsidR="00D1433E" w:rsidRPr="00C61DD7" w:rsidRDefault="00D1433E" w:rsidP="00305431">
            <w:pPr>
              <w:spacing w:line="480" w:lineRule="auto"/>
              <w:jc w:val="center"/>
              <w:rPr>
                <w:rFonts w:ascii="Arial" w:hAnsi="Arial" w:cs="Arial"/>
                <w:sz w:val="18"/>
                <w:szCs w:val="18"/>
              </w:rPr>
            </w:pPr>
            <w:r>
              <w:rPr>
                <w:rFonts w:ascii="Arial" w:hAnsi="Arial" w:cs="Arial"/>
                <w:sz w:val="18"/>
                <w:szCs w:val="18"/>
              </w:rPr>
              <w:t>1.35 (0.20-9.02)</w:t>
            </w:r>
          </w:p>
        </w:tc>
      </w:tr>
      <w:tr w:rsidR="00D1433E" w:rsidRPr="00E6384C" w14:paraId="196897ED"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23E5D6EF" w14:textId="77777777" w:rsidR="00D1433E" w:rsidRPr="00E6384C" w:rsidRDefault="00D1433E" w:rsidP="00305431">
            <w:pPr>
              <w:spacing w:line="480" w:lineRule="auto"/>
              <w:rPr>
                <w:rFonts w:ascii="Arial" w:hAnsi="Arial" w:cs="Arial"/>
                <w:b/>
                <w:sz w:val="18"/>
                <w:szCs w:val="18"/>
              </w:rPr>
            </w:pPr>
            <w:r w:rsidRPr="00E6384C">
              <w:rPr>
                <w:rFonts w:ascii="Arial" w:hAnsi="Arial" w:cs="Arial"/>
                <w:b/>
                <w:sz w:val="18"/>
                <w:szCs w:val="18"/>
              </w:rPr>
              <w:t>Time period of COVID-19 diagnosis</w:t>
            </w:r>
          </w:p>
        </w:tc>
        <w:tc>
          <w:tcPr>
            <w:tcW w:w="544" w:type="pct"/>
            <w:tcBorders>
              <w:left w:val="single" w:sz="12" w:space="0" w:color="auto"/>
              <w:right w:val="single" w:sz="12" w:space="0" w:color="auto"/>
            </w:tcBorders>
            <w:shd w:val="clear" w:color="auto" w:fill="F2F2F2" w:themeFill="background1" w:themeFillShade="F2"/>
          </w:tcPr>
          <w:p w14:paraId="51055E49"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right w:val="single" w:sz="12" w:space="0" w:color="auto"/>
            </w:tcBorders>
            <w:shd w:val="clear" w:color="auto" w:fill="F2F2F2" w:themeFill="background1" w:themeFillShade="F2"/>
            <w:noWrap/>
          </w:tcPr>
          <w:p w14:paraId="43734EF7" w14:textId="6A65734E" w:rsidR="00D1433E" w:rsidRPr="00E6384C" w:rsidRDefault="00D1433E" w:rsidP="00305431">
            <w:pPr>
              <w:spacing w:line="480" w:lineRule="auto"/>
              <w:jc w:val="center"/>
              <w:rPr>
                <w:rFonts w:ascii="Arial" w:hAnsi="Arial" w:cs="Arial"/>
                <w:sz w:val="18"/>
                <w:szCs w:val="18"/>
              </w:rPr>
            </w:pPr>
          </w:p>
        </w:tc>
        <w:tc>
          <w:tcPr>
            <w:tcW w:w="654" w:type="pct"/>
            <w:tcBorders>
              <w:left w:val="single" w:sz="12" w:space="0" w:color="auto"/>
              <w:right w:val="single" w:sz="12" w:space="0" w:color="auto"/>
            </w:tcBorders>
            <w:shd w:val="clear" w:color="auto" w:fill="F2F2F2" w:themeFill="background1" w:themeFillShade="F2"/>
            <w:noWrap/>
          </w:tcPr>
          <w:p w14:paraId="39A91FCA"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tcBorders>
            <w:shd w:val="clear" w:color="auto" w:fill="F2F2F2" w:themeFill="background1" w:themeFillShade="F2"/>
            <w:noWrap/>
          </w:tcPr>
          <w:p w14:paraId="28355BDB" w14:textId="77777777" w:rsidR="00D1433E" w:rsidRPr="00E6384C"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F2F2F2" w:themeFill="background1" w:themeFillShade="F2"/>
          </w:tcPr>
          <w:p w14:paraId="2211A160" w14:textId="77777777" w:rsidR="00D1433E" w:rsidRPr="00E6384C" w:rsidRDefault="00D1433E" w:rsidP="00305431">
            <w:pPr>
              <w:spacing w:line="480" w:lineRule="auto"/>
              <w:jc w:val="center"/>
              <w:rPr>
                <w:rFonts w:ascii="Arial" w:hAnsi="Arial" w:cs="Arial"/>
                <w:sz w:val="18"/>
                <w:szCs w:val="18"/>
              </w:rPr>
            </w:pPr>
          </w:p>
        </w:tc>
      </w:tr>
      <w:tr w:rsidR="00D1433E" w:rsidRPr="00126EC5" w14:paraId="26BF9F38"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5C990D7A" w14:textId="77777777" w:rsidR="00D1433E" w:rsidRPr="00E6384C" w:rsidRDefault="00D1433E" w:rsidP="00305431">
            <w:pPr>
              <w:spacing w:line="480" w:lineRule="auto"/>
              <w:ind w:left="170"/>
              <w:rPr>
                <w:rFonts w:ascii="Arial" w:hAnsi="Arial" w:cs="Arial"/>
                <w:bCs/>
                <w:sz w:val="18"/>
                <w:szCs w:val="18"/>
              </w:rPr>
            </w:pPr>
            <w:r w:rsidRPr="00E6384C">
              <w:rPr>
                <w:rFonts w:ascii="Arial" w:hAnsi="Arial" w:cs="Arial"/>
                <w:bCs/>
                <w:sz w:val="18"/>
                <w:szCs w:val="18"/>
              </w:rPr>
              <w:t>Early cohort (1</w:t>
            </w:r>
            <w:r w:rsidRPr="00E6384C">
              <w:rPr>
                <w:rFonts w:ascii="Arial" w:hAnsi="Arial" w:cs="Arial"/>
                <w:bCs/>
                <w:sz w:val="18"/>
                <w:szCs w:val="18"/>
                <w:vertAlign w:val="superscript"/>
              </w:rPr>
              <w:t>st</w:t>
            </w:r>
            <w:r w:rsidRPr="00E6384C">
              <w:rPr>
                <w:rFonts w:ascii="Arial" w:hAnsi="Arial" w:cs="Arial"/>
                <w:bCs/>
                <w:sz w:val="18"/>
                <w:szCs w:val="18"/>
              </w:rPr>
              <w:t xml:space="preserve"> wave,</w:t>
            </w:r>
            <w:r w:rsidRPr="00E6384C">
              <w:t xml:space="preserve"> </w:t>
            </w:r>
            <w:r w:rsidRPr="00E6384C">
              <w:rPr>
                <w:rFonts w:ascii="Arial" w:hAnsi="Arial" w:cs="Arial"/>
                <w:bCs/>
                <w:sz w:val="18"/>
                <w:szCs w:val="18"/>
              </w:rPr>
              <w:t>March-June 2020)</w:t>
            </w:r>
          </w:p>
        </w:tc>
        <w:tc>
          <w:tcPr>
            <w:tcW w:w="544" w:type="pct"/>
            <w:tcBorders>
              <w:left w:val="single" w:sz="12" w:space="0" w:color="auto"/>
              <w:right w:val="single" w:sz="12" w:space="0" w:color="auto"/>
            </w:tcBorders>
            <w:shd w:val="clear" w:color="auto" w:fill="F2F2F2" w:themeFill="background1" w:themeFillShade="F2"/>
          </w:tcPr>
          <w:p w14:paraId="33A4E513" w14:textId="13BD8597" w:rsidR="00D1433E" w:rsidRDefault="00E01CC9" w:rsidP="00305431">
            <w:pPr>
              <w:spacing w:line="480" w:lineRule="auto"/>
              <w:jc w:val="center"/>
              <w:rPr>
                <w:rFonts w:ascii="Arial" w:hAnsi="Arial" w:cs="Arial"/>
                <w:sz w:val="18"/>
                <w:szCs w:val="18"/>
              </w:rPr>
            </w:pPr>
            <w:r>
              <w:rPr>
                <w:rFonts w:ascii="Arial" w:hAnsi="Arial" w:cs="Arial"/>
                <w:sz w:val="18"/>
                <w:szCs w:val="18"/>
              </w:rPr>
              <w:t>209 (75.2)</w:t>
            </w:r>
          </w:p>
        </w:tc>
        <w:tc>
          <w:tcPr>
            <w:tcW w:w="544" w:type="pct"/>
            <w:tcBorders>
              <w:left w:val="single" w:sz="12" w:space="0" w:color="auto"/>
              <w:right w:val="single" w:sz="12" w:space="0" w:color="auto"/>
            </w:tcBorders>
            <w:shd w:val="clear" w:color="auto" w:fill="F2F2F2" w:themeFill="background1" w:themeFillShade="F2"/>
            <w:noWrap/>
          </w:tcPr>
          <w:p w14:paraId="76A6EBDE" w14:textId="55FF0663"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63 (82.9)</w:t>
            </w:r>
          </w:p>
        </w:tc>
        <w:tc>
          <w:tcPr>
            <w:tcW w:w="654" w:type="pct"/>
            <w:tcBorders>
              <w:left w:val="single" w:sz="12" w:space="0" w:color="auto"/>
              <w:right w:val="single" w:sz="12" w:space="0" w:color="auto"/>
            </w:tcBorders>
            <w:shd w:val="clear" w:color="auto" w:fill="F2F2F2" w:themeFill="background1" w:themeFillShade="F2"/>
            <w:noWrap/>
          </w:tcPr>
          <w:p w14:paraId="7CB388B9"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146 (72.3)</w:t>
            </w:r>
          </w:p>
        </w:tc>
        <w:tc>
          <w:tcPr>
            <w:tcW w:w="544" w:type="pct"/>
            <w:tcBorders>
              <w:left w:val="single" w:sz="12" w:space="0" w:color="auto"/>
            </w:tcBorders>
            <w:shd w:val="clear" w:color="auto" w:fill="F2F2F2" w:themeFill="background1" w:themeFillShade="F2"/>
            <w:noWrap/>
          </w:tcPr>
          <w:p w14:paraId="0E9122C3" w14:textId="77777777" w:rsidR="00D1433E" w:rsidRPr="006B610F"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c>
          <w:tcPr>
            <w:tcW w:w="652" w:type="pct"/>
            <w:tcBorders>
              <w:right w:val="single" w:sz="12" w:space="0" w:color="auto"/>
            </w:tcBorders>
            <w:shd w:val="clear" w:color="auto" w:fill="F2F2F2" w:themeFill="background1" w:themeFillShade="F2"/>
          </w:tcPr>
          <w:p w14:paraId="70EF4890" w14:textId="77777777" w:rsidR="00D1433E" w:rsidRPr="006B610F" w:rsidRDefault="00D1433E" w:rsidP="00305431">
            <w:pPr>
              <w:spacing w:line="480" w:lineRule="auto"/>
              <w:jc w:val="center"/>
              <w:rPr>
                <w:rFonts w:ascii="Arial" w:hAnsi="Arial" w:cs="Arial"/>
                <w:sz w:val="18"/>
                <w:szCs w:val="18"/>
              </w:rPr>
            </w:pPr>
            <w:r w:rsidRPr="007F6001">
              <w:rPr>
                <w:rFonts w:ascii="Arial" w:hAnsi="Arial" w:cs="Arial"/>
                <w:sz w:val="18"/>
                <w:szCs w:val="18"/>
              </w:rPr>
              <w:t>reference</w:t>
            </w:r>
          </w:p>
        </w:tc>
      </w:tr>
      <w:tr w:rsidR="00D1433E" w:rsidRPr="00126EC5" w14:paraId="619A34D1"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204BF832" w14:textId="77777777" w:rsidR="00D1433E" w:rsidRPr="00E6384C" w:rsidRDefault="00D1433E" w:rsidP="00305431">
            <w:pPr>
              <w:spacing w:line="480" w:lineRule="auto"/>
              <w:ind w:left="170"/>
              <w:rPr>
                <w:rFonts w:ascii="Arial" w:hAnsi="Arial" w:cs="Arial"/>
                <w:bCs/>
                <w:sz w:val="18"/>
                <w:szCs w:val="18"/>
              </w:rPr>
            </w:pPr>
            <w:r w:rsidRPr="00E6384C">
              <w:rPr>
                <w:rFonts w:ascii="Arial" w:hAnsi="Arial" w:cs="Arial"/>
                <w:bCs/>
                <w:sz w:val="18"/>
                <w:szCs w:val="18"/>
              </w:rPr>
              <w:t>Later cohort (2</w:t>
            </w:r>
            <w:r w:rsidRPr="00E6384C">
              <w:rPr>
                <w:rFonts w:ascii="Arial" w:hAnsi="Arial" w:cs="Arial"/>
                <w:bCs/>
                <w:sz w:val="18"/>
                <w:szCs w:val="18"/>
                <w:vertAlign w:val="superscript"/>
              </w:rPr>
              <w:t>nd</w:t>
            </w:r>
            <w:r w:rsidRPr="00E6384C">
              <w:rPr>
                <w:rFonts w:ascii="Arial" w:hAnsi="Arial" w:cs="Arial"/>
                <w:bCs/>
                <w:sz w:val="18"/>
                <w:szCs w:val="18"/>
              </w:rPr>
              <w:t>/3</w:t>
            </w:r>
            <w:r w:rsidRPr="00E6384C">
              <w:rPr>
                <w:rFonts w:ascii="Arial" w:hAnsi="Arial" w:cs="Arial"/>
                <w:bCs/>
                <w:sz w:val="18"/>
                <w:szCs w:val="18"/>
                <w:vertAlign w:val="superscript"/>
              </w:rPr>
              <w:t>rd</w:t>
            </w:r>
            <w:r w:rsidRPr="00E6384C">
              <w:rPr>
                <w:rFonts w:ascii="Arial" w:hAnsi="Arial" w:cs="Arial"/>
                <w:bCs/>
                <w:sz w:val="18"/>
                <w:szCs w:val="18"/>
              </w:rPr>
              <w:t xml:space="preserve"> wave, July 2020-February 2021)</w:t>
            </w:r>
          </w:p>
        </w:tc>
        <w:tc>
          <w:tcPr>
            <w:tcW w:w="544" w:type="pct"/>
            <w:tcBorders>
              <w:left w:val="single" w:sz="12" w:space="0" w:color="auto"/>
              <w:right w:val="single" w:sz="12" w:space="0" w:color="auto"/>
            </w:tcBorders>
            <w:shd w:val="clear" w:color="auto" w:fill="F2F2F2" w:themeFill="background1" w:themeFillShade="F2"/>
          </w:tcPr>
          <w:p w14:paraId="6567E902" w14:textId="68BAA554" w:rsidR="00D1433E" w:rsidRDefault="00E01CC9" w:rsidP="00305431">
            <w:pPr>
              <w:spacing w:line="480" w:lineRule="auto"/>
              <w:jc w:val="center"/>
              <w:rPr>
                <w:rFonts w:ascii="Arial" w:hAnsi="Arial" w:cs="Arial"/>
                <w:sz w:val="18"/>
                <w:szCs w:val="18"/>
              </w:rPr>
            </w:pPr>
            <w:r>
              <w:rPr>
                <w:rFonts w:ascii="Arial" w:hAnsi="Arial" w:cs="Arial"/>
                <w:sz w:val="18"/>
                <w:szCs w:val="18"/>
              </w:rPr>
              <w:t>69 (24.8)</w:t>
            </w:r>
          </w:p>
        </w:tc>
        <w:tc>
          <w:tcPr>
            <w:tcW w:w="544" w:type="pct"/>
            <w:tcBorders>
              <w:left w:val="single" w:sz="12" w:space="0" w:color="auto"/>
              <w:right w:val="single" w:sz="12" w:space="0" w:color="auto"/>
            </w:tcBorders>
            <w:shd w:val="clear" w:color="auto" w:fill="F2F2F2" w:themeFill="background1" w:themeFillShade="F2"/>
            <w:noWrap/>
          </w:tcPr>
          <w:p w14:paraId="1D7D4945" w14:textId="57F4CCF6"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13 (17.1)</w:t>
            </w:r>
          </w:p>
        </w:tc>
        <w:tc>
          <w:tcPr>
            <w:tcW w:w="654" w:type="pct"/>
            <w:tcBorders>
              <w:left w:val="single" w:sz="12" w:space="0" w:color="auto"/>
              <w:right w:val="single" w:sz="12" w:space="0" w:color="auto"/>
            </w:tcBorders>
            <w:shd w:val="clear" w:color="auto" w:fill="F2F2F2" w:themeFill="background1" w:themeFillShade="F2"/>
            <w:noWrap/>
          </w:tcPr>
          <w:p w14:paraId="6A708AE5"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56 (27.7)</w:t>
            </w:r>
          </w:p>
        </w:tc>
        <w:tc>
          <w:tcPr>
            <w:tcW w:w="544" w:type="pct"/>
            <w:tcBorders>
              <w:left w:val="single" w:sz="12" w:space="0" w:color="auto"/>
            </w:tcBorders>
            <w:shd w:val="clear" w:color="auto" w:fill="F2F2F2" w:themeFill="background1" w:themeFillShade="F2"/>
            <w:noWrap/>
          </w:tcPr>
          <w:p w14:paraId="7A8D612F"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0.54 (0.28-1.05)</w:t>
            </w:r>
          </w:p>
        </w:tc>
        <w:tc>
          <w:tcPr>
            <w:tcW w:w="652" w:type="pct"/>
            <w:tcBorders>
              <w:right w:val="single" w:sz="12" w:space="0" w:color="auto"/>
            </w:tcBorders>
            <w:shd w:val="clear" w:color="auto" w:fill="F2F2F2" w:themeFill="background1" w:themeFillShade="F2"/>
          </w:tcPr>
          <w:p w14:paraId="1CD63ACB"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0.60 (0.30-1.20)</w:t>
            </w:r>
          </w:p>
        </w:tc>
      </w:tr>
      <w:tr w:rsidR="00D1433E" w:rsidRPr="00E6384C" w14:paraId="11AD7E6F" w14:textId="77777777" w:rsidTr="007D7690">
        <w:trPr>
          <w:trHeight w:val="270"/>
        </w:trPr>
        <w:tc>
          <w:tcPr>
            <w:tcW w:w="2062" w:type="pct"/>
            <w:tcBorders>
              <w:left w:val="single" w:sz="12" w:space="0" w:color="auto"/>
              <w:right w:val="single" w:sz="12" w:space="0" w:color="auto"/>
            </w:tcBorders>
            <w:shd w:val="clear" w:color="auto" w:fill="auto"/>
            <w:noWrap/>
          </w:tcPr>
          <w:p w14:paraId="73E9232B" w14:textId="77777777" w:rsidR="00D1433E" w:rsidRPr="00E6384C" w:rsidRDefault="00D1433E" w:rsidP="00305431">
            <w:pPr>
              <w:spacing w:line="480" w:lineRule="auto"/>
              <w:rPr>
                <w:rFonts w:ascii="Arial" w:hAnsi="Arial" w:cs="Arial"/>
                <w:bCs/>
                <w:sz w:val="18"/>
                <w:szCs w:val="18"/>
              </w:rPr>
            </w:pPr>
            <w:r w:rsidRPr="00E6384C">
              <w:rPr>
                <w:rFonts w:ascii="Arial" w:hAnsi="Arial" w:cs="Arial"/>
                <w:b/>
                <w:sz w:val="18"/>
                <w:szCs w:val="18"/>
              </w:rPr>
              <w:t>Care setting of COVID-19 treatment</w:t>
            </w:r>
          </w:p>
        </w:tc>
        <w:tc>
          <w:tcPr>
            <w:tcW w:w="544" w:type="pct"/>
            <w:tcBorders>
              <w:left w:val="single" w:sz="12" w:space="0" w:color="auto"/>
              <w:right w:val="single" w:sz="12" w:space="0" w:color="auto"/>
            </w:tcBorders>
          </w:tcPr>
          <w:p w14:paraId="12DCE0AC"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right w:val="single" w:sz="12" w:space="0" w:color="auto"/>
            </w:tcBorders>
            <w:shd w:val="clear" w:color="auto" w:fill="auto"/>
            <w:noWrap/>
          </w:tcPr>
          <w:p w14:paraId="51F72261" w14:textId="5E62E44A" w:rsidR="00D1433E" w:rsidRPr="00E6384C" w:rsidRDefault="00D1433E" w:rsidP="00305431">
            <w:pPr>
              <w:spacing w:line="480" w:lineRule="auto"/>
              <w:jc w:val="center"/>
              <w:rPr>
                <w:rFonts w:ascii="Arial" w:hAnsi="Arial" w:cs="Arial"/>
                <w:sz w:val="18"/>
                <w:szCs w:val="18"/>
              </w:rPr>
            </w:pPr>
          </w:p>
        </w:tc>
        <w:tc>
          <w:tcPr>
            <w:tcW w:w="654" w:type="pct"/>
            <w:tcBorders>
              <w:left w:val="single" w:sz="12" w:space="0" w:color="auto"/>
              <w:right w:val="single" w:sz="12" w:space="0" w:color="auto"/>
            </w:tcBorders>
            <w:shd w:val="clear" w:color="auto" w:fill="auto"/>
            <w:noWrap/>
          </w:tcPr>
          <w:p w14:paraId="10EEC386"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tcBorders>
            <w:shd w:val="clear" w:color="auto" w:fill="auto"/>
            <w:noWrap/>
          </w:tcPr>
          <w:p w14:paraId="32CFAED1" w14:textId="77777777" w:rsidR="00D1433E" w:rsidRPr="00E6384C"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auto"/>
          </w:tcPr>
          <w:p w14:paraId="6472582C" w14:textId="77777777" w:rsidR="00D1433E" w:rsidRPr="00E6384C" w:rsidRDefault="00D1433E" w:rsidP="00305431">
            <w:pPr>
              <w:spacing w:line="480" w:lineRule="auto"/>
              <w:jc w:val="center"/>
              <w:rPr>
                <w:rFonts w:ascii="Arial" w:hAnsi="Arial" w:cs="Arial"/>
                <w:sz w:val="18"/>
                <w:szCs w:val="18"/>
              </w:rPr>
            </w:pPr>
          </w:p>
        </w:tc>
      </w:tr>
      <w:tr w:rsidR="00D1433E" w:rsidRPr="00126EC5" w14:paraId="21A73854" w14:textId="77777777" w:rsidTr="007D7690">
        <w:trPr>
          <w:trHeight w:val="270"/>
        </w:trPr>
        <w:tc>
          <w:tcPr>
            <w:tcW w:w="2062" w:type="pct"/>
            <w:tcBorders>
              <w:left w:val="single" w:sz="12" w:space="0" w:color="auto"/>
              <w:right w:val="single" w:sz="12" w:space="0" w:color="auto"/>
            </w:tcBorders>
            <w:shd w:val="clear" w:color="auto" w:fill="auto"/>
            <w:noWrap/>
          </w:tcPr>
          <w:p w14:paraId="47D811C2" w14:textId="77777777" w:rsidR="00D1433E" w:rsidRPr="006B610F" w:rsidRDefault="00D1433E" w:rsidP="00305431">
            <w:pPr>
              <w:spacing w:line="480" w:lineRule="auto"/>
              <w:ind w:left="170"/>
              <w:rPr>
                <w:rFonts w:ascii="Arial" w:hAnsi="Arial" w:cs="Arial"/>
                <w:bCs/>
                <w:sz w:val="18"/>
                <w:szCs w:val="18"/>
              </w:rPr>
            </w:pPr>
            <w:r w:rsidRPr="00F83B5D">
              <w:rPr>
                <w:rFonts w:ascii="Arial" w:hAnsi="Arial" w:cs="Arial"/>
                <w:bCs/>
                <w:sz w:val="18"/>
                <w:szCs w:val="18"/>
              </w:rPr>
              <w:t>Outpatient</w:t>
            </w:r>
          </w:p>
        </w:tc>
        <w:tc>
          <w:tcPr>
            <w:tcW w:w="544" w:type="pct"/>
            <w:tcBorders>
              <w:left w:val="single" w:sz="12" w:space="0" w:color="auto"/>
              <w:right w:val="single" w:sz="12" w:space="0" w:color="auto"/>
            </w:tcBorders>
          </w:tcPr>
          <w:p w14:paraId="3206E059" w14:textId="0927FC9D" w:rsidR="00D1433E" w:rsidRDefault="00E01CC9" w:rsidP="00305431">
            <w:pPr>
              <w:spacing w:line="480" w:lineRule="auto"/>
              <w:jc w:val="center"/>
              <w:rPr>
                <w:rFonts w:ascii="Arial" w:hAnsi="Arial" w:cs="Arial"/>
                <w:sz w:val="18"/>
                <w:szCs w:val="18"/>
              </w:rPr>
            </w:pPr>
            <w:r>
              <w:rPr>
                <w:rFonts w:ascii="Arial" w:hAnsi="Arial" w:cs="Arial"/>
                <w:sz w:val="18"/>
                <w:szCs w:val="18"/>
              </w:rPr>
              <w:t>72 (25.9)</w:t>
            </w:r>
          </w:p>
        </w:tc>
        <w:tc>
          <w:tcPr>
            <w:tcW w:w="544" w:type="pct"/>
            <w:tcBorders>
              <w:left w:val="single" w:sz="12" w:space="0" w:color="auto"/>
              <w:right w:val="single" w:sz="12" w:space="0" w:color="auto"/>
            </w:tcBorders>
            <w:shd w:val="clear" w:color="auto" w:fill="auto"/>
            <w:noWrap/>
          </w:tcPr>
          <w:p w14:paraId="472E2A79" w14:textId="3EA3EEA4"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11 (14.5)</w:t>
            </w:r>
          </w:p>
        </w:tc>
        <w:tc>
          <w:tcPr>
            <w:tcW w:w="654" w:type="pct"/>
            <w:tcBorders>
              <w:left w:val="single" w:sz="12" w:space="0" w:color="auto"/>
              <w:right w:val="single" w:sz="12" w:space="0" w:color="auto"/>
            </w:tcBorders>
            <w:shd w:val="clear" w:color="auto" w:fill="auto"/>
            <w:noWrap/>
          </w:tcPr>
          <w:p w14:paraId="51204C7B"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61 (30.2)</w:t>
            </w:r>
          </w:p>
        </w:tc>
        <w:tc>
          <w:tcPr>
            <w:tcW w:w="544" w:type="pct"/>
            <w:tcBorders>
              <w:left w:val="single" w:sz="12" w:space="0" w:color="auto"/>
            </w:tcBorders>
            <w:shd w:val="clear" w:color="auto" w:fill="auto"/>
            <w:noWrap/>
          </w:tcPr>
          <w:p w14:paraId="5F22F36F" w14:textId="77777777" w:rsidR="00D1433E" w:rsidRPr="006B610F" w:rsidRDefault="00D1433E" w:rsidP="00305431">
            <w:pPr>
              <w:spacing w:line="480" w:lineRule="auto"/>
              <w:jc w:val="center"/>
              <w:rPr>
                <w:rFonts w:ascii="Arial" w:hAnsi="Arial" w:cs="Arial"/>
                <w:sz w:val="18"/>
                <w:szCs w:val="18"/>
              </w:rPr>
            </w:pPr>
            <w:r w:rsidRPr="00F83B5D">
              <w:rPr>
                <w:rFonts w:ascii="Arial" w:hAnsi="Arial" w:cs="Arial"/>
                <w:sz w:val="18"/>
                <w:szCs w:val="18"/>
              </w:rPr>
              <w:t>reference</w:t>
            </w:r>
          </w:p>
        </w:tc>
        <w:tc>
          <w:tcPr>
            <w:tcW w:w="652" w:type="pct"/>
            <w:tcBorders>
              <w:right w:val="single" w:sz="12" w:space="0" w:color="auto"/>
            </w:tcBorders>
            <w:shd w:val="clear" w:color="auto" w:fill="auto"/>
          </w:tcPr>
          <w:p w14:paraId="5AE1C09D" w14:textId="77777777" w:rsidR="00D1433E" w:rsidRPr="006B610F" w:rsidRDefault="00D1433E" w:rsidP="00305431">
            <w:pPr>
              <w:spacing w:line="480" w:lineRule="auto"/>
              <w:jc w:val="center"/>
              <w:rPr>
                <w:rFonts w:ascii="Arial" w:hAnsi="Arial" w:cs="Arial"/>
                <w:sz w:val="18"/>
                <w:szCs w:val="18"/>
              </w:rPr>
            </w:pPr>
            <w:r w:rsidRPr="00F83B5D">
              <w:rPr>
                <w:rFonts w:ascii="Arial" w:hAnsi="Arial" w:cs="Arial"/>
                <w:sz w:val="18"/>
                <w:szCs w:val="18"/>
              </w:rPr>
              <w:t>reference</w:t>
            </w:r>
          </w:p>
        </w:tc>
      </w:tr>
      <w:tr w:rsidR="00D1433E" w:rsidRPr="00126EC5" w14:paraId="509A2E8A" w14:textId="77777777" w:rsidTr="007D7690">
        <w:trPr>
          <w:trHeight w:val="270"/>
        </w:trPr>
        <w:tc>
          <w:tcPr>
            <w:tcW w:w="2062" w:type="pct"/>
            <w:tcBorders>
              <w:left w:val="single" w:sz="12" w:space="0" w:color="auto"/>
              <w:right w:val="single" w:sz="12" w:space="0" w:color="auto"/>
            </w:tcBorders>
            <w:shd w:val="clear" w:color="auto" w:fill="auto"/>
            <w:noWrap/>
          </w:tcPr>
          <w:p w14:paraId="2728BA92" w14:textId="77777777" w:rsidR="00D1433E" w:rsidRPr="006B610F" w:rsidRDefault="00D1433E" w:rsidP="00305431">
            <w:pPr>
              <w:spacing w:line="480" w:lineRule="auto"/>
              <w:ind w:left="170"/>
              <w:rPr>
                <w:rFonts w:ascii="Arial" w:hAnsi="Arial" w:cs="Arial"/>
                <w:bCs/>
                <w:sz w:val="18"/>
                <w:szCs w:val="18"/>
              </w:rPr>
            </w:pPr>
            <w:r w:rsidRPr="00F83B5D">
              <w:rPr>
                <w:rFonts w:ascii="Arial" w:hAnsi="Arial" w:cs="Arial"/>
                <w:bCs/>
                <w:sz w:val="18"/>
                <w:szCs w:val="18"/>
              </w:rPr>
              <w:t>Inpatient</w:t>
            </w:r>
          </w:p>
        </w:tc>
        <w:tc>
          <w:tcPr>
            <w:tcW w:w="544" w:type="pct"/>
            <w:tcBorders>
              <w:left w:val="single" w:sz="12" w:space="0" w:color="auto"/>
              <w:right w:val="single" w:sz="12" w:space="0" w:color="auto"/>
            </w:tcBorders>
          </w:tcPr>
          <w:p w14:paraId="4DB1255E" w14:textId="5E12D68B" w:rsidR="00D1433E" w:rsidRDefault="00E01CC9" w:rsidP="00305431">
            <w:pPr>
              <w:spacing w:line="480" w:lineRule="auto"/>
              <w:jc w:val="center"/>
              <w:rPr>
                <w:rFonts w:ascii="Arial" w:hAnsi="Arial" w:cs="Arial"/>
                <w:sz w:val="18"/>
                <w:szCs w:val="18"/>
              </w:rPr>
            </w:pPr>
            <w:r>
              <w:rPr>
                <w:rFonts w:ascii="Arial" w:hAnsi="Arial" w:cs="Arial"/>
                <w:sz w:val="18"/>
                <w:szCs w:val="18"/>
              </w:rPr>
              <w:t>206 (74.1)</w:t>
            </w:r>
          </w:p>
        </w:tc>
        <w:tc>
          <w:tcPr>
            <w:tcW w:w="544" w:type="pct"/>
            <w:tcBorders>
              <w:left w:val="single" w:sz="12" w:space="0" w:color="auto"/>
              <w:right w:val="single" w:sz="12" w:space="0" w:color="auto"/>
            </w:tcBorders>
            <w:shd w:val="clear" w:color="auto" w:fill="auto"/>
            <w:noWrap/>
          </w:tcPr>
          <w:p w14:paraId="608A3486" w14:textId="4CD976D8"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65 (85.5)</w:t>
            </w:r>
          </w:p>
        </w:tc>
        <w:tc>
          <w:tcPr>
            <w:tcW w:w="654" w:type="pct"/>
            <w:tcBorders>
              <w:left w:val="single" w:sz="12" w:space="0" w:color="auto"/>
              <w:right w:val="single" w:sz="12" w:space="0" w:color="auto"/>
            </w:tcBorders>
            <w:shd w:val="clear" w:color="auto" w:fill="auto"/>
            <w:noWrap/>
          </w:tcPr>
          <w:p w14:paraId="310DEF71"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141 (69.8)</w:t>
            </w:r>
          </w:p>
        </w:tc>
        <w:tc>
          <w:tcPr>
            <w:tcW w:w="544" w:type="pct"/>
            <w:tcBorders>
              <w:left w:val="single" w:sz="12" w:space="0" w:color="auto"/>
            </w:tcBorders>
            <w:shd w:val="clear" w:color="auto" w:fill="auto"/>
            <w:noWrap/>
          </w:tcPr>
          <w:p w14:paraId="7EA79811"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2.56 (1.26-5.18)</w:t>
            </w:r>
          </w:p>
        </w:tc>
        <w:tc>
          <w:tcPr>
            <w:tcW w:w="652" w:type="pct"/>
            <w:tcBorders>
              <w:right w:val="single" w:sz="12" w:space="0" w:color="auto"/>
            </w:tcBorders>
            <w:shd w:val="clear" w:color="auto" w:fill="auto"/>
          </w:tcPr>
          <w:p w14:paraId="7E81B218"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2.37 (1.15-4.90)</w:t>
            </w:r>
          </w:p>
        </w:tc>
      </w:tr>
      <w:tr w:rsidR="00D1433E" w:rsidRPr="00126EC5" w14:paraId="38396A43" w14:textId="77777777" w:rsidTr="007D7690">
        <w:trPr>
          <w:trHeight w:val="270"/>
        </w:trPr>
        <w:tc>
          <w:tcPr>
            <w:tcW w:w="2062" w:type="pct"/>
            <w:tcBorders>
              <w:left w:val="single" w:sz="12" w:space="0" w:color="auto"/>
              <w:right w:val="single" w:sz="12" w:space="0" w:color="auto"/>
            </w:tcBorders>
            <w:shd w:val="clear" w:color="auto" w:fill="auto"/>
            <w:noWrap/>
          </w:tcPr>
          <w:p w14:paraId="45F84CA8" w14:textId="77777777" w:rsidR="00D1433E" w:rsidRPr="006B610F" w:rsidRDefault="00D1433E" w:rsidP="00305431">
            <w:pPr>
              <w:spacing w:line="480" w:lineRule="auto"/>
              <w:ind w:left="340"/>
              <w:rPr>
                <w:rFonts w:ascii="Arial" w:hAnsi="Arial" w:cs="Arial"/>
                <w:bCs/>
                <w:sz w:val="18"/>
                <w:szCs w:val="18"/>
              </w:rPr>
            </w:pPr>
            <w:r w:rsidRPr="00F83B5D">
              <w:rPr>
                <w:rFonts w:ascii="Arial" w:hAnsi="Arial" w:cs="Arial"/>
                <w:bCs/>
                <w:sz w:val="18"/>
                <w:szCs w:val="18"/>
              </w:rPr>
              <w:t xml:space="preserve">Intensive </w:t>
            </w:r>
            <w:r>
              <w:rPr>
                <w:rFonts w:ascii="Arial" w:hAnsi="Arial" w:cs="Arial"/>
                <w:bCs/>
                <w:sz w:val="18"/>
                <w:szCs w:val="18"/>
              </w:rPr>
              <w:t>c</w:t>
            </w:r>
            <w:r w:rsidRPr="00F83B5D">
              <w:rPr>
                <w:rFonts w:ascii="Arial" w:hAnsi="Arial" w:cs="Arial"/>
                <w:bCs/>
                <w:sz w:val="18"/>
                <w:szCs w:val="18"/>
              </w:rPr>
              <w:t xml:space="preserve">are </w:t>
            </w:r>
            <w:r>
              <w:rPr>
                <w:rFonts w:ascii="Arial" w:hAnsi="Arial" w:cs="Arial"/>
                <w:bCs/>
                <w:sz w:val="18"/>
                <w:szCs w:val="18"/>
              </w:rPr>
              <w:t>u</w:t>
            </w:r>
            <w:r w:rsidRPr="00F83B5D">
              <w:rPr>
                <w:rFonts w:ascii="Arial" w:hAnsi="Arial" w:cs="Arial"/>
                <w:bCs/>
                <w:sz w:val="18"/>
                <w:szCs w:val="18"/>
              </w:rPr>
              <w:t>nit</w:t>
            </w:r>
          </w:p>
        </w:tc>
        <w:tc>
          <w:tcPr>
            <w:tcW w:w="544" w:type="pct"/>
            <w:tcBorders>
              <w:left w:val="single" w:sz="12" w:space="0" w:color="auto"/>
              <w:right w:val="single" w:sz="12" w:space="0" w:color="auto"/>
            </w:tcBorders>
          </w:tcPr>
          <w:p w14:paraId="589187EC" w14:textId="78AFAE16" w:rsidR="00D1433E" w:rsidRDefault="008F7D99" w:rsidP="00305431">
            <w:pPr>
              <w:spacing w:line="480" w:lineRule="auto"/>
              <w:jc w:val="center"/>
              <w:rPr>
                <w:rFonts w:ascii="Arial" w:hAnsi="Arial" w:cs="Arial"/>
                <w:sz w:val="18"/>
                <w:szCs w:val="18"/>
              </w:rPr>
            </w:pPr>
            <w:r>
              <w:rPr>
                <w:rFonts w:ascii="Arial" w:hAnsi="Arial" w:cs="Arial"/>
                <w:sz w:val="18"/>
                <w:szCs w:val="18"/>
              </w:rPr>
              <w:t>44</w:t>
            </w:r>
            <w:r w:rsidR="00EB6CE7">
              <w:rPr>
                <w:rFonts w:ascii="Arial" w:hAnsi="Arial" w:cs="Arial"/>
                <w:sz w:val="18"/>
                <w:szCs w:val="18"/>
              </w:rPr>
              <w:t>/206</w:t>
            </w:r>
            <w:r>
              <w:rPr>
                <w:rFonts w:ascii="Arial" w:hAnsi="Arial" w:cs="Arial"/>
                <w:sz w:val="18"/>
                <w:szCs w:val="18"/>
              </w:rPr>
              <w:t xml:space="preserve"> (21.4)</w:t>
            </w:r>
          </w:p>
        </w:tc>
        <w:tc>
          <w:tcPr>
            <w:tcW w:w="544" w:type="pct"/>
            <w:tcBorders>
              <w:left w:val="single" w:sz="12" w:space="0" w:color="auto"/>
              <w:right w:val="single" w:sz="12" w:space="0" w:color="auto"/>
            </w:tcBorders>
            <w:shd w:val="clear" w:color="auto" w:fill="auto"/>
            <w:noWrap/>
          </w:tcPr>
          <w:p w14:paraId="61A1B1C7" w14:textId="25E98909"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17</w:t>
            </w:r>
            <w:r w:rsidR="00EB6CE7">
              <w:rPr>
                <w:rFonts w:ascii="Arial" w:hAnsi="Arial" w:cs="Arial"/>
                <w:sz w:val="18"/>
                <w:szCs w:val="18"/>
              </w:rPr>
              <w:t>/65</w:t>
            </w:r>
            <w:r>
              <w:rPr>
                <w:rFonts w:ascii="Arial" w:hAnsi="Arial" w:cs="Arial"/>
                <w:sz w:val="18"/>
                <w:szCs w:val="18"/>
              </w:rPr>
              <w:t xml:space="preserve"> (26.2)</w:t>
            </w:r>
          </w:p>
        </w:tc>
        <w:tc>
          <w:tcPr>
            <w:tcW w:w="654" w:type="pct"/>
            <w:tcBorders>
              <w:left w:val="single" w:sz="12" w:space="0" w:color="auto"/>
              <w:right w:val="single" w:sz="12" w:space="0" w:color="auto"/>
            </w:tcBorders>
            <w:shd w:val="clear" w:color="auto" w:fill="auto"/>
            <w:noWrap/>
          </w:tcPr>
          <w:p w14:paraId="132E1CF3" w14:textId="4EB3A1FC"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27</w:t>
            </w:r>
            <w:r w:rsidR="00EB6CE7">
              <w:rPr>
                <w:rFonts w:ascii="Arial" w:hAnsi="Arial" w:cs="Arial"/>
                <w:sz w:val="18"/>
                <w:szCs w:val="18"/>
              </w:rPr>
              <w:t>/141</w:t>
            </w:r>
            <w:r>
              <w:rPr>
                <w:rFonts w:ascii="Arial" w:hAnsi="Arial" w:cs="Arial"/>
                <w:sz w:val="18"/>
                <w:szCs w:val="18"/>
              </w:rPr>
              <w:t xml:space="preserve"> (19.</w:t>
            </w:r>
            <w:r w:rsidR="00EB6CE7">
              <w:rPr>
                <w:rFonts w:ascii="Arial" w:hAnsi="Arial" w:cs="Arial"/>
                <w:sz w:val="18"/>
                <w:szCs w:val="18"/>
              </w:rPr>
              <w:t>1</w:t>
            </w:r>
            <w:r>
              <w:rPr>
                <w:rFonts w:ascii="Arial" w:hAnsi="Arial" w:cs="Arial"/>
                <w:sz w:val="18"/>
                <w:szCs w:val="18"/>
              </w:rPr>
              <w:t>)</w:t>
            </w:r>
          </w:p>
        </w:tc>
        <w:tc>
          <w:tcPr>
            <w:tcW w:w="544" w:type="pct"/>
            <w:tcBorders>
              <w:left w:val="single" w:sz="12" w:space="0" w:color="auto"/>
            </w:tcBorders>
            <w:shd w:val="clear" w:color="auto" w:fill="auto"/>
            <w:noWrap/>
          </w:tcPr>
          <w:p w14:paraId="6B196134"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1.50 (0.75-2.99)</w:t>
            </w:r>
          </w:p>
        </w:tc>
        <w:tc>
          <w:tcPr>
            <w:tcW w:w="652" w:type="pct"/>
            <w:tcBorders>
              <w:right w:val="single" w:sz="12" w:space="0" w:color="auto"/>
            </w:tcBorders>
            <w:shd w:val="clear" w:color="auto" w:fill="auto"/>
          </w:tcPr>
          <w:p w14:paraId="47B2FA4E"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1.59 (0.75-3.31)</w:t>
            </w:r>
          </w:p>
        </w:tc>
      </w:tr>
      <w:tr w:rsidR="00D1433E" w:rsidRPr="00126EC5" w14:paraId="66EFB5AD"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0DAE63B6" w14:textId="77777777" w:rsidR="00D1433E" w:rsidRPr="00F83B5D" w:rsidRDefault="00D1433E" w:rsidP="00305431">
            <w:pPr>
              <w:spacing w:line="480" w:lineRule="auto"/>
              <w:rPr>
                <w:rFonts w:ascii="Arial" w:hAnsi="Arial" w:cs="Arial"/>
                <w:b/>
                <w:sz w:val="18"/>
                <w:szCs w:val="18"/>
              </w:rPr>
            </w:pPr>
            <w:r w:rsidRPr="00F83B5D">
              <w:rPr>
                <w:rFonts w:ascii="Arial" w:hAnsi="Arial" w:cs="Arial"/>
                <w:b/>
                <w:sz w:val="18"/>
                <w:szCs w:val="18"/>
              </w:rPr>
              <w:t>Pharmacologic therapies for COVID-19</w:t>
            </w:r>
          </w:p>
        </w:tc>
        <w:tc>
          <w:tcPr>
            <w:tcW w:w="544" w:type="pct"/>
            <w:tcBorders>
              <w:left w:val="single" w:sz="12" w:space="0" w:color="auto"/>
              <w:right w:val="single" w:sz="12" w:space="0" w:color="auto"/>
            </w:tcBorders>
            <w:shd w:val="clear" w:color="auto" w:fill="F2F2F2" w:themeFill="background1" w:themeFillShade="F2"/>
          </w:tcPr>
          <w:p w14:paraId="5B8A675C" w14:textId="77777777" w:rsidR="00D1433E" w:rsidRPr="006B610F" w:rsidRDefault="00D1433E" w:rsidP="00305431">
            <w:pPr>
              <w:spacing w:line="480" w:lineRule="auto"/>
              <w:jc w:val="center"/>
              <w:rPr>
                <w:rFonts w:ascii="Arial" w:hAnsi="Arial" w:cs="Arial"/>
                <w:sz w:val="18"/>
                <w:szCs w:val="18"/>
              </w:rPr>
            </w:pPr>
          </w:p>
        </w:tc>
        <w:tc>
          <w:tcPr>
            <w:tcW w:w="544" w:type="pct"/>
            <w:tcBorders>
              <w:left w:val="single" w:sz="12" w:space="0" w:color="auto"/>
              <w:right w:val="single" w:sz="12" w:space="0" w:color="auto"/>
            </w:tcBorders>
            <w:shd w:val="clear" w:color="auto" w:fill="F2F2F2" w:themeFill="background1" w:themeFillShade="F2"/>
            <w:noWrap/>
          </w:tcPr>
          <w:p w14:paraId="7633E8A6" w14:textId="62185BE6" w:rsidR="00D1433E" w:rsidRPr="006B610F" w:rsidRDefault="00D1433E" w:rsidP="00305431">
            <w:pPr>
              <w:spacing w:line="480" w:lineRule="auto"/>
              <w:jc w:val="center"/>
              <w:rPr>
                <w:rFonts w:ascii="Arial" w:hAnsi="Arial" w:cs="Arial"/>
                <w:sz w:val="18"/>
                <w:szCs w:val="18"/>
              </w:rPr>
            </w:pPr>
          </w:p>
        </w:tc>
        <w:tc>
          <w:tcPr>
            <w:tcW w:w="654" w:type="pct"/>
            <w:tcBorders>
              <w:left w:val="single" w:sz="12" w:space="0" w:color="auto"/>
              <w:right w:val="single" w:sz="12" w:space="0" w:color="auto"/>
            </w:tcBorders>
            <w:shd w:val="clear" w:color="auto" w:fill="F2F2F2" w:themeFill="background1" w:themeFillShade="F2"/>
            <w:noWrap/>
          </w:tcPr>
          <w:p w14:paraId="40711699" w14:textId="77777777" w:rsidR="00D1433E" w:rsidRPr="006B610F" w:rsidRDefault="00D1433E" w:rsidP="00305431">
            <w:pPr>
              <w:spacing w:line="480" w:lineRule="auto"/>
              <w:jc w:val="center"/>
              <w:rPr>
                <w:rFonts w:ascii="Arial" w:hAnsi="Arial" w:cs="Arial"/>
                <w:sz w:val="18"/>
                <w:szCs w:val="18"/>
              </w:rPr>
            </w:pPr>
          </w:p>
        </w:tc>
        <w:tc>
          <w:tcPr>
            <w:tcW w:w="544" w:type="pct"/>
            <w:tcBorders>
              <w:left w:val="single" w:sz="12" w:space="0" w:color="auto"/>
            </w:tcBorders>
            <w:shd w:val="clear" w:color="auto" w:fill="F2F2F2" w:themeFill="background1" w:themeFillShade="F2"/>
            <w:noWrap/>
          </w:tcPr>
          <w:p w14:paraId="4D7CD3CF" w14:textId="77777777" w:rsidR="00D1433E" w:rsidRPr="006B610F"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F2F2F2" w:themeFill="background1" w:themeFillShade="F2"/>
          </w:tcPr>
          <w:p w14:paraId="48D67913" w14:textId="77777777" w:rsidR="00D1433E" w:rsidRPr="006B610F" w:rsidRDefault="00D1433E" w:rsidP="00305431">
            <w:pPr>
              <w:spacing w:line="480" w:lineRule="auto"/>
              <w:jc w:val="center"/>
              <w:rPr>
                <w:rFonts w:ascii="Arial" w:hAnsi="Arial" w:cs="Arial"/>
                <w:sz w:val="18"/>
                <w:szCs w:val="18"/>
              </w:rPr>
            </w:pPr>
          </w:p>
        </w:tc>
      </w:tr>
      <w:tr w:rsidR="00D1433E" w:rsidRPr="00126EC5" w14:paraId="6C4E6687"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15199DA5"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 xml:space="preserve">(Hydroxy)chloroquine </w:t>
            </w:r>
          </w:p>
        </w:tc>
        <w:tc>
          <w:tcPr>
            <w:tcW w:w="544" w:type="pct"/>
            <w:tcBorders>
              <w:left w:val="single" w:sz="12" w:space="0" w:color="auto"/>
              <w:right w:val="single" w:sz="12" w:space="0" w:color="auto"/>
            </w:tcBorders>
            <w:shd w:val="clear" w:color="auto" w:fill="F2F2F2" w:themeFill="background1" w:themeFillShade="F2"/>
          </w:tcPr>
          <w:p w14:paraId="52944501" w14:textId="75E2641F" w:rsidR="00D1433E" w:rsidRDefault="00E01CC9" w:rsidP="00305431">
            <w:pPr>
              <w:spacing w:line="480" w:lineRule="auto"/>
              <w:jc w:val="center"/>
              <w:rPr>
                <w:rFonts w:ascii="Arial" w:hAnsi="Arial" w:cs="Arial"/>
                <w:sz w:val="18"/>
                <w:szCs w:val="18"/>
              </w:rPr>
            </w:pPr>
            <w:r>
              <w:rPr>
                <w:rFonts w:ascii="Arial" w:hAnsi="Arial" w:cs="Arial"/>
                <w:sz w:val="18"/>
                <w:szCs w:val="18"/>
              </w:rPr>
              <w:t>181 (65.1)</w:t>
            </w:r>
          </w:p>
        </w:tc>
        <w:tc>
          <w:tcPr>
            <w:tcW w:w="544" w:type="pct"/>
            <w:tcBorders>
              <w:left w:val="single" w:sz="12" w:space="0" w:color="auto"/>
              <w:right w:val="single" w:sz="12" w:space="0" w:color="auto"/>
            </w:tcBorders>
            <w:shd w:val="clear" w:color="auto" w:fill="F2F2F2" w:themeFill="background1" w:themeFillShade="F2"/>
            <w:noWrap/>
          </w:tcPr>
          <w:p w14:paraId="12C176B8" w14:textId="0606CCE9"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58 (76</w:t>
            </w:r>
            <w:r w:rsidR="00EB6CE7">
              <w:rPr>
                <w:rFonts w:ascii="Arial" w:hAnsi="Arial" w:cs="Arial"/>
                <w:sz w:val="18"/>
                <w:szCs w:val="18"/>
              </w:rPr>
              <w:t>.3</w:t>
            </w:r>
            <w:r>
              <w:rPr>
                <w:rFonts w:ascii="Arial" w:hAnsi="Arial" w:cs="Arial"/>
                <w:sz w:val="18"/>
                <w:szCs w:val="18"/>
              </w:rPr>
              <w:t>)</w:t>
            </w:r>
          </w:p>
        </w:tc>
        <w:tc>
          <w:tcPr>
            <w:tcW w:w="654" w:type="pct"/>
            <w:tcBorders>
              <w:left w:val="single" w:sz="12" w:space="0" w:color="auto"/>
              <w:right w:val="single" w:sz="12" w:space="0" w:color="auto"/>
            </w:tcBorders>
            <w:shd w:val="clear" w:color="auto" w:fill="F2F2F2" w:themeFill="background1" w:themeFillShade="F2"/>
            <w:noWrap/>
          </w:tcPr>
          <w:p w14:paraId="22F43807"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123 (60.9)</w:t>
            </w:r>
          </w:p>
        </w:tc>
        <w:tc>
          <w:tcPr>
            <w:tcW w:w="544" w:type="pct"/>
            <w:tcBorders>
              <w:left w:val="single" w:sz="12" w:space="0" w:color="auto"/>
            </w:tcBorders>
            <w:shd w:val="clear" w:color="auto" w:fill="F2F2F2" w:themeFill="background1" w:themeFillShade="F2"/>
            <w:noWrap/>
          </w:tcPr>
          <w:p w14:paraId="0E162D74"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2.07 (1.14-3.80)</w:t>
            </w:r>
          </w:p>
        </w:tc>
        <w:tc>
          <w:tcPr>
            <w:tcW w:w="652" w:type="pct"/>
            <w:tcBorders>
              <w:right w:val="single" w:sz="12" w:space="0" w:color="auto"/>
            </w:tcBorders>
            <w:shd w:val="clear" w:color="auto" w:fill="F2F2F2" w:themeFill="background1" w:themeFillShade="F2"/>
          </w:tcPr>
          <w:p w14:paraId="03DA6481"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1.91 (1.03-3.53)</w:t>
            </w:r>
          </w:p>
        </w:tc>
      </w:tr>
      <w:tr w:rsidR="00D1433E" w:rsidRPr="00126EC5" w14:paraId="27FB807D"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16C035B1"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lastRenderedPageBreak/>
              <w:t>Azithromycin</w:t>
            </w:r>
          </w:p>
        </w:tc>
        <w:tc>
          <w:tcPr>
            <w:tcW w:w="544" w:type="pct"/>
            <w:tcBorders>
              <w:left w:val="single" w:sz="12" w:space="0" w:color="auto"/>
              <w:right w:val="single" w:sz="12" w:space="0" w:color="auto"/>
            </w:tcBorders>
            <w:shd w:val="clear" w:color="auto" w:fill="F2F2F2" w:themeFill="background1" w:themeFillShade="F2"/>
          </w:tcPr>
          <w:p w14:paraId="28A3E179" w14:textId="39A479D3" w:rsidR="00D1433E" w:rsidRDefault="00E01CC9" w:rsidP="00305431">
            <w:pPr>
              <w:spacing w:line="480" w:lineRule="auto"/>
              <w:jc w:val="center"/>
              <w:rPr>
                <w:rFonts w:ascii="Arial" w:hAnsi="Arial" w:cs="Arial"/>
                <w:sz w:val="18"/>
                <w:szCs w:val="18"/>
              </w:rPr>
            </w:pPr>
            <w:r>
              <w:rPr>
                <w:rFonts w:ascii="Arial" w:hAnsi="Arial" w:cs="Arial"/>
                <w:sz w:val="18"/>
                <w:szCs w:val="18"/>
              </w:rPr>
              <w:t>87 (31.3)</w:t>
            </w:r>
          </w:p>
        </w:tc>
        <w:tc>
          <w:tcPr>
            <w:tcW w:w="544" w:type="pct"/>
            <w:tcBorders>
              <w:left w:val="single" w:sz="12" w:space="0" w:color="auto"/>
              <w:right w:val="single" w:sz="12" w:space="0" w:color="auto"/>
            </w:tcBorders>
            <w:shd w:val="clear" w:color="auto" w:fill="F2F2F2" w:themeFill="background1" w:themeFillShade="F2"/>
            <w:noWrap/>
          </w:tcPr>
          <w:p w14:paraId="66D88976" w14:textId="1D28286F"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26 (34.2)</w:t>
            </w:r>
          </w:p>
        </w:tc>
        <w:tc>
          <w:tcPr>
            <w:tcW w:w="654" w:type="pct"/>
            <w:tcBorders>
              <w:left w:val="single" w:sz="12" w:space="0" w:color="auto"/>
              <w:right w:val="single" w:sz="12" w:space="0" w:color="auto"/>
            </w:tcBorders>
            <w:shd w:val="clear" w:color="auto" w:fill="F2F2F2" w:themeFill="background1" w:themeFillShade="F2"/>
            <w:noWrap/>
          </w:tcPr>
          <w:p w14:paraId="1C1E5C9F"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61 (30.2)</w:t>
            </w:r>
          </w:p>
        </w:tc>
        <w:tc>
          <w:tcPr>
            <w:tcW w:w="544" w:type="pct"/>
            <w:tcBorders>
              <w:left w:val="single" w:sz="12" w:space="0" w:color="auto"/>
            </w:tcBorders>
            <w:shd w:val="clear" w:color="auto" w:fill="F2F2F2" w:themeFill="background1" w:themeFillShade="F2"/>
            <w:noWrap/>
          </w:tcPr>
          <w:p w14:paraId="53D3F0B0"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1.20 (0.69-2.11)</w:t>
            </w:r>
          </w:p>
        </w:tc>
        <w:tc>
          <w:tcPr>
            <w:tcW w:w="652" w:type="pct"/>
            <w:tcBorders>
              <w:right w:val="single" w:sz="12" w:space="0" w:color="auto"/>
            </w:tcBorders>
            <w:shd w:val="clear" w:color="auto" w:fill="F2F2F2" w:themeFill="background1" w:themeFillShade="F2"/>
          </w:tcPr>
          <w:p w14:paraId="04C5813C"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0.99 (0.54-1.80)</w:t>
            </w:r>
          </w:p>
        </w:tc>
      </w:tr>
      <w:tr w:rsidR="00D1433E" w:rsidRPr="00126EC5" w14:paraId="35BD00DD"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767CFCE5"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Lopinavir/</w:t>
            </w:r>
            <w:r>
              <w:rPr>
                <w:rFonts w:ascii="Arial" w:hAnsi="Arial" w:cs="Arial"/>
                <w:bCs/>
                <w:sz w:val="18"/>
                <w:szCs w:val="18"/>
              </w:rPr>
              <w:t>d</w:t>
            </w:r>
            <w:r w:rsidRPr="00C7729B">
              <w:rPr>
                <w:rFonts w:ascii="Arial" w:hAnsi="Arial" w:cs="Arial"/>
                <w:bCs/>
                <w:sz w:val="18"/>
                <w:szCs w:val="18"/>
              </w:rPr>
              <w:t>arunavir</w:t>
            </w:r>
          </w:p>
        </w:tc>
        <w:tc>
          <w:tcPr>
            <w:tcW w:w="544" w:type="pct"/>
            <w:tcBorders>
              <w:left w:val="single" w:sz="12" w:space="0" w:color="auto"/>
              <w:right w:val="single" w:sz="12" w:space="0" w:color="auto"/>
            </w:tcBorders>
            <w:shd w:val="clear" w:color="auto" w:fill="F2F2F2" w:themeFill="background1" w:themeFillShade="F2"/>
          </w:tcPr>
          <w:p w14:paraId="51AB5079" w14:textId="4A15993C" w:rsidR="00D1433E" w:rsidRDefault="00E01CC9" w:rsidP="00305431">
            <w:pPr>
              <w:spacing w:line="480" w:lineRule="auto"/>
              <w:jc w:val="center"/>
              <w:rPr>
                <w:rFonts w:ascii="Arial" w:hAnsi="Arial" w:cs="Arial"/>
                <w:sz w:val="18"/>
                <w:szCs w:val="18"/>
              </w:rPr>
            </w:pPr>
            <w:r>
              <w:rPr>
                <w:rFonts w:ascii="Arial" w:hAnsi="Arial" w:cs="Arial"/>
                <w:sz w:val="18"/>
                <w:szCs w:val="18"/>
              </w:rPr>
              <w:t>132 (47.5)</w:t>
            </w:r>
          </w:p>
        </w:tc>
        <w:tc>
          <w:tcPr>
            <w:tcW w:w="544" w:type="pct"/>
            <w:tcBorders>
              <w:left w:val="single" w:sz="12" w:space="0" w:color="auto"/>
              <w:right w:val="single" w:sz="12" w:space="0" w:color="auto"/>
            </w:tcBorders>
            <w:shd w:val="clear" w:color="auto" w:fill="F2F2F2" w:themeFill="background1" w:themeFillShade="F2"/>
            <w:noWrap/>
          </w:tcPr>
          <w:p w14:paraId="33FED3F4" w14:textId="320DACCF"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46 (60.5)</w:t>
            </w:r>
          </w:p>
        </w:tc>
        <w:tc>
          <w:tcPr>
            <w:tcW w:w="654" w:type="pct"/>
            <w:tcBorders>
              <w:left w:val="single" w:sz="12" w:space="0" w:color="auto"/>
              <w:right w:val="single" w:sz="12" w:space="0" w:color="auto"/>
            </w:tcBorders>
            <w:shd w:val="clear" w:color="auto" w:fill="F2F2F2" w:themeFill="background1" w:themeFillShade="F2"/>
            <w:noWrap/>
          </w:tcPr>
          <w:p w14:paraId="52160DBC"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86 (42.6)</w:t>
            </w:r>
            <w:r>
              <w:rPr>
                <w:rFonts w:ascii="Arial" w:hAnsi="Arial" w:cs="Arial"/>
                <w:noProof/>
                <w:sz w:val="18"/>
                <w:szCs w:val="18"/>
                <w:lang w:eastAsia="es-ES"/>
              </w:rPr>
              <w:t xml:space="preserve"> </w:t>
            </w:r>
          </w:p>
        </w:tc>
        <w:tc>
          <w:tcPr>
            <w:tcW w:w="544" w:type="pct"/>
            <w:tcBorders>
              <w:left w:val="single" w:sz="12" w:space="0" w:color="auto"/>
            </w:tcBorders>
            <w:shd w:val="clear" w:color="auto" w:fill="F2F2F2" w:themeFill="background1" w:themeFillShade="F2"/>
            <w:noWrap/>
          </w:tcPr>
          <w:p w14:paraId="3319B3D3"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2.07 (1.21-3.54)</w:t>
            </w:r>
          </w:p>
        </w:tc>
        <w:tc>
          <w:tcPr>
            <w:tcW w:w="652" w:type="pct"/>
            <w:tcBorders>
              <w:right w:val="single" w:sz="12" w:space="0" w:color="auto"/>
            </w:tcBorders>
            <w:shd w:val="clear" w:color="auto" w:fill="F2F2F2" w:themeFill="background1" w:themeFillShade="F2"/>
          </w:tcPr>
          <w:p w14:paraId="7C1466E9"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2.03 (1.16-3.56)</w:t>
            </w:r>
          </w:p>
        </w:tc>
      </w:tr>
      <w:tr w:rsidR="00D1433E" w:rsidRPr="00126EC5" w14:paraId="2CAD7BC7"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2ED700D1"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Remdesivir</w:t>
            </w:r>
          </w:p>
        </w:tc>
        <w:tc>
          <w:tcPr>
            <w:tcW w:w="544" w:type="pct"/>
            <w:tcBorders>
              <w:left w:val="single" w:sz="12" w:space="0" w:color="auto"/>
              <w:right w:val="single" w:sz="12" w:space="0" w:color="auto"/>
            </w:tcBorders>
            <w:shd w:val="clear" w:color="auto" w:fill="F2F2F2" w:themeFill="background1" w:themeFillShade="F2"/>
          </w:tcPr>
          <w:p w14:paraId="59431724" w14:textId="2D0F96B6" w:rsidR="00D1433E" w:rsidRDefault="00E01CC9" w:rsidP="00305431">
            <w:pPr>
              <w:spacing w:line="480" w:lineRule="auto"/>
              <w:jc w:val="center"/>
              <w:rPr>
                <w:rFonts w:ascii="Arial" w:hAnsi="Arial" w:cs="Arial"/>
                <w:sz w:val="18"/>
                <w:szCs w:val="18"/>
              </w:rPr>
            </w:pPr>
            <w:r>
              <w:rPr>
                <w:rFonts w:ascii="Arial" w:hAnsi="Arial" w:cs="Arial"/>
                <w:sz w:val="18"/>
                <w:szCs w:val="18"/>
              </w:rPr>
              <w:t>31 (11.2)</w:t>
            </w:r>
          </w:p>
        </w:tc>
        <w:tc>
          <w:tcPr>
            <w:tcW w:w="544" w:type="pct"/>
            <w:tcBorders>
              <w:left w:val="single" w:sz="12" w:space="0" w:color="auto"/>
              <w:right w:val="single" w:sz="12" w:space="0" w:color="auto"/>
            </w:tcBorders>
            <w:shd w:val="clear" w:color="auto" w:fill="F2F2F2" w:themeFill="background1" w:themeFillShade="F2"/>
            <w:noWrap/>
          </w:tcPr>
          <w:p w14:paraId="0947264C" w14:textId="343B128A"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13 (17.1)</w:t>
            </w:r>
          </w:p>
        </w:tc>
        <w:tc>
          <w:tcPr>
            <w:tcW w:w="654" w:type="pct"/>
            <w:tcBorders>
              <w:left w:val="single" w:sz="12" w:space="0" w:color="auto"/>
              <w:right w:val="single" w:sz="12" w:space="0" w:color="auto"/>
            </w:tcBorders>
            <w:shd w:val="clear" w:color="auto" w:fill="F2F2F2" w:themeFill="background1" w:themeFillShade="F2"/>
            <w:noWrap/>
          </w:tcPr>
          <w:p w14:paraId="0994F952"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18 (8.9)</w:t>
            </w:r>
          </w:p>
        </w:tc>
        <w:tc>
          <w:tcPr>
            <w:tcW w:w="544" w:type="pct"/>
            <w:tcBorders>
              <w:left w:val="single" w:sz="12" w:space="0" w:color="auto"/>
            </w:tcBorders>
            <w:shd w:val="clear" w:color="auto" w:fill="F2F2F2" w:themeFill="background1" w:themeFillShade="F2"/>
            <w:noWrap/>
          </w:tcPr>
          <w:p w14:paraId="332D6BBF"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2.11 (0.98-4.55)</w:t>
            </w:r>
          </w:p>
        </w:tc>
        <w:tc>
          <w:tcPr>
            <w:tcW w:w="652" w:type="pct"/>
            <w:tcBorders>
              <w:right w:val="single" w:sz="12" w:space="0" w:color="auto"/>
            </w:tcBorders>
            <w:shd w:val="clear" w:color="auto" w:fill="F2F2F2" w:themeFill="background1" w:themeFillShade="F2"/>
          </w:tcPr>
          <w:p w14:paraId="708B57A0"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2.26 (1.03-4.98)</w:t>
            </w:r>
          </w:p>
        </w:tc>
      </w:tr>
      <w:tr w:rsidR="00D1433E" w:rsidRPr="00126EC5" w14:paraId="34E76E98"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16725571"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Tocilizumab</w:t>
            </w:r>
          </w:p>
        </w:tc>
        <w:tc>
          <w:tcPr>
            <w:tcW w:w="544" w:type="pct"/>
            <w:tcBorders>
              <w:left w:val="single" w:sz="12" w:space="0" w:color="auto"/>
              <w:right w:val="single" w:sz="12" w:space="0" w:color="auto"/>
            </w:tcBorders>
            <w:shd w:val="clear" w:color="auto" w:fill="F2F2F2" w:themeFill="background1" w:themeFillShade="F2"/>
          </w:tcPr>
          <w:p w14:paraId="6E8408D5" w14:textId="38338F5C" w:rsidR="00D1433E" w:rsidRDefault="00E01CC9" w:rsidP="00305431">
            <w:pPr>
              <w:spacing w:line="480" w:lineRule="auto"/>
              <w:jc w:val="center"/>
              <w:rPr>
                <w:rFonts w:ascii="Arial" w:hAnsi="Arial" w:cs="Arial"/>
                <w:sz w:val="18"/>
                <w:szCs w:val="18"/>
              </w:rPr>
            </w:pPr>
            <w:r>
              <w:rPr>
                <w:rFonts w:ascii="Arial" w:hAnsi="Arial" w:cs="Arial"/>
                <w:sz w:val="18"/>
                <w:szCs w:val="18"/>
              </w:rPr>
              <w:t>54 (19.4)</w:t>
            </w:r>
          </w:p>
        </w:tc>
        <w:tc>
          <w:tcPr>
            <w:tcW w:w="544" w:type="pct"/>
            <w:tcBorders>
              <w:left w:val="single" w:sz="12" w:space="0" w:color="auto"/>
              <w:right w:val="single" w:sz="12" w:space="0" w:color="auto"/>
            </w:tcBorders>
            <w:shd w:val="clear" w:color="auto" w:fill="F2F2F2" w:themeFill="background1" w:themeFillShade="F2"/>
            <w:noWrap/>
          </w:tcPr>
          <w:p w14:paraId="3B4482DA" w14:textId="7DDBA634"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21 (27.6)</w:t>
            </w:r>
          </w:p>
        </w:tc>
        <w:tc>
          <w:tcPr>
            <w:tcW w:w="654" w:type="pct"/>
            <w:tcBorders>
              <w:left w:val="single" w:sz="12" w:space="0" w:color="auto"/>
              <w:right w:val="single" w:sz="12" w:space="0" w:color="auto"/>
            </w:tcBorders>
            <w:shd w:val="clear" w:color="auto" w:fill="F2F2F2" w:themeFill="background1" w:themeFillShade="F2"/>
            <w:noWrap/>
          </w:tcPr>
          <w:p w14:paraId="4E5CC4E1"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33 (16.3)</w:t>
            </w:r>
          </w:p>
        </w:tc>
        <w:tc>
          <w:tcPr>
            <w:tcW w:w="544" w:type="pct"/>
            <w:tcBorders>
              <w:left w:val="single" w:sz="12" w:space="0" w:color="auto"/>
            </w:tcBorders>
            <w:shd w:val="clear" w:color="auto" w:fill="F2F2F2" w:themeFill="background1" w:themeFillShade="F2"/>
            <w:noWrap/>
          </w:tcPr>
          <w:p w14:paraId="57F9C3DA"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1.96 (1.05-3.66)</w:t>
            </w:r>
          </w:p>
        </w:tc>
        <w:tc>
          <w:tcPr>
            <w:tcW w:w="652" w:type="pct"/>
            <w:tcBorders>
              <w:right w:val="single" w:sz="12" w:space="0" w:color="auto"/>
            </w:tcBorders>
            <w:shd w:val="clear" w:color="auto" w:fill="F2F2F2" w:themeFill="background1" w:themeFillShade="F2"/>
          </w:tcPr>
          <w:p w14:paraId="23DB736A"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1.97 (1.03-3.77)</w:t>
            </w:r>
          </w:p>
        </w:tc>
      </w:tr>
      <w:tr w:rsidR="00D1433E" w:rsidRPr="00126EC5" w14:paraId="6CF04126"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2D8A82D4"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Corticosteroids</w:t>
            </w:r>
          </w:p>
        </w:tc>
        <w:tc>
          <w:tcPr>
            <w:tcW w:w="544" w:type="pct"/>
            <w:tcBorders>
              <w:left w:val="single" w:sz="12" w:space="0" w:color="auto"/>
              <w:right w:val="single" w:sz="12" w:space="0" w:color="auto"/>
            </w:tcBorders>
            <w:shd w:val="clear" w:color="auto" w:fill="F2F2F2" w:themeFill="background1" w:themeFillShade="F2"/>
          </w:tcPr>
          <w:p w14:paraId="5950F642" w14:textId="457BC4A4" w:rsidR="00D1433E" w:rsidRDefault="00E01CC9" w:rsidP="00305431">
            <w:pPr>
              <w:spacing w:line="480" w:lineRule="auto"/>
              <w:jc w:val="center"/>
              <w:rPr>
                <w:rFonts w:ascii="Arial" w:hAnsi="Arial" w:cs="Arial"/>
                <w:sz w:val="18"/>
                <w:szCs w:val="18"/>
              </w:rPr>
            </w:pPr>
            <w:r>
              <w:rPr>
                <w:rFonts w:ascii="Arial" w:hAnsi="Arial" w:cs="Arial"/>
                <w:sz w:val="18"/>
                <w:szCs w:val="18"/>
              </w:rPr>
              <w:t>138 (49.6)</w:t>
            </w:r>
          </w:p>
        </w:tc>
        <w:tc>
          <w:tcPr>
            <w:tcW w:w="544" w:type="pct"/>
            <w:tcBorders>
              <w:left w:val="single" w:sz="12" w:space="0" w:color="auto"/>
              <w:right w:val="single" w:sz="12" w:space="0" w:color="auto"/>
            </w:tcBorders>
            <w:shd w:val="clear" w:color="auto" w:fill="F2F2F2" w:themeFill="background1" w:themeFillShade="F2"/>
            <w:noWrap/>
          </w:tcPr>
          <w:p w14:paraId="35C9CF0A" w14:textId="5A53BB9A"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45 (59.2)</w:t>
            </w:r>
          </w:p>
        </w:tc>
        <w:tc>
          <w:tcPr>
            <w:tcW w:w="654" w:type="pct"/>
            <w:tcBorders>
              <w:left w:val="single" w:sz="12" w:space="0" w:color="auto"/>
              <w:right w:val="single" w:sz="12" w:space="0" w:color="auto"/>
            </w:tcBorders>
            <w:shd w:val="clear" w:color="auto" w:fill="F2F2F2" w:themeFill="background1" w:themeFillShade="F2"/>
            <w:noWrap/>
          </w:tcPr>
          <w:p w14:paraId="1A188C2D"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93 (46.0)</w:t>
            </w:r>
          </w:p>
        </w:tc>
        <w:tc>
          <w:tcPr>
            <w:tcW w:w="544" w:type="pct"/>
            <w:tcBorders>
              <w:left w:val="single" w:sz="12" w:space="0" w:color="auto"/>
            </w:tcBorders>
            <w:shd w:val="clear" w:color="auto" w:fill="F2F2F2" w:themeFill="background1" w:themeFillShade="F2"/>
            <w:noWrap/>
          </w:tcPr>
          <w:p w14:paraId="3AC65026"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1.70 (1.00-2.90)</w:t>
            </w:r>
          </w:p>
        </w:tc>
        <w:tc>
          <w:tcPr>
            <w:tcW w:w="652" w:type="pct"/>
            <w:tcBorders>
              <w:right w:val="single" w:sz="12" w:space="0" w:color="auto"/>
            </w:tcBorders>
            <w:shd w:val="clear" w:color="auto" w:fill="F2F2F2" w:themeFill="background1" w:themeFillShade="F2"/>
          </w:tcPr>
          <w:p w14:paraId="64FD8550"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1.68 (0.97-2.92)</w:t>
            </w:r>
          </w:p>
        </w:tc>
      </w:tr>
      <w:tr w:rsidR="00D1433E" w:rsidRPr="00E6384C" w14:paraId="4BA7693A" w14:textId="77777777" w:rsidTr="007D7690">
        <w:trPr>
          <w:trHeight w:val="270"/>
        </w:trPr>
        <w:tc>
          <w:tcPr>
            <w:tcW w:w="2062" w:type="pct"/>
            <w:tcBorders>
              <w:left w:val="single" w:sz="12" w:space="0" w:color="auto"/>
              <w:right w:val="single" w:sz="12" w:space="0" w:color="auto"/>
            </w:tcBorders>
            <w:shd w:val="clear" w:color="auto" w:fill="auto"/>
            <w:noWrap/>
          </w:tcPr>
          <w:p w14:paraId="58004F01" w14:textId="1E324ADB" w:rsidR="00D1433E" w:rsidRPr="00E6384C" w:rsidRDefault="00D1433E" w:rsidP="00305431">
            <w:pPr>
              <w:spacing w:line="480" w:lineRule="auto"/>
              <w:rPr>
                <w:rFonts w:ascii="Arial" w:hAnsi="Arial" w:cs="Arial"/>
                <w:b/>
                <w:sz w:val="18"/>
                <w:szCs w:val="18"/>
              </w:rPr>
            </w:pPr>
            <w:r>
              <w:rPr>
                <w:rFonts w:ascii="Arial" w:hAnsi="Arial" w:cs="Arial"/>
                <w:b/>
                <w:sz w:val="18"/>
                <w:szCs w:val="18"/>
              </w:rPr>
              <w:t>O</w:t>
            </w:r>
            <w:r w:rsidRPr="00E6384C">
              <w:rPr>
                <w:rFonts w:ascii="Arial" w:hAnsi="Arial" w:cs="Arial"/>
                <w:b/>
                <w:sz w:val="18"/>
                <w:szCs w:val="18"/>
              </w:rPr>
              <w:t>xygen support during COVID-19 treatment</w:t>
            </w:r>
          </w:p>
        </w:tc>
        <w:tc>
          <w:tcPr>
            <w:tcW w:w="544" w:type="pct"/>
            <w:tcBorders>
              <w:left w:val="single" w:sz="12" w:space="0" w:color="auto"/>
              <w:right w:val="single" w:sz="12" w:space="0" w:color="auto"/>
            </w:tcBorders>
          </w:tcPr>
          <w:p w14:paraId="45CDEE84"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right w:val="single" w:sz="12" w:space="0" w:color="auto"/>
            </w:tcBorders>
            <w:shd w:val="clear" w:color="auto" w:fill="auto"/>
            <w:noWrap/>
          </w:tcPr>
          <w:p w14:paraId="1EE3D17A" w14:textId="120430B9" w:rsidR="00D1433E" w:rsidRPr="00E6384C" w:rsidRDefault="00D1433E" w:rsidP="00305431">
            <w:pPr>
              <w:spacing w:line="480" w:lineRule="auto"/>
              <w:jc w:val="center"/>
              <w:rPr>
                <w:rFonts w:ascii="Arial" w:hAnsi="Arial" w:cs="Arial"/>
                <w:sz w:val="18"/>
                <w:szCs w:val="18"/>
              </w:rPr>
            </w:pPr>
          </w:p>
        </w:tc>
        <w:tc>
          <w:tcPr>
            <w:tcW w:w="654" w:type="pct"/>
            <w:tcBorders>
              <w:left w:val="single" w:sz="12" w:space="0" w:color="auto"/>
              <w:right w:val="single" w:sz="12" w:space="0" w:color="auto"/>
            </w:tcBorders>
            <w:shd w:val="clear" w:color="auto" w:fill="auto"/>
            <w:noWrap/>
          </w:tcPr>
          <w:p w14:paraId="24E7EF51" w14:textId="77777777" w:rsidR="00D1433E" w:rsidRPr="00E6384C" w:rsidRDefault="00D1433E" w:rsidP="00305431">
            <w:pPr>
              <w:spacing w:line="480" w:lineRule="auto"/>
              <w:jc w:val="center"/>
              <w:rPr>
                <w:rFonts w:ascii="Arial" w:hAnsi="Arial" w:cs="Arial"/>
                <w:sz w:val="18"/>
                <w:szCs w:val="18"/>
              </w:rPr>
            </w:pPr>
          </w:p>
        </w:tc>
        <w:tc>
          <w:tcPr>
            <w:tcW w:w="544" w:type="pct"/>
            <w:tcBorders>
              <w:left w:val="single" w:sz="12" w:space="0" w:color="auto"/>
            </w:tcBorders>
            <w:shd w:val="clear" w:color="auto" w:fill="auto"/>
            <w:noWrap/>
          </w:tcPr>
          <w:p w14:paraId="70D4C087" w14:textId="77777777" w:rsidR="00D1433E" w:rsidRPr="00E6384C"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auto"/>
          </w:tcPr>
          <w:p w14:paraId="2CEAED89" w14:textId="77777777" w:rsidR="00D1433E" w:rsidRPr="00E6384C" w:rsidRDefault="00D1433E" w:rsidP="00305431">
            <w:pPr>
              <w:spacing w:line="480" w:lineRule="auto"/>
              <w:jc w:val="center"/>
              <w:rPr>
                <w:rFonts w:ascii="Arial" w:hAnsi="Arial" w:cs="Arial"/>
                <w:sz w:val="18"/>
                <w:szCs w:val="18"/>
              </w:rPr>
            </w:pPr>
          </w:p>
        </w:tc>
      </w:tr>
      <w:tr w:rsidR="00D1433E" w:rsidRPr="00126EC5" w14:paraId="0C9D57BE" w14:textId="77777777" w:rsidTr="007D7690">
        <w:trPr>
          <w:trHeight w:val="270"/>
        </w:trPr>
        <w:tc>
          <w:tcPr>
            <w:tcW w:w="2062" w:type="pct"/>
            <w:tcBorders>
              <w:left w:val="single" w:sz="12" w:space="0" w:color="auto"/>
              <w:right w:val="single" w:sz="12" w:space="0" w:color="auto"/>
            </w:tcBorders>
            <w:shd w:val="clear" w:color="auto" w:fill="auto"/>
            <w:noWrap/>
          </w:tcPr>
          <w:p w14:paraId="707CA258"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 xml:space="preserve">No </w:t>
            </w:r>
          </w:p>
        </w:tc>
        <w:tc>
          <w:tcPr>
            <w:tcW w:w="544" w:type="pct"/>
            <w:tcBorders>
              <w:left w:val="single" w:sz="12" w:space="0" w:color="auto"/>
              <w:right w:val="single" w:sz="12" w:space="0" w:color="auto"/>
            </w:tcBorders>
          </w:tcPr>
          <w:p w14:paraId="376B7741" w14:textId="106673F9" w:rsidR="00D1433E" w:rsidRDefault="00E01CC9" w:rsidP="00305431">
            <w:pPr>
              <w:spacing w:line="480" w:lineRule="auto"/>
              <w:jc w:val="center"/>
              <w:rPr>
                <w:rFonts w:ascii="Arial" w:hAnsi="Arial" w:cs="Arial"/>
                <w:sz w:val="18"/>
                <w:szCs w:val="18"/>
              </w:rPr>
            </w:pPr>
            <w:r>
              <w:rPr>
                <w:rFonts w:ascii="Arial" w:hAnsi="Arial" w:cs="Arial"/>
                <w:sz w:val="18"/>
                <w:szCs w:val="18"/>
              </w:rPr>
              <w:t>104 (37.4)</w:t>
            </w:r>
          </w:p>
        </w:tc>
        <w:tc>
          <w:tcPr>
            <w:tcW w:w="544" w:type="pct"/>
            <w:tcBorders>
              <w:left w:val="single" w:sz="12" w:space="0" w:color="auto"/>
              <w:right w:val="single" w:sz="12" w:space="0" w:color="auto"/>
            </w:tcBorders>
            <w:shd w:val="clear" w:color="auto" w:fill="auto"/>
            <w:noWrap/>
          </w:tcPr>
          <w:p w14:paraId="786D06B9" w14:textId="08441878"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24 (31.6)</w:t>
            </w:r>
          </w:p>
        </w:tc>
        <w:tc>
          <w:tcPr>
            <w:tcW w:w="654" w:type="pct"/>
            <w:tcBorders>
              <w:left w:val="single" w:sz="12" w:space="0" w:color="auto"/>
              <w:right w:val="single" w:sz="12" w:space="0" w:color="auto"/>
            </w:tcBorders>
            <w:shd w:val="clear" w:color="auto" w:fill="auto"/>
            <w:noWrap/>
          </w:tcPr>
          <w:p w14:paraId="09A7D1AF"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80 (39.6)</w:t>
            </w:r>
          </w:p>
        </w:tc>
        <w:tc>
          <w:tcPr>
            <w:tcW w:w="544" w:type="pct"/>
            <w:tcBorders>
              <w:left w:val="single" w:sz="12" w:space="0" w:color="auto"/>
            </w:tcBorders>
            <w:shd w:val="clear" w:color="auto" w:fill="auto"/>
            <w:noWrap/>
          </w:tcPr>
          <w:p w14:paraId="0623DE66" w14:textId="77777777" w:rsidR="00D1433E" w:rsidRPr="006B610F" w:rsidRDefault="00D1433E" w:rsidP="00305431">
            <w:pPr>
              <w:spacing w:line="480" w:lineRule="auto"/>
              <w:jc w:val="center"/>
              <w:rPr>
                <w:rFonts w:ascii="Arial" w:hAnsi="Arial" w:cs="Arial"/>
                <w:sz w:val="18"/>
                <w:szCs w:val="18"/>
              </w:rPr>
            </w:pPr>
            <w:r w:rsidRPr="00C7729B">
              <w:rPr>
                <w:rFonts w:ascii="Arial" w:hAnsi="Arial" w:cs="Arial"/>
                <w:sz w:val="18"/>
                <w:szCs w:val="18"/>
              </w:rPr>
              <w:t>reference</w:t>
            </w:r>
          </w:p>
        </w:tc>
        <w:tc>
          <w:tcPr>
            <w:tcW w:w="652" w:type="pct"/>
            <w:tcBorders>
              <w:right w:val="single" w:sz="12" w:space="0" w:color="auto"/>
            </w:tcBorders>
            <w:shd w:val="clear" w:color="auto" w:fill="auto"/>
          </w:tcPr>
          <w:p w14:paraId="2917AEE5" w14:textId="77777777" w:rsidR="00D1433E" w:rsidRPr="006B610F" w:rsidRDefault="00D1433E" w:rsidP="00305431">
            <w:pPr>
              <w:spacing w:line="480" w:lineRule="auto"/>
              <w:jc w:val="center"/>
              <w:rPr>
                <w:rFonts w:ascii="Arial" w:hAnsi="Arial" w:cs="Arial"/>
                <w:sz w:val="18"/>
                <w:szCs w:val="18"/>
              </w:rPr>
            </w:pPr>
            <w:r w:rsidRPr="00C7729B">
              <w:rPr>
                <w:rFonts w:ascii="Arial" w:hAnsi="Arial" w:cs="Arial"/>
                <w:sz w:val="18"/>
                <w:szCs w:val="18"/>
              </w:rPr>
              <w:t>reference</w:t>
            </w:r>
          </w:p>
        </w:tc>
      </w:tr>
      <w:tr w:rsidR="00D1433E" w:rsidRPr="00126EC5" w14:paraId="7122EF05" w14:textId="77777777" w:rsidTr="007D7690">
        <w:trPr>
          <w:trHeight w:val="270"/>
        </w:trPr>
        <w:tc>
          <w:tcPr>
            <w:tcW w:w="2062" w:type="pct"/>
            <w:tcBorders>
              <w:left w:val="single" w:sz="12" w:space="0" w:color="auto"/>
              <w:right w:val="single" w:sz="12" w:space="0" w:color="auto"/>
            </w:tcBorders>
            <w:shd w:val="clear" w:color="auto" w:fill="auto"/>
            <w:noWrap/>
          </w:tcPr>
          <w:p w14:paraId="0B3BD19E" w14:textId="77777777" w:rsidR="00D1433E" w:rsidRDefault="00D1433E" w:rsidP="00305431">
            <w:pPr>
              <w:spacing w:line="480" w:lineRule="auto"/>
              <w:ind w:left="170"/>
              <w:rPr>
                <w:rFonts w:ascii="Arial" w:hAnsi="Arial" w:cs="Arial"/>
                <w:bCs/>
                <w:sz w:val="18"/>
                <w:szCs w:val="18"/>
              </w:rPr>
            </w:pPr>
            <w:r w:rsidRPr="00C7729B">
              <w:rPr>
                <w:rFonts w:ascii="Arial" w:hAnsi="Arial" w:cs="Arial"/>
                <w:bCs/>
                <w:sz w:val="18"/>
                <w:szCs w:val="18"/>
              </w:rPr>
              <w:t>Low</w:t>
            </w:r>
            <w:r>
              <w:rPr>
                <w:rFonts w:ascii="Arial" w:hAnsi="Arial" w:cs="Arial"/>
                <w:bCs/>
                <w:sz w:val="18"/>
                <w:szCs w:val="18"/>
              </w:rPr>
              <w:t>-f</w:t>
            </w:r>
            <w:r w:rsidRPr="00C7729B">
              <w:rPr>
                <w:rFonts w:ascii="Arial" w:hAnsi="Arial" w:cs="Arial"/>
                <w:bCs/>
                <w:sz w:val="18"/>
                <w:szCs w:val="18"/>
              </w:rPr>
              <w:t>low oxygen support</w:t>
            </w:r>
          </w:p>
        </w:tc>
        <w:tc>
          <w:tcPr>
            <w:tcW w:w="544" w:type="pct"/>
            <w:tcBorders>
              <w:left w:val="single" w:sz="12" w:space="0" w:color="auto"/>
              <w:right w:val="single" w:sz="12" w:space="0" w:color="auto"/>
            </w:tcBorders>
          </w:tcPr>
          <w:p w14:paraId="70181C63" w14:textId="7B94A40D" w:rsidR="00D1433E" w:rsidRDefault="00E01CC9" w:rsidP="00305431">
            <w:pPr>
              <w:spacing w:line="480" w:lineRule="auto"/>
              <w:jc w:val="center"/>
              <w:rPr>
                <w:rFonts w:ascii="Arial" w:hAnsi="Arial" w:cs="Arial"/>
                <w:sz w:val="18"/>
                <w:szCs w:val="18"/>
              </w:rPr>
            </w:pPr>
            <w:r>
              <w:rPr>
                <w:rFonts w:ascii="Arial" w:hAnsi="Arial" w:cs="Arial"/>
                <w:sz w:val="18"/>
                <w:szCs w:val="18"/>
              </w:rPr>
              <w:t>133 (47.8)</w:t>
            </w:r>
          </w:p>
        </w:tc>
        <w:tc>
          <w:tcPr>
            <w:tcW w:w="544" w:type="pct"/>
            <w:tcBorders>
              <w:left w:val="single" w:sz="12" w:space="0" w:color="auto"/>
              <w:right w:val="single" w:sz="12" w:space="0" w:color="auto"/>
            </w:tcBorders>
            <w:shd w:val="clear" w:color="auto" w:fill="auto"/>
            <w:noWrap/>
          </w:tcPr>
          <w:p w14:paraId="10E559B7" w14:textId="30CAD34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36 (47.4)</w:t>
            </w:r>
          </w:p>
        </w:tc>
        <w:tc>
          <w:tcPr>
            <w:tcW w:w="654" w:type="pct"/>
            <w:tcBorders>
              <w:left w:val="single" w:sz="12" w:space="0" w:color="auto"/>
              <w:right w:val="single" w:sz="12" w:space="0" w:color="auto"/>
            </w:tcBorders>
            <w:shd w:val="clear" w:color="auto" w:fill="auto"/>
            <w:noWrap/>
          </w:tcPr>
          <w:p w14:paraId="49AF879D"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97 (48.0)</w:t>
            </w:r>
          </w:p>
        </w:tc>
        <w:tc>
          <w:tcPr>
            <w:tcW w:w="544" w:type="pct"/>
            <w:tcBorders>
              <w:left w:val="single" w:sz="12" w:space="0" w:color="auto"/>
            </w:tcBorders>
            <w:shd w:val="clear" w:color="auto" w:fill="auto"/>
            <w:noWrap/>
          </w:tcPr>
          <w:p w14:paraId="6DF26C79"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1.24 (0.68-2.24)</w:t>
            </w:r>
          </w:p>
        </w:tc>
        <w:tc>
          <w:tcPr>
            <w:tcW w:w="652" w:type="pct"/>
            <w:tcBorders>
              <w:right w:val="single" w:sz="12" w:space="0" w:color="auto"/>
            </w:tcBorders>
            <w:shd w:val="clear" w:color="auto" w:fill="auto"/>
          </w:tcPr>
          <w:p w14:paraId="08384104"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1.24 (0.66-2.35)</w:t>
            </w:r>
          </w:p>
        </w:tc>
      </w:tr>
      <w:tr w:rsidR="00D1433E" w:rsidRPr="00126EC5" w14:paraId="05B7F9BC" w14:textId="77777777" w:rsidTr="007D7690">
        <w:trPr>
          <w:trHeight w:val="270"/>
        </w:trPr>
        <w:tc>
          <w:tcPr>
            <w:tcW w:w="2062" w:type="pct"/>
            <w:tcBorders>
              <w:left w:val="single" w:sz="12" w:space="0" w:color="auto"/>
              <w:right w:val="single" w:sz="12" w:space="0" w:color="auto"/>
            </w:tcBorders>
            <w:shd w:val="clear" w:color="auto" w:fill="auto"/>
            <w:noWrap/>
          </w:tcPr>
          <w:p w14:paraId="64389856" w14:textId="4EED2A5F" w:rsidR="00D1433E" w:rsidRPr="00E6384C" w:rsidRDefault="00D1433E" w:rsidP="00305431">
            <w:pPr>
              <w:spacing w:line="480" w:lineRule="auto"/>
              <w:ind w:left="170"/>
              <w:rPr>
                <w:rFonts w:ascii="Arial" w:hAnsi="Arial" w:cs="Arial"/>
                <w:bCs/>
                <w:sz w:val="18"/>
                <w:szCs w:val="18"/>
              </w:rPr>
            </w:pPr>
            <w:r w:rsidRPr="00E6384C">
              <w:rPr>
                <w:rFonts w:ascii="Arial" w:hAnsi="Arial" w:cs="Arial"/>
                <w:bCs/>
                <w:sz w:val="18"/>
                <w:szCs w:val="18"/>
              </w:rPr>
              <w:t xml:space="preserve">High-flow </w:t>
            </w:r>
            <w:r w:rsidRPr="00C7729B">
              <w:rPr>
                <w:rFonts w:ascii="Arial" w:hAnsi="Arial" w:cs="Arial"/>
                <w:bCs/>
                <w:sz w:val="18"/>
                <w:szCs w:val="18"/>
              </w:rPr>
              <w:t>oxygen support</w:t>
            </w:r>
            <w:r w:rsidRPr="00E6384C">
              <w:rPr>
                <w:rFonts w:ascii="Arial" w:hAnsi="Arial" w:cs="Arial"/>
                <w:bCs/>
                <w:sz w:val="18"/>
                <w:szCs w:val="18"/>
              </w:rPr>
              <w:t xml:space="preserve"> or mechanical ventilation</w:t>
            </w:r>
          </w:p>
        </w:tc>
        <w:tc>
          <w:tcPr>
            <w:tcW w:w="544" w:type="pct"/>
            <w:tcBorders>
              <w:left w:val="single" w:sz="12" w:space="0" w:color="auto"/>
              <w:right w:val="single" w:sz="12" w:space="0" w:color="auto"/>
            </w:tcBorders>
          </w:tcPr>
          <w:p w14:paraId="48716A19" w14:textId="00BB6953" w:rsidR="00D1433E" w:rsidRDefault="00E01CC9" w:rsidP="00305431">
            <w:pPr>
              <w:spacing w:line="480" w:lineRule="auto"/>
              <w:jc w:val="center"/>
              <w:rPr>
                <w:rFonts w:ascii="Arial" w:hAnsi="Arial" w:cs="Arial"/>
                <w:sz w:val="18"/>
                <w:szCs w:val="18"/>
              </w:rPr>
            </w:pPr>
            <w:r>
              <w:rPr>
                <w:rFonts w:ascii="Arial" w:hAnsi="Arial" w:cs="Arial"/>
                <w:sz w:val="18"/>
                <w:szCs w:val="18"/>
              </w:rPr>
              <w:t>41 (14.</w:t>
            </w:r>
            <w:r w:rsidR="00EB6CE7">
              <w:rPr>
                <w:rFonts w:ascii="Arial" w:hAnsi="Arial" w:cs="Arial"/>
                <w:sz w:val="18"/>
                <w:szCs w:val="18"/>
              </w:rPr>
              <w:t>7</w:t>
            </w:r>
            <w:r>
              <w:rPr>
                <w:rFonts w:ascii="Arial" w:hAnsi="Arial" w:cs="Arial"/>
                <w:sz w:val="18"/>
                <w:szCs w:val="18"/>
              </w:rPr>
              <w:t>)</w:t>
            </w:r>
          </w:p>
        </w:tc>
        <w:tc>
          <w:tcPr>
            <w:tcW w:w="544" w:type="pct"/>
            <w:tcBorders>
              <w:left w:val="single" w:sz="12" w:space="0" w:color="auto"/>
              <w:right w:val="single" w:sz="12" w:space="0" w:color="auto"/>
            </w:tcBorders>
            <w:shd w:val="clear" w:color="auto" w:fill="auto"/>
            <w:noWrap/>
          </w:tcPr>
          <w:p w14:paraId="6A390F74" w14:textId="6805FABF"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16 (21.1)</w:t>
            </w:r>
          </w:p>
        </w:tc>
        <w:tc>
          <w:tcPr>
            <w:tcW w:w="654" w:type="pct"/>
            <w:tcBorders>
              <w:left w:val="single" w:sz="12" w:space="0" w:color="auto"/>
              <w:right w:val="single" w:sz="12" w:space="0" w:color="auto"/>
            </w:tcBorders>
            <w:shd w:val="clear" w:color="auto" w:fill="auto"/>
            <w:noWrap/>
          </w:tcPr>
          <w:p w14:paraId="2A12CAC8"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25 (12.4)</w:t>
            </w:r>
          </w:p>
        </w:tc>
        <w:tc>
          <w:tcPr>
            <w:tcW w:w="544" w:type="pct"/>
            <w:tcBorders>
              <w:left w:val="single" w:sz="12" w:space="0" w:color="auto"/>
            </w:tcBorders>
            <w:shd w:val="clear" w:color="auto" w:fill="auto"/>
            <w:noWrap/>
          </w:tcPr>
          <w:p w14:paraId="2DFA14E1"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2.13 (0.98-4.64)</w:t>
            </w:r>
          </w:p>
        </w:tc>
        <w:tc>
          <w:tcPr>
            <w:tcW w:w="652" w:type="pct"/>
            <w:tcBorders>
              <w:right w:val="single" w:sz="12" w:space="0" w:color="auto"/>
            </w:tcBorders>
            <w:shd w:val="clear" w:color="auto" w:fill="auto"/>
          </w:tcPr>
          <w:p w14:paraId="6DFFB462" w14:textId="77777777" w:rsidR="00D1433E" w:rsidRPr="006B610F" w:rsidRDefault="00D1433E" w:rsidP="00305431">
            <w:pPr>
              <w:spacing w:line="480" w:lineRule="auto"/>
              <w:jc w:val="center"/>
              <w:rPr>
                <w:rFonts w:ascii="Arial" w:hAnsi="Arial" w:cs="Arial"/>
                <w:sz w:val="18"/>
                <w:szCs w:val="18"/>
              </w:rPr>
            </w:pPr>
            <w:r>
              <w:rPr>
                <w:rFonts w:ascii="Arial" w:hAnsi="Arial" w:cs="Arial"/>
                <w:sz w:val="18"/>
                <w:szCs w:val="18"/>
              </w:rPr>
              <w:t>2.20 (0.98-4.94)</w:t>
            </w:r>
          </w:p>
        </w:tc>
      </w:tr>
      <w:tr w:rsidR="00D1433E" w:rsidRPr="00126EC5" w14:paraId="3BB404ED"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7DF44496" w14:textId="77777777" w:rsidR="00D1433E" w:rsidRPr="00C7729B" w:rsidRDefault="00D1433E" w:rsidP="00305431">
            <w:pPr>
              <w:spacing w:line="480" w:lineRule="auto"/>
              <w:rPr>
                <w:rFonts w:ascii="Arial" w:hAnsi="Arial" w:cs="Arial"/>
                <w:b/>
                <w:sz w:val="18"/>
                <w:szCs w:val="18"/>
              </w:rPr>
            </w:pPr>
            <w:r w:rsidRPr="00C7729B">
              <w:rPr>
                <w:rFonts w:ascii="Arial" w:hAnsi="Arial" w:cs="Arial"/>
                <w:b/>
                <w:sz w:val="18"/>
                <w:szCs w:val="18"/>
              </w:rPr>
              <w:t>Clinical severity of COVID-19</w:t>
            </w:r>
          </w:p>
        </w:tc>
        <w:tc>
          <w:tcPr>
            <w:tcW w:w="544" w:type="pct"/>
            <w:tcBorders>
              <w:left w:val="single" w:sz="12" w:space="0" w:color="auto"/>
              <w:right w:val="single" w:sz="12" w:space="0" w:color="auto"/>
            </w:tcBorders>
            <w:shd w:val="clear" w:color="auto" w:fill="F2F2F2" w:themeFill="background1" w:themeFillShade="F2"/>
          </w:tcPr>
          <w:p w14:paraId="16EADA5E" w14:textId="13BB0860" w:rsidR="00D1433E" w:rsidRPr="00973C11" w:rsidRDefault="00E01CC9" w:rsidP="00305431">
            <w:pPr>
              <w:spacing w:line="480" w:lineRule="auto"/>
              <w:jc w:val="center"/>
              <w:rPr>
                <w:rFonts w:ascii="Arial" w:hAnsi="Arial" w:cs="Arial"/>
                <w:b/>
                <w:bCs/>
                <w:sz w:val="18"/>
                <w:szCs w:val="18"/>
              </w:rPr>
            </w:pPr>
            <w:r w:rsidRPr="00973C11">
              <w:rPr>
                <w:rFonts w:ascii="Arial" w:hAnsi="Arial" w:cs="Arial"/>
                <w:b/>
                <w:bCs/>
                <w:sz w:val="18"/>
                <w:szCs w:val="18"/>
              </w:rPr>
              <w:t>N</w:t>
            </w:r>
            <w:r w:rsidR="00973C11" w:rsidRPr="00973C11">
              <w:rPr>
                <w:rFonts w:ascii="Arial" w:hAnsi="Arial" w:cs="Arial"/>
                <w:b/>
                <w:bCs/>
                <w:sz w:val="18"/>
                <w:szCs w:val="18"/>
              </w:rPr>
              <w:t xml:space="preserve"> </w:t>
            </w:r>
            <w:r w:rsidRPr="00973C11">
              <w:rPr>
                <w:rFonts w:ascii="Arial" w:hAnsi="Arial" w:cs="Arial"/>
                <w:b/>
                <w:bCs/>
                <w:sz w:val="18"/>
                <w:szCs w:val="18"/>
              </w:rPr>
              <w:t>=</w:t>
            </w:r>
            <w:r w:rsidR="00973C11" w:rsidRPr="00973C11">
              <w:rPr>
                <w:rFonts w:ascii="Arial" w:hAnsi="Arial" w:cs="Arial"/>
                <w:b/>
                <w:bCs/>
                <w:sz w:val="18"/>
                <w:szCs w:val="18"/>
              </w:rPr>
              <w:t xml:space="preserve"> </w:t>
            </w:r>
            <w:r w:rsidRPr="00973C11">
              <w:rPr>
                <w:rFonts w:ascii="Arial" w:hAnsi="Arial" w:cs="Arial"/>
                <w:b/>
                <w:bCs/>
                <w:sz w:val="18"/>
                <w:szCs w:val="18"/>
              </w:rPr>
              <w:t>273</w:t>
            </w:r>
          </w:p>
        </w:tc>
        <w:tc>
          <w:tcPr>
            <w:tcW w:w="544" w:type="pct"/>
            <w:tcBorders>
              <w:left w:val="single" w:sz="12" w:space="0" w:color="auto"/>
              <w:right w:val="single" w:sz="12" w:space="0" w:color="auto"/>
            </w:tcBorders>
            <w:shd w:val="clear" w:color="auto" w:fill="F2F2F2" w:themeFill="background1" w:themeFillShade="F2"/>
            <w:noWrap/>
          </w:tcPr>
          <w:p w14:paraId="1EF81D8A" w14:textId="512A2FA9" w:rsidR="00D1433E" w:rsidRPr="00973C11" w:rsidRDefault="00D1433E" w:rsidP="00305431">
            <w:pPr>
              <w:spacing w:line="480" w:lineRule="auto"/>
              <w:jc w:val="center"/>
              <w:rPr>
                <w:rFonts w:ascii="Arial" w:hAnsi="Arial" w:cs="Arial"/>
                <w:b/>
                <w:bCs/>
                <w:sz w:val="18"/>
                <w:szCs w:val="18"/>
              </w:rPr>
            </w:pPr>
            <w:r w:rsidRPr="00973C11">
              <w:rPr>
                <w:rFonts w:ascii="Arial" w:hAnsi="Arial" w:cs="Arial"/>
                <w:b/>
                <w:bCs/>
                <w:sz w:val="18"/>
                <w:szCs w:val="18"/>
              </w:rPr>
              <w:t>n</w:t>
            </w:r>
            <w:r w:rsidR="00973C11" w:rsidRPr="00973C11">
              <w:rPr>
                <w:rFonts w:ascii="Arial" w:hAnsi="Arial" w:cs="Arial"/>
                <w:b/>
                <w:bCs/>
                <w:sz w:val="18"/>
                <w:szCs w:val="18"/>
              </w:rPr>
              <w:t xml:space="preserve"> </w:t>
            </w:r>
            <w:r w:rsidRPr="00973C11">
              <w:rPr>
                <w:rFonts w:ascii="Arial" w:hAnsi="Arial" w:cs="Arial"/>
                <w:b/>
                <w:bCs/>
                <w:sz w:val="18"/>
                <w:szCs w:val="18"/>
              </w:rPr>
              <w:t>=</w:t>
            </w:r>
            <w:r w:rsidR="00973C11" w:rsidRPr="00973C11">
              <w:rPr>
                <w:rFonts w:ascii="Arial" w:hAnsi="Arial" w:cs="Arial"/>
                <w:b/>
                <w:bCs/>
                <w:sz w:val="18"/>
                <w:szCs w:val="18"/>
              </w:rPr>
              <w:t xml:space="preserve"> </w:t>
            </w:r>
            <w:r w:rsidRPr="00973C11">
              <w:rPr>
                <w:rFonts w:ascii="Arial" w:hAnsi="Arial" w:cs="Arial"/>
                <w:b/>
                <w:bCs/>
                <w:sz w:val="18"/>
                <w:szCs w:val="18"/>
              </w:rPr>
              <w:t>75</w:t>
            </w:r>
          </w:p>
        </w:tc>
        <w:tc>
          <w:tcPr>
            <w:tcW w:w="654" w:type="pct"/>
            <w:tcBorders>
              <w:left w:val="single" w:sz="12" w:space="0" w:color="auto"/>
              <w:right w:val="single" w:sz="12" w:space="0" w:color="auto"/>
            </w:tcBorders>
            <w:shd w:val="clear" w:color="auto" w:fill="F2F2F2" w:themeFill="background1" w:themeFillShade="F2"/>
            <w:noWrap/>
          </w:tcPr>
          <w:p w14:paraId="2F91F21A" w14:textId="640CE976" w:rsidR="00D1433E" w:rsidRPr="00973C11" w:rsidRDefault="00973C11" w:rsidP="00305431">
            <w:pPr>
              <w:spacing w:line="480" w:lineRule="auto"/>
              <w:jc w:val="center"/>
              <w:rPr>
                <w:rFonts w:ascii="Arial" w:hAnsi="Arial" w:cs="Arial"/>
                <w:b/>
                <w:bCs/>
                <w:sz w:val="18"/>
                <w:szCs w:val="18"/>
              </w:rPr>
            </w:pPr>
            <w:r w:rsidRPr="00973C11">
              <w:rPr>
                <w:rFonts w:ascii="Arial" w:hAnsi="Arial" w:cs="Arial"/>
                <w:b/>
                <w:bCs/>
                <w:sz w:val="18"/>
                <w:szCs w:val="18"/>
              </w:rPr>
              <w:t>n = 198</w:t>
            </w:r>
          </w:p>
        </w:tc>
        <w:tc>
          <w:tcPr>
            <w:tcW w:w="544" w:type="pct"/>
            <w:tcBorders>
              <w:left w:val="single" w:sz="12" w:space="0" w:color="auto"/>
            </w:tcBorders>
            <w:shd w:val="clear" w:color="auto" w:fill="F2F2F2" w:themeFill="background1" w:themeFillShade="F2"/>
            <w:noWrap/>
          </w:tcPr>
          <w:p w14:paraId="0D01A76A" w14:textId="77777777" w:rsidR="00D1433E" w:rsidRPr="00C7729B" w:rsidRDefault="00D1433E" w:rsidP="00305431">
            <w:pPr>
              <w:spacing w:line="480" w:lineRule="auto"/>
              <w:jc w:val="center"/>
              <w:rPr>
                <w:rFonts w:ascii="Arial" w:hAnsi="Arial" w:cs="Arial"/>
                <w:sz w:val="18"/>
                <w:szCs w:val="18"/>
              </w:rPr>
            </w:pPr>
          </w:p>
        </w:tc>
        <w:tc>
          <w:tcPr>
            <w:tcW w:w="652" w:type="pct"/>
            <w:tcBorders>
              <w:right w:val="single" w:sz="12" w:space="0" w:color="auto"/>
            </w:tcBorders>
            <w:shd w:val="clear" w:color="auto" w:fill="F2F2F2" w:themeFill="background1" w:themeFillShade="F2"/>
          </w:tcPr>
          <w:p w14:paraId="13804A6D" w14:textId="77777777" w:rsidR="00D1433E" w:rsidRPr="00C7729B" w:rsidRDefault="00D1433E" w:rsidP="00305431">
            <w:pPr>
              <w:spacing w:line="480" w:lineRule="auto"/>
              <w:jc w:val="center"/>
              <w:rPr>
                <w:rFonts w:ascii="Arial" w:hAnsi="Arial" w:cs="Arial"/>
                <w:sz w:val="18"/>
                <w:szCs w:val="18"/>
              </w:rPr>
            </w:pPr>
          </w:p>
        </w:tc>
      </w:tr>
      <w:tr w:rsidR="00D1433E" w:rsidRPr="00126EC5" w14:paraId="533A6263"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042DBCF6" w14:textId="77777777" w:rsidR="00D1433E" w:rsidRPr="00C7729B" w:rsidRDefault="00D1433E" w:rsidP="00305431">
            <w:pPr>
              <w:spacing w:line="480" w:lineRule="auto"/>
              <w:ind w:left="170"/>
              <w:rPr>
                <w:rFonts w:ascii="Arial" w:hAnsi="Arial" w:cs="Arial"/>
                <w:bCs/>
                <w:sz w:val="18"/>
                <w:szCs w:val="18"/>
              </w:rPr>
            </w:pPr>
            <w:r w:rsidRPr="00C7729B">
              <w:rPr>
                <w:rFonts w:ascii="Arial" w:hAnsi="Arial" w:cs="Arial"/>
                <w:bCs/>
                <w:sz w:val="18"/>
                <w:szCs w:val="18"/>
              </w:rPr>
              <w:t xml:space="preserve">Mild </w:t>
            </w:r>
          </w:p>
        </w:tc>
        <w:tc>
          <w:tcPr>
            <w:tcW w:w="544" w:type="pct"/>
            <w:tcBorders>
              <w:left w:val="single" w:sz="12" w:space="0" w:color="auto"/>
              <w:right w:val="single" w:sz="12" w:space="0" w:color="auto"/>
            </w:tcBorders>
            <w:shd w:val="clear" w:color="auto" w:fill="F2F2F2" w:themeFill="background1" w:themeFillShade="F2"/>
          </w:tcPr>
          <w:p w14:paraId="7931AB13" w14:textId="5BC51B67" w:rsidR="00D1433E" w:rsidRDefault="00E01CC9" w:rsidP="00305431">
            <w:pPr>
              <w:spacing w:line="480" w:lineRule="auto"/>
              <w:jc w:val="center"/>
              <w:rPr>
                <w:rFonts w:ascii="Arial" w:hAnsi="Arial" w:cs="Arial"/>
                <w:sz w:val="18"/>
                <w:szCs w:val="18"/>
              </w:rPr>
            </w:pPr>
            <w:r>
              <w:rPr>
                <w:rFonts w:ascii="Arial" w:hAnsi="Arial" w:cs="Arial"/>
                <w:sz w:val="18"/>
                <w:szCs w:val="18"/>
              </w:rPr>
              <w:t>69 (25.3)</w:t>
            </w:r>
          </w:p>
        </w:tc>
        <w:tc>
          <w:tcPr>
            <w:tcW w:w="544" w:type="pct"/>
            <w:tcBorders>
              <w:left w:val="single" w:sz="12" w:space="0" w:color="auto"/>
              <w:right w:val="single" w:sz="12" w:space="0" w:color="auto"/>
            </w:tcBorders>
            <w:shd w:val="clear" w:color="auto" w:fill="F2F2F2" w:themeFill="background1" w:themeFillShade="F2"/>
            <w:noWrap/>
          </w:tcPr>
          <w:p w14:paraId="69B6DA12" w14:textId="4AC81746"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14 (18.7)</w:t>
            </w:r>
          </w:p>
        </w:tc>
        <w:tc>
          <w:tcPr>
            <w:tcW w:w="654" w:type="pct"/>
            <w:tcBorders>
              <w:left w:val="single" w:sz="12" w:space="0" w:color="auto"/>
              <w:right w:val="single" w:sz="12" w:space="0" w:color="auto"/>
            </w:tcBorders>
            <w:shd w:val="clear" w:color="auto" w:fill="F2F2F2" w:themeFill="background1" w:themeFillShade="F2"/>
            <w:noWrap/>
          </w:tcPr>
          <w:p w14:paraId="26D8C0ED"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55 (27.8)</w:t>
            </w:r>
          </w:p>
        </w:tc>
        <w:tc>
          <w:tcPr>
            <w:tcW w:w="544" w:type="pct"/>
            <w:tcBorders>
              <w:left w:val="single" w:sz="12" w:space="0" w:color="auto"/>
            </w:tcBorders>
            <w:shd w:val="clear" w:color="auto" w:fill="F2F2F2" w:themeFill="background1" w:themeFillShade="F2"/>
            <w:noWrap/>
          </w:tcPr>
          <w:p w14:paraId="646E1C83" w14:textId="77777777" w:rsidR="00D1433E" w:rsidRPr="00C7729B" w:rsidRDefault="00D1433E" w:rsidP="00305431">
            <w:pPr>
              <w:spacing w:line="480" w:lineRule="auto"/>
              <w:jc w:val="center"/>
              <w:rPr>
                <w:rFonts w:ascii="Arial" w:hAnsi="Arial" w:cs="Arial"/>
                <w:sz w:val="18"/>
                <w:szCs w:val="18"/>
              </w:rPr>
            </w:pPr>
            <w:r w:rsidRPr="00C7729B">
              <w:rPr>
                <w:rFonts w:ascii="Arial" w:hAnsi="Arial" w:cs="Arial"/>
                <w:sz w:val="18"/>
                <w:szCs w:val="18"/>
              </w:rPr>
              <w:t>reference</w:t>
            </w:r>
          </w:p>
        </w:tc>
        <w:tc>
          <w:tcPr>
            <w:tcW w:w="652" w:type="pct"/>
            <w:tcBorders>
              <w:right w:val="single" w:sz="12" w:space="0" w:color="auto"/>
            </w:tcBorders>
            <w:shd w:val="clear" w:color="auto" w:fill="F2F2F2" w:themeFill="background1" w:themeFillShade="F2"/>
          </w:tcPr>
          <w:p w14:paraId="6F48B450" w14:textId="77777777" w:rsidR="00D1433E" w:rsidRPr="00C7729B" w:rsidRDefault="00D1433E" w:rsidP="00305431">
            <w:pPr>
              <w:spacing w:line="480" w:lineRule="auto"/>
              <w:jc w:val="center"/>
              <w:rPr>
                <w:rFonts w:ascii="Arial" w:hAnsi="Arial" w:cs="Arial"/>
                <w:sz w:val="18"/>
                <w:szCs w:val="18"/>
              </w:rPr>
            </w:pPr>
            <w:r w:rsidRPr="00C7729B">
              <w:rPr>
                <w:rFonts w:ascii="Arial" w:hAnsi="Arial" w:cs="Arial"/>
                <w:sz w:val="18"/>
                <w:szCs w:val="18"/>
              </w:rPr>
              <w:t>reference</w:t>
            </w:r>
          </w:p>
        </w:tc>
      </w:tr>
      <w:tr w:rsidR="00D1433E" w:rsidRPr="00126EC5" w14:paraId="79596C51" w14:textId="77777777" w:rsidTr="003E2AEE">
        <w:trPr>
          <w:trHeight w:val="270"/>
        </w:trPr>
        <w:tc>
          <w:tcPr>
            <w:tcW w:w="2062" w:type="pct"/>
            <w:tcBorders>
              <w:left w:val="single" w:sz="12" w:space="0" w:color="auto"/>
              <w:right w:val="single" w:sz="12" w:space="0" w:color="auto"/>
            </w:tcBorders>
            <w:shd w:val="clear" w:color="auto" w:fill="F2F2F2" w:themeFill="background1" w:themeFillShade="F2"/>
            <w:noWrap/>
          </w:tcPr>
          <w:p w14:paraId="01DD5D97" w14:textId="77777777" w:rsidR="00D1433E" w:rsidRPr="00C7729B" w:rsidRDefault="00D1433E" w:rsidP="00305431">
            <w:pPr>
              <w:spacing w:line="480" w:lineRule="auto"/>
              <w:ind w:left="170"/>
              <w:rPr>
                <w:rFonts w:ascii="Arial" w:hAnsi="Arial" w:cs="Arial"/>
                <w:bCs/>
                <w:sz w:val="18"/>
                <w:szCs w:val="18"/>
              </w:rPr>
            </w:pPr>
            <w:r w:rsidRPr="00C7729B">
              <w:rPr>
                <w:rFonts w:ascii="Arial" w:hAnsi="Arial" w:cs="Arial"/>
                <w:bCs/>
                <w:sz w:val="18"/>
                <w:szCs w:val="18"/>
              </w:rPr>
              <w:t>Moderate</w:t>
            </w:r>
          </w:p>
        </w:tc>
        <w:tc>
          <w:tcPr>
            <w:tcW w:w="544" w:type="pct"/>
            <w:tcBorders>
              <w:left w:val="single" w:sz="12" w:space="0" w:color="auto"/>
              <w:right w:val="single" w:sz="12" w:space="0" w:color="auto"/>
            </w:tcBorders>
            <w:shd w:val="clear" w:color="auto" w:fill="F2F2F2" w:themeFill="background1" w:themeFillShade="F2"/>
          </w:tcPr>
          <w:p w14:paraId="2E89C0B2" w14:textId="5B40B0A2" w:rsidR="00D1433E" w:rsidRDefault="00E01CC9" w:rsidP="00305431">
            <w:pPr>
              <w:spacing w:line="480" w:lineRule="auto"/>
              <w:jc w:val="center"/>
              <w:rPr>
                <w:rFonts w:ascii="Arial" w:hAnsi="Arial" w:cs="Arial"/>
                <w:sz w:val="18"/>
                <w:szCs w:val="18"/>
              </w:rPr>
            </w:pPr>
            <w:r>
              <w:rPr>
                <w:rFonts w:ascii="Arial" w:hAnsi="Arial" w:cs="Arial"/>
                <w:sz w:val="18"/>
                <w:szCs w:val="18"/>
              </w:rPr>
              <w:t>89 (32.6)</w:t>
            </w:r>
          </w:p>
        </w:tc>
        <w:tc>
          <w:tcPr>
            <w:tcW w:w="544" w:type="pct"/>
            <w:tcBorders>
              <w:left w:val="single" w:sz="12" w:space="0" w:color="auto"/>
              <w:right w:val="single" w:sz="12" w:space="0" w:color="auto"/>
            </w:tcBorders>
            <w:shd w:val="clear" w:color="auto" w:fill="F2F2F2" w:themeFill="background1" w:themeFillShade="F2"/>
            <w:noWrap/>
          </w:tcPr>
          <w:p w14:paraId="245C135E" w14:textId="017CDF28"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22 (29.3)</w:t>
            </w:r>
          </w:p>
        </w:tc>
        <w:tc>
          <w:tcPr>
            <w:tcW w:w="654" w:type="pct"/>
            <w:tcBorders>
              <w:left w:val="single" w:sz="12" w:space="0" w:color="auto"/>
              <w:right w:val="single" w:sz="12" w:space="0" w:color="auto"/>
            </w:tcBorders>
            <w:shd w:val="clear" w:color="auto" w:fill="F2F2F2" w:themeFill="background1" w:themeFillShade="F2"/>
            <w:noWrap/>
          </w:tcPr>
          <w:p w14:paraId="7B5FC8C0"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67 (33.8)</w:t>
            </w:r>
          </w:p>
        </w:tc>
        <w:tc>
          <w:tcPr>
            <w:tcW w:w="544" w:type="pct"/>
            <w:tcBorders>
              <w:left w:val="single" w:sz="12" w:space="0" w:color="auto"/>
            </w:tcBorders>
            <w:shd w:val="clear" w:color="auto" w:fill="F2F2F2" w:themeFill="background1" w:themeFillShade="F2"/>
            <w:noWrap/>
          </w:tcPr>
          <w:p w14:paraId="24A56929"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1.29 (0.60-2.76)</w:t>
            </w:r>
          </w:p>
        </w:tc>
        <w:tc>
          <w:tcPr>
            <w:tcW w:w="652" w:type="pct"/>
            <w:tcBorders>
              <w:right w:val="single" w:sz="12" w:space="0" w:color="auto"/>
            </w:tcBorders>
            <w:shd w:val="clear" w:color="auto" w:fill="F2F2F2" w:themeFill="background1" w:themeFillShade="F2"/>
          </w:tcPr>
          <w:p w14:paraId="78C003A9"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1.48 (0.66-3.37)</w:t>
            </w:r>
          </w:p>
        </w:tc>
      </w:tr>
      <w:tr w:rsidR="00D1433E" w:rsidRPr="00126EC5" w14:paraId="233EB220" w14:textId="77777777" w:rsidTr="003E2AEE">
        <w:trPr>
          <w:trHeight w:val="270"/>
        </w:trPr>
        <w:tc>
          <w:tcPr>
            <w:tcW w:w="2062" w:type="pct"/>
            <w:tcBorders>
              <w:left w:val="single" w:sz="12" w:space="0" w:color="auto"/>
              <w:bottom w:val="single" w:sz="4" w:space="0" w:color="auto"/>
              <w:right w:val="single" w:sz="12" w:space="0" w:color="auto"/>
            </w:tcBorders>
            <w:shd w:val="clear" w:color="auto" w:fill="F2F2F2" w:themeFill="background1" w:themeFillShade="F2"/>
            <w:noWrap/>
          </w:tcPr>
          <w:p w14:paraId="769D5E6D" w14:textId="77777777" w:rsidR="00D1433E" w:rsidRPr="00C7729B" w:rsidRDefault="00D1433E" w:rsidP="00305431">
            <w:pPr>
              <w:spacing w:line="480" w:lineRule="auto"/>
              <w:ind w:left="170"/>
              <w:rPr>
                <w:rFonts w:ascii="Arial" w:hAnsi="Arial" w:cs="Arial"/>
                <w:bCs/>
                <w:sz w:val="18"/>
                <w:szCs w:val="18"/>
              </w:rPr>
            </w:pPr>
            <w:r w:rsidRPr="00C7729B">
              <w:rPr>
                <w:rFonts w:ascii="Arial" w:hAnsi="Arial" w:cs="Arial"/>
                <w:bCs/>
                <w:sz w:val="18"/>
                <w:szCs w:val="18"/>
              </w:rPr>
              <w:t>Severe</w:t>
            </w:r>
          </w:p>
        </w:tc>
        <w:tc>
          <w:tcPr>
            <w:tcW w:w="544" w:type="pct"/>
            <w:tcBorders>
              <w:left w:val="single" w:sz="12" w:space="0" w:color="auto"/>
              <w:bottom w:val="single" w:sz="4" w:space="0" w:color="auto"/>
              <w:right w:val="single" w:sz="12" w:space="0" w:color="auto"/>
            </w:tcBorders>
            <w:shd w:val="clear" w:color="auto" w:fill="F2F2F2" w:themeFill="background1" w:themeFillShade="F2"/>
          </w:tcPr>
          <w:p w14:paraId="53FCB7E3" w14:textId="64ACFBB1" w:rsidR="00D1433E" w:rsidRDefault="00E01CC9" w:rsidP="00305431">
            <w:pPr>
              <w:spacing w:line="480" w:lineRule="auto"/>
              <w:jc w:val="center"/>
              <w:rPr>
                <w:rFonts w:ascii="Arial" w:hAnsi="Arial" w:cs="Arial"/>
                <w:sz w:val="18"/>
                <w:szCs w:val="18"/>
              </w:rPr>
            </w:pPr>
            <w:r>
              <w:rPr>
                <w:rFonts w:ascii="Arial" w:hAnsi="Arial" w:cs="Arial"/>
                <w:sz w:val="18"/>
                <w:szCs w:val="18"/>
              </w:rPr>
              <w:t>83 (30.4)</w:t>
            </w:r>
          </w:p>
        </w:tc>
        <w:tc>
          <w:tcPr>
            <w:tcW w:w="544" w:type="pct"/>
            <w:tcBorders>
              <w:left w:val="single" w:sz="12" w:space="0" w:color="auto"/>
              <w:bottom w:val="single" w:sz="4" w:space="0" w:color="auto"/>
              <w:right w:val="single" w:sz="12" w:space="0" w:color="auto"/>
            </w:tcBorders>
            <w:shd w:val="clear" w:color="auto" w:fill="F2F2F2" w:themeFill="background1" w:themeFillShade="F2"/>
            <w:noWrap/>
          </w:tcPr>
          <w:p w14:paraId="0E3C774F" w14:textId="76EC2598"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24 (32</w:t>
            </w:r>
            <w:r w:rsidR="00EB6CE7">
              <w:rPr>
                <w:rFonts w:ascii="Arial" w:hAnsi="Arial" w:cs="Arial"/>
                <w:sz w:val="18"/>
                <w:szCs w:val="18"/>
              </w:rPr>
              <w:t>.0</w:t>
            </w:r>
            <w:r>
              <w:rPr>
                <w:rFonts w:ascii="Arial" w:hAnsi="Arial" w:cs="Arial"/>
                <w:sz w:val="18"/>
                <w:szCs w:val="18"/>
              </w:rPr>
              <w:t>)</w:t>
            </w:r>
          </w:p>
        </w:tc>
        <w:tc>
          <w:tcPr>
            <w:tcW w:w="654" w:type="pct"/>
            <w:tcBorders>
              <w:left w:val="single" w:sz="12" w:space="0" w:color="auto"/>
              <w:bottom w:val="single" w:sz="4" w:space="0" w:color="auto"/>
              <w:right w:val="single" w:sz="12" w:space="0" w:color="auto"/>
            </w:tcBorders>
            <w:shd w:val="clear" w:color="auto" w:fill="F2F2F2" w:themeFill="background1" w:themeFillShade="F2"/>
            <w:noWrap/>
          </w:tcPr>
          <w:p w14:paraId="40B9C0FB"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59 (29.8)</w:t>
            </w:r>
          </w:p>
        </w:tc>
        <w:tc>
          <w:tcPr>
            <w:tcW w:w="544" w:type="pct"/>
            <w:tcBorders>
              <w:left w:val="single" w:sz="12" w:space="0" w:color="auto"/>
              <w:bottom w:val="single" w:sz="4" w:space="0" w:color="auto"/>
            </w:tcBorders>
            <w:shd w:val="clear" w:color="auto" w:fill="F2F2F2" w:themeFill="background1" w:themeFillShade="F2"/>
            <w:noWrap/>
          </w:tcPr>
          <w:p w14:paraId="312D2843"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1.60 (0.75-3.40)</w:t>
            </w:r>
          </w:p>
        </w:tc>
        <w:tc>
          <w:tcPr>
            <w:tcW w:w="652" w:type="pct"/>
            <w:tcBorders>
              <w:bottom w:val="single" w:sz="4" w:space="0" w:color="auto"/>
              <w:right w:val="single" w:sz="12" w:space="0" w:color="auto"/>
            </w:tcBorders>
            <w:shd w:val="clear" w:color="auto" w:fill="F2F2F2" w:themeFill="background1" w:themeFillShade="F2"/>
          </w:tcPr>
          <w:p w14:paraId="2C6E6C55"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1.73 (0.77-3.90)</w:t>
            </w:r>
          </w:p>
        </w:tc>
      </w:tr>
      <w:tr w:rsidR="00D1433E" w:rsidRPr="00126EC5" w14:paraId="1D809907" w14:textId="77777777" w:rsidTr="003E2AEE">
        <w:trPr>
          <w:trHeight w:val="270"/>
        </w:trPr>
        <w:tc>
          <w:tcPr>
            <w:tcW w:w="2062" w:type="pct"/>
            <w:tcBorders>
              <w:left w:val="single" w:sz="12" w:space="0" w:color="auto"/>
              <w:bottom w:val="single" w:sz="12" w:space="0" w:color="auto"/>
              <w:right w:val="single" w:sz="12" w:space="0" w:color="auto"/>
            </w:tcBorders>
            <w:shd w:val="clear" w:color="auto" w:fill="F2F2F2" w:themeFill="background1" w:themeFillShade="F2"/>
            <w:noWrap/>
          </w:tcPr>
          <w:p w14:paraId="374446C6" w14:textId="77777777" w:rsidR="00D1433E" w:rsidRPr="00C7729B" w:rsidRDefault="00D1433E" w:rsidP="00305431">
            <w:pPr>
              <w:spacing w:line="480" w:lineRule="auto"/>
              <w:ind w:left="170"/>
              <w:rPr>
                <w:rFonts w:ascii="Arial" w:hAnsi="Arial" w:cs="Arial"/>
                <w:bCs/>
                <w:sz w:val="18"/>
                <w:szCs w:val="18"/>
              </w:rPr>
            </w:pPr>
            <w:r w:rsidRPr="00C7729B">
              <w:rPr>
                <w:rFonts w:ascii="Arial" w:hAnsi="Arial" w:cs="Arial"/>
                <w:bCs/>
                <w:sz w:val="18"/>
                <w:szCs w:val="18"/>
              </w:rPr>
              <w:t>Critical</w:t>
            </w:r>
          </w:p>
        </w:tc>
        <w:tc>
          <w:tcPr>
            <w:tcW w:w="544" w:type="pct"/>
            <w:tcBorders>
              <w:left w:val="single" w:sz="12" w:space="0" w:color="auto"/>
              <w:bottom w:val="single" w:sz="12" w:space="0" w:color="auto"/>
              <w:right w:val="single" w:sz="12" w:space="0" w:color="auto"/>
            </w:tcBorders>
            <w:shd w:val="clear" w:color="auto" w:fill="F2F2F2" w:themeFill="background1" w:themeFillShade="F2"/>
          </w:tcPr>
          <w:p w14:paraId="0114EEEC" w14:textId="012ADEAB" w:rsidR="00D1433E" w:rsidRDefault="00E01CC9" w:rsidP="00305431">
            <w:pPr>
              <w:spacing w:line="480" w:lineRule="auto"/>
              <w:jc w:val="center"/>
              <w:rPr>
                <w:rFonts w:ascii="Arial" w:hAnsi="Arial" w:cs="Arial"/>
                <w:sz w:val="18"/>
                <w:szCs w:val="18"/>
              </w:rPr>
            </w:pPr>
            <w:r>
              <w:rPr>
                <w:rFonts w:ascii="Arial" w:hAnsi="Arial" w:cs="Arial"/>
                <w:sz w:val="18"/>
                <w:szCs w:val="18"/>
              </w:rPr>
              <w:t>32 (11.7)</w:t>
            </w:r>
          </w:p>
        </w:tc>
        <w:tc>
          <w:tcPr>
            <w:tcW w:w="544" w:type="pct"/>
            <w:tcBorders>
              <w:left w:val="single" w:sz="12" w:space="0" w:color="auto"/>
              <w:bottom w:val="single" w:sz="12" w:space="0" w:color="auto"/>
              <w:right w:val="single" w:sz="12" w:space="0" w:color="auto"/>
            </w:tcBorders>
            <w:shd w:val="clear" w:color="auto" w:fill="F2F2F2" w:themeFill="background1" w:themeFillShade="F2"/>
            <w:noWrap/>
          </w:tcPr>
          <w:p w14:paraId="515BE8E7" w14:textId="19927B2C"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15 (20</w:t>
            </w:r>
            <w:r w:rsidR="00EB6CE7">
              <w:rPr>
                <w:rFonts w:ascii="Arial" w:hAnsi="Arial" w:cs="Arial"/>
                <w:sz w:val="18"/>
                <w:szCs w:val="18"/>
              </w:rPr>
              <w:t>.0</w:t>
            </w:r>
            <w:r>
              <w:rPr>
                <w:rFonts w:ascii="Arial" w:hAnsi="Arial" w:cs="Arial"/>
                <w:sz w:val="18"/>
                <w:szCs w:val="18"/>
              </w:rPr>
              <w:t>)</w:t>
            </w:r>
          </w:p>
        </w:tc>
        <w:tc>
          <w:tcPr>
            <w:tcW w:w="654" w:type="pct"/>
            <w:tcBorders>
              <w:left w:val="single" w:sz="12" w:space="0" w:color="auto"/>
              <w:bottom w:val="single" w:sz="12" w:space="0" w:color="auto"/>
              <w:right w:val="single" w:sz="12" w:space="0" w:color="auto"/>
            </w:tcBorders>
            <w:shd w:val="clear" w:color="auto" w:fill="F2F2F2" w:themeFill="background1" w:themeFillShade="F2"/>
            <w:noWrap/>
          </w:tcPr>
          <w:p w14:paraId="4E02D0FD"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17 (8.6)</w:t>
            </w:r>
          </w:p>
        </w:tc>
        <w:tc>
          <w:tcPr>
            <w:tcW w:w="544" w:type="pct"/>
            <w:tcBorders>
              <w:left w:val="single" w:sz="12" w:space="0" w:color="auto"/>
              <w:bottom w:val="single" w:sz="12" w:space="0" w:color="auto"/>
            </w:tcBorders>
            <w:shd w:val="clear" w:color="auto" w:fill="F2F2F2" w:themeFill="background1" w:themeFillShade="F2"/>
            <w:noWrap/>
          </w:tcPr>
          <w:p w14:paraId="5D186967"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3.47 (1.40-8.60)</w:t>
            </w:r>
          </w:p>
        </w:tc>
        <w:tc>
          <w:tcPr>
            <w:tcW w:w="652" w:type="pct"/>
            <w:tcBorders>
              <w:bottom w:val="single" w:sz="12" w:space="0" w:color="auto"/>
              <w:right w:val="single" w:sz="12" w:space="0" w:color="auto"/>
            </w:tcBorders>
            <w:shd w:val="clear" w:color="auto" w:fill="F2F2F2" w:themeFill="background1" w:themeFillShade="F2"/>
          </w:tcPr>
          <w:p w14:paraId="0C90790D" w14:textId="77777777" w:rsidR="00D1433E" w:rsidRPr="00C7729B" w:rsidRDefault="00D1433E" w:rsidP="00305431">
            <w:pPr>
              <w:spacing w:line="480" w:lineRule="auto"/>
              <w:jc w:val="center"/>
              <w:rPr>
                <w:rFonts w:ascii="Arial" w:hAnsi="Arial" w:cs="Arial"/>
                <w:sz w:val="18"/>
                <w:szCs w:val="18"/>
              </w:rPr>
            </w:pPr>
            <w:r>
              <w:rPr>
                <w:rFonts w:ascii="Arial" w:hAnsi="Arial" w:cs="Arial"/>
                <w:sz w:val="18"/>
                <w:szCs w:val="18"/>
              </w:rPr>
              <w:t>3.60 (1.35-9.62)</w:t>
            </w:r>
          </w:p>
        </w:tc>
      </w:tr>
    </w:tbl>
    <w:p w14:paraId="67071564" w14:textId="3EEB15CD" w:rsidR="00283470" w:rsidRDefault="007942BE" w:rsidP="00305431">
      <w:pPr>
        <w:spacing w:after="0" w:line="480" w:lineRule="auto"/>
        <w:rPr>
          <w:rFonts w:ascii="Arial" w:hAnsi="Arial" w:cs="Arial"/>
          <w:sz w:val="16"/>
          <w:szCs w:val="16"/>
        </w:rPr>
      </w:pPr>
      <w:r w:rsidRPr="00E6384C">
        <w:rPr>
          <w:rFonts w:ascii="Arial" w:hAnsi="Arial" w:cs="Arial"/>
          <w:sz w:val="16"/>
          <w:szCs w:val="16"/>
        </w:rPr>
        <w:t>*P</w:t>
      </w:r>
      <w:r w:rsidR="00283470">
        <w:rPr>
          <w:rFonts w:ascii="Arial" w:hAnsi="Arial" w:cs="Arial"/>
          <w:sz w:val="16"/>
          <w:szCs w:val="16"/>
        </w:rPr>
        <w:t xml:space="preserve">CC </w:t>
      </w:r>
      <w:r w:rsidRPr="00E6384C">
        <w:rPr>
          <w:rFonts w:ascii="Arial" w:hAnsi="Arial" w:cs="Arial"/>
          <w:sz w:val="16"/>
          <w:szCs w:val="16"/>
        </w:rPr>
        <w:t>data w</w:t>
      </w:r>
      <w:r w:rsidR="00283470">
        <w:rPr>
          <w:rFonts w:ascii="Arial" w:hAnsi="Arial" w:cs="Arial"/>
          <w:sz w:val="16"/>
          <w:szCs w:val="16"/>
        </w:rPr>
        <w:t>ere</w:t>
      </w:r>
      <w:r w:rsidRPr="00E6384C">
        <w:rPr>
          <w:rFonts w:ascii="Arial" w:hAnsi="Arial" w:cs="Arial"/>
          <w:sz w:val="16"/>
          <w:szCs w:val="16"/>
        </w:rPr>
        <w:t xml:space="preserve"> available for 278/1166 (23.8%) patients in the whole analysis set: 16</w:t>
      </w:r>
      <w:r w:rsidR="00B0323E">
        <w:rPr>
          <w:rFonts w:ascii="Arial" w:hAnsi="Arial" w:cs="Arial"/>
          <w:sz w:val="16"/>
          <w:szCs w:val="16"/>
        </w:rPr>
        <w:t>0</w:t>
      </w:r>
      <w:r w:rsidRPr="00E6384C">
        <w:rPr>
          <w:rFonts w:ascii="Arial" w:hAnsi="Arial" w:cs="Arial"/>
          <w:sz w:val="16"/>
          <w:szCs w:val="16"/>
        </w:rPr>
        <w:t xml:space="preserve"> patients were excluded because time from </w:t>
      </w:r>
      <w:r w:rsidR="00283470" w:rsidRPr="00E6384C">
        <w:rPr>
          <w:rFonts w:ascii="Arial" w:hAnsi="Arial" w:cs="Arial"/>
          <w:sz w:val="16"/>
          <w:szCs w:val="16"/>
        </w:rPr>
        <w:t xml:space="preserve">COVID-19 diagnosis </w:t>
      </w:r>
      <w:r w:rsidR="00283470">
        <w:rPr>
          <w:rFonts w:ascii="Arial" w:hAnsi="Arial" w:cs="Arial"/>
          <w:sz w:val="16"/>
          <w:szCs w:val="16"/>
        </w:rPr>
        <w:t xml:space="preserve">to </w:t>
      </w:r>
      <w:r w:rsidRPr="00E6384C">
        <w:rPr>
          <w:rFonts w:ascii="Arial" w:hAnsi="Arial" w:cs="Arial"/>
          <w:sz w:val="16"/>
          <w:szCs w:val="16"/>
        </w:rPr>
        <w:t>data collection closure was &lt;12 weeks, 32</w:t>
      </w:r>
      <w:r w:rsidR="00B0323E">
        <w:rPr>
          <w:rFonts w:ascii="Arial" w:hAnsi="Arial" w:cs="Arial"/>
          <w:sz w:val="16"/>
          <w:szCs w:val="16"/>
        </w:rPr>
        <w:t>4</w:t>
      </w:r>
      <w:r w:rsidRPr="00E6384C">
        <w:rPr>
          <w:rFonts w:ascii="Arial" w:hAnsi="Arial" w:cs="Arial"/>
          <w:sz w:val="16"/>
          <w:szCs w:val="16"/>
        </w:rPr>
        <w:t xml:space="preserve"> patients were excluded because time from </w:t>
      </w:r>
      <w:r w:rsidR="00283470" w:rsidRPr="00E6384C">
        <w:rPr>
          <w:rFonts w:ascii="Arial" w:hAnsi="Arial" w:cs="Arial"/>
          <w:sz w:val="16"/>
          <w:szCs w:val="16"/>
        </w:rPr>
        <w:t xml:space="preserve">COVID-19 diagnosis </w:t>
      </w:r>
      <w:r w:rsidR="00283470">
        <w:rPr>
          <w:rFonts w:ascii="Arial" w:hAnsi="Arial" w:cs="Arial"/>
          <w:sz w:val="16"/>
          <w:szCs w:val="16"/>
        </w:rPr>
        <w:t xml:space="preserve">to </w:t>
      </w:r>
      <w:r w:rsidRPr="00E6384C">
        <w:rPr>
          <w:rFonts w:ascii="Arial" w:hAnsi="Arial" w:cs="Arial"/>
          <w:sz w:val="16"/>
          <w:szCs w:val="16"/>
        </w:rPr>
        <w:t>death was &lt;12 weeks</w:t>
      </w:r>
      <w:r w:rsidR="00283470">
        <w:rPr>
          <w:rFonts w:ascii="Arial" w:hAnsi="Arial" w:cs="Arial"/>
          <w:sz w:val="16"/>
          <w:szCs w:val="16"/>
        </w:rPr>
        <w:t>,</w:t>
      </w:r>
      <w:r w:rsidRPr="00E6384C">
        <w:rPr>
          <w:rFonts w:ascii="Arial" w:hAnsi="Arial" w:cs="Arial"/>
          <w:sz w:val="16"/>
          <w:szCs w:val="16"/>
        </w:rPr>
        <w:t xml:space="preserve"> and 404 patients were excluded because time from </w:t>
      </w:r>
      <w:r w:rsidR="00283470" w:rsidRPr="00E6384C">
        <w:rPr>
          <w:rFonts w:ascii="Arial" w:hAnsi="Arial" w:cs="Arial"/>
          <w:sz w:val="16"/>
          <w:szCs w:val="16"/>
        </w:rPr>
        <w:t xml:space="preserve">COVID-19 diagnosis </w:t>
      </w:r>
      <w:r w:rsidR="00283470">
        <w:rPr>
          <w:rFonts w:ascii="Arial" w:hAnsi="Arial" w:cs="Arial"/>
          <w:sz w:val="16"/>
          <w:szCs w:val="16"/>
        </w:rPr>
        <w:t xml:space="preserve">to </w:t>
      </w:r>
      <w:r w:rsidRPr="00E6384C">
        <w:rPr>
          <w:rFonts w:ascii="Arial" w:hAnsi="Arial" w:cs="Arial"/>
          <w:sz w:val="16"/>
          <w:szCs w:val="16"/>
        </w:rPr>
        <w:t xml:space="preserve">last visit was &lt;12 weeks. </w:t>
      </w:r>
      <w:r w:rsidR="00283470">
        <w:rPr>
          <w:rFonts w:ascii="Arial" w:hAnsi="Arial" w:cs="Arial"/>
          <w:sz w:val="16"/>
          <w:szCs w:val="16"/>
        </w:rPr>
        <w:t xml:space="preserve">PCC </w:t>
      </w:r>
      <w:r w:rsidRPr="00E6384C">
        <w:rPr>
          <w:rFonts w:ascii="Arial" w:hAnsi="Arial" w:cs="Arial"/>
          <w:sz w:val="16"/>
          <w:szCs w:val="16"/>
        </w:rPr>
        <w:t xml:space="preserve">was present in 76/278 (27.3%) patients with data available. </w:t>
      </w:r>
      <w:r w:rsidRPr="00283470">
        <w:rPr>
          <w:rFonts w:ascii="Arial" w:hAnsi="Arial" w:cs="Arial"/>
          <w:sz w:val="16"/>
          <w:szCs w:val="16"/>
          <w:vertAlign w:val="superscript"/>
        </w:rPr>
        <w:t>†</w:t>
      </w:r>
      <w:r w:rsidRPr="00E6384C">
        <w:rPr>
          <w:rFonts w:ascii="Arial" w:hAnsi="Arial" w:cs="Arial"/>
          <w:sz w:val="16"/>
          <w:szCs w:val="16"/>
        </w:rPr>
        <w:t xml:space="preserve">Adjusted odds ratios and 95% </w:t>
      </w:r>
      <w:r w:rsidR="00283470">
        <w:rPr>
          <w:rFonts w:ascii="Arial" w:hAnsi="Arial" w:cs="Arial"/>
          <w:sz w:val="16"/>
          <w:szCs w:val="16"/>
        </w:rPr>
        <w:t>CIs</w:t>
      </w:r>
      <w:r w:rsidRPr="00E6384C">
        <w:rPr>
          <w:rFonts w:ascii="Arial" w:hAnsi="Arial" w:cs="Arial"/>
          <w:sz w:val="16"/>
          <w:szCs w:val="16"/>
        </w:rPr>
        <w:t xml:space="preserve"> were estimated using multivariable logistic models that included age, sex, and comorbidity count. </w:t>
      </w:r>
      <w:r w:rsidR="00D36126">
        <w:rPr>
          <w:rFonts w:ascii="Arial" w:hAnsi="Arial" w:cs="Arial"/>
          <w:sz w:val="16"/>
          <w:szCs w:val="16"/>
          <w:vertAlign w:val="superscript"/>
        </w:rPr>
        <w:t>‡</w:t>
      </w:r>
      <w:r w:rsidR="00D36126">
        <w:rPr>
          <w:rFonts w:ascii="Arial" w:hAnsi="Arial" w:cs="Arial"/>
          <w:sz w:val="16"/>
          <w:szCs w:val="16"/>
        </w:rPr>
        <w:t xml:space="preserve">Patients who had ever received an autologous or allogeneic stem cell transplant. </w:t>
      </w:r>
      <w:r w:rsidR="00D36126">
        <w:rPr>
          <w:rFonts w:ascii="Arial" w:hAnsi="Arial" w:cs="Arial"/>
          <w:sz w:val="16"/>
          <w:szCs w:val="16"/>
          <w:vertAlign w:val="superscript"/>
        </w:rPr>
        <w:t>§</w:t>
      </w:r>
      <w:r w:rsidRPr="00E6384C">
        <w:rPr>
          <w:rFonts w:ascii="Arial" w:hAnsi="Arial" w:cs="Arial"/>
          <w:sz w:val="16"/>
          <w:szCs w:val="16"/>
        </w:rPr>
        <w:t>Cancer therapy received within 30 days before COVID-19 diagnosis date.</w:t>
      </w:r>
    </w:p>
    <w:p w14:paraId="324A384F" w14:textId="77777777" w:rsidR="00844B66" w:rsidRDefault="00283470" w:rsidP="00305431">
      <w:pPr>
        <w:spacing w:after="0" w:line="480" w:lineRule="auto"/>
        <w:rPr>
          <w:rFonts w:ascii="Arial" w:hAnsi="Arial" w:cs="Arial"/>
          <w:sz w:val="16"/>
          <w:szCs w:val="16"/>
        </w:rPr>
        <w:sectPr w:rsidR="00844B66" w:rsidSect="003E2AEE">
          <w:type w:val="continuous"/>
          <w:pgSz w:w="16838" w:h="11906" w:orient="landscape"/>
          <w:pgMar w:top="1440" w:right="1440" w:bottom="1440" w:left="1440" w:header="708" w:footer="708" w:gutter="0"/>
          <w:lnNumType w:countBy="1" w:restart="continuous"/>
          <w:cols w:space="708"/>
          <w:docGrid w:linePitch="360"/>
        </w:sectPr>
      </w:pPr>
      <w:r>
        <w:rPr>
          <w:rFonts w:ascii="Arial" w:hAnsi="Arial" w:cs="Arial"/>
          <w:sz w:val="16"/>
          <w:szCs w:val="16"/>
        </w:rPr>
        <w:t xml:space="preserve">CI, confidence interval. </w:t>
      </w:r>
      <w:r w:rsidRPr="0003700A">
        <w:rPr>
          <w:rFonts w:ascii="Arial" w:hAnsi="Arial" w:cs="Arial"/>
          <w:sz w:val="16"/>
          <w:szCs w:val="16"/>
        </w:rPr>
        <w:t>COVID-19, coronavirus disease 2019; IQR, interquartile range;</w:t>
      </w:r>
      <w:r>
        <w:rPr>
          <w:rFonts w:ascii="Arial" w:hAnsi="Arial" w:cs="Arial"/>
          <w:sz w:val="16"/>
          <w:szCs w:val="16"/>
        </w:rPr>
        <w:t xml:space="preserve"> n/a, not applicable; PCC, post COVID-19 condition.</w:t>
      </w:r>
    </w:p>
    <w:p w14:paraId="1E115EB5" w14:textId="74DEFBF6" w:rsidR="00844B66" w:rsidRPr="002E615B" w:rsidRDefault="00844B66" w:rsidP="00305431">
      <w:pPr>
        <w:spacing w:after="0" w:line="480" w:lineRule="auto"/>
        <w:rPr>
          <w:rFonts w:ascii="Arial" w:hAnsi="Arial" w:cs="Arial"/>
          <w:b/>
          <w:bCs/>
          <w:color w:val="000000" w:themeColor="text1"/>
          <w:sz w:val="24"/>
          <w:szCs w:val="24"/>
        </w:rPr>
      </w:pPr>
      <w:r w:rsidRPr="002E615B">
        <w:rPr>
          <w:rFonts w:ascii="Arial" w:hAnsi="Arial" w:cs="Arial"/>
          <w:b/>
          <w:bCs/>
          <w:color w:val="000000" w:themeColor="text1"/>
          <w:sz w:val="24"/>
          <w:szCs w:val="24"/>
        </w:rPr>
        <w:lastRenderedPageBreak/>
        <w:t>Figure legends</w:t>
      </w:r>
    </w:p>
    <w:p w14:paraId="2974FE56" w14:textId="77777777" w:rsidR="00844B66" w:rsidRPr="002E615B" w:rsidRDefault="00844B66" w:rsidP="00305431">
      <w:pPr>
        <w:spacing w:after="0" w:line="480" w:lineRule="auto"/>
        <w:rPr>
          <w:rFonts w:ascii="Arial" w:hAnsi="Arial" w:cs="Arial"/>
          <w:color w:val="000000" w:themeColor="text1"/>
        </w:rPr>
      </w:pPr>
    </w:p>
    <w:p w14:paraId="21518811" w14:textId="77777777" w:rsidR="00844B66" w:rsidRPr="002E615B" w:rsidRDefault="00844B66" w:rsidP="00305431">
      <w:pPr>
        <w:spacing w:after="0" w:line="480" w:lineRule="auto"/>
        <w:rPr>
          <w:rFonts w:ascii="Arial" w:hAnsi="Arial" w:cs="Arial"/>
          <w:color w:val="000000" w:themeColor="text1"/>
        </w:rPr>
      </w:pPr>
    </w:p>
    <w:p w14:paraId="1B6B0D03" w14:textId="77777777" w:rsidR="00844B66" w:rsidRPr="002E615B" w:rsidRDefault="00844B66" w:rsidP="00305431">
      <w:pPr>
        <w:spacing w:after="0" w:line="480" w:lineRule="auto"/>
        <w:rPr>
          <w:rFonts w:ascii="Arial" w:hAnsi="Arial" w:cs="Arial"/>
          <w:color w:val="000000" w:themeColor="text1"/>
        </w:rPr>
      </w:pPr>
      <w:r w:rsidRPr="002E615B">
        <w:rPr>
          <w:rFonts w:ascii="Arial" w:hAnsi="Arial" w:cs="Arial"/>
          <w:b/>
          <w:bCs/>
          <w:color w:val="000000" w:themeColor="text1"/>
        </w:rPr>
        <w:t xml:space="preserve">Figure 1. Flow diagram. </w:t>
      </w:r>
      <w:r w:rsidRPr="002E615B">
        <w:rPr>
          <w:rFonts w:ascii="Arial" w:hAnsi="Arial" w:cs="Arial"/>
          <w:color w:val="000000" w:themeColor="text1"/>
        </w:rPr>
        <w:t xml:space="preserve">Patients with hematologic malignancies who were reported as having COVID-19 and who were included in the present analysis. Reporting hospitals included 25/26 Madrid regional health service centers (8/8 designated high complexity level hospitals (CLH); 12/12 intermediate CLH; 5/6 low CLH), and 6/6 private centers. </w:t>
      </w:r>
    </w:p>
    <w:p w14:paraId="2FB17E27" w14:textId="77777777" w:rsidR="00844B66" w:rsidRPr="002E615B" w:rsidRDefault="00844B66" w:rsidP="00305431">
      <w:pPr>
        <w:spacing w:after="0" w:line="480" w:lineRule="auto"/>
        <w:rPr>
          <w:rFonts w:ascii="Arial" w:hAnsi="Arial" w:cs="Arial"/>
          <w:color w:val="000000" w:themeColor="text1"/>
        </w:rPr>
      </w:pPr>
    </w:p>
    <w:p w14:paraId="47416DD1" w14:textId="77777777" w:rsidR="00844B66" w:rsidRPr="002E615B" w:rsidRDefault="00844B66" w:rsidP="00305431">
      <w:pPr>
        <w:spacing w:after="0" w:line="480" w:lineRule="auto"/>
        <w:rPr>
          <w:rFonts w:ascii="Arial" w:hAnsi="Arial" w:cs="Arial"/>
          <w:color w:val="000000" w:themeColor="text1"/>
        </w:rPr>
      </w:pPr>
    </w:p>
    <w:p w14:paraId="031421A1" w14:textId="21217B77" w:rsidR="00842BC5" w:rsidRDefault="00844B66" w:rsidP="00305431">
      <w:pPr>
        <w:spacing w:after="0" w:line="480" w:lineRule="auto"/>
        <w:rPr>
          <w:rFonts w:ascii="Arial" w:hAnsi="Arial" w:cs="Arial"/>
        </w:rPr>
      </w:pPr>
      <w:r w:rsidRPr="002E615B">
        <w:rPr>
          <w:rFonts w:ascii="Arial" w:hAnsi="Arial" w:cs="Arial"/>
          <w:b/>
          <w:bCs/>
          <w:color w:val="000000" w:themeColor="text1"/>
        </w:rPr>
        <w:t xml:space="preserve">Figure 2. Survival estimates according to period of COVID-19 diagnosis and clinical severity of disease. </w:t>
      </w:r>
      <w:r w:rsidRPr="002E615B">
        <w:rPr>
          <w:rFonts w:ascii="Arial" w:hAnsi="Arial" w:cs="Arial"/>
          <w:color w:val="000000" w:themeColor="text1"/>
        </w:rPr>
        <w:t xml:space="preserve">Kaplan–Meier estimates of survival from time of COVID-19 diagnosis according to the period in which patients were diagnosed (early cohort vs later cohort) and the clinical severity of COVID-19 (mild/moderate vs severe/critical). </w:t>
      </w:r>
      <w:r w:rsidRPr="002E615B">
        <w:rPr>
          <w:rFonts w:ascii="Arial" w:hAnsi="Arial" w:cs="Arial"/>
          <w:i/>
          <w:iCs/>
          <w:color w:val="000000" w:themeColor="text1"/>
        </w:rPr>
        <w:t>P</w:t>
      </w:r>
      <w:r w:rsidRPr="002E615B">
        <w:rPr>
          <w:rFonts w:ascii="Arial" w:hAnsi="Arial" w:cs="Arial"/>
          <w:color w:val="000000" w:themeColor="text1"/>
        </w:rPr>
        <w:t xml:space="preserve"> values by log rank </w:t>
      </w:r>
      <w:r>
        <w:rPr>
          <w:rFonts w:ascii="Arial" w:hAnsi="Arial" w:cs="Arial"/>
        </w:rPr>
        <w:t xml:space="preserve">test, with </w:t>
      </w:r>
      <w:r w:rsidRPr="00B655E4">
        <w:rPr>
          <w:rFonts w:ascii="Arial" w:hAnsi="Arial" w:cs="Arial"/>
        </w:rPr>
        <w:t>Šidák</w:t>
      </w:r>
      <w:r>
        <w:rPr>
          <w:rFonts w:ascii="Arial" w:hAnsi="Arial" w:cs="Arial"/>
        </w:rPr>
        <w:t xml:space="preserve"> cor</w:t>
      </w:r>
      <w:r w:rsidR="003E2AEE">
        <w:rPr>
          <w:rFonts w:ascii="Arial" w:hAnsi="Arial" w:cs="Arial"/>
        </w:rPr>
        <w:t>rection for multiple comparison</w:t>
      </w:r>
      <w:r w:rsidR="00842BC5">
        <w:rPr>
          <w:rFonts w:ascii="Arial" w:hAnsi="Arial" w:cs="Arial"/>
        </w:rPr>
        <w:t>.</w:t>
      </w:r>
    </w:p>
    <w:p w14:paraId="1C8A52E8" w14:textId="77777777" w:rsidR="00842BC5" w:rsidRDefault="00842BC5">
      <w:pPr>
        <w:rPr>
          <w:rFonts w:ascii="Arial" w:hAnsi="Arial" w:cs="Arial"/>
        </w:rPr>
      </w:pPr>
      <w:r>
        <w:rPr>
          <w:rFonts w:ascii="Arial" w:hAnsi="Arial" w:cs="Arial"/>
        </w:rPr>
        <w:br w:type="page"/>
      </w:r>
    </w:p>
    <w:p w14:paraId="105828CA" w14:textId="77777777" w:rsidR="00844B66" w:rsidRPr="003E2AEE" w:rsidRDefault="00844B66" w:rsidP="00305431">
      <w:pPr>
        <w:spacing w:after="0" w:line="480" w:lineRule="auto"/>
        <w:rPr>
          <w:rFonts w:ascii="Arial" w:hAnsi="Arial" w:cs="Arial"/>
        </w:rPr>
        <w:sectPr w:rsidR="00844B66" w:rsidRPr="003E2AEE" w:rsidSect="003E2AEE">
          <w:type w:val="continuous"/>
          <w:pgSz w:w="11906" w:h="16838"/>
          <w:pgMar w:top="1440" w:right="1440" w:bottom="1440" w:left="1440" w:header="708" w:footer="708" w:gutter="0"/>
          <w:lnNumType w:countBy="1" w:restart="continuous"/>
          <w:cols w:space="708"/>
          <w:docGrid w:linePitch="360"/>
        </w:sectPr>
      </w:pPr>
    </w:p>
    <w:p w14:paraId="71117B5A" w14:textId="5C5AECC4" w:rsidR="00842BC5" w:rsidRDefault="00842BC5">
      <w:pPr>
        <w:rPr>
          <w:rFonts w:ascii="Arial" w:hAnsi="Arial" w:cs="Arial"/>
          <w:sz w:val="16"/>
          <w:szCs w:val="16"/>
        </w:rPr>
      </w:pPr>
      <w:r>
        <w:rPr>
          <w:rFonts w:ascii="Arial" w:hAnsi="Arial" w:cs="Arial"/>
          <w:sz w:val="16"/>
          <w:szCs w:val="16"/>
        </w:rPr>
        <w:lastRenderedPageBreak/>
        <w:br w:type="page"/>
      </w:r>
      <w:r>
        <w:rPr>
          <w:noProof/>
          <w:lang w:val="es-ES" w:eastAsia="es-ES"/>
        </w:rPr>
        <w:lastRenderedPageBreak/>
        <w:drawing>
          <wp:inline distT="0" distB="0" distL="0" distR="0" wp14:anchorId="2739FFAF" wp14:editId="54571FF2">
            <wp:extent cx="5731510" cy="33909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0900"/>
                    </a:xfrm>
                    <a:prstGeom prst="rect">
                      <a:avLst/>
                    </a:prstGeom>
                  </pic:spPr>
                </pic:pic>
              </a:graphicData>
            </a:graphic>
          </wp:inline>
        </w:drawing>
      </w:r>
    </w:p>
    <w:p w14:paraId="0C1761AB" w14:textId="6B84CB82" w:rsidR="00842BC5" w:rsidRDefault="00842BC5">
      <w:pPr>
        <w:rPr>
          <w:rFonts w:ascii="Arial" w:hAnsi="Arial" w:cs="Arial"/>
          <w:sz w:val="16"/>
          <w:szCs w:val="16"/>
        </w:rPr>
      </w:pPr>
      <w:r>
        <w:rPr>
          <w:rFonts w:ascii="Arial" w:hAnsi="Arial" w:cs="Arial"/>
          <w:sz w:val="16"/>
          <w:szCs w:val="16"/>
        </w:rPr>
        <w:br w:type="page"/>
      </w:r>
    </w:p>
    <w:p w14:paraId="60803C73" w14:textId="1BA15E23" w:rsidR="003E2AEE" w:rsidRDefault="00842BC5">
      <w:pPr>
        <w:spacing w:after="0" w:line="480" w:lineRule="auto"/>
        <w:rPr>
          <w:rFonts w:ascii="Arial" w:hAnsi="Arial" w:cs="Arial"/>
          <w:sz w:val="16"/>
          <w:szCs w:val="16"/>
        </w:rPr>
      </w:pPr>
      <w:r>
        <w:rPr>
          <w:noProof/>
          <w:lang w:val="es-ES" w:eastAsia="es-ES"/>
        </w:rPr>
        <w:lastRenderedPageBreak/>
        <w:drawing>
          <wp:inline distT="0" distB="0" distL="0" distR="0" wp14:anchorId="18A52562" wp14:editId="2B4EEDBC">
            <wp:extent cx="5731510" cy="4050030"/>
            <wp:effectExtent l="0" t="0" r="254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0030"/>
                    </a:xfrm>
                    <a:prstGeom prst="rect">
                      <a:avLst/>
                    </a:prstGeom>
                  </pic:spPr>
                </pic:pic>
              </a:graphicData>
            </a:graphic>
          </wp:inline>
        </w:drawing>
      </w:r>
      <w:bookmarkStart w:id="10" w:name="_GoBack"/>
      <w:bookmarkEnd w:id="10"/>
    </w:p>
    <w:sectPr w:rsidR="003E2AEE" w:rsidSect="00842BC5">
      <w:type w:val="continuous"/>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63945" w14:textId="77777777" w:rsidR="00857ADA" w:rsidRDefault="00857ADA" w:rsidP="009361B2">
      <w:pPr>
        <w:spacing w:after="0" w:line="240" w:lineRule="auto"/>
      </w:pPr>
      <w:r>
        <w:separator/>
      </w:r>
    </w:p>
  </w:endnote>
  <w:endnote w:type="continuationSeparator" w:id="0">
    <w:p w14:paraId="343AFBD5" w14:textId="77777777" w:rsidR="00857ADA" w:rsidRDefault="00857ADA" w:rsidP="0093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00000001"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E3E7F" w14:textId="77777777" w:rsidR="00857ADA" w:rsidRDefault="00857ADA" w:rsidP="009361B2">
      <w:pPr>
        <w:spacing w:after="0" w:line="240" w:lineRule="auto"/>
      </w:pPr>
      <w:r>
        <w:separator/>
      </w:r>
    </w:p>
  </w:footnote>
  <w:footnote w:type="continuationSeparator" w:id="0">
    <w:p w14:paraId="1DF1C40C" w14:textId="77777777" w:rsidR="00857ADA" w:rsidRDefault="00857ADA" w:rsidP="00936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26B1"/>
    <w:multiLevelType w:val="hybridMultilevel"/>
    <w:tmpl w:val="CB201A9E"/>
    <w:lvl w:ilvl="0" w:tplc="AC70D1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875891"/>
    <w:multiLevelType w:val="hybridMultilevel"/>
    <w:tmpl w:val="AADEAD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45629C3"/>
    <w:multiLevelType w:val="hybridMultilevel"/>
    <w:tmpl w:val="C0122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72E24"/>
    <w:multiLevelType w:val="hybridMultilevel"/>
    <w:tmpl w:val="8CCCEFB6"/>
    <w:lvl w:ilvl="0" w:tplc="962A77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580977"/>
    <w:multiLevelType w:val="hybridMultilevel"/>
    <w:tmpl w:val="DDBC22C0"/>
    <w:lvl w:ilvl="0" w:tplc="7A5CB21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C44AC8"/>
    <w:multiLevelType w:val="hybridMultilevel"/>
    <w:tmpl w:val="3D9E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EC5ED3"/>
    <w:multiLevelType w:val="hybridMultilevel"/>
    <w:tmpl w:val="23CA6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46ACD"/>
    <w:multiLevelType w:val="hybridMultilevel"/>
    <w:tmpl w:val="16EEF576"/>
    <w:lvl w:ilvl="0" w:tplc="A73EA78C">
      <w:start w:val="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1352F9"/>
    <w:multiLevelType w:val="multilevel"/>
    <w:tmpl w:val="C7C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B59B3"/>
    <w:multiLevelType w:val="hybridMultilevel"/>
    <w:tmpl w:val="20E2FBF4"/>
    <w:lvl w:ilvl="0" w:tplc="C6BEE8F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5"/>
  </w:num>
  <w:num w:numId="6">
    <w:abstractNumId w:val="3"/>
  </w:num>
  <w:num w:numId="7">
    <w:abstractNumId w:val="4"/>
  </w:num>
  <w:num w:numId="8">
    <w:abstractNumId w:val="6"/>
  </w:num>
  <w:num w:numId="9">
    <w:abstractNumId w:val="7"/>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er De la Cruz">
    <w15:presenceInfo w15:providerId="None" w15:userId="Javier De l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wz5swr2922vd0efwss5esey2x0fpsv999s0&quot;&gt;Martinez-Lopez COVID heme onc Blood EndNote library-Convert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6&lt;/item&gt;&lt;item&gt;37&lt;/item&gt;&lt;item&gt;38&lt;/item&gt;&lt;/record-ids&gt;&lt;/item&gt;&lt;/Libraries&gt;"/>
  </w:docVars>
  <w:rsids>
    <w:rsidRoot w:val="002203DC"/>
    <w:rsid w:val="000042CC"/>
    <w:rsid w:val="00014339"/>
    <w:rsid w:val="000156FE"/>
    <w:rsid w:val="000174C4"/>
    <w:rsid w:val="00023C5D"/>
    <w:rsid w:val="000242C2"/>
    <w:rsid w:val="00024EAA"/>
    <w:rsid w:val="0002592F"/>
    <w:rsid w:val="00030D03"/>
    <w:rsid w:val="00031912"/>
    <w:rsid w:val="00032087"/>
    <w:rsid w:val="00032C9F"/>
    <w:rsid w:val="000345D4"/>
    <w:rsid w:val="0003700A"/>
    <w:rsid w:val="00040002"/>
    <w:rsid w:val="00042AD8"/>
    <w:rsid w:val="00044239"/>
    <w:rsid w:val="00044BE5"/>
    <w:rsid w:val="0004570B"/>
    <w:rsid w:val="0004707E"/>
    <w:rsid w:val="00051333"/>
    <w:rsid w:val="000524B9"/>
    <w:rsid w:val="00053C18"/>
    <w:rsid w:val="000547F2"/>
    <w:rsid w:val="0005752E"/>
    <w:rsid w:val="00062C3E"/>
    <w:rsid w:val="00062FA5"/>
    <w:rsid w:val="000641BA"/>
    <w:rsid w:val="0006484C"/>
    <w:rsid w:val="0006507F"/>
    <w:rsid w:val="00067CDE"/>
    <w:rsid w:val="0007296E"/>
    <w:rsid w:val="00074005"/>
    <w:rsid w:val="00075A49"/>
    <w:rsid w:val="000779B9"/>
    <w:rsid w:val="00082C62"/>
    <w:rsid w:val="00083960"/>
    <w:rsid w:val="000926EB"/>
    <w:rsid w:val="000A1772"/>
    <w:rsid w:val="000A20EC"/>
    <w:rsid w:val="000A3CA1"/>
    <w:rsid w:val="000A4DC8"/>
    <w:rsid w:val="000B2E40"/>
    <w:rsid w:val="000B63EA"/>
    <w:rsid w:val="000B706D"/>
    <w:rsid w:val="000B74BE"/>
    <w:rsid w:val="000C09B8"/>
    <w:rsid w:val="000C131E"/>
    <w:rsid w:val="000C1FE4"/>
    <w:rsid w:val="000C7DAE"/>
    <w:rsid w:val="000C7F42"/>
    <w:rsid w:val="000D6C2D"/>
    <w:rsid w:val="000E0995"/>
    <w:rsid w:val="000E372B"/>
    <w:rsid w:val="000E396B"/>
    <w:rsid w:val="000E5496"/>
    <w:rsid w:val="000E73E1"/>
    <w:rsid w:val="000E778F"/>
    <w:rsid w:val="000F3FA4"/>
    <w:rsid w:val="001007B6"/>
    <w:rsid w:val="001034E6"/>
    <w:rsid w:val="00104262"/>
    <w:rsid w:val="00104D3C"/>
    <w:rsid w:val="001051C6"/>
    <w:rsid w:val="00112186"/>
    <w:rsid w:val="0011422B"/>
    <w:rsid w:val="00120B9A"/>
    <w:rsid w:val="00120F13"/>
    <w:rsid w:val="001227BD"/>
    <w:rsid w:val="00126EC5"/>
    <w:rsid w:val="00126F8A"/>
    <w:rsid w:val="0013607A"/>
    <w:rsid w:val="001367EE"/>
    <w:rsid w:val="00136803"/>
    <w:rsid w:val="00141186"/>
    <w:rsid w:val="001411C3"/>
    <w:rsid w:val="001421FB"/>
    <w:rsid w:val="001423F5"/>
    <w:rsid w:val="0014500B"/>
    <w:rsid w:val="00146A37"/>
    <w:rsid w:val="00155120"/>
    <w:rsid w:val="00156A07"/>
    <w:rsid w:val="00161605"/>
    <w:rsid w:val="00162114"/>
    <w:rsid w:val="0016248C"/>
    <w:rsid w:val="001718CA"/>
    <w:rsid w:val="00172BFA"/>
    <w:rsid w:val="001754BC"/>
    <w:rsid w:val="00185BB3"/>
    <w:rsid w:val="001867F6"/>
    <w:rsid w:val="00192625"/>
    <w:rsid w:val="001936DD"/>
    <w:rsid w:val="00197E5C"/>
    <w:rsid w:val="001A011A"/>
    <w:rsid w:val="001A2507"/>
    <w:rsid w:val="001A36A6"/>
    <w:rsid w:val="001A39B7"/>
    <w:rsid w:val="001B10FD"/>
    <w:rsid w:val="001B3A81"/>
    <w:rsid w:val="001B6C03"/>
    <w:rsid w:val="001C0D71"/>
    <w:rsid w:val="001C5342"/>
    <w:rsid w:val="001C6A86"/>
    <w:rsid w:val="001C7432"/>
    <w:rsid w:val="001D2D4F"/>
    <w:rsid w:val="001D3FBE"/>
    <w:rsid w:val="001D4D94"/>
    <w:rsid w:val="001E3C5E"/>
    <w:rsid w:val="001E7367"/>
    <w:rsid w:val="001F4BD8"/>
    <w:rsid w:val="001F5EE7"/>
    <w:rsid w:val="0020024C"/>
    <w:rsid w:val="002052DC"/>
    <w:rsid w:val="00207407"/>
    <w:rsid w:val="00212DDF"/>
    <w:rsid w:val="00213C55"/>
    <w:rsid w:val="00216618"/>
    <w:rsid w:val="002203DC"/>
    <w:rsid w:val="00220528"/>
    <w:rsid w:val="002213D8"/>
    <w:rsid w:val="00225676"/>
    <w:rsid w:val="00227ACC"/>
    <w:rsid w:val="00230053"/>
    <w:rsid w:val="0023050B"/>
    <w:rsid w:val="0023144A"/>
    <w:rsid w:val="0023276E"/>
    <w:rsid w:val="00233A8A"/>
    <w:rsid w:val="002367DD"/>
    <w:rsid w:val="0023785B"/>
    <w:rsid w:val="00237E66"/>
    <w:rsid w:val="00240AE5"/>
    <w:rsid w:val="0024219F"/>
    <w:rsid w:val="00242F7A"/>
    <w:rsid w:val="002443BF"/>
    <w:rsid w:val="002450E3"/>
    <w:rsid w:val="00245188"/>
    <w:rsid w:val="00250C1D"/>
    <w:rsid w:val="00260972"/>
    <w:rsid w:val="00261009"/>
    <w:rsid w:val="00263D9D"/>
    <w:rsid w:val="002645AA"/>
    <w:rsid w:val="00265834"/>
    <w:rsid w:val="00270E6D"/>
    <w:rsid w:val="002722E0"/>
    <w:rsid w:val="00273E28"/>
    <w:rsid w:val="00283470"/>
    <w:rsid w:val="00283621"/>
    <w:rsid w:val="00285F70"/>
    <w:rsid w:val="0028642C"/>
    <w:rsid w:val="0029418F"/>
    <w:rsid w:val="002A4F7E"/>
    <w:rsid w:val="002A6565"/>
    <w:rsid w:val="002A6BC0"/>
    <w:rsid w:val="002B12B2"/>
    <w:rsid w:val="002B1FB9"/>
    <w:rsid w:val="002B2604"/>
    <w:rsid w:val="002B48C3"/>
    <w:rsid w:val="002B555B"/>
    <w:rsid w:val="002B5A46"/>
    <w:rsid w:val="002B6600"/>
    <w:rsid w:val="002B739E"/>
    <w:rsid w:val="002C0157"/>
    <w:rsid w:val="002C6026"/>
    <w:rsid w:val="002C69C1"/>
    <w:rsid w:val="002D5DBC"/>
    <w:rsid w:val="002D5F07"/>
    <w:rsid w:val="002D7B4B"/>
    <w:rsid w:val="002E02AC"/>
    <w:rsid w:val="002E0F22"/>
    <w:rsid w:val="002E3AA1"/>
    <w:rsid w:val="002E615B"/>
    <w:rsid w:val="002E6906"/>
    <w:rsid w:val="002E6C20"/>
    <w:rsid w:val="002E7B5E"/>
    <w:rsid w:val="002E7DC0"/>
    <w:rsid w:val="002F1CE4"/>
    <w:rsid w:val="002F4F1B"/>
    <w:rsid w:val="00304603"/>
    <w:rsid w:val="00304C54"/>
    <w:rsid w:val="00305183"/>
    <w:rsid w:val="00305431"/>
    <w:rsid w:val="0030663D"/>
    <w:rsid w:val="003069BF"/>
    <w:rsid w:val="00313BB8"/>
    <w:rsid w:val="00315D6E"/>
    <w:rsid w:val="00316DB9"/>
    <w:rsid w:val="00317C0C"/>
    <w:rsid w:val="00325CA6"/>
    <w:rsid w:val="003274DC"/>
    <w:rsid w:val="0033711A"/>
    <w:rsid w:val="00337429"/>
    <w:rsid w:val="00337CB2"/>
    <w:rsid w:val="00341DF4"/>
    <w:rsid w:val="0034467D"/>
    <w:rsid w:val="0035083F"/>
    <w:rsid w:val="003607C1"/>
    <w:rsid w:val="00363051"/>
    <w:rsid w:val="00363DA9"/>
    <w:rsid w:val="00366536"/>
    <w:rsid w:val="00367DFE"/>
    <w:rsid w:val="00371C8F"/>
    <w:rsid w:val="00372986"/>
    <w:rsid w:val="00374EDE"/>
    <w:rsid w:val="00375066"/>
    <w:rsid w:val="00376DEC"/>
    <w:rsid w:val="003870C3"/>
    <w:rsid w:val="00395D62"/>
    <w:rsid w:val="00395F4A"/>
    <w:rsid w:val="003965AC"/>
    <w:rsid w:val="003A2B86"/>
    <w:rsid w:val="003A3BAA"/>
    <w:rsid w:val="003B04A2"/>
    <w:rsid w:val="003B1C55"/>
    <w:rsid w:val="003B2704"/>
    <w:rsid w:val="003B2801"/>
    <w:rsid w:val="003B5526"/>
    <w:rsid w:val="003B7FA7"/>
    <w:rsid w:val="003C3EE6"/>
    <w:rsid w:val="003C78B8"/>
    <w:rsid w:val="003D005E"/>
    <w:rsid w:val="003D3179"/>
    <w:rsid w:val="003D50AA"/>
    <w:rsid w:val="003D5327"/>
    <w:rsid w:val="003D6489"/>
    <w:rsid w:val="003D7633"/>
    <w:rsid w:val="003D7750"/>
    <w:rsid w:val="003D7EE9"/>
    <w:rsid w:val="003E1606"/>
    <w:rsid w:val="003E2AEE"/>
    <w:rsid w:val="003E5434"/>
    <w:rsid w:val="003E64B4"/>
    <w:rsid w:val="003E6A94"/>
    <w:rsid w:val="003E6B29"/>
    <w:rsid w:val="003E73CF"/>
    <w:rsid w:val="003F3040"/>
    <w:rsid w:val="003F4335"/>
    <w:rsid w:val="00400534"/>
    <w:rsid w:val="004009F2"/>
    <w:rsid w:val="0040150D"/>
    <w:rsid w:val="004017EA"/>
    <w:rsid w:val="00403604"/>
    <w:rsid w:val="00415E77"/>
    <w:rsid w:val="00423B1E"/>
    <w:rsid w:val="00423BBE"/>
    <w:rsid w:val="0042740F"/>
    <w:rsid w:val="00441B5E"/>
    <w:rsid w:val="00442D0F"/>
    <w:rsid w:val="00445B25"/>
    <w:rsid w:val="00446472"/>
    <w:rsid w:val="00447D53"/>
    <w:rsid w:val="00450981"/>
    <w:rsid w:val="00450B9E"/>
    <w:rsid w:val="00452421"/>
    <w:rsid w:val="004615DC"/>
    <w:rsid w:val="00463952"/>
    <w:rsid w:val="004659D0"/>
    <w:rsid w:val="004676E0"/>
    <w:rsid w:val="00467F61"/>
    <w:rsid w:val="004704C3"/>
    <w:rsid w:val="00471036"/>
    <w:rsid w:val="004713C6"/>
    <w:rsid w:val="004730A8"/>
    <w:rsid w:val="0047655F"/>
    <w:rsid w:val="004779C8"/>
    <w:rsid w:val="004813FA"/>
    <w:rsid w:val="00481B40"/>
    <w:rsid w:val="00483A17"/>
    <w:rsid w:val="00483E02"/>
    <w:rsid w:val="0048582E"/>
    <w:rsid w:val="00494A30"/>
    <w:rsid w:val="004955AE"/>
    <w:rsid w:val="0049586C"/>
    <w:rsid w:val="00495D22"/>
    <w:rsid w:val="004A130B"/>
    <w:rsid w:val="004A2186"/>
    <w:rsid w:val="004A32E8"/>
    <w:rsid w:val="004A4945"/>
    <w:rsid w:val="004A4B12"/>
    <w:rsid w:val="004A6576"/>
    <w:rsid w:val="004A6DAE"/>
    <w:rsid w:val="004B1DBC"/>
    <w:rsid w:val="004B26AB"/>
    <w:rsid w:val="004B2860"/>
    <w:rsid w:val="004B5DC7"/>
    <w:rsid w:val="004B6CCD"/>
    <w:rsid w:val="004C319C"/>
    <w:rsid w:val="004C520B"/>
    <w:rsid w:val="004C55F3"/>
    <w:rsid w:val="004C6E1E"/>
    <w:rsid w:val="004C74BA"/>
    <w:rsid w:val="004D0D9A"/>
    <w:rsid w:val="004D2103"/>
    <w:rsid w:val="004D6FFA"/>
    <w:rsid w:val="004E36B3"/>
    <w:rsid w:val="004E3C7B"/>
    <w:rsid w:val="004E7496"/>
    <w:rsid w:val="004F14D0"/>
    <w:rsid w:val="004F3594"/>
    <w:rsid w:val="004F4100"/>
    <w:rsid w:val="0050288F"/>
    <w:rsid w:val="0050634F"/>
    <w:rsid w:val="00507B2A"/>
    <w:rsid w:val="00510AF5"/>
    <w:rsid w:val="005111B0"/>
    <w:rsid w:val="00512105"/>
    <w:rsid w:val="00516D3D"/>
    <w:rsid w:val="00517677"/>
    <w:rsid w:val="00520A72"/>
    <w:rsid w:val="00524369"/>
    <w:rsid w:val="00524FDC"/>
    <w:rsid w:val="00525160"/>
    <w:rsid w:val="005256FA"/>
    <w:rsid w:val="00525A06"/>
    <w:rsid w:val="00527401"/>
    <w:rsid w:val="005303FA"/>
    <w:rsid w:val="005305B9"/>
    <w:rsid w:val="005308A7"/>
    <w:rsid w:val="00530C4A"/>
    <w:rsid w:val="00535640"/>
    <w:rsid w:val="00536308"/>
    <w:rsid w:val="005376CA"/>
    <w:rsid w:val="00540B73"/>
    <w:rsid w:val="005419E3"/>
    <w:rsid w:val="0054532E"/>
    <w:rsid w:val="005465EA"/>
    <w:rsid w:val="00551FD6"/>
    <w:rsid w:val="005555F7"/>
    <w:rsid w:val="0055601F"/>
    <w:rsid w:val="0055616F"/>
    <w:rsid w:val="0056412B"/>
    <w:rsid w:val="00567ADF"/>
    <w:rsid w:val="0057186B"/>
    <w:rsid w:val="00574F8D"/>
    <w:rsid w:val="00576930"/>
    <w:rsid w:val="00577383"/>
    <w:rsid w:val="005802D4"/>
    <w:rsid w:val="00583313"/>
    <w:rsid w:val="005840FB"/>
    <w:rsid w:val="00587DD5"/>
    <w:rsid w:val="00592917"/>
    <w:rsid w:val="00592C23"/>
    <w:rsid w:val="005967C4"/>
    <w:rsid w:val="005A212C"/>
    <w:rsid w:val="005B50E8"/>
    <w:rsid w:val="005C0208"/>
    <w:rsid w:val="005C1837"/>
    <w:rsid w:val="005C2685"/>
    <w:rsid w:val="005C3230"/>
    <w:rsid w:val="005C42E1"/>
    <w:rsid w:val="005C5970"/>
    <w:rsid w:val="005D0D20"/>
    <w:rsid w:val="005D44FE"/>
    <w:rsid w:val="005D756F"/>
    <w:rsid w:val="005D7D62"/>
    <w:rsid w:val="005E360E"/>
    <w:rsid w:val="005E4568"/>
    <w:rsid w:val="005E7156"/>
    <w:rsid w:val="005F1FDD"/>
    <w:rsid w:val="005F4BC1"/>
    <w:rsid w:val="005F7B0A"/>
    <w:rsid w:val="00601CAE"/>
    <w:rsid w:val="00602F8E"/>
    <w:rsid w:val="0060467E"/>
    <w:rsid w:val="00610461"/>
    <w:rsid w:val="00612865"/>
    <w:rsid w:val="0061578B"/>
    <w:rsid w:val="00615DEA"/>
    <w:rsid w:val="00630331"/>
    <w:rsid w:val="006306B6"/>
    <w:rsid w:val="006360EF"/>
    <w:rsid w:val="00637187"/>
    <w:rsid w:val="00641005"/>
    <w:rsid w:val="00641B75"/>
    <w:rsid w:val="00643936"/>
    <w:rsid w:val="006447F9"/>
    <w:rsid w:val="00645477"/>
    <w:rsid w:val="006513EF"/>
    <w:rsid w:val="00651E61"/>
    <w:rsid w:val="00653FAB"/>
    <w:rsid w:val="00655D22"/>
    <w:rsid w:val="00656C6B"/>
    <w:rsid w:val="00661AE4"/>
    <w:rsid w:val="0066501C"/>
    <w:rsid w:val="00665D0E"/>
    <w:rsid w:val="00674B36"/>
    <w:rsid w:val="006821CD"/>
    <w:rsid w:val="006822E7"/>
    <w:rsid w:val="00683AC7"/>
    <w:rsid w:val="00686478"/>
    <w:rsid w:val="006873CA"/>
    <w:rsid w:val="00690AD6"/>
    <w:rsid w:val="00695577"/>
    <w:rsid w:val="006A406D"/>
    <w:rsid w:val="006A4A3A"/>
    <w:rsid w:val="006A6968"/>
    <w:rsid w:val="006A7C3E"/>
    <w:rsid w:val="006B01E4"/>
    <w:rsid w:val="006B332D"/>
    <w:rsid w:val="006B5B64"/>
    <w:rsid w:val="006B610F"/>
    <w:rsid w:val="006B6D6B"/>
    <w:rsid w:val="006C04CC"/>
    <w:rsid w:val="006C4BCA"/>
    <w:rsid w:val="006C737B"/>
    <w:rsid w:val="006D24D3"/>
    <w:rsid w:val="006D2B1B"/>
    <w:rsid w:val="006D5A5E"/>
    <w:rsid w:val="006D696F"/>
    <w:rsid w:val="006D785E"/>
    <w:rsid w:val="006E0553"/>
    <w:rsid w:val="006E3448"/>
    <w:rsid w:val="006E3C2F"/>
    <w:rsid w:val="006E3DA9"/>
    <w:rsid w:val="006E5E71"/>
    <w:rsid w:val="006F03DB"/>
    <w:rsid w:val="006F1E73"/>
    <w:rsid w:val="006F4978"/>
    <w:rsid w:val="006F4D73"/>
    <w:rsid w:val="006F5F46"/>
    <w:rsid w:val="006F6173"/>
    <w:rsid w:val="006F7B22"/>
    <w:rsid w:val="00700536"/>
    <w:rsid w:val="0070081D"/>
    <w:rsid w:val="00701571"/>
    <w:rsid w:val="007062EF"/>
    <w:rsid w:val="00720687"/>
    <w:rsid w:val="00720D49"/>
    <w:rsid w:val="0072114B"/>
    <w:rsid w:val="00722C11"/>
    <w:rsid w:val="00723586"/>
    <w:rsid w:val="007244B6"/>
    <w:rsid w:val="0072638B"/>
    <w:rsid w:val="0072652F"/>
    <w:rsid w:val="00732029"/>
    <w:rsid w:val="0073275F"/>
    <w:rsid w:val="0073508F"/>
    <w:rsid w:val="00735D24"/>
    <w:rsid w:val="007403FD"/>
    <w:rsid w:val="00741F92"/>
    <w:rsid w:val="00744F6E"/>
    <w:rsid w:val="00746932"/>
    <w:rsid w:val="0074697B"/>
    <w:rsid w:val="007473F1"/>
    <w:rsid w:val="00750A21"/>
    <w:rsid w:val="0075263F"/>
    <w:rsid w:val="00752CA1"/>
    <w:rsid w:val="00753530"/>
    <w:rsid w:val="0075462D"/>
    <w:rsid w:val="007639C5"/>
    <w:rsid w:val="00764556"/>
    <w:rsid w:val="0076624F"/>
    <w:rsid w:val="00767B1C"/>
    <w:rsid w:val="00771407"/>
    <w:rsid w:val="00771AA2"/>
    <w:rsid w:val="00773B4A"/>
    <w:rsid w:val="00773F39"/>
    <w:rsid w:val="007768F7"/>
    <w:rsid w:val="00780314"/>
    <w:rsid w:val="00780DDF"/>
    <w:rsid w:val="00783766"/>
    <w:rsid w:val="00783932"/>
    <w:rsid w:val="007839AB"/>
    <w:rsid w:val="00783A69"/>
    <w:rsid w:val="007858F4"/>
    <w:rsid w:val="00790157"/>
    <w:rsid w:val="007942BE"/>
    <w:rsid w:val="007973DA"/>
    <w:rsid w:val="007A1DB5"/>
    <w:rsid w:val="007A6B84"/>
    <w:rsid w:val="007A73B3"/>
    <w:rsid w:val="007A7453"/>
    <w:rsid w:val="007A790E"/>
    <w:rsid w:val="007B10E6"/>
    <w:rsid w:val="007B14AB"/>
    <w:rsid w:val="007B1B7E"/>
    <w:rsid w:val="007B548E"/>
    <w:rsid w:val="007B5BAC"/>
    <w:rsid w:val="007B693D"/>
    <w:rsid w:val="007C2484"/>
    <w:rsid w:val="007C5C1A"/>
    <w:rsid w:val="007C6966"/>
    <w:rsid w:val="007C6B9B"/>
    <w:rsid w:val="007C7649"/>
    <w:rsid w:val="007D02BB"/>
    <w:rsid w:val="007D098D"/>
    <w:rsid w:val="007D137C"/>
    <w:rsid w:val="007D5210"/>
    <w:rsid w:val="007D7690"/>
    <w:rsid w:val="007E06C4"/>
    <w:rsid w:val="007E0CDD"/>
    <w:rsid w:val="007E2BFA"/>
    <w:rsid w:val="007E34D7"/>
    <w:rsid w:val="007E3B3C"/>
    <w:rsid w:val="007E4AFA"/>
    <w:rsid w:val="007E6D2B"/>
    <w:rsid w:val="007F312D"/>
    <w:rsid w:val="007F3E86"/>
    <w:rsid w:val="007F5626"/>
    <w:rsid w:val="007F6001"/>
    <w:rsid w:val="007F6126"/>
    <w:rsid w:val="007F733C"/>
    <w:rsid w:val="00800C82"/>
    <w:rsid w:val="0080615C"/>
    <w:rsid w:val="0080790D"/>
    <w:rsid w:val="00807A09"/>
    <w:rsid w:val="0081166C"/>
    <w:rsid w:val="008119F6"/>
    <w:rsid w:val="00811BC1"/>
    <w:rsid w:val="00811F81"/>
    <w:rsid w:val="00815366"/>
    <w:rsid w:val="008161DF"/>
    <w:rsid w:val="008175B5"/>
    <w:rsid w:val="00817844"/>
    <w:rsid w:val="00822655"/>
    <w:rsid w:val="00823205"/>
    <w:rsid w:val="00823264"/>
    <w:rsid w:val="00824A34"/>
    <w:rsid w:val="008250F2"/>
    <w:rsid w:val="008347F8"/>
    <w:rsid w:val="008411D1"/>
    <w:rsid w:val="00842471"/>
    <w:rsid w:val="00842BC5"/>
    <w:rsid w:val="008434B8"/>
    <w:rsid w:val="00844B66"/>
    <w:rsid w:val="00853BAB"/>
    <w:rsid w:val="0085611B"/>
    <w:rsid w:val="008568B8"/>
    <w:rsid w:val="00856D9C"/>
    <w:rsid w:val="00857ADA"/>
    <w:rsid w:val="00861F04"/>
    <w:rsid w:val="00863608"/>
    <w:rsid w:val="0086369D"/>
    <w:rsid w:val="00866858"/>
    <w:rsid w:val="00870BD9"/>
    <w:rsid w:val="00874FE9"/>
    <w:rsid w:val="008752EA"/>
    <w:rsid w:val="00877679"/>
    <w:rsid w:val="00877EAD"/>
    <w:rsid w:val="00880BC1"/>
    <w:rsid w:val="00884531"/>
    <w:rsid w:val="00884C8F"/>
    <w:rsid w:val="008852B5"/>
    <w:rsid w:val="00885E11"/>
    <w:rsid w:val="0088750A"/>
    <w:rsid w:val="0088762D"/>
    <w:rsid w:val="008877EF"/>
    <w:rsid w:val="00892FEE"/>
    <w:rsid w:val="008A36F0"/>
    <w:rsid w:val="008A38CF"/>
    <w:rsid w:val="008A6926"/>
    <w:rsid w:val="008B039E"/>
    <w:rsid w:val="008C3379"/>
    <w:rsid w:val="008C499F"/>
    <w:rsid w:val="008C5808"/>
    <w:rsid w:val="008D4F3F"/>
    <w:rsid w:val="008D78F1"/>
    <w:rsid w:val="008E1C4A"/>
    <w:rsid w:val="008E2002"/>
    <w:rsid w:val="008E549B"/>
    <w:rsid w:val="008F0682"/>
    <w:rsid w:val="008F2325"/>
    <w:rsid w:val="008F3353"/>
    <w:rsid w:val="008F3C6E"/>
    <w:rsid w:val="008F6077"/>
    <w:rsid w:val="008F7D99"/>
    <w:rsid w:val="00904E84"/>
    <w:rsid w:val="00905918"/>
    <w:rsid w:val="00910B8A"/>
    <w:rsid w:val="00912FA1"/>
    <w:rsid w:val="00916C80"/>
    <w:rsid w:val="009173DB"/>
    <w:rsid w:val="00922DFF"/>
    <w:rsid w:val="0092446C"/>
    <w:rsid w:val="009266D9"/>
    <w:rsid w:val="00926A4C"/>
    <w:rsid w:val="0093057C"/>
    <w:rsid w:val="009334F3"/>
    <w:rsid w:val="009361B2"/>
    <w:rsid w:val="009363B4"/>
    <w:rsid w:val="00936A14"/>
    <w:rsid w:val="00940884"/>
    <w:rsid w:val="00940A57"/>
    <w:rsid w:val="009425C8"/>
    <w:rsid w:val="00942824"/>
    <w:rsid w:val="0094284F"/>
    <w:rsid w:val="00942E21"/>
    <w:rsid w:val="009438DF"/>
    <w:rsid w:val="0094567D"/>
    <w:rsid w:val="00947215"/>
    <w:rsid w:val="009478A6"/>
    <w:rsid w:val="009500BD"/>
    <w:rsid w:val="00951053"/>
    <w:rsid w:val="009513A2"/>
    <w:rsid w:val="009544B0"/>
    <w:rsid w:val="00954803"/>
    <w:rsid w:val="00955C14"/>
    <w:rsid w:val="00957D45"/>
    <w:rsid w:val="00965651"/>
    <w:rsid w:val="00967892"/>
    <w:rsid w:val="00973C11"/>
    <w:rsid w:val="009770D2"/>
    <w:rsid w:val="00980333"/>
    <w:rsid w:val="00984F55"/>
    <w:rsid w:val="00986F63"/>
    <w:rsid w:val="0098789A"/>
    <w:rsid w:val="00990212"/>
    <w:rsid w:val="00990892"/>
    <w:rsid w:val="009977A5"/>
    <w:rsid w:val="009A0F0A"/>
    <w:rsid w:val="009A3392"/>
    <w:rsid w:val="009A44C7"/>
    <w:rsid w:val="009A633D"/>
    <w:rsid w:val="009A67A6"/>
    <w:rsid w:val="009B0203"/>
    <w:rsid w:val="009B39DD"/>
    <w:rsid w:val="009B3BD8"/>
    <w:rsid w:val="009C0B24"/>
    <w:rsid w:val="009C2D42"/>
    <w:rsid w:val="009C2E45"/>
    <w:rsid w:val="009C327B"/>
    <w:rsid w:val="009C5FC8"/>
    <w:rsid w:val="009C68C8"/>
    <w:rsid w:val="009D0A03"/>
    <w:rsid w:val="009D1460"/>
    <w:rsid w:val="009D3F0A"/>
    <w:rsid w:val="009E0015"/>
    <w:rsid w:val="009E0F44"/>
    <w:rsid w:val="009E3AC6"/>
    <w:rsid w:val="009E4C8F"/>
    <w:rsid w:val="009E4E72"/>
    <w:rsid w:val="009F17DF"/>
    <w:rsid w:val="009F2065"/>
    <w:rsid w:val="009F2705"/>
    <w:rsid w:val="009F30E6"/>
    <w:rsid w:val="009F33AA"/>
    <w:rsid w:val="009F4ACB"/>
    <w:rsid w:val="009F5EAF"/>
    <w:rsid w:val="009F6C7E"/>
    <w:rsid w:val="009F784C"/>
    <w:rsid w:val="009F7EB5"/>
    <w:rsid w:val="00A0408D"/>
    <w:rsid w:val="00A0416F"/>
    <w:rsid w:val="00A04722"/>
    <w:rsid w:val="00A04F54"/>
    <w:rsid w:val="00A052AD"/>
    <w:rsid w:val="00A057F8"/>
    <w:rsid w:val="00A061FB"/>
    <w:rsid w:val="00A14BEE"/>
    <w:rsid w:val="00A1597E"/>
    <w:rsid w:val="00A16CA3"/>
    <w:rsid w:val="00A17286"/>
    <w:rsid w:val="00A17CD7"/>
    <w:rsid w:val="00A2443C"/>
    <w:rsid w:val="00A25E1D"/>
    <w:rsid w:val="00A26C37"/>
    <w:rsid w:val="00A318AA"/>
    <w:rsid w:val="00A3207B"/>
    <w:rsid w:val="00A3298B"/>
    <w:rsid w:val="00A34480"/>
    <w:rsid w:val="00A35EE2"/>
    <w:rsid w:val="00A3725C"/>
    <w:rsid w:val="00A40646"/>
    <w:rsid w:val="00A447F9"/>
    <w:rsid w:val="00A45590"/>
    <w:rsid w:val="00A53AEC"/>
    <w:rsid w:val="00A54830"/>
    <w:rsid w:val="00A57145"/>
    <w:rsid w:val="00A6103B"/>
    <w:rsid w:val="00A628B6"/>
    <w:rsid w:val="00A648FB"/>
    <w:rsid w:val="00A66891"/>
    <w:rsid w:val="00A66B38"/>
    <w:rsid w:val="00A66E47"/>
    <w:rsid w:val="00A701C3"/>
    <w:rsid w:val="00A704C9"/>
    <w:rsid w:val="00A71D57"/>
    <w:rsid w:val="00A724F7"/>
    <w:rsid w:val="00A72CF2"/>
    <w:rsid w:val="00A825AB"/>
    <w:rsid w:val="00A84F3B"/>
    <w:rsid w:val="00A917E2"/>
    <w:rsid w:val="00A94DB5"/>
    <w:rsid w:val="00A94FF0"/>
    <w:rsid w:val="00AA2B89"/>
    <w:rsid w:val="00AA6151"/>
    <w:rsid w:val="00AA6419"/>
    <w:rsid w:val="00AB042A"/>
    <w:rsid w:val="00AB206D"/>
    <w:rsid w:val="00AB32F3"/>
    <w:rsid w:val="00AB41DA"/>
    <w:rsid w:val="00AB4EC5"/>
    <w:rsid w:val="00AB7B77"/>
    <w:rsid w:val="00AC23A3"/>
    <w:rsid w:val="00AC66CC"/>
    <w:rsid w:val="00AC6A5C"/>
    <w:rsid w:val="00AD0EBE"/>
    <w:rsid w:val="00AD26E2"/>
    <w:rsid w:val="00AD6D1B"/>
    <w:rsid w:val="00AE133F"/>
    <w:rsid w:val="00AE45B9"/>
    <w:rsid w:val="00AE6978"/>
    <w:rsid w:val="00AF1135"/>
    <w:rsid w:val="00AF2084"/>
    <w:rsid w:val="00AF4D2C"/>
    <w:rsid w:val="00AF6036"/>
    <w:rsid w:val="00B02BD9"/>
    <w:rsid w:val="00B0323E"/>
    <w:rsid w:val="00B10F58"/>
    <w:rsid w:val="00B20B0F"/>
    <w:rsid w:val="00B213AB"/>
    <w:rsid w:val="00B21D58"/>
    <w:rsid w:val="00B237C7"/>
    <w:rsid w:val="00B2396A"/>
    <w:rsid w:val="00B26FBA"/>
    <w:rsid w:val="00B27096"/>
    <w:rsid w:val="00B2769E"/>
    <w:rsid w:val="00B30095"/>
    <w:rsid w:val="00B347CD"/>
    <w:rsid w:val="00B366C7"/>
    <w:rsid w:val="00B42C82"/>
    <w:rsid w:val="00B52ECD"/>
    <w:rsid w:val="00B533E6"/>
    <w:rsid w:val="00B54CF5"/>
    <w:rsid w:val="00B5516B"/>
    <w:rsid w:val="00B56AFD"/>
    <w:rsid w:val="00B62250"/>
    <w:rsid w:val="00B63B3C"/>
    <w:rsid w:val="00B63FDD"/>
    <w:rsid w:val="00B6440F"/>
    <w:rsid w:val="00B64825"/>
    <w:rsid w:val="00B655E4"/>
    <w:rsid w:val="00B668F2"/>
    <w:rsid w:val="00B67029"/>
    <w:rsid w:val="00B7008A"/>
    <w:rsid w:val="00B719B9"/>
    <w:rsid w:val="00B71EC9"/>
    <w:rsid w:val="00B745BF"/>
    <w:rsid w:val="00B74A6B"/>
    <w:rsid w:val="00B80CA1"/>
    <w:rsid w:val="00B9106C"/>
    <w:rsid w:val="00B9488C"/>
    <w:rsid w:val="00B95E27"/>
    <w:rsid w:val="00BA112B"/>
    <w:rsid w:val="00BA2D14"/>
    <w:rsid w:val="00BA36F5"/>
    <w:rsid w:val="00BB3130"/>
    <w:rsid w:val="00BB3257"/>
    <w:rsid w:val="00BB40D5"/>
    <w:rsid w:val="00BB4773"/>
    <w:rsid w:val="00BB51B3"/>
    <w:rsid w:val="00BC1903"/>
    <w:rsid w:val="00BC2E1D"/>
    <w:rsid w:val="00BC40D8"/>
    <w:rsid w:val="00BC56F6"/>
    <w:rsid w:val="00BD089F"/>
    <w:rsid w:val="00BD13E9"/>
    <w:rsid w:val="00BD5AB5"/>
    <w:rsid w:val="00BE0EEE"/>
    <w:rsid w:val="00BE47BA"/>
    <w:rsid w:val="00BE5725"/>
    <w:rsid w:val="00BE5A64"/>
    <w:rsid w:val="00BE7947"/>
    <w:rsid w:val="00BF1836"/>
    <w:rsid w:val="00BF343A"/>
    <w:rsid w:val="00BF377D"/>
    <w:rsid w:val="00BF5939"/>
    <w:rsid w:val="00BF78F6"/>
    <w:rsid w:val="00BF7A5E"/>
    <w:rsid w:val="00C021CC"/>
    <w:rsid w:val="00C03034"/>
    <w:rsid w:val="00C0409C"/>
    <w:rsid w:val="00C06300"/>
    <w:rsid w:val="00C079E8"/>
    <w:rsid w:val="00C1273D"/>
    <w:rsid w:val="00C16E4B"/>
    <w:rsid w:val="00C16FF2"/>
    <w:rsid w:val="00C17EA4"/>
    <w:rsid w:val="00C20A37"/>
    <w:rsid w:val="00C21BD9"/>
    <w:rsid w:val="00C25DD4"/>
    <w:rsid w:val="00C264D8"/>
    <w:rsid w:val="00C31A81"/>
    <w:rsid w:val="00C34ED8"/>
    <w:rsid w:val="00C423E3"/>
    <w:rsid w:val="00C42CC1"/>
    <w:rsid w:val="00C450E9"/>
    <w:rsid w:val="00C46D4E"/>
    <w:rsid w:val="00C555B3"/>
    <w:rsid w:val="00C6007F"/>
    <w:rsid w:val="00C61DD7"/>
    <w:rsid w:val="00C62CD6"/>
    <w:rsid w:val="00C63B0F"/>
    <w:rsid w:val="00C70757"/>
    <w:rsid w:val="00C71965"/>
    <w:rsid w:val="00C71EBD"/>
    <w:rsid w:val="00C73709"/>
    <w:rsid w:val="00C753A0"/>
    <w:rsid w:val="00C753B7"/>
    <w:rsid w:val="00C75F1F"/>
    <w:rsid w:val="00C7729B"/>
    <w:rsid w:val="00C77355"/>
    <w:rsid w:val="00C80900"/>
    <w:rsid w:val="00C83A0F"/>
    <w:rsid w:val="00C84B3D"/>
    <w:rsid w:val="00C87686"/>
    <w:rsid w:val="00C8777F"/>
    <w:rsid w:val="00C93E78"/>
    <w:rsid w:val="00C953BA"/>
    <w:rsid w:val="00CA0EB1"/>
    <w:rsid w:val="00CA2C33"/>
    <w:rsid w:val="00CA51FE"/>
    <w:rsid w:val="00CA5664"/>
    <w:rsid w:val="00CB0A65"/>
    <w:rsid w:val="00CB0B77"/>
    <w:rsid w:val="00CB2A8D"/>
    <w:rsid w:val="00CB573C"/>
    <w:rsid w:val="00CB63CD"/>
    <w:rsid w:val="00CB7D5C"/>
    <w:rsid w:val="00CC3D49"/>
    <w:rsid w:val="00CC69D9"/>
    <w:rsid w:val="00CD1116"/>
    <w:rsid w:val="00CD2251"/>
    <w:rsid w:val="00CE057D"/>
    <w:rsid w:val="00CE0CB0"/>
    <w:rsid w:val="00CE18EB"/>
    <w:rsid w:val="00CE6B57"/>
    <w:rsid w:val="00CE7204"/>
    <w:rsid w:val="00CE77D0"/>
    <w:rsid w:val="00CF00DD"/>
    <w:rsid w:val="00CF0336"/>
    <w:rsid w:val="00CF6EC3"/>
    <w:rsid w:val="00D012BE"/>
    <w:rsid w:val="00D01364"/>
    <w:rsid w:val="00D01F8C"/>
    <w:rsid w:val="00D07CAB"/>
    <w:rsid w:val="00D10DE2"/>
    <w:rsid w:val="00D12CAA"/>
    <w:rsid w:val="00D1301D"/>
    <w:rsid w:val="00D13E40"/>
    <w:rsid w:val="00D1433E"/>
    <w:rsid w:val="00D151CE"/>
    <w:rsid w:val="00D1576E"/>
    <w:rsid w:val="00D2092B"/>
    <w:rsid w:val="00D2246F"/>
    <w:rsid w:val="00D25BB4"/>
    <w:rsid w:val="00D3599E"/>
    <w:rsid w:val="00D36126"/>
    <w:rsid w:val="00D37866"/>
    <w:rsid w:val="00D37D34"/>
    <w:rsid w:val="00D41CCE"/>
    <w:rsid w:val="00D4284A"/>
    <w:rsid w:val="00D42893"/>
    <w:rsid w:val="00D50BD1"/>
    <w:rsid w:val="00D52445"/>
    <w:rsid w:val="00D532AD"/>
    <w:rsid w:val="00D54F5E"/>
    <w:rsid w:val="00D5662A"/>
    <w:rsid w:val="00D56F5C"/>
    <w:rsid w:val="00D601A7"/>
    <w:rsid w:val="00D60263"/>
    <w:rsid w:val="00D70E37"/>
    <w:rsid w:val="00D74370"/>
    <w:rsid w:val="00D76373"/>
    <w:rsid w:val="00D76639"/>
    <w:rsid w:val="00D80CBB"/>
    <w:rsid w:val="00D80E88"/>
    <w:rsid w:val="00D8123E"/>
    <w:rsid w:val="00D81524"/>
    <w:rsid w:val="00D81F05"/>
    <w:rsid w:val="00D85BDF"/>
    <w:rsid w:val="00D8647D"/>
    <w:rsid w:val="00D86920"/>
    <w:rsid w:val="00D91E80"/>
    <w:rsid w:val="00D92D9D"/>
    <w:rsid w:val="00D941C8"/>
    <w:rsid w:val="00DA0FFC"/>
    <w:rsid w:val="00DA1C54"/>
    <w:rsid w:val="00DA4E7A"/>
    <w:rsid w:val="00DA51D9"/>
    <w:rsid w:val="00DA63C9"/>
    <w:rsid w:val="00DB6322"/>
    <w:rsid w:val="00DB792E"/>
    <w:rsid w:val="00DB7ACD"/>
    <w:rsid w:val="00DC41A4"/>
    <w:rsid w:val="00DC6691"/>
    <w:rsid w:val="00DC7A31"/>
    <w:rsid w:val="00DD40B9"/>
    <w:rsid w:val="00DD55B9"/>
    <w:rsid w:val="00DD5805"/>
    <w:rsid w:val="00DD6698"/>
    <w:rsid w:val="00DE40F6"/>
    <w:rsid w:val="00DE5463"/>
    <w:rsid w:val="00DE78CB"/>
    <w:rsid w:val="00DF0476"/>
    <w:rsid w:val="00DF6245"/>
    <w:rsid w:val="00DF66F7"/>
    <w:rsid w:val="00DF7959"/>
    <w:rsid w:val="00E01342"/>
    <w:rsid w:val="00E01CC9"/>
    <w:rsid w:val="00E0307A"/>
    <w:rsid w:val="00E05809"/>
    <w:rsid w:val="00E05964"/>
    <w:rsid w:val="00E064EB"/>
    <w:rsid w:val="00E06FE3"/>
    <w:rsid w:val="00E11049"/>
    <w:rsid w:val="00E123E2"/>
    <w:rsid w:val="00E12A5B"/>
    <w:rsid w:val="00E208B1"/>
    <w:rsid w:val="00E20D25"/>
    <w:rsid w:val="00E20F4F"/>
    <w:rsid w:val="00E21049"/>
    <w:rsid w:val="00E2376D"/>
    <w:rsid w:val="00E23D30"/>
    <w:rsid w:val="00E26E5E"/>
    <w:rsid w:val="00E3041A"/>
    <w:rsid w:val="00E308CD"/>
    <w:rsid w:val="00E30982"/>
    <w:rsid w:val="00E30A06"/>
    <w:rsid w:val="00E31AA1"/>
    <w:rsid w:val="00E31D17"/>
    <w:rsid w:val="00E34317"/>
    <w:rsid w:val="00E3643C"/>
    <w:rsid w:val="00E371C5"/>
    <w:rsid w:val="00E401B8"/>
    <w:rsid w:val="00E41542"/>
    <w:rsid w:val="00E418F5"/>
    <w:rsid w:val="00E42B9D"/>
    <w:rsid w:val="00E43DB8"/>
    <w:rsid w:val="00E45C38"/>
    <w:rsid w:val="00E463A5"/>
    <w:rsid w:val="00E500D9"/>
    <w:rsid w:val="00E503D8"/>
    <w:rsid w:val="00E50406"/>
    <w:rsid w:val="00E50A8F"/>
    <w:rsid w:val="00E6102C"/>
    <w:rsid w:val="00E62A22"/>
    <w:rsid w:val="00E6428A"/>
    <w:rsid w:val="00E7074A"/>
    <w:rsid w:val="00E713A9"/>
    <w:rsid w:val="00E7626E"/>
    <w:rsid w:val="00E7679D"/>
    <w:rsid w:val="00E818B6"/>
    <w:rsid w:val="00E82685"/>
    <w:rsid w:val="00E85AF3"/>
    <w:rsid w:val="00E87AD3"/>
    <w:rsid w:val="00E92FAD"/>
    <w:rsid w:val="00E94564"/>
    <w:rsid w:val="00EA0906"/>
    <w:rsid w:val="00EA1896"/>
    <w:rsid w:val="00EA1B96"/>
    <w:rsid w:val="00EA40D1"/>
    <w:rsid w:val="00EA708A"/>
    <w:rsid w:val="00EB16E9"/>
    <w:rsid w:val="00EB432E"/>
    <w:rsid w:val="00EB4398"/>
    <w:rsid w:val="00EB615A"/>
    <w:rsid w:val="00EB6CE7"/>
    <w:rsid w:val="00EC0279"/>
    <w:rsid w:val="00EC0DBD"/>
    <w:rsid w:val="00EC27F4"/>
    <w:rsid w:val="00EC336A"/>
    <w:rsid w:val="00EC356A"/>
    <w:rsid w:val="00EC5DE4"/>
    <w:rsid w:val="00EC6F48"/>
    <w:rsid w:val="00ED1516"/>
    <w:rsid w:val="00ED2E26"/>
    <w:rsid w:val="00ED43EE"/>
    <w:rsid w:val="00EE03B9"/>
    <w:rsid w:val="00EE1143"/>
    <w:rsid w:val="00EE3155"/>
    <w:rsid w:val="00EE4060"/>
    <w:rsid w:val="00EE48F9"/>
    <w:rsid w:val="00EF05A6"/>
    <w:rsid w:val="00EF23EE"/>
    <w:rsid w:val="00EF2E86"/>
    <w:rsid w:val="00EF48E8"/>
    <w:rsid w:val="00EF609B"/>
    <w:rsid w:val="00F0024D"/>
    <w:rsid w:val="00F003FC"/>
    <w:rsid w:val="00F027EC"/>
    <w:rsid w:val="00F04A49"/>
    <w:rsid w:val="00F10034"/>
    <w:rsid w:val="00F10AB4"/>
    <w:rsid w:val="00F11536"/>
    <w:rsid w:val="00F120E0"/>
    <w:rsid w:val="00F12EDB"/>
    <w:rsid w:val="00F13796"/>
    <w:rsid w:val="00F207B8"/>
    <w:rsid w:val="00F237BD"/>
    <w:rsid w:val="00F25EE3"/>
    <w:rsid w:val="00F2603C"/>
    <w:rsid w:val="00F26667"/>
    <w:rsid w:val="00F26D0F"/>
    <w:rsid w:val="00F27DF6"/>
    <w:rsid w:val="00F30F86"/>
    <w:rsid w:val="00F3187F"/>
    <w:rsid w:val="00F325AC"/>
    <w:rsid w:val="00F32904"/>
    <w:rsid w:val="00F37027"/>
    <w:rsid w:val="00F41610"/>
    <w:rsid w:val="00F425C3"/>
    <w:rsid w:val="00F44730"/>
    <w:rsid w:val="00F4519C"/>
    <w:rsid w:val="00F464E8"/>
    <w:rsid w:val="00F503CF"/>
    <w:rsid w:val="00F5124E"/>
    <w:rsid w:val="00F535CE"/>
    <w:rsid w:val="00F537ED"/>
    <w:rsid w:val="00F53E58"/>
    <w:rsid w:val="00F53F58"/>
    <w:rsid w:val="00F54BC6"/>
    <w:rsid w:val="00F5695F"/>
    <w:rsid w:val="00F6139C"/>
    <w:rsid w:val="00F6358B"/>
    <w:rsid w:val="00F6621C"/>
    <w:rsid w:val="00F66236"/>
    <w:rsid w:val="00F6696D"/>
    <w:rsid w:val="00F66C56"/>
    <w:rsid w:val="00F745E2"/>
    <w:rsid w:val="00F74697"/>
    <w:rsid w:val="00F75A4F"/>
    <w:rsid w:val="00F75B82"/>
    <w:rsid w:val="00F82254"/>
    <w:rsid w:val="00F835A7"/>
    <w:rsid w:val="00F83B5D"/>
    <w:rsid w:val="00F84410"/>
    <w:rsid w:val="00F87623"/>
    <w:rsid w:val="00F90413"/>
    <w:rsid w:val="00F91919"/>
    <w:rsid w:val="00F91C1B"/>
    <w:rsid w:val="00F92995"/>
    <w:rsid w:val="00FA046A"/>
    <w:rsid w:val="00FA109D"/>
    <w:rsid w:val="00FA18DA"/>
    <w:rsid w:val="00FA1D25"/>
    <w:rsid w:val="00FA3EC4"/>
    <w:rsid w:val="00FA446E"/>
    <w:rsid w:val="00FB03AB"/>
    <w:rsid w:val="00FB2BCD"/>
    <w:rsid w:val="00FB3C54"/>
    <w:rsid w:val="00FB6137"/>
    <w:rsid w:val="00FB6436"/>
    <w:rsid w:val="00FB7001"/>
    <w:rsid w:val="00FB7790"/>
    <w:rsid w:val="00FC1C68"/>
    <w:rsid w:val="00FC559D"/>
    <w:rsid w:val="00FC5968"/>
    <w:rsid w:val="00FC59A2"/>
    <w:rsid w:val="00FD4014"/>
    <w:rsid w:val="00FD4112"/>
    <w:rsid w:val="00FD575F"/>
    <w:rsid w:val="00FD79D0"/>
    <w:rsid w:val="00FE1742"/>
    <w:rsid w:val="00FE3E52"/>
    <w:rsid w:val="00FE699D"/>
    <w:rsid w:val="00FF2422"/>
    <w:rsid w:val="00FF384A"/>
    <w:rsid w:val="00FF5FCC"/>
    <w:rsid w:val="00FF656A"/>
    <w:rsid w:val="00FF6E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C944B"/>
  <w15:chartTrackingRefBased/>
  <w15:docId w15:val="{A01DFC5A-7546-453F-B42D-82BDFAD2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A07"/>
    <w:pPr>
      <w:ind w:left="720"/>
      <w:contextualSpacing/>
    </w:pPr>
  </w:style>
  <w:style w:type="character" w:styleId="Hipervnculo">
    <w:name w:val="Hyperlink"/>
    <w:basedOn w:val="Fuentedeprrafopredeter"/>
    <w:uiPriority w:val="99"/>
    <w:unhideWhenUsed/>
    <w:rsid w:val="00A318AA"/>
    <w:rPr>
      <w:color w:val="0563C1" w:themeColor="hyperlink"/>
      <w:u w:val="single"/>
    </w:rPr>
  </w:style>
  <w:style w:type="character" w:customStyle="1" w:styleId="UnresolvedMention1">
    <w:name w:val="Unresolved Mention1"/>
    <w:basedOn w:val="Fuentedeprrafopredeter"/>
    <w:uiPriority w:val="99"/>
    <w:semiHidden/>
    <w:unhideWhenUsed/>
    <w:rsid w:val="00A318AA"/>
    <w:rPr>
      <w:color w:val="605E5C"/>
      <w:shd w:val="clear" w:color="auto" w:fill="E1DFDD"/>
    </w:rPr>
  </w:style>
  <w:style w:type="character" w:styleId="Refdecomentario">
    <w:name w:val="annotation reference"/>
    <w:basedOn w:val="Fuentedeprrafopredeter"/>
    <w:uiPriority w:val="99"/>
    <w:unhideWhenUsed/>
    <w:rsid w:val="006F6173"/>
    <w:rPr>
      <w:sz w:val="16"/>
      <w:szCs w:val="16"/>
    </w:rPr>
  </w:style>
  <w:style w:type="paragraph" w:styleId="Textocomentario">
    <w:name w:val="annotation text"/>
    <w:basedOn w:val="Normal"/>
    <w:link w:val="TextocomentarioCar"/>
    <w:uiPriority w:val="99"/>
    <w:unhideWhenUsed/>
    <w:rsid w:val="006F6173"/>
    <w:pPr>
      <w:spacing w:line="240" w:lineRule="auto"/>
    </w:pPr>
    <w:rPr>
      <w:sz w:val="20"/>
      <w:szCs w:val="20"/>
    </w:rPr>
  </w:style>
  <w:style w:type="character" w:customStyle="1" w:styleId="TextocomentarioCar">
    <w:name w:val="Texto comentario Car"/>
    <w:basedOn w:val="Fuentedeprrafopredeter"/>
    <w:link w:val="Textocomentario"/>
    <w:uiPriority w:val="99"/>
    <w:rsid w:val="006F6173"/>
    <w:rPr>
      <w:sz w:val="20"/>
      <w:szCs w:val="20"/>
    </w:rPr>
  </w:style>
  <w:style w:type="paragraph" w:styleId="Asuntodelcomentario">
    <w:name w:val="annotation subject"/>
    <w:basedOn w:val="Textocomentario"/>
    <w:next w:val="Textocomentario"/>
    <w:link w:val="AsuntodelcomentarioCar"/>
    <w:uiPriority w:val="99"/>
    <w:semiHidden/>
    <w:unhideWhenUsed/>
    <w:rsid w:val="006F6173"/>
    <w:rPr>
      <w:b/>
      <w:bCs/>
    </w:rPr>
  </w:style>
  <w:style w:type="character" w:customStyle="1" w:styleId="AsuntodelcomentarioCar">
    <w:name w:val="Asunto del comentario Car"/>
    <w:basedOn w:val="TextocomentarioCar"/>
    <w:link w:val="Asuntodelcomentario"/>
    <w:uiPriority w:val="99"/>
    <w:semiHidden/>
    <w:rsid w:val="006F6173"/>
    <w:rPr>
      <w:b/>
      <w:bCs/>
      <w:sz w:val="20"/>
      <w:szCs w:val="20"/>
    </w:rPr>
  </w:style>
  <w:style w:type="paragraph" w:styleId="Textodeglobo">
    <w:name w:val="Balloon Text"/>
    <w:basedOn w:val="Normal"/>
    <w:link w:val="TextodegloboCar"/>
    <w:uiPriority w:val="99"/>
    <w:semiHidden/>
    <w:unhideWhenUsed/>
    <w:rsid w:val="002B73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739E"/>
    <w:rPr>
      <w:rFonts w:ascii="Segoe UI" w:hAnsi="Segoe UI" w:cs="Segoe UI"/>
      <w:sz w:val="18"/>
      <w:szCs w:val="18"/>
    </w:rPr>
  </w:style>
  <w:style w:type="paragraph" w:styleId="Encabezado">
    <w:name w:val="header"/>
    <w:basedOn w:val="Normal"/>
    <w:link w:val="EncabezadoCar"/>
    <w:uiPriority w:val="99"/>
    <w:unhideWhenUsed/>
    <w:rsid w:val="009361B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361B2"/>
  </w:style>
  <w:style w:type="paragraph" w:styleId="Piedepgina">
    <w:name w:val="footer"/>
    <w:basedOn w:val="Normal"/>
    <w:link w:val="PiedepginaCar"/>
    <w:uiPriority w:val="99"/>
    <w:unhideWhenUsed/>
    <w:rsid w:val="009361B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61B2"/>
  </w:style>
  <w:style w:type="table" w:styleId="Tablaconcuadrcula">
    <w:name w:val="Table Grid"/>
    <w:basedOn w:val="Tablanormal"/>
    <w:uiPriority w:val="39"/>
    <w:rsid w:val="00C6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61D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61DD7"/>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6513EF"/>
    <w:rPr>
      <w:color w:val="954F72" w:themeColor="followedHyperlink"/>
      <w:u w:val="single"/>
    </w:rPr>
  </w:style>
  <w:style w:type="paragraph" w:customStyle="1" w:styleId="EndNoteBibliographyTitle">
    <w:name w:val="EndNote Bibliography Title"/>
    <w:basedOn w:val="Normal"/>
    <w:link w:val="EndNoteBibliographyTitleChar"/>
    <w:rsid w:val="006513EF"/>
    <w:pPr>
      <w:spacing w:after="0"/>
      <w:jc w:val="center"/>
    </w:pPr>
    <w:rPr>
      <w:rFonts w:ascii="Arial" w:hAnsi="Arial" w:cs="Arial"/>
      <w:noProof/>
    </w:rPr>
  </w:style>
  <w:style w:type="character" w:customStyle="1" w:styleId="EndNoteBibliographyTitleChar">
    <w:name w:val="EndNote Bibliography Title Char"/>
    <w:basedOn w:val="Fuentedeprrafopredeter"/>
    <w:link w:val="EndNoteBibliographyTitle"/>
    <w:rsid w:val="006513EF"/>
    <w:rPr>
      <w:rFonts w:ascii="Arial" w:hAnsi="Arial" w:cs="Arial"/>
      <w:noProof/>
      <w:lang w:val="en-US"/>
    </w:rPr>
  </w:style>
  <w:style w:type="paragraph" w:customStyle="1" w:styleId="EndNoteBibliography">
    <w:name w:val="EndNote Bibliography"/>
    <w:basedOn w:val="Normal"/>
    <w:link w:val="EndNoteBibliographyChar"/>
    <w:rsid w:val="006513EF"/>
    <w:pPr>
      <w:spacing w:line="360" w:lineRule="auto"/>
    </w:pPr>
    <w:rPr>
      <w:rFonts w:ascii="Arial" w:hAnsi="Arial" w:cs="Arial"/>
      <w:noProof/>
    </w:rPr>
  </w:style>
  <w:style w:type="character" w:customStyle="1" w:styleId="EndNoteBibliographyChar">
    <w:name w:val="EndNote Bibliography Char"/>
    <w:basedOn w:val="Fuentedeprrafopredeter"/>
    <w:link w:val="EndNoteBibliography"/>
    <w:rsid w:val="006513EF"/>
    <w:rPr>
      <w:rFonts w:ascii="Arial" w:hAnsi="Arial" w:cs="Arial"/>
      <w:noProof/>
      <w:lang w:val="en-US"/>
    </w:rPr>
  </w:style>
  <w:style w:type="character" w:customStyle="1" w:styleId="Mencinsinresolver1">
    <w:name w:val="Mención sin resolver1"/>
    <w:basedOn w:val="Fuentedeprrafopredeter"/>
    <w:uiPriority w:val="99"/>
    <w:semiHidden/>
    <w:unhideWhenUsed/>
    <w:rsid w:val="006513EF"/>
    <w:rPr>
      <w:color w:val="605E5C"/>
      <w:shd w:val="clear" w:color="auto" w:fill="E1DFDD"/>
    </w:rPr>
  </w:style>
  <w:style w:type="character" w:customStyle="1" w:styleId="UnresolvedMention2">
    <w:name w:val="Unresolved Mention2"/>
    <w:basedOn w:val="Fuentedeprrafopredeter"/>
    <w:uiPriority w:val="99"/>
    <w:semiHidden/>
    <w:unhideWhenUsed/>
    <w:rsid w:val="00517677"/>
    <w:rPr>
      <w:color w:val="605E5C"/>
      <w:shd w:val="clear" w:color="auto" w:fill="E1DFDD"/>
    </w:rPr>
  </w:style>
  <w:style w:type="character" w:styleId="Nmerodelnea">
    <w:name w:val="line number"/>
    <w:basedOn w:val="Fuentedeprrafopredeter"/>
    <w:uiPriority w:val="99"/>
    <w:semiHidden/>
    <w:unhideWhenUsed/>
    <w:rsid w:val="003E2AEE"/>
  </w:style>
  <w:style w:type="character" w:customStyle="1" w:styleId="UnresolvedMention">
    <w:name w:val="Unresolved Mention"/>
    <w:basedOn w:val="Fuentedeprrafopredeter"/>
    <w:uiPriority w:val="99"/>
    <w:semiHidden/>
    <w:unhideWhenUsed/>
    <w:rsid w:val="009F1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2077">
      <w:bodyDiv w:val="1"/>
      <w:marLeft w:val="0"/>
      <w:marRight w:val="0"/>
      <w:marTop w:val="0"/>
      <w:marBottom w:val="0"/>
      <w:divBdr>
        <w:top w:val="none" w:sz="0" w:space="0" w:color="auto"/>
        <w:left w:val="none" w:sz="0" w:space="0" w:color="auto"/>
        <w:bottom w:val="none" w:sz="0" w:space="0" w:color="auto"/>
        <w:right w:val="none" w:sz="0" w:space="0" w:color="auto"/>
      </w:divBdr>
    </w:div>
    <w:div w:id="525100140">
      <w:bodyDiv w:val="1"/>
      <w:marLeft w:val="0"/>
      <w:marRight w:val="0"/>
      <w:marTop w:val="0"/>
      <w:marBottom w:val="0"/>
      <w:divBdr>
        <w:top w:val="none" w:sz="0" w:space="0" w:color="auto"/>
        <w:left w:val="none" w:sz="0" w:space="0" w:color="auto"/>
        <w:bottom w:val="none" w:sz="0" w:space="0" w:color="auto"/>
        <w:right w:val="none" w:sz="0" w:space="0" w:color="auto"/>
      </w:divBdr>
    </w:div>
    <w:div w:id="1517696568">
      <w:bodyDiv w:val="1"/>
      <w:marLeft w:val="0"/>
      <w:marRight w:val="0"/>
      <w:marTop w:val="0"/>
      <w:marBottom w:val="0"/>
      <w:divBdr>
        <w:top w:val="none" w:sz="0" w:space="0" w:color="auto"/>
        <w:left w:val="none" w:sz="0" w:space="0" w:color="auto"/>
        <w:bottom w:val="none" w:sz="0" w:space="0" w:color="auto"/>
        <w:right w:val="none" w:sz="0" w:space="0" w:color="auto"/>
      </w:divBdr>
      <w:divsChild>
        <w:div w:id="151676734">
          <w:marLeft w:val="0"/>
          <w:marRight w:val="0"/>
          <w:marTop w:val="0"/>
          <w:marBottom w:val="240"/>
          <w:divBdr>
            <w:top w:val="none" w:sz="0" w:space="0" w:color="auto"/>
            <w:left w:val="none" w:sz="0" w:space="0" w:color="auto"/>
            <w:bottom w:val="none" w:sz="0" w:space="0" w:color="auto"/>
            <w:right w:val="none" w:sz="0" w:space="0" w:color="auto"/>
          </w:divBdr>
          <w:divsChild>
            <w:div w:id="1492719641">
              <w:marLeft w:val="0"/>
              <w:marRight w:val="0"/>
              <w:marTop w:val="0"/>
              <w:marBottom w:val="0"/>
              <w:divBdr>
                <w:top w:val="none" w:sz="0" w:space="0" w:color="auto"/>
                <w:left w:val="none" w:sz="0" w:space="0" w:color="auto"/>
                <w:bottom w:val="none" w:sz="0" w:space="0" w:color="auto"/>
                <w:right w:val="none" w:sz="0" w:space="0" w:color="auto"/>
              </w:divBdr>
            </w:div>
          </w:divsChild>
        </w:div>
        <w:div w:id="201554861">
          <w:marLeft w:val="0"/>
          <w:marRight w:val="0"/>
          <w:marTop w:val="0"/>
          <w:marBottom w:val="240"/>
          <w:divBdr>
            <w:top w:val="none" w:sz="0" w:space="0" w:color="auto"/>
            <w:left w:val="none" w:sz="0" w:space="0" w:color="auto"/>
            <w:bottom w:val="none" w:sz="0" w:space="0" w:color="auto"/>
            <w:right w:val="none" w:sz="0" w:space="0" w:color="auto"/>
          </w:divBdr>
          <w:divsChild>
            <w:div w:id="15222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114">
      <w:bodyDiv w:val="1"/>
      <w:marLeft w:val="0"/>
      <w:marRight w:val="0"/>
      <w:marTop w:val="0"/>
      <w:marBottom w:val="0"/>
      <w:divBdr>
        <w:top w:val="none" w:sz="0" w:space="0" w:color="auto"/>
        <w:left w:val="none" w:sz="0" w:space="0" w:color="auto"/>
        <w:bottom w:val="none" w:sz="0" w:space="0" w:color="auto"/>
        <w:right w:val="none" w:sz="0" w:space="0" w:color="auto"/>
      </w:divBdr>
      <w:divsChild>
        <w:div w:id="288049086">
          <w:marLeft w:val="0"/>
          <w:marRight w:val="0"/>
          <w:marTop w:val="0"/>
          <w:marBottom w:val="0"/>
          <w:divBdr>
            <w:top w:val="none" w:sz="0" w:space="0" w:color="auto"/>
            <w:left w:val="none" w:sz="0" w:space="0" w:color="auto"/>
            <w:bottom w:val="none" w:sz="0" w:space="0" w:color="auto"/>
            <w:right w:val="none" w:sz="0" w:space="0" w:color="auto"/>
          </w:divBdr>
        </w:div>
        <w:div w:id="138630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dc.europa.eu/en/geographical-distribution-2019-ncov-cases" TargetMode="External"/><Relationship Id="rId13" Type="http://schemas.openxmlformats.org/officeDocument/2006/relationships/hyperlink" Target="https://www.who.int/publications/i/item/WHO-2019-nCoV-Post_COVID-19_condition-Clinical_case_definition-2021.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onavirus.jhu.edu/data/mortality"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yalsociety.org/-/media/policy/projects/set-c/set-c-long-covid.pdf" TargetMode="External"/><Relationship Id="rId5" Type="http://schemas.openxmlformats.org/officeDocument/2006/relationships/webSettings" Target="webSettings.xml"/><Relationship Id="rId15" Type="http://schemas.openxmlformats.org/officeDocument/2006/relationships/hyperlink" Target="https://www.who.int/publications/i/item/10665-332299" TargetMode="External"/><Relationship Id="rId10" Type="http://schemas.openxmlformats.org/officeDocument/2006/relationships/hyperlink" Target="https://www.ine.es/en/covid/covid_inicio_en.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pdata.es/datos/evolucion-coronavirus-cada-comunidad/518/madrid/304" TargetMode="External"/><Relationship Id="rId14" Type="http://schemas.openxmlformats.org/officeDocument/2006/relationships/hyperlink" Target="https://apps.who.int/iris/bitstream/handle/10665/333912/WHO-2019-nCoV-Surveillance_Case_Definition-2020.1-eng.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5127-8EAD-4082-957C-D0B3AAED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12694</Words>
  <Characters>69822</Characters>
  <Application>Microsoft Office Word</Application>
  <DocSecurity>0</DocSecurity>
  <Lines>581</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García Suárez</dc:creator>
  <cp:keywords/>
  <dc:description/>
  <cp:lastModifiedBy>Cuenta Microsoft</cp:lastModifiedBy>
  <cp:revision>2</cp:revision>
  <dcterms:created xsi:type="dcterms:W3CDTF">2022-07-08T07:21:00Z</dcterms:created>
  <dcterms:modified xsi:type="dcterms:W3CDTF">2022-07-08T07:21:00Z</dcterms:modified>
</cp:coreProperties>
</file>