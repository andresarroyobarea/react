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A12E" w14:textId="77777777" w:rsidR="00DB4360" w:rsidRPr="00DB4360" w:rsidRDefault="00DB4360" w:rsidP="00DB436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_tradnl"/>
        </w:rPr>
      </w:pPr>
      <w:r w:rsidRPr="00DB4360">
        <w:rPr>
          <w:rFonts w:ascii="Arial" w:eastAsia="Times New Roman" w:hAnsi="Arial" w:cs="Arial"/>
          <w:b/>
          <w:bCs/>
          <w:sz w:val="26"/>
          <w:szCs w:val="26"/>
          <w:lang w:val="en-US" w:eastAsia="es-ES_tradnl"/>
        </w:rPr>
        <w:t>Severity of Covid-19 Clinical Outcomes and Mortality in Multiple Myeloma Patients over Year 1 of the Pandemic</w:t>
      </w:r>
    </w:p>
    <w:p w14:paraId="52A8F34E" w14:textId="1477E7DC" w:rsidR="00A864E2" w:rsidRDefault="00A864E2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In the first </w:t>
      </w:r>
      <w:r w:rsidR="0001381C">
        <w:rPr>
          <w:rStyle w:val="markedcontent"/>
          <w:rFonts w:ascii="Arial" w:hAnsi="Arial" w:cs="Arial"/>
          <w:sz w:val="25"/>
          <w:szCs w:val="25"/>
          <w:lang w:val="en-US"/>
        </w:rPr>
        <w:t xml:space="preserve">weeks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of the Covid-19 pandemic when healthcare systems in many areas were </w:t>
      </w:r>
      <w:r w:rsidR="0001381C">
        <w:rPr>
          <w:rStyle w:val="markedcontent"/>
          <w:rFonts w:ascii="Arial" w:hAnsi="Arial" w:cs="Arial"/>
          <w:sz w:val="25"/>
          <w:szCs w:val="25"/>
          <w:lang w:val="en-US"/>
        </w:rPr>
        <w:t>overstretched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, we documented that hospital mortality in multiple myeloma (MM) patients infected 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 xml:space="preserve">by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Sars-Cov-2 was 50% higher than </w:t>
      </w:r>
      <w:r w:rsidR="00FC4C0B">
        <w:rPr>
          <w:rStyle w:val="markedcontent"/>
          <w:rFonts w:ascii="Arial" w:hAnsi="Arial" w:cs="Arial"/>
          <w:sz w:val="25"/>
          <w:szCs w:val="25"/>
          <w:lang w:val="en-US"/>
        </w:rPr>
        <w:t xml:space="preserve">in 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 xml:space="preserve">age matched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Covid-19 patients without cancer. </w:t>
      </w:r>
      <w:ins w:id="0" w:author="Javier De la Cruz" w:date="2021-07-27T19:49:00Z">
        <w:r w:rsidR="002950D0">
          <w:rPr>
            <w:rStyle w:val="markedcontent"/>
            <w:rFonts w:ascii="Arial" w:hAnsi="Arial" w:cs="Arial"/>
            <w:sz w:val="25"/>
            <w:szCs w:val="25"/>
            <w:lang w:val="en-US"/>
          </w:rPr>
          <w:br/>
        </w:r>
      </w:ins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In the following months, the </w:t>
      </w:r>
      <w:r w:rsidR="0001381C">
        <w:rPr>
          <w:rStyle w:val="markedcontent"/>
          <w:rFonts w:ascii="Arial" w:hAnsi="Arial" w:cs="Arial"/>
          <w:sz w:val="25"/>
          <w:szCs w:val="25"/>
          <w:lang w:val="en-US"/>
        </w:rPr>
        <w:t xml:space="preserve">pressure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on healthcare systems 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 xml:space="preserve">in Spain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continued although it did not reach the extreme levels of the first weeks of the pandemic. In this study, we proposed to determine if the severity of Covid-19 outcomes in MM patients </w:t>
      </w:r>
      <w:r w:rsidR="002B61F5">
        <w:rPr>
          <w:rStyle w:val="markedcontent"/>
          <w:rFonts w:ascii="Arial" w:hAnsi="Arial" w:cs="Arial"/>
          <w:sz w:val="25"/>
          <w:szCs w:val="25"/>
          <w:lang w:val="en-US"/>
        </w:rPr>
        <w:t xml:space="preserve">has </w:t>
      </w:r>
      <w:r w:rsidR="004B514D">
        <w:rPr>
          <w:rStyle w:val="markedcontent"/>
          <w:rFonts w:ascii="Arial" w:hAnsi="Arial" w:cs="Arial"/>
          <w:sz w:val="25"/>
          <w:szCs w:val="25"/>
          <w:lang w:val="en-US"/>
        </w:rPr>
        <w:t xml:space="preserve">changed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over 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>the first year of the pandemic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.</w:t>
      </w:r>
    </w:p>
    <w:p w14:paraId="368ACB8E" w14:textId="77777777" w:rsidR="004B514D" w:rsidRPr="005E7E58" w:rsidRDefault="004B514D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b/>
          <w:bCs/>
          <w:sz w:val="25"/>
          <w:szCs w:val="25"/>
          <w:lang w:val="en-US"/>
        </w:rPr>
      </w:pPr>
      <w:r w:rsidRPr="005E7E58">
        <w:rPr>
          <w:rStyle w:val="markedcontent"/>
          <w:rFonts w:ascii="Arial" w:hAnsi="Arial" w:cs="Arial"/>
          <w:b/>
          <w:bCs/>
          <w:sz w:val="25"/>
          <w:szCs w:val="25"/>
          <w:lang w:val="en-US"/>
        </w:rPr>
        <w:t>Patients and methods</w:t>
      </w:r>
    </w:p>
    <w:p w14:paraId="05AFE6B9" w14:textId="1397219D" w:rsidR="00A864E2" w:rsidRDefault="00A864E2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The Spanish MM Collaborative Group (Pethema-GEM) </w:t>
      </w:r>
      <w:r w:rsidR="002950D0">
        <w:rPr>
          <w:rStyle w:val="markedcontent"/>
          <w:rFonts w:ascii="Arial" w:hAnsi="Arial" w:cs="Arial"/>
          <w:sz w:val="25"/>
          <w:szCs w:val="25"/>
          <w:lang w:val="en-US"/>
        </w:rPr>
        <w:t xml:space="preserve">conducted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a survey at national level</w:t>
      </w:r>
      <w:r w:rsidR="00AB520F">
        <w:rPr>
          <w:rStyle w:val="markedcontent"/>
          <w:rFonts w:ascii="Arial" w:hAnsi="Arial" w:cs="Arial"/>
          <w:sz w:val="25"/>
          <w:szCs w:val="25"/>
          <w:lang w:val="en-US"/>
        </w:rPr>
        <w:t xml:space="preserve"> on p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>lasma cell disorder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patients 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>infected by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SARS-Cov-2 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>between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March 2020 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 xml:space="preserve">and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February 2021. 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>Sixty-si</w:t>
      </w:r>
      <w:r w:rsidR="00AB520F">
        <w:rPr>
          <w:rStyle w:val="markedcontent"/>
          <w:rFonts w:ascii="Arial" w:hAnsi="Arial" w:cs="Arial"/>
          <w:sz w:val="25"/>
          <w:szCs w:val="25"/>
          <w:lang w:val="en-US"/>
        </w:rPr>
        <w:t>x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 xml:space="preserve"> (69%) out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of 96 contacted healthcare centers,</w:t>
      </w:r>
      <w:r w:rsidR="008723BE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from all 17 regions in Spain, reported </w:t>
      </w:r>
      <w:r w:rsidR="00AB520F">
        <w:rPr>
          <w:rStyle w:val="markedcontent"/>
          <w:rFonts w:ascii="Arial" w:hAnsi="Arial" w:cs="Arial"/>
          <w:sz w:val="25"/>
          <w:szCs w:val="25"/>
          <w:lang w:val="en-US"/>
        </w:rPr>
        <w:t xml:space="preserve">502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patients. Data on Covid-19 acute and post-acute phase outcomes </w:t>
      </w:r>
      <w:r w:rsidR="00BD51FD">
        <w:rPr>
          <w:rStyle w:val="markedcontent"/>
          <w:rFonts w:ascii="Arial" w:hAnsi="Arial" w:cs="Arial"/>
          <w:sz w:val="25"/>
          <w:szCs w:val="25"/>
          <w:lang w:val="en-US"/>
        </w:rPr>
        <w:t xml:space="preserve">(hospitalization, oxygen requirements, severity of symptoms and mortality)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were reported </w:t>
      </w:r>
      <w:r w:rsidR="00F53488">
        <w:rPr>
          <w:rStyle w:val="markedcontent"/>
          <w:rFonts w:ascii="Arial" w:hAnsi="Arial" w:cs="Arial"/>
          <w:sz w:val="25"/>
          <w:szCs w:val="25"/>
          <w:lang w:val="en-US"/>
        </w:rPr>
        <w:t xml:space="preserve">first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in May 2020</w:t>
      </w:r>
      <w:r w:rsidR="00F53488">
        <w:rPr>
          <w:rStyle w:val="markedcontent"/>
          <w:rFonts w:ascii="Arial" w:hAnsi="Arial" w:cs="Arial"/>
          <w:sz w:val="25"/>
          <w:szCs w:val="25"/>
          <w:lang w:val="en-US"/>
        </w:rPr>
        <w:t xml:space="preserve"> (</w:t>
      </w:r>
      <w:r w:rsidR="001B2A1D">
        <w:rPr>
          <w:rStyle w:val="markedcontent"/>
          <w:rFonts w:ascii="Arial" w:hAnsi="Arial" w:cs="Arial"/>
          <w:sz w:val="25"/>
          <w:szCs w:val="25"/>
          <w:lang w:val="en-US"/>
        </w:rPr>
        <w:t>Martinez-Lopez et al, BCJ 2021</w:t>
      </w:r>
      <w:r w:rsidR="00F53488">
        <w:rPr>
          <w:rStyle w:val="markedcontent"/>
          <w:rFonts w:ascii="Arial" w:hAnsi="Arial" w:cs="Arial"/>
          <w:sz w:val="25"/>
          <w:szCs w:val="25"/>
          <w:lang w:val="en-US"/>
        </w:rPr>
        <w:t>)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and updated in February 2021. 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 xml:space="preserve">In this study, we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compared 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 xml:space="preserve">outcome occurrence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between two study periods</w:t>
      </w:r>
      <w:r w:rsidR="002B61F5">
        <w:rPr>
          <w:rStyle w:val="markedcontent"/>
          <w:rFonts w:ascii="Arial" w:hAnsi="Arial" w:cs="Arial"/>
          <w:sz w:val="25"/>
          <w:szCs w:val="25"/>
          <w:lang w:val="en-US"/>
        </w:rPr>
        <w:t xml:space="preserve">: P1,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a period of extreme stress for </w:t>
      </w:r>
      <w:r w:rsidR="009732EA">
        <w:rPr>
          <w:rStyle w:val="markedcontent"/>
          <w:rFonts w:ascii="Arial" w:hAnsi="Arial" w:cs="Arial"/>
          <w:sz w:val="25"/>
          <w:szCs w:val="25"/>
          <w:lang w:val="en-US"/>
        </w:rPr>
        <w:t xml:space="preserve">the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healthcare system</w:t>
      </w:r>
      <w:r w:rsidR="009732EA">
        <w:rPr>
          <w:rStyle w:val="markedcontent"/>
          <w:rFonts w:ascii="Arial" w:hAnsi="Arial" w:cs="Arial"/>
          <w:sz w:val="25"/>
          <w:szCs w:val="25"/>
          <w:lang w:val="en-US"/>
        </w:rPr>
        <w:t xml:space="preserve"> in Spain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, from March to mid-June 2020; and a second period, P2, up to mid-February 2021</w:t>
      </w:r>
      <w:r w:rsidR="009732EA">
        <w:rPr>
          <w:rStyle w:val="markedcontent"/>
          <w:rFonts w:ascii="Arial" w:hAnsi="Arial" w:cs="Arial"/>
          <w:sz w:val="25"/>
          <w:szCs w:val="25"/>
          <w:lang w:val="en-US"/>
        </w:rPr>
        <w:t xml:space="preserve"> with a 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 xml:space="preserve">sustained but </w:t>
      </w:r>
      <w:r w:rsidR="009732EA">
        <w:rPr>
          <w:rStyle w:val="markedcontent"/>
          <w:rFonts w:ascii="Arial" w:hAnsi="Arial" w:cs="Arial"/>
          <w:sz w:val="25"/>
          <w:szCs w:val="25"/>
          <w:lang w:val="en-US"/>
        </w:rPr>
        <w:t>lower burden on the</w:t>
      </w:r>
      <w:r w:rsidR="002B61F5">
        <w:rPr>
          <w:rStyle w:val="markedcontent"/>
          <w:rFonts w:ascii="Arial" w:hAnsi="Arial" w:cs="Arial"/>
          <w:sz w:val="25"/>
          <w:szCs w:val="25"/>
          <w:lang w:val="en-US"/>
        </w:rPr>
        <w:t xml:space="preserve"> national</w:t>
      </w:r>
      <w:r w:rsidR="009732EA">
        <w:rPr>
          <w:rStyle w:val="markedcontent"/>
          <w:rFonts w:ascii="Arial" w:hAnsi="Arial" w:cs="Arial"/>
          <w:sz w:val="25"/>
          <w:szCs w:val="25"/>
          <w:lang w:val="en-US"/>
        </w:rPr>
        <w:t xml:space="preserve"> health care system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.</w:t>
      </w:r>
    </w:p>
    <w:p w14:paraId="4832FC68" w14:textId="77777777" w:rsidR="004B514D" w:rsidRPr="005E7E58" w:rsidRDefault="004B514D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b/>
          <w:bCs/>
          <w:sz w:val="25"/>
          <w:szCs w:val="25"/>
          <w:lang w:val="en-US"/>
        </w:rPr>
      </w:pPr>
      <w:r w:rsidRPr="005E7E58">
        <w:rPr>
          <w:rStyle w:val="markedcontent"/>
          <w:rFonts w:ascii="Arial" w:hAnsi="Arial" w:cs="Arial"/>
          <w:b/>
          <w:bCs/>
          <w:sz w:val="25"/>
          <w:szCs w:val="25"/>
          <w:lang w:val="en-US"/>
        </w:rPr>
        <w:t>Results</w:t>
      </w:r>
    </w:p>
    <w:p w14:paraId="6709FA45" w14:textId="5A0D3FAF" w:rsidR="00A864E2" w:rsidRDefault="00D9118E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Among the 451 patients with plasma cell disorders and a Sars-Cov-2 infection documented </w:t>
      </w:r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 xml:space="preserve">with an </w:t>
      </w:r>
      <w:proofErr w:type="spellStart"/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>rRT</w:t>
      </w:r>
      <w:proofErr w:type="spellEnd"/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 xml:space="preserve">-PCR positive test, 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 xml:space="preserve">377 (84%) </w:t>
      </w:r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 xml:space="preserve">were 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>MM patients, 15 SMM (3%), 40 MGUS (9%) and 19 amyloidosis (4%).</w:t>
      </w:r>
      <w:r w:rsidR="00F53488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>The number of MM weekly reported cases</w:t>
      </w:r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 xml:space="preserve"> was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 xml:space="preserve"> 57% (95%CI, 48-65)</w:t>
      </w:r>
      <w:r w:rsidR="00A864E2" w:rsidRPr="00345B22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>lower in P2 (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>188 cases in 35 weeks</w:t>
      </w:r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>)</w:t>
      </w:r>
      <w:r w:rsidR="00DA745F" w:rsidRPr="00DA745F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>compared to P1 (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>189 cases in 15 weeks</w:t>
      </w:r>
      <w:r w:rsidR="00DA745F">
        <w:rPr>
          <w:rStyle w:val="markedcontent"/>
          <w:rFonts w:ascii="Arial" w:hAnsi="Arial" w:cs="Arial"/>
          <w:sz w:val="25"/>
          <w:szCs w:val="25"/>
          <w:lang w:val="en-US"/>
        </w:rPr>
        <w:t>)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 xml:space="preserve">, p&lt;0.001. The mean (SD) age and the proportion of men 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 xml:space="preserve">did 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 xml:space="preserve">not differ 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 xml:space="preserve">between 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 xml:space="preserve">P1 and P2, respectively 69.8 (10.9) vs 68.6 (11.0) years, p=0.6, and 53.3% vs 59.6%, p=0.2. </w:t>
      </w:r>
    </w:p>
    <w:p w14:paraId="04D316C4" w14:textId="674C508C" w:rsidR="00A864E2" w:rsidRDefault="004D1219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lang w:val="en-US"/>
        </w:rPr>
        <w:t>MM p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>atients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with active or progressive disease at time of Covid-19 diagnosis were 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 xml:space="preserve">24% in P1 and 34%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in P2, p=0.05</w:t>
      </w:r>
      <w:r w:rsidR="00A864E2">
        <w:rPr>
          <w:rStyle w:val="markedcontent"/>
          <w:rFonts w:ascii="Arial" w:hAnsi="Arial" w:cs="Arial"/>
          <w:sz w:val="25"/>
          <w:szCs w:val="25"/>
          <w:lang w:val="en-US"/>
        </w:rPr>
        <w:t>; patients on active treatment were more frequent in P1, 89%, than in P2, 79%, p=0.01. MM treatment was withheld in 78% and 82% of patients, p=0.4.</w:t>
      </w:r>
      <w:r w:rsidR="00E418EA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</w:p>
    <w:p w14:paraId="311D0DAF" w14:textId="0750C619" w:rsidR="00E418EA" w:rsidRDefault="00E418EA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lang w:val="en-US"/>
        </w:rPr>
        <w:t>Covid</w:t>
      </w:r>
      <w:r w:rsidR="00EA3C19">
        <w:rPr>
          <w:rStyle w:val="markedcontent"/>
          <w:rFonts w:ascii="Arial" w:hAnsi="Arial" w:cs="Arial"/>
          <w:sz w:val="25"/>
          <w:szCs w:val="25"/>
          <w:lang w:val="en-US"/>
        </w:rPr>
        <w:t>-19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treatment changed </w:t>
      </w:r>
      <w:r w:rsidR="005E7E58">
        <w:rPr>
          <w:rStyle w:val="markedcontent"/>
          <w:rFonts w:ascii="Arial" w:hAnsi="Arial" w:cs="Arial"/>
          <w:sz w:val="25"/>
          <w:szCs w:val="25"/>
          <w:lang w:val="en-US"/>
        </w:rPr>
        <w:t>over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time</w:t>
      </w:r>
      <w:r w:rsidR="005E7E58">
        <w:rPr>
          <w:rStyle w:val="markedcontent"/>
          <w:rFonts w:ascii="Arial" w:hAnsi="Arial" w:cs="Arial"/>
          <w:sz w:val="25"/>
          <w:szCs w:val="25"/>
          <w:lang w:val="en-US"/>
        </w:rPr>
        <w:t>:</w:t>
      </w:r>
      <w:r w:rsidR="00EF60EC">
        <w:rPr>
          <w:rStyle w:val="markedcontent"/>
          <w:rFonts w:ascii="Arial" w:hAnsi="Arial" w:cs="Arial"/>
          <w:sz w:val="25"/>
          <w:szCs w:val="25"/>
          <w:lang w:val="en-US"/>
        </w:rPr>
        <w:t xml:space="preserve"> MM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 w:rsidR="005E7E58">
        <w:rPr>
          <w:rStyle w:val="markedcontent"/>
          <w:rFonts w:ascii="Arial" w:hAnsi="Arial" w:cs="Arial"/>
          <w:sz w:val="25"/>
          <w:szCs w:val="25"/>
          <w:lang w:val="en-US"/>
        </w:rPr>
        <w:t>in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patients received more </w:t>
      </w:r>
      <w:proofErr w:type="spellStart"/>
      <w:r>
        <w:rPr>
          <w:rStyle w:val="markedcontent"/>
          <w:rFonts w:ascii="Arial" w:hAnsi="Arial" w:cs="Arial"/>
          <w:sz w:val="25"/>
          <w:szCs w:val="25"/>
          <w:lang w:val="en-US"/>
        </w:rPr>
        <w:t>remdesivir</w:t>
      </w:r>
      <w:proofErr w:type="spellEnd"/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and corticoids in the second period (3% vs 31% p</w:t>
      </w:r>
      <w:r w:rsidR="005E7E58">
        <w:rPr>
          <w:rStyle w:val="markedcontent"/>
          <w:rFonts w:ascii="Arial" w:hAnsi="Arial" w:cs="Arial"/>
          <w:sz w:val="25"/>
          <w:szCs w:val="25"/>
          <w:lang w:val="en-US"/>
        </w:rPr>
        <w:t>&lt;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0.001</w:t>
      </w:r>
      <w:r w:rsidR="005E7E58">
        <w:rPr>
          <w:rStyle w:val="markedcontent"/>
          <w:rFonts w:ascii="Arial" w:hAnsi="Arial" w:cs="Arial"/>
          <w:sz w:val="25"/>
          <w:szCs w:val="25"/>
          <w:lang w:val="en-US"/>
        </w:rPr>
        <w:t>,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and 49% vs 73%</w:t>
      </w:r>
      <w:r w:rsidR="00BD51FD">
        <w:rPr>
          <w:rStyle w:val="markedcontent"/>
          <w:rFonts w:ascii="Arial" w:hAnsi="Arial" w:cs="Arial"/>
          <w:sz w:val="25"/>
          <w:szCs w:val="25"/>
          <w:lang w:val="en-US"/>
        </w:rPr>
        <w:t xml:space="preserve">,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p</w:t>
      </w:r>
      <w:r w:rsidR="005E7E58">
        <w:rPr>
          <w:rStyle w:val="markedcontent"/>
          <w:rFonts w:ascii="Arial" w:hAnsi="Arial" w:cs="Arial"/>
          <w:sz w:val="25"/>
          <w:szCs w:val="25"/>
          <w:lang w:val="en-US"/>
        </w:rPr>
        <w:t>&lt;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0.001</w:t>
      </w:r>
      <w:r w:rsidR="00EA3C19">
        <w:rPr>
          <w:rStyle w:val="markedcontent"/>
          <w:rFonts w:ascii="Arial" w:hAnsi="Arial" w:cs="Arial"/>
          <w:sz w:val="25"/>
          <w:szCs w:val="25"/>
          <w:lang w:val="en-US"/>
        </w:rPr>
        <w:t>, respectively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)</w:t>
      </w:r>
      <w:r w:rsidR="00EA3C19">
        <w:rPr>
          <w:rStyle w:val="markedcontent"/>
          <w:rFonts w:ascii="Arial" w:hAnsi="Arial" w:cs="Arial"/>
          <w:sz w:val="25"/>
          <w:szCs w:val="25"/>
          <w:lang w:val="en-US"/>
        </w:rPr>
        <w:t>.</w:t>
      </w:r>
    </w:p>
    <w:p w14:paraId="16E932B1" w14:textId="39F3A4AB" w:rsidR="00EA3C19" w:rsidRDefault="00EA3C19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In P1, </w:t>
      </w:r>
      <w:r w:rsidRPr="00BA190B">
        <w:rPr>
          <w:rStyle w:val="markedcontent"/>
          <w:rFonts w:ascii="Arial" w:hAnsi="Arial" w:cs="Arial"/>
          <w:sz w:val="25"/>
          <w:szCs w:val="25"/>
          <w:lang w:val="en-US"/>
        </w:rPr>
        <w:t xml:space="preserve">90% of the reported </w:t>
      </w:r>
      <w:r w:rsidR="00EF60EC">
        <w:rPr>
          <w:rStyle w:val="markedcontent"/>
          <w:rFonts w:ascii="Arial" w:hAnsi="Arial" w:cs="Arial"/>
          <w:sz w:val="25"/>
          <w:szCs w:val="25"/>
          <w:lang w:val="en-US"/>
        </w:rPr>
        <w:t xml:space="preserve">MM </w:t>
      </w:r>
      <w:r w:rsidRPr="00BA190B">
        <w:rPr>
          <w:rStyle w:val="markedcontent"/>
          <w:rFonts w:ascii="Arial" w:hAnsi="Arial" w:cs="Arial"/>
          <w:sz w:val="25"/>
          <w:szCs w:val="25"/>
          <w:lang w:val="en-US"/>
        </w:rPr>
        <w:t>patients were hospitalized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compared to </w:t>
      </w:r>
      <w:r w:rsidRPr="00BA190B">
        <w:rPr>
          <w:rStyle w:val="markedcontent"/>
          <w:rFonts w:ascii="Arial" w:hAnsi="Arial" w:cs="Arial"/>
          <w:sz w:val="25"/>
          <w:szCs w:val="25"/>
          <w:lang w:val="en-US"/>
        </w:rPr>
        <w:t>71% in P2, p&lt;0.001.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Thirty-one and 41% of patients did not require oxygen support during P1 and P2, respectively; non-invasive ventilation in 19% and 14%, and 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lastRenderedPageBreak/>
        <w:t xml:space="preserve">mechanical ventilation in 7% and 8%, p=0.12. Overall, acute clinical Covid-19 severity was reduced from P1 to P2: 75% to 51%, p&lt;0.001: moderate/severe pneumonia was reduced from 68% to 36%, p&lt;0.001 but severe distress syndrome increased from 7% to 15%, p=0.03. However, mortality in all reported patients was 30.7% in P1 vs 26.1% in P2, p=0.3; </w:t>
      </w:r>
      <w:r w:rsidR="00BC552C">
        <w:rPr>
          <w:rStyle w:val="markedcontent"/>
          <w:rFonts w:ascii="Arial" w:hAnsi="Arial" w:cs="Arial"/>
          <w:sz w:val="25"/>
          <w:szCs w:val="25"/>
          <w:lang w:val="en-US"/>
        </w:rPr>
        <w:t>and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no difference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>s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in mortality w</w:t>
      </w:r>
      <w:r w:rsidR="007E5F93">
        <w:rPr>
          <w:rStyle w:val="markedcontent"/>
          <w:rFonts w:ascii="Arial" w:hAnsi="Arial" w:cs="Arial"/>
          <w:sz w:val="25"/>
          <w:szCs w:val="25"/>
          <w:lang w:val="en-US"/>
        </w:rPr>
        <w:t>ere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observed in hospitalized patients, 32.2%</w:t>
      </w:r>
      <w:r w:rsidR="00BC552C">
        <w:rPr>
          <w:rStyle w:val="markedcontent"/>
          <w:rFonts w:ascii="Arial" w:hAnsi="Arial" w:cs="Arial"/>
          <w:sz w:val="25"/>
          <w:szCs w:val="25"/>
          <w:lang w:val="en-US"/>
        </w:rPr>
        <w:t xml:space="preserve"> in P1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 xml:space="preserve"> and 35.3%</w:t>
      </w:r>
      <w:r w:rsidR="00BC552C">
        <w:rPr>
          <w:rStyle w:val="markedcontent"/>
          <w:rFonts w:ascii="Arial" w:hAnsi="Arial" w:cs="Arial"/>
          <w:sz w:val="25"/>
          <w:szCs w:val="25"/>
          <w:lang w:val="en-US"/>
        </w:rPr>
        <w:t xml:space="preserve"> in P2</w:t>
      </w:r>
      <w:r>
        <w:rPr>
          <w:rStyle w:val="markedcontent"/>
          <w:rFonts w:ascii="Arial" w:hAnsi="Arial" w:cs="Arial"/>
          <w:sz w:val="25"/>
          <w:szCs w:val="25"/>
          <w:lang w:val="en-US"/>
        </w:rPr>
        <w:t>, p=0.6.</w:t>
      </w:r>
    </w:p>
    <w:p w14:paraId="3AFD8F8D" w14:textId="77777777" w:rsidR="00C43641" w:rsidRDefault="001A7DE3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</w:pPr>
      <w:r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We performed </w:t>
      </w:r>
      <w:r w:rsidR="007E5F93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a multivariable </w:t>
      </w:r>
      <w:r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adjustment with the predictors identified in our previous study (BCJ 2021) and confirmed that </w:t>
      </w:r>
      <w:r w:rsidR="00C43641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>inpatient</w:t>
      </w:r>
      <w:r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 mortality was similar in both study periods, odds ratio (OR) 0.99 (95%CI 0.59-1.66)</w:t>
      </w:r>
      <w:r w:rsidR="00C43641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>.</w:t>
      </w:r>
    </w:p>
    <w:p w14:paraId="7F5CB3E6" w14:textId="7E4E187B" w:rsidR="00C43641" w:rsidRDefault="0023179A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</w:pPr>
      <w:r w:rsidRPr="00D12524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Independently of </w:t>
      </w:r>
      <w:r w:rsidR="00C43641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the </w:t>
      </w:r>
      <w:r w:rsidRPr="00D12524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study period, </w:t>
      </w:r>
      <w:r w:rsidR="00893551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an increased mortality was observed in </w:t>
      </w:r>
      <w:r w:rsidR="00C43641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>men (OR 1.81, 1.08-3.05), patients over 65 (OR 2.40, 1.33-4.36), and patients with active or progressive disease (OR 2.12, 1.24-3.62)</w:t>
      </w:r>
      <w:r w:rsidR="00893551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. The severity of Covid-19 clinical outcomes –besides mortality, was associated with increased age but not with </w:t>
      </w:r>
      <w:r w:rsidR="000D691C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>a</w:t>
      </w:r>
      <w:r w:rsidR="00893551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ctive or progressive disease. </w:t>
      </w:r>
    </w:p>
    <w:p w14:paraId="1E6347FF" w14:textId="40CAD82D" w:rsidR="00F20EC1" w:rsidRDefault="004B514D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b/>
          <w:bCs/>
          <w:sz w:val="25"/>
          <w:szCs w:val="25"/>
          <w:lang w:val="en-US"/>
        </w:rPr>
      </w:pPr>
      <w:r w:rsidRPr="007E07F5">
        <w:rPr>
          <w:rStyle w:val="markedcontent"/>
          <w:rFonts w:ascii="Arial" w:hAnsi="Arial" w:cs="Arial"/>
          <w:b/>
          <w:bCs/>
          <w:sz w:val="25"/>
          <w:szCs w:val="25"/>
          <w:lang w:val="en-US"/>
        </w:rPr>
        <w:t>Conclusions</w:t>
      </w:r>
    </w:p>
    <w:p w14:paraId="61CDB9D5" w14:textId="493F9B63" w:rsidR="00F20EC1" w:rsidRPr="00F02ACD" w:rsidRDefault="00F20EC1" w:rsidP="00DB4360">
      <w:pPr>
        <w:pStyle w:val="NormalWeb"/>
        <w:spacing w:after="225" w:afterAutospacing="0"/>
        <w:jc w:val="both"/>
        <w:rPr>
          <w:rStyle w:val="markedcontent"/>
          <w:rFonts w:ascii="Arial" w:hAnsi="Arial" w:cs="Arial"/>
          <w:sz w:val="25"/>
          <w:szCs w:val="25"/>
          <w:lang w:val="en-US"/>
        </w:rPr>
      </w:pPr>
      <w:r w:rsidRPr="007E07F5">
        <w:rPr>
          <w:rStyle w:val="markedcontent"/>
          <w:rFonts w:ascii="Arial" w:hAnsi="Arial" w:cs="Arial"/>
          <w:sz w:val="25"/>
          <w:szCs w:val="25"/>
          <w:lang w:val="en-US"/>
        </w:rPr>
        <w:t xml:space="preserve">Although COVID-19 </w:t>
      </w:r>
      <w:r w:rsidR="000E2C09">
        <w:rPr>
          <w:rStyle w:val="markedcontent"/>
          <w:rFonts w:ascii="Arial" w:hAnsi="Arial" w:cs="Arial"/>
          <w:sz w:val="25"/>
          <w:szCs w:val="25"/>
          <w:lang w:val="en-US"/>
        </w:rPr>
        <w:t xml:space="preserve">clinical </w:t>
      </w:r>
      <w:r w:rsidRPr="007E07F5">
        <w:rPr>
          <w:rStyle w:val="markedcontent"/>
          <w:rFonts w:ascii="Arial" w:hAnsi="Arial" w:cs="Arial"/>
          <w:sz w:val="25"/>
          <w:szCs w:val="25"/>
          <w:lang w:val="en-US"/>
        </w:rPr>
        <w:t>severity ha</w:t>
      </w:r>
      <w:r w:rsidR="00F02ACD">
        <w:rPr>
          <w:rStyle w:val="markedcontent"/>
          <w:rFonts w:ascii="Arial" w:hAnsi="Arial" w:cs="Arial"/>
          <w:sz w:val="25"/>
          <w:szCs w:val="25"/>
          <w:lang w:val="en-US"/>
        </w:rPr>
        <w:t>s</w:t>
      </w:r>
      <w:r w:rsidRPr="007E07F5">
        <w:rPr>
          <w:rStyle w:val="markedcontent"/>
          <w:rFonts w:ascii="Arial" w:hAnsi="Arial" w:cs="Arial"/>
          <w:sz w:val="25"/>
          <w:szCs w:val="25"/>
          <w:lang w:val="en-US"/>
        </w:rPr>
        <w:t xml:space="preserve"> decreased</w:t>
      </w:r>
      <w:r w:rsidR="007E07F5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 w:rsidR="005E7E58">
        <w:rPr>
          <w:rStyle w:val="markedcontent"/>
          <w:rFonts w:ascii="Arial" w:hAnsi="Arial" w:cs="Arial"/>
          <w:sz w:val="25"/>
          <w:szCs w:val="25"/>
          <w:lang w:val="en-US"/>
        </w:rPr>
        <w:t>over</w:t>
      </w:r>
      <w:r w:rsidR="00F02ACD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 w:rsidR="00893551">
        <w:rPr>
          <w:rStyle w:val="markedcontent"/>
          <w:rFonts w:ascii="Arial" w:hAnsi="Arial" w:cs="Arial"/>
          <w:sz w:val="25"/>
          <w:szCs w:val="25"/>
          <w:lang w:val="en-US"/>
        </w:rPr>
        <w:t xml:space="preserve">the first year of the pandemic </w:t>
      </w:r>
      <w:r w:rsidR="000E2C09">
        <w:rPr>
          <w:rStyle w:val="markedcontent"/>
          <w:rFonts w:ascii="Arial" w:hAnsi="Arial" w:cs="Arial"/>
          <w:sz w:val="25"/>
          <w:szCs w:val="25"/>
          <w:lang w:val="en-US"/>
        </w:rPr>
        <w:t>in multiple myeloma patients, mortality remains high</w:t>
      </w:r>
      <w:r w:rsidR="00893551">
        <w:rPr>
          <w:rStyle w:val="markedcontent"/>
          <w:rFonts w:ascii="Arial" w:hAnsi="Arial" w:cs="Arial"/>
          <w:sz w:val="25"/>
          <w:szCs w:val="25"/>
          <w:lang w:val="en-US"/>
        </w:rPr>
        <w:t xml:space="preserve"> with no change between the initial weeks of the pandemic and the following months.  </w:t>
      </w:r>
      <w:r w:rsidR="000E2C09">
        <w:rPr>
          <w:rStyle w:val="markedcontent"/>
          <w:rFonts w:ascii="Arial" w:hAnsi="Arial" w:cs="Arial"/>
          <w:sz w:val="25"/>
          <w:szCs w:val="25"/>
          <w:lang w:val="en-US"/>
        </w:rPr>
        <w:t>P</w:t>
      </w:r>
      <w:r w:rsidR="00E418EA">
        <w:rPr>
          <w:rStyle w:val="markedcontent"/>
          <w:rFonts w:ascii="Arial" w:hAnsi="Arial" w:cs="Arial"/>
          <w:sz w:val="25"/>
          <w:szCs w:val="25"/>
          <w:lang w:val="en-US"/>
        </w:rPr>
        <w:t xml:space="preserve">revention and vaccination </w:t>
      </w:r>
      <w:r w:rsidR="000E2C09">
        <w:rPr>
          <w:rStyle w:val="markedcontent"/>
          <w:rFonts w:ascii="Arial" w:hAnsi="Arial" w:cs="Arial"/>
          <w:sz w:val="25"/>
          <w:szCs w:val="25"/>
          <w:lang w:val="en-US"/>
        </w:rPr>
        <w:t xml:space="preserve">strategies should be </w:t>
      </w:r>
      <w:r w:rsidR="000E2C09" w:rsidRPr="000D691C">
        <w:rPr>
          <w:rStyle w:val="markedcontent"/>
          <w:rFonts w:ascii="Arial" w:hAnsi="Arial" w:cs="Arial"/>
          <w:sz w:val="25"/>
          <w:szCs w:val="25"/>
          <w:lang w:val="en-US"/>
        </w:rPr>
        <w:t>strengthen</w:t>
      </w:r>
      <w:r w:rsidR="00080C3D" w:rsidRPr="000D691C">
        <w:rPr>
          <w:rStyle w:val="markedcontent"/>
          <w:rFonts w:ascii="Arial" w:hAnsi="Arial" w:cs="Arial"/>
          <w:sz w:val="25"/>
          <w:szCs w:val="25"/>
          <w:lang w:val="en-US"/>
        </w:rPr>
        <w:t>ed</w:t>
      </w:r>
      <w:r w:rsidR="000E2C09" w:rsidRPr="00E418EA">
        <w:rPr>
          <w:rStyle w:val="markedcontent"/>
          <w:rFonts w:ascii="Arial" w:hAnsi="Arial" w:cs="Arial"/>
          <w:sz w:val="25"/>
          <w:szCs w:val="25"/>
          <w:lang w:val="en-US"/>
        </w:rPr>
        <w:t xml:space="preserve"> </w:t>
      </w:r>
      <w:r w:rsidR="00E418EA">
        <w:rPr>
          <w:rStyle w:val="markedcontent"/>
          <w:rFonts w:ascii="Arial" w:hAnsi="Arial" w:cs="Arial"/>
          <w:sz w:val="25"/>
          <w:szCs w:val="25"/>
          <w:lang w:val="en-US"/>
        </w:rPr>
        <w:t>in this vulnerable population</w:t>
      </w:r>
      <w:r w:rsidR="000E2C09">
        <w:rPr>
          <w:rStyle w:val="markedcontent"/>
          <w:rFonts w:ascii="Arial" w:hAnsi="Arial" w:cs="Arial"/>
          <w:sz w:val="25"/>
          <w:szCs w:val="25"/>
          <w:lang w:val="en-US"/>
        </w:rPr>
        <w:t xml:space="preserve">, </w:t>
      </w:r>
      <w:r w:rsidR="000E2C09" w:rsidRPr="000E2C09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particularly in patients with </w:t>
      </w:r>
      <w:r w:rsidR="000E2C09" w:rsidRPr="00D12524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active or progressive disease </w:t>
      </w:r>
      <w:r w:rsidR="000E2C09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>at time of Covid</w:t>
      </w:r>
      <w:r w:rsidR="001F4C85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>-19</w:t>
      </w:r>
      <w:r w:rsidR="000E2C09">
        <w:rPr>
          <w:rStyle w:val="markedcontent"/>
          <w:rFonts w:ascii="Arial" w:hAnsi="Arial" w:cs="Arial"/>
          <w:sz w:val="25"/>
          <w:szCs w:val="25"/>
          <w:highlight w:val="yellow"/>
          <w:lang w:val="en-US"/>
        </w:rPr>
        <w:t xml:space="preserve"> diagnosis. </w:t>
      </w:r>
    </w:p>
    <w:sectPr w:rsidR="00F20EC1" w:rsidRPr="00F02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21471"/>
    <w:multiLevelType w:val="multilevel"/>
    <w:tmpl w:val="EF42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65680"/>
    <w:multiLevelType w:val="multilevel"/>
    <w:tmpl w:val="54B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32803"/>
    <w:multiLevelType w:val="multilevel"/>
    <w:tmpl w:val="75E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74BD9"/>
    <w:multiLevelType w:val="multilevel"/>
    <w:tmpl w:val="079C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39742E"/>
    <w:multiLevelType w:val="hybridMultilevel"/>
    <w:tmpl w:val="451466D6"/>
    <w:lvl w:ilvl="0" w:tplc="FE2C87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2147A"/>
    <w:multiLevelType w:val="hybridMultilevel"/>
    <w:tmpl w:val="6A7CB3A0"/>
    <w:lvl w:ilvl="0" w:tplc="426CB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33B2F"/>
    <w:multiLevelType w:val="multilevel"/>
    <w:tmpl w:val="950A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637C0"/>
    <w:multiLevelType w:val="multilevel"/>
    <w:tmpl w:val="22A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De la Cruz">
    <w15:presenceInfo w15:providerId="None" w15:userId="Javier De la Cru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FD"/>
    <w:rsid w:val="0001381C"/>
    <w:rsid w:val="0003357D"/>
    <w:rsid w:val="000758F6"/>
    <w:rsid w:val="00080C3D"/>
    <w:rsid w:val="000D691C"/>
    <w:rsid w:val="000E19B0"/>
    <w:rsid w:val="000E2C09"/>
    <w:rsid w:val="001265A7"/>
    <w:rsid w:val="001514CD"/>
    <w:rsid w:val="001959BD"/>
    <w:rsid w:val="0019769F"/>
    <w:rsid w:val="001A247D"/>
    <w:rsid w:val="001A7DE3"/>
    <w:rsid w:val="001B2A1D"/>
    <w:rsid w:val="001F4C85"/>
    <w:rsid w:val="0023179A"/>
    <w:rsid w:val="00251545"/>
    <w:rsid w:val="00252271"/>
    <w:rsid w:val="002641A6"/>
    <w:rsid w:val="002950D0"/>
    <w:rsid w:val="002B61F5"/>
    <w:rsid w:val="002D0989"/>
    <w:rsid w:val="0030436E"/>
    <w:rsid w:val="00311FC3"/>
    <w:rsid w:val="0032228D"/>
    <w:rsid w:val="00335231"/>
    <w:rsid w:val="00345B22"/>
    <w:rsid w:val="003D32D4"/>
    <w:rsid w:val="003D3DDB"/>
    <w:rsid w:val="00462C3D"/>
    <w:rsid w:val="00471EB1"/>
    <w:rsid w:val="004A4A71"/>
    <w:rsid w:val="004B514D"/>
    <w:rsid w:val="004C02C6"/>
    <w:rsid w:val="004C1F6A"/>
    <w:rsid w:val="004D1219"/>
    <w:rsid w:val="004F45CF"/>
    <w:rsid w:val="00514991"/>
    <w:rsid w:val="005255AD"/>
    <w:rsid w:val="00535173"/>
    <w:rsid w:val="00561C8C"/>
    <w:rsid w:val="005720D4"/>
    <w:rsid w:val="0057280F"/>
    <w:rsid w:val="00576E90"/>
    <w:rsid w:val="005C37DE"/>
    <w:rsid w:val="005C404E"/>
    <w:rsid w:val="005E7E58"/>
    <w:rsid w:val="00617C0E"/>
    <w:rsid w:val="00627BC9"/>
    <w:rsid w:val="0063477D"/>
    <w:rsid w:val="006D3799"/>
    <w:rsid w:val="00713BF8"/>
    <w:rsid w:val="0074781B"/>
    <w:rsid w:val="00796552"/>
    <w:rsid w:val="007978BD"/>
    <w:rsid w:val="007E07F5"/>
    <w:rsid w:val="007E5F93"/>
    <w:rsid w:val="007F644E"/>
    <w:rsid w:val="008723BE"/>
    <w:rsid w:val="00875719"/>
    <w:rsid w:val="00880DDA"/>
    <w:rsid w:val="008828F9"/>
    <w:rsid w:val="00893551"/>
    <w:rsid w:val="00924492"/>
    <w:rsid w:val="009321FE"/>
    <w:rsid w:val="009732EA"/>
    <w:rsid w:val="009961AF"/>
    <w:rsid w:val="009C6B46"/>
    <w:rsid w:val="00A32E6C"/>
    <w:rsid w:val="00A864E2"/>
    <w:rsid w:val="00AB520F"/>
    <w:rsid w:val="00AD6E12"/>
    <w:rsid w:val="00B240BA"/>
    <w:rsid w:val="00B2458F"/>
    <w:rsid w:val="00B53C1D"/>
    <w:rsid w:val="00BA190B"/>
    <w:rsid w:val="00BA25EF"/>
    <w:rsid w:val="00BB5155"/>
    <w:rsid w:val="00BC552C"/>
    <w:rsid w:val="00BD108E"/>
    <w:rsid w:val="00BD51FD"/>
    <w:rsid w:val="00C43641"/>
    <w:rsid w:val="00D12524"/>
    <w:rsid w:val="00D75B50"/>
    <w:rsid w:val="00D9118E"/>
    <w:rsid w:val="00D97B5F"/>
    <w:rsid w:val="00DA525A"/>
    <w:rsid w:val="00DA745F"/>
    <w:rsid w:val="00DB4360"/>
    <w:rsid w:val="00DC1465"/>
    <w:rsid w:val="00E418EA"/>
    <w:rsid w:val="00E876A1"/>
    <w:rsid w:val="00EA3C19"/>
    <w:rsid w:val="00EE76D0"/>
    <w:rsid w:val="00EF25E4"/>
    <w:rsid w:val="00EF60EC"/>
    <w:rsid w:val="00F02ACD"/>
    <w:rsid w:val="00F20EC1"/>
    <w:rsid w:val="00F53488"/>
    <w:rsid w:val="00FB4205"/>
    <w:rsid w:val="00FC4C0B"/>
    <w:rsid w:val="00FD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FA79"/>
  <w15:chartTrackingRefBased/>
  <w15:docId w15:val="{BE874946-1BE8-9847-AA3B-09FFFC2A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265A7"/>
    <w:rPr>
      <w:i/>
      <w:iCs/>
    </w:rPr>
  </w:style>
  <w:style w:type="character" w:styleId="Textoennegrita">
    <w:name w:val="Strong"/>
    <w:basedOn w:val="Fuentedeprrafopredeter"/>
    <w:uiPriority w:val="22"/>
    <w:qFormat/>
    <w:rsid w:val="001265A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265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arkedcontent">
    <w:name w:val="markedcontent"/>
    <w:basedOn w:val="Fuentedeprrafopredeter"/>
    <w:rsid w:val="001514CD"/>
  </w:style>
  <w:style w:type="paragraph" w:styleId="Textodeglobo">
    <w:name w:val="Balloon Text"/>
    <w:basedOn w:val="Normal"/>
    <w:link w:val="TextodegloboCar"/>
    <w:uiPriority w:val="99"/>
    <w:semiHidden/>
    <w:unhideWhenUsed/>
    <w:rsid w:val="00572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20D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9C6B4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C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64E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E7E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7E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7E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7E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7E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joaquin martinez</cp:lastModifiedBy>
  <cp:revision>2</cp:revision>
  <cp:lastPrinted>2021-07-19T12:07:00Z</cp:lastPrinted>
  <dcterms:created xsi:type="dcterms:W3CDTF">2021-07-28T21:15:00Z</dcterms:created>
  <dcterms:modified xsi:type="dcterms:W3CDTF">2021-07-28T21:15:00Z</dcterms:modified>
</cp:coreProperties>
</file>